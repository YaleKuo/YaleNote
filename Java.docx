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5535" w14:textId="77777777" w:rsidR="00355C2A" w:rsidRDefault="00000000" w:rsidP="00355C2A">
      <w:pPr>
        <w:spacing w:line="440" w:lineRule="exact"/>
      </w:pPr>
      <w:hyperlink r:id="rId8" w:history="1">
        <w:r w:rsidR="00355C2A" w:rsidRPr="006C3483">
          <w:rPr>
            <w:rStyle w:val="a9"/>
          </w:rPr>
          <w:t>Java Platform, Standard Edition 8</w:t>
        </w:r>
      </w:hyperlink>
      <w:r w:rsidR="00355C2A">
        <w:rPr>
          <w:rFonts w:hint="eastAsia"/>
        </w:rPr>
        <w:t>，</w:t>
      </w:r>
      <w:hyperlink r:id="rId9" w:history="1">
        <w:r w:rsidR="00355C2A">
          <w:rPr>
            <w:rStyle w:val="a9"/>
          </w:rPr>
          <w:t>The Java Language Specification | Java SE 8 Edition</w:t>
        </w:r>
      </w:hyperlink>
      <w:r w:rsidR="00355C2A">
        <w:rPr>
          <w:rFonts w:hint="eastAsia"/>
        </w:rPr>
        <w:t>，</w:t>
      </w:r>
    </w:p>
    <w:p w14:paraId="53459936" w14:textId="69396035" w:rsidR="00355C2A" w:rsidRDefault="00000000" w:rsidP="00355C2A">
      <w:pPr>
        <w:spacing w:line="440" w:lineRule="exact"/>
      </w:pPr>
      <w:hyperlink r:id="rId10" w:history="1">
        <w:r w:rsidR="00355C2A" w:rsidRPr="006C3483">
          <w:rPr>
            <w:rStyle w:val="a9"/>
          </w:rPr>
          <w:t>The Java Virtual Machine Specification</w:t>
        </w:r>
      </w:hyperlink>
      <w:r w:rsidR="00355C2A">
        <w:rPr>
          <w:rFonts w:hint="eastAsia"/>
        </w:rPr>
        <w:t>，</w:t>
      </w:r>
    </w:p>
    <w:p w14:paraId="592CB150" w14:textId="059064C7" w:rsidR="00355C2A" w:rsidRDefault="00355C2A" w:rsidP="00355C2A">
      <w:pPr>
        <w:pStyle w:val="21"/>
      </w:pPr>
      <w:r>
        <w:rPr>
          <w:rFonts w:hint="eastAsia"/>
        </w:rPr>
        <w:t>JavaSE</w:t>
      </w:r>
    </w:p>
    <w:p w14:paraId="593D319C" w14:textId="2D26CA5D" w:rsidR="00355C2A" w:rsidRPr="00355C2A" w:rsidRDefault="00930637" w:rsidP="00355C2A">
      <w:pPr>
        <w:pStyle w:val="31"/>
        <w:spacing w:before="156"/>
      </w:pPr>
      <w:r>
        <w:rPr>
          <w:rFonts w:hint="eastAsia"/>
        </w:rPr>
        <w:t>Java、JDK、Unicode</w:t>
      </w:r>
    </w:p>
    <w:p w14:paraId="7DEF409B" w14:textId="442E0CD4" w:rsidR="00355C2A" w:rsidRDefault="003A61D9" w:rsidP="00355C2A">
      <w:pPr>
        <w:spacing w:line="440" w:lineRule="exact"/>
      </w:pPr>
      <w:r w:rsidRPr="003A61D9">
        <w:rPr>
          <w:rFonts w:hint="eastAsia"/>
          <w:color w:val="FF0000"/>
        </w:rPr>
        <w:t>Java</w:t>
      </w:r>
      <w:r w:rsidRPr="003A61D9">
        <w:rPr>
          <w:color w:val="FF0000"/>
        </w:rPr>
        <w:t>1</w:t>
      </w:r>
      <w:r w:rsidRPr="003A61D9">
        <w:rPr>
          <w:rFonts w:hint="eastAsia"/>
        </w:rPr>
        <w:t>是一门面向对象编程语言，不仅吸收了</w:t>
      </w:r>
      <w:r w:rsidRPr="003A61D9">
        <w:rPr>
          <w:rFonts w:hint="eastAsia"/>
        </w:rPr>
        <w:t>C++</w:t>
      </w:r>
      <w:r w:rsidRPr="003A61D9">
        <w:rPr>
          <w:rFonts w:hint="eastAsia"/>
        </w:rPr>
        <w:t>语言的各种优点，还摒弃了</w:t>
      </w:r>
      <w:r w:rsidRPr="003A61D9">
        <w:rPr>
          <w:rFonts w:hint="eastAsia"/>
        </w:rPr>
        <w:t>C++</w:t>
      </w:r>
      <w:r w:rsidRPr="003A61D9">
        <w:rPr>
          <w:rFonts w:hint="eastAsia"/>
        </w:rPr>
        <w:t>里难以理解的多继承、指针等概念，因此</w:t>
      </w:r>
      <w:r w:rsidRPr="003A61D9">
        <w:rPr>
          <w:rFonts w:hint="eastAsia"/>
        </w:rPr>
        <w:t>Java</w:t>
      </w:r>
      <w:r w:rsidRPr="003A61D9">
        <w:rPr>
          <w:rFonts w:hint="eastAsia"/>
        </w:rPr>
        <w:t>语言具有功能强大和简单易用两个特征。</w:t>
      </w:r>
      <w:r w:rsidRPr="003A61D9">
        <w:rPr>
          <w:rFonts w:hint="eastAsia"/>
        </w:rPr>
        <w:t>Java</w:t>
      </w:r>
      <w:r w:rsidRPr="003A61D9">
        <w:rPr>
          <w:rFonts w:hint="eastAsia"/>
        </w:rPr>
        <w:t>语言作为静态面向对象编程语言的代表，极好地实现了面向对象理论，允许程序员以优雅的思维方式进行复杂的编程</w:t>
      </w:r>
      <w:r>
        <w:rPr>
          <w:rFonts w:hint="eastAsia"/>
        </w:rPr>
        <w:t>。</w:t>
      </w:r>
    </w:p>
    <w:p w14:paraId="35AEFFF3" w14:textId="77777777" w:rsidR="00930637" w:rsidRDefault="00930637" w:rsidP="00355C2A">
      <w:pPr>
        <w:spacing w:line="440" w:lineRule="exact"/>
      </w:pPr>
    </w:p>
    <w:p w14:paraId="1E354868" w14:textId="77777777" w:rsidR="00287BE0" w:rsidRPr="00287BE0" w:rsidRDefault="00000000" w:rsidP="00287BE0">
      <w:pPr>
        <w:spacing w:line="440" w:lineRule="exact"/>
      </w:pPr>
      <w:hyperlink r:id="rId11" w:history="1">
        <w:r w:rsidR="001F045F" w:rsidRPr="001F045F">
          <w:rPr>
            <w:rStyle w:val="a9"/>
            <w:rFonts w:hint="eastAsia"/>
          </w:rPr>
          <w:t>JDK8</w:t>
        </w:r>
        <w:r w:rsidR="001F045F" w:rsidRPr="001F045F">
          <w:rPr>
            <w:rStyle w:val="a9"/>
            <w:rFonts w:hint="eastAsia"/>
          </w:rPr>
          <w:t>新特性应用实践</w:t>
        </w:r>
      </w:hyperlink>
      <w:r w:rsidR="001F045F">
        <w:rPr>
          <w:rFonts w:hint="eastAsia"/>
        </w:rPr>
        <w:t>，</w:t>
      </w:r>
      <w:hyperlink r:id="rId12" w:history="1">
        <w:r w:rsidR="00C21AE4" w:rsidRPr="00C21AE4">
          <w:rPr>
            <w:rStyle w:val="a9"/>
            <w:rFonts w:hint="eastAsia"/>
          </w:rPr>
          <w:t>JDK5</w:t>
        </w:r>
        <w:r w:rsidR="00C21AE4" w:rsidRPr="00C21AE4">
          <w:rPr>
            <w:rStyle w:val="a9"/>
            <w:rFonts w:hint="eastAsia"/>
          </w:rPr>
          <w:t>特性分析</w:t>
        </w:r>
      </w:hyperlink>
      <w:r w:rsidR="00C21AE4">
        <w:rPr>
          <w:rFonts w:hint="eastAsia"/>
        </w:rPr>
        <w:t>，</w:t>
      </w:r>
    </w:p>
    <w:p w14:paraId="7D279050" w14:textId="2133A5FB" w:rsidR="00287BE0" w:rsidRPr="00287BE0" w:rsidRDefault="00287BE0" w:rsidP="00287BE0">
      <w:pPr>
        <w:spacing w:line="440" w:lineRule="exact"/>
      </w:pPr>
      <w:r w:rsidRPr="00287BE0">
        <w:rPr>
          <w:rFonts w:hint="eastAsia"/>
        </w:rPr>
        <w:t>正确描述：</w:t>
      </w:r>
      <w:r w:rsidRPr="00287BE0">
        <w:rPr>
          <w:rFonts w:hint="eastAsia"/>
        </w:rPr>
        <w:t>JDK</w:t>
      </w:r>
      <w:r w:rsidRPr="00287BE0">
        <w:rPr>
          <w:rFonts w:hint="eastAsia"/>
        </w:rPr>
        <w:t>中提供的</w:t>
      </w:r>
      <w:r w:rsidRPr="00287BE0">
        <w:rPr>
          <w:rFonts w:hint="eastAsia"/>
        </w:rPr>
        <w:t>java</w:t>
      </w:r>
      <w:r w:rsidRPr="00287BE0">
        <w:rPr>
          <w:rFonts w:hint="eastAsia"/>
        </w:rPr>
        <w:t>、</w:t>
      </w:r>
      <w:r w:rsidRPr="00287BE0">
        <w:rPr>
          <w:rFonts w:hint="eastAsia"/>
        </w:rPr>
        <w:t>javac</w:t>
      </w:r>
      <w:r w:rsidRPr="00287BE0">
        <w:rPr>
          <w:rFonts w:hint="eastAsia"/>
        </w:rPr>
        <w:t>、</w:t>
      </w:r>
      <w:r w:rsidRPr="00287BE0">
        <w:rPr>
          <w:rFonts w:hint="eastAsia"/>
        </w:rPr>
        <w:t>jar</w:t>
      </w:r>
      <w:r w:rsidRPr="00287BE0">
        <w:rPr>
          <w:rFonts w:hint="eastAsia"/>
        </w:rPr>
        <w:t>等开发工具也是用</w:t>
      </w:r>
      <w:r w:rsidRPr="00287BE0">
        <w:rPr>
          <w:rFonts w:hint="eastAsia"/>
        </w:rPr>
        <w:t>Java</w:t>
      </w:r>
      <w:r w:rsidRPr="00287BE0">
        <w:rPr>
          <w:rFonts w:hint="eastAsia"/>
        </w:rPr>
        <w:t>编写的。</w:t>
      </w:r>
      <w:r w:rsidR="00802758">
        <w:rPr>
          <w:rFonts w:hint="eastAsia"/>
        </w:rPr>
        <w:t>（</w:t>
      </w:r>
      <w:r w:rsidR="00802758" w:rsidRPr="00802758">
        <w:rPr>
          <w:rFonts w:hint="eastAsia"/>
        </w:rPr>
        <w:t>应该只有</w:t>
      </w:r>
      <w:r w:rsidR="00802758" w:rsidRPr="00802758">
        <w:rPr>
          <w:rFonts w:hint="eastAsia"/>
        </w:rPr>
        <w:t>JVM</w:t>
      </w:r>
      <w:r w:rsidR="00802758" w:rsidRPr="00802758">
        <w:rPr>
          <w:rFonts w:hint="eastAsia"/>
        </w:rPr>
        <w:t>不是用</w:t>
      </w:r>
      <w:r w:rsidR="00802758" w:rsidRPr="00802758">
        <w:rPr>
          <w:rFonts w:hint="eastAsia"/>
        </w:rPr>
        <w:t>Java</w:t>
      </w:r>
      <w:r w:rsidR="00802758" w:rsidRPr="00802758">
        <w:rPr>
          <w:rFonts w:hint="eastAsia"/>
        </w:rPr>
        <w:t>写的。</w:t>
      </w:r>
      <w:r w:rsidR="00802758">
        <w:rPr>
          <w:rFonts w:hint="eastAsia"/>
        </w:rPr>
        <w:t>）</w:t>
      </w:r>
    </w:p>
    <w:p w14:paraId="664B22DA" w14:textId="3AA0E275" w:rsidR="006D4611" w:rsidRPr="006D4611" w:rsidRDefault="006D4611" w:rsidP="006D4611">
      <w:pPr>
        <w:spacing w:line="440" w:lineRule="exact"/>
      </w:pPr>
      <w:r w:rsidRPr="00E22991">
        <w:rPr>
          <w:rFonts w:hint="eastAsia"/>
          <w:color w:val="FF0000"/>
        </w:rPr>
        <w:t>JDK</w:t>
      </w:r>
      <w:r w:rsidR="00E22991" w:rsidRPr="00E22991">
        <w:rPr>
          <w:color w:val="FF0000"/>
        </w:rPr>
        <w:t>1</w:t>
      </w:r>
      <w:r w:rsidRPr="006D4611">
        <w:rPr>
          <w:rFonts w:hint="eastAsia"/>
        </w:rPr>
        <w:t>是</w:t>
      </w:r>
      <w:r w:rsidRPr="006D4611">
        <w:rPr>
          <w:rFonts w:hint="eastAsia"/>
        </w:rPr>
        <w:t>java</w:t>
      </w:r>
      <w:r w:rsidRPr="006D4611">
        <w:rPr>
          <w:rFonts w:hint="eastAsia"/>
        </w:rPr>
        <w:t>开发工具包，包含</w:t>
      </w:r>
      <w:r w:rsidRPr="006D4611">
        <w:rPr>
          <w:rFonts w:hint="eastAsia"/>
        </w:rPr>
        <w:t>JRE</w:t>
      </w:r>
      <w:r w:rsidRPr="006D4611">
        <w:rPr>
          <w:rFonts w:hint="eastAsia"/>
        </w:rPr>
        <w:t>和</w:t>
      </w:r>
      <w:r w:rsidRPr="006D4611">
        <w:t>jav</w:t>
      </w:r>
      <w:r w:rsidRPr="006D4611">
        <w:rPr>
          <w:rFonts w:hint="eastAsia"/>
        </w:rPr>
        <w:t>a</w:t>
      </w:r>
      <w:r w:rsidRPr="006D4611">
        <w:rPr>
          <w:rFonts w:hint="eastAsia"/>
        </w:rPr>
        <w:t>工具集。</w:t>
      </w:r>
    </w:p>
    <w:p w14:paraId="6B84F6DC" w14:textId="22A33B96" w:rsidR="006D4611" w:rsidRPr="006D4611" w:rsidRDefault="006D4611" w:rsidP="006D4611">
      <w:pPr>
        <w:spacing w:line="440" w:lineRule="exact"/>
      </w:pPr>
      <w:r w:rsidRPr="006D4611">
        <w:rPr>
          <w:rFonts w:hint="eastAsia"/>
        </w:rPr>
        <w:t xml:space="preserve">JDK = JRE + </w:t>
      </w:r>
      <w:r w:rsidRPr="006D4611">
        <w:rPr>
          <w:rFonts w:hint="eastAsia"/>
        </w:rPr>
        <w:t>开发工具集</w:t>
      </w:r>
    </w:p>
    <w:p w14:paraId="66FF44D0" w14:textId="77777777" w:rsidR="006D4611" w:rsidRPr="006D4611" w:rsidRDefault="006D4611" w:rsidP="006D4611">
      <w:pPr>
        <w:spacing w:line="440" w:lineRule="exact"/>
      </w:pPr>
      <w:r w:rsidRPr="006D4611">
        <w:rPr>
          <w:rFonts w:hint="eastAsia"/>
        </w:rPr>
        <w:t>JRE = JVM + Java SE</w:t>
      </w:r>
      <w:r w:rsidRPr="006D4611">
        <w:rPr>
          <w:rFonts w:hint="eastAsia"/>
        </w:rPr>
        <w:t>标准类库</w:t>
      </w:r>
    </w:p>
    <w:p w14:paraId="69FFD92B" w14:textId="77777777" w:rsidR="006D4611" w:rsidRPr="006D4611" w:rsidRDefault="006D4611" w:rsidP="006D4611">
      <w:pPr>
        <w:spacing w:line="440" w:lineRule="exact"/>
      </w:pPr>
      <w:r w:rsidRPr="006D4611">
        <w:rPr>
          <w:rFonts w:hint="eastAsia"/>
        </w:rPr>
        <w:t>JDK</w:t>
      </w:r>
      <w:r w:rsidRPr="006D4611">
        <w:rPr>
          <w:rFonts w:hint="eastAsia"/>
        </w:rPr>
        <w:t>是最小开发环境，</w:t>
      </w:r>
      <w:r w:rsidRPr="006D4611">
        <w:rPr>
          <w:rFonts w:hint="eastAsia"/>
        </w:rPr>
        <w:t>JRE</w:t>
      </w:r>
      <w:r w:rsidRPr="006D4611">
        <w:rPr>
          <w:rFonts w:hint="eastAsia"/>
        </w:rPr>
        <w:t>是最小运行环境，</w:t>
      </w:r>
      <w:r w:rsidRPr="006D4611">
        <w:rPr>
          <w:rFonts w:hint="eastAsia"/>
        </w:rPr>
        <w:t>JVM</w:t>
      </w:r>
      <w:r w:rsidRPr="006D4611">
        <w:rPr>
          <w:rFonts w:hint="eastAsia"/>
        </w:rPr>
        <w:t>是实现跨平台的核心。</w:t>
      </w:r>
    </w:p>
    <w:p w14:paraId="1CB62055" w14:textId="4EF7D364" w:rsidR="00E961DC" w:rsidRPr="00E961DC" w:rsidRDefault="006D4611" w:rsidP="00DE6408">
      <w:pPr>
        <w:spacing w:line="440" w:lineRule="exact"/>
      </w:pPr>
      <w:r w:rsidRPr="006D4611">
        <w:rPr>
          <w:rFonts w:hint="eastAsia"/>
        </w:rPr>
        <w:t>Java</w:t>
      </w:r>
      <w:r w:rsidRPr="006D4611">
        <w:rPr>
          <w:rFonts w:hint="eastAsia"/>
        </w:rPr>
        <w:t>之所以能做到“一次编译，处处运行”是因为</w:t>
      </w:r>
      <w:r w:rsidRPr="006D4611">
        <w:rPr>
          <w:rFonts w:hint="eastAsia"/>
        </w:rPr>
        <w:t>JVM</w:t>
      </w:r>
      <w:r w:rsidRPr="006D4611">
        <w:rPr>
          <w:rFonts w:hint="eastAsia"/>
        </w:rPr>
        <w:t>隐藏了底层技术的复杂性以及机器和操作系统的差异性。</w:t>
      </w:r>
    </w:p>
    <w:p w14:paraId="0D5114CC" w14:textId="78DCA39A" w:rsidR="006D4611" w:rsidRDefault="00E961DC" w:rsidP="00355C2A">
      <w:pPr>
        <w:spacing w:line="440" w:lineRule="exact"/>
      </w:pPr>
      <w:r w:rsidRPr="00E961DC">
        <w:rPr>
          <w:rFonts w:hint="eastAsia"/>
        </w:rPr>
        <w:t>JRE</w:t>
      </w:r>
      <w:r w:rsidRPr="00E961DC">
        <w:rPr>
          <w:rFonts w:hint="eastAsia"/>
        </w:rPr>
        <w:t>根据不同操作系统和不同</w:t>
      </w:r>
      <w:r w:rsidRPr="00E961DC">
        <w:rPr>
          <w:rFonts w:hint="eastAsia"/>
        </w:rPr>
        <w:t>JRE</w:t>
      </w:r>
      <w:r w:rsidRPr="00E961DC">
        <w:rPr>
          <w:rFonts w:hint="eastAsia"/>
        </w:rPr>
        <w:t>提供商（</w:t>
      </w:r>
      <w:r w:rsidRPr="00E961DC">
        <w:rPr>
          <w:rFonts w:hint="eastAsia"/>
        </w:rPr>
        <w:t>IBM</w:t>
      </w:r>
      <w:r w:rsidRPr="00E961DC">
        <w:rPr>
          <w:rFonts w:hint="eastAsia"/>
        </w:rPr>
        <w:t>，</w:t>
      </w:r>
      <w:r w:rsidRPr="00E961DC">
        <w:rPr>
          <w:rFonts w:hint="eastAsia"/>
        </w:rPr>
        <w:t>ORACLE</w:t>
      </w:r>
      <w:r w:rsidRPr="00E961DC">
        <w:rPr>
          <w:rFonts w:hint="eastAsia"/>
        </w:rPr>
        <w:t>等）有很多版本，最常用的是</w:t>
      </w:r>
      <w:r w:rsidRPr="00E961DC">
        <w:rPr>
          <w:rFonts w:hint="eastAsia"/>
        </w:rPr>
        <w:t>Oracle</w:t>
      </w:r>
      <w:r w:rsidRPr="00E961DC">
        <w:rPr>
          <w:rFonts w:hint="eastAsia"/>
        </w:rPr>
        <w:t>公司收购</w:t>
      </w:r>
      <w:r w:rsidRPr="00E961DC">
        <w:rPr>
          <w:rFonts w:hint="eastAsia"/>
        </w:rPr>
        <w:t>SUN</w:t>
      </w:r>
      <w:r w:rsidRPr="00E961DC">
        <w:rPr>
          <w:rFonts w:hint="eastAsia"/>
        </w:rPr>
        <w:t>公司的</w:t>
      </w:r>
      <w:r w:rsidRPr="00E961DC">
        <w:rPr>
          <w:rFonts w:hint="eastAsia"/>
        </w:rPr>
        <w:t>JRE</w:t>
      </w:r>
      <w:r w:rsidRPr="00E961DC">
        <w:rPr>
          <w:rFonts w:hint="eastAsia"/>
        </w:rPr>
        <w:t>版本。</w:t>
      </w:r>
      <w:r w:rsidR="00081972" w:rsidRPr="006D4611">
        <w:t xml:space="preserve"> </w:t>
      </w:r>
    </w:p>
    <w:p w14:paraId="437D50C4" w14:textId="77777777" w:rsidR="00355C2A" w:rsidRPr="00355C2A" w:rsidRDefault="00355C2A" w:rsidP="00355C2A">
      <w:pPr>
        <w:spacing w:line="440" w:lineRule="exact"/>
      </w:pPr>
    </w:p>
    <w:p w14:paraId="7A97933F" w14:textId="77777777" w:rsidR="006D4611" w:rsidRPr="006D4611" w:rsidRDefault="006D4611" w:rsidP="006D4611">
      <w:pPr>
        <w:spacing w:line="440" w:lineRule="exact"/>
      </w:pPr>
      <w:r w:rsidRPr="006D4611">
        <w:rPr>
          <w:rFonts w:hint="eastAsia"/>
        </w:rPr>
        <w:t>一台</w:t>
      </w:r>
      <w:r w:rsidRPr="006D4611">
        <w:rPr>
          <w:rFonts w:hint="eastAsia"/>
        </w:rPr>
        <w:t>PC</w:t>
      </w:r>
      <w:r w:rsidRPr="006D4611">
        <w:rPr>
          <w:rFonts w:hint="eastAsia"/>
        </w:rPr>
        <w:t>可以配置多个</w:t>
      </w:r>
      <w:r w:rsidRPr="006D4611">
        <w:rPr>
          <w:rFonts w:hint="eastAsia"/>
        </w:rPr>
        <w:t>JDK</w:t>
      </w:r>
      <w:r w:rsidRPr="006D4611">
        <w:rPr>
          <w:rFonts w:hint="eastAsia"/>
        </w:rPr>
        <w:t>，环境变量配置哪个，哪个生效。</w:t>
      </w:r>
    </w:p>
    <w:p w14:paraId="23F8E07C" w14:textId="3E87554D" w:rsidR="006D4611" w:rsidRDefault="006D4611" w:rsidP="006D4611">
      <w:pPr>
        <w:spacing w:line="440" w:lineRule="exact"/>
      </w:pPr>
      <w:r w:rsidRPr="006D4611">
        <w:rPr>
          <w:rFonts w:hint="eastAsia"/>
        </w:rPr>
        <w:t>cmd</w:t>
      </w:r>
      <w:r w:rsidRPr="006D4611">
        <w:rPr>
          <w:rFonts w:hint="eastAsia"/>
        </w:rPr>
        <w:t>查看当前安装的</w:t>
      </w:r>
      <w:r w:rsidRPr="006D4611">
        <w:rPr>
          <w:rFonts w:hint="eastAsia"/>
        </w:rPr>
        <w:t>JDK</w:t>
      </w:r>
      <w:r w:rsidRPr="006D4611">
        <w:rPr>
          <w:rFonts w:hint="eastAsia"/>
        </w:rPr>
        <w:t>版本，</w:t>
      </w:r>
      <w:r w:rsidRPr="006D4611">
        <w:t>J</w:t>
      </w:r>
      <w:r w:rsidRPr="006D4611">
        <w:rPr>
          <w:rFonts w:hint="eastAsia"/>
        </w:rPr>
        <w:t>ava</w:t>
      </w:r>
      <w:r w:rsidRPr="006D4611">
        <w:t xml:space="preserve"> -version</w:t>
      </w:r>
      <w:r w:rsidRPr="006D4611">
        <w:rPr>
          <w:rFonts w:hint="eastAsia"/>
        </w:rPr>
        <w:t>。</w:t>
      </w:r>
    </w:p>
    <w:p w14:paraId="68E03633" w14:textId="7BA14627" w:rsidR="009E256B" w:rsidRPr="006D4611" w:rsidRDefault="009E256B" w:rsidP="006D4611">
      <w:pPr>
        <w:spacing w:line="440" w:lineRule="exact"/>
      </w:pPr>
      <w:r>
        <w:rPr>
          <w:rFonts w:hint="eastAsia"/>
        </w:rPr>
        <w:t>cmd</w:t>
      </w:r>
      <w:r>
        <w:rPr>
          <w:rFonts w:hint="eastAsia"/>
        </w:rPr>
        <w:t>查看当前配置的</w:t>
      </w:r>
      <w:r>
        <w:rPr>
          <w:rFonts w:hint="eastAsia"/>
        </w:rPr>
        <w:t>JDK</w:t>
      </w:r>
      <w:r>
        <w:rPr>
          <w:rFonts w:hint="eastAsia"/>
        </w:rPr>
        <w:t>路径，</w:t>
      </w:r>
      <w:r>
        <w:rPr>
          <w:rFonts w:hint="eastAsia"/>
        </w:rPr>
        <w:t>Java</w:t>
      </w:r>
      <w:r>
        <w:t xml:space="preserve"> </w:t>
      </w:r>
      <w:r>
        <w:rPr>
          <w:rFonts w:hint="eastAsia"/>
        </w:rPr>
        <w:t>-verbose</w:t>
      </w:r>
      <w:r>
        <w:rPr>
          <w:rFonts w:hint="eastAsia"/>
        </w:rPr>
        <w:t>。</w:t>
      </w:r>
    </w:p>
    <w:p w14:paraId="1DC8AD9F" w14:textId="77777777" w:rsidR="006D4611" w:rsidRPr="006D4611" w:rsidRDefault="006D4611" w:rsidP="006D4611">
      <w:pPr>
        <w:spacing w:line="440" w:lineRule="exact"/>
      </w:pPr>
      <w:r w:rsidRPr="006D4611">
        <w:rPr>
          <w:rFonts w:hint="eastAsia"/>
        </w:rPr>
        <w:t>JAVA_HOME</w:t>
      </w:r>
      <w:r w:rsidRPr="006D4611">
        <w:rPr>
          <w:rFonts w:hint="eastAsia"/>
        </w:rPr>
        <w:t>：配置的是</w:t>
      </w:r>
      <w:r w:rsidRPr="006D4611">
        <w:rPr>
          <w:rFonts w:hint="eastAsia"/>
        </w:rPr>
        <w:t>JDK</w:t>
      </w:r>
      <w:r w:rsidRPr="006D4611">
        <w:rPr>
          <w:rFonts w:hint="eastAsia"/>
        </w:rPr>
        <w:t>的根目录。</w:t>
      </w:r>
    </w:p>
    <w:p w14:paraId="36B9658F" w14:textId="77777777" w:rsidR="006D4611" w:rsidRPr="006D4611" w:rsidRDefault="006D4611" w:rsidP="006D4611">
      <w:pPr>
        <w:spacing w:line="440" w:lineRule="exact"/>
      </w:pPr>
      <w:r w:rsidRPr="006D4611">
        <w:rPr>
          <w:rFonts w:hint="eastAsia"/>
        </w:rPr>
        <w:t>PATH</w:t>
      </w:r>
      <w:r w:rsidRPr="006D4611">
        <w:rPr>
          <w:rFonts w:hint="eastAsia"/>
        </w:rPr>
        <w:t>：这个环境变量不需要新建，配置的是</w:t>
      </w:r>
      <w:r w:rsidRPr="006D4611">
        <w:rPr>
          <w:rFonts w:hint="eastAsia"/>
        </w:rPr>
        <w:t>JDK</w:t>
      </w:r>
      <w:r w:rsidRPr="006D4611">
        <w:rPr>
          <w:rFonts w:hint="eastAsia"/>
        </w:rPr>
        <w:t>的</w:t>
      </w:r>
      <w:r w:rsidRPr="006D4611">
        <w:rPr>
          <w:rFonts w:hint="eastAsia"/>
        </w:rPr>
        <w:t>bin</w:t>
      </w:r>
      <w:r w:rsidRPr="006D4611">
        <w:rPr>
          <w:rFonts w:hint="eastAsia"/>
        </w:rPr>
        <w:t>目录。</w:t>
      </w:r>
    </w:p>
    <w:p w14:paraId="4698E467" w14:textId="2510A31E" w:rsidR="005C522E" w:rsidRDefault="006D4611" w:rsidP="005C522E">
      <w:pPr>
        <w:spacing w:line="440" w:lineRule="exact"/>
      </w:pPr>
      <w:r w:rsidRPr="006D4611">
        <w:rPr>
          <w:rFonts w:hint="eastAsia"/>
        </w:rPr>
        <w:t>CLASS_PATH</w:t>
      </w:r>
      <w:r w:rsidRPr="006D4611">
        <w:rPr>
          <w:rFonts w:hint="eastAsia"/>
        </w:rPr>
        <w:t>：配置的也是</w:t>
      </w:r>
      <w:r w:rsidRPr="006D4611">
        <w:rPr>
          <w:rFonts w:hint="eastAsia"/>
        </w:rPr>
        <w:t>JDK</w:t>
      </w:r>
      <w:r w:rsidRPr="006D4611">
        <w:rPr>
          <w:rFonts w:hint="eastAsia"/>
        </w:rPr>
        <w:t>的</w:t>
      </w:r>
      <w:r w:rsidRPr="006D4611">
        <w:rPr>
          <w:rFonts w:hint="eastAsia"/>
        </w:rPr>
        <w:t>bin</w:t>
      </w:r>
      <w:r w:rsidRPr="006D4611">
        <w:rPr>
          <w:rFonts w:hint="eastAsia"/>
        </w:rPr>
        <w:t>目录，与</w:t>
      </w:r>
      <w:r w:rsidRPr="006D4611">
        <w:rPr>
          <w:rFonts w:hint="eastAsia"/>
        </w:rPr>
        <w:t>Tomcat</w:t>
      </w:r>
      <w:r w:rsidRPr="006D4611">
        <w:rPr>
          <w:rFonts w:hint="eastAsia"/>
        </w:rPr>
        <w:t>有关。</w:t>
      </w:r>
    </w:p>
    <w:p w14:paraId="6464E38F" w14:textId="6CF9EB94" w:rsidR="00CF2711" w:rsidRDefault="009D6C58" w:rsidP="00287BE0">
      <w:pPr>
        <w:spacing w:line="440" w:lineRule="exact"/>
      </w:pPr>
      <w:r w:rsidRPr="009D6C58">
        <w:rPr>
          <w:rFonts w:hint="eastAsia"/>
        </w:rPr>
        <w:t>字节码文件（以</w:t>
      </w:r>
      <w:r w:rsidRPr="009D6C58">
        <w:rPr>
          <w:rFonts w:hint="eastAsia"/>
        </w:rPr>
        <w:t>byte</w:t>
      </w:r>
      <w:r w:rsidRPr="009D6C58">
        <w:rPr>
          <w:rFonts w:hint="eastAsia"/>
        </w:rPr>
        <w:t>为单位存储的文件）是描述程序要运行的虚指令的集合，这些集合与平台无关，只要配置好相对于的</w:t>
      </w:r>
      <w:r w:rsidRPr="009D6C58">
        <w:rPr>
          <w:rFonts w:hint="eastAsia"/>
        </w:rPr>
        <w:t>JRE</w:t>
      </w:r>
      <w:r w:rsidRPr="009D6C58">
        <w:rPr>
          <w:rFonts w:hint="eastAsia"/>
        </w:rPr>
        <w:t>，就可以运行</w:t>
      </w:r>
      <w:r w:rsidRPr="009D6C58">
        <w:rPr>
          <w:rFonts w:hint="eastAsia"/>
        </w:rPr>
        <w:t>JVM</w:t>
      </w:r>
      <w:r w:rsidRPr="009D6C58">
        <w:rPr>
          <w:rFonts w:hint="eastAsia"/>
        </w:rPr>
        <w:t>，从实现多个平台都能运行</w:t>
      </w:r>
      <w:r w:rsidRPr="009D6C58">
        <w:rPr>
          <w:rFonts w:hint="eastAsia"/>
        </w:rPr>
        <w:t>java</w:t>
      </w:r>
      <w:r w:rsidRPr="009D6C58">
        <w:rPr>
          <w:rFonts w:hint="eastAsia"/>
        </w:rPr>
        <w:t>文件，实现跨平台。</w:t>
      </w:r>
    </w:p>
    <w:p w14:paraId="4ACF8B18" w14:textId="1717FB27" w:rsidR="00287BE0" w:rsidRDefault="00287BE0" w:rsidP="00287BE0">
      <w:pPr>
        <w:spacing w:line="440" w:lineRule="exact"/>
      </w:pPr>
    </w:p>
    <w:p w14:paraId="7F3EFC63" w14:textId="77777777" w:rsidR="00287BE0" w:rsidRPr="00644BCB" w:rsidRDefault="00287BE0" w:rsidP="00287BE0">
      <w:pPr>
        <w:spacing w:line="440" w:lineRule="exact"/>
      </w:pPr>
    </w:p>
    <w:p w14:paraId="2E655CA0" w14:textId="520A8D0F" w:rsidR="00287BE0" w:rsidRDefault="00287BE0" w:rsidP="00287BE0">
      <w:pPr>
        <w:spacing w:line="440" w:lineRule="exact"/>
      </w:pPr>
      <w:r>
        <w:rPr>
          <w:rFonts w:hint="eastAsia"/>
        </w:rPr>
        <w:t>错误描述：</w:t>
      </w:r>
      <w:r w:rsidRPr="00B55AE3">
        <w:rPr>
          <w:rFonts w:hint="eastAsia"/>
        </w:rPr>
        <w:t>Char</w:t>
      </w:r>
      <w:r w:rsidRPr="00B55AE3">
        <w:rPr>
          <w:rFonts w:hint="eastAsia"/>
        </w:rPr>
        <w:t>类型在</w:t>
      </w:r>
      <w:r w:rsidRPr="00B55AE3">
        <w:rPr>
          <w:rFonts w:hint="eastAsia"/>
        </w:rPr>
        <w:t>Java</w:t>
      </w:r>
      <w:r w:rsidRPr="00B55AE3">
        <w:rPr>
          <w:rFonts w:hint="eastAsia"/>
        </w:rPr>
        <w:t>语言里面存储的是</w:t>
      </w:r>
      <w:r w:rsidRPr="00B55AE3">
        <w:rPr>
          <w:rFonts w:hint="eastAsia"/>
        </w:rPr>
        <w:t>ASCII</w:t>
      </w:r>
      <w:r w:rsidRPr="00B55AE3">
        <w:rPr>
          <w:rFonts w:hint="eastAsia"/>
        </w:rPr>
        <w:t>码。</w:t>
      </w:r>
      <w:r w:rsidR="00EA72F2">
        <w:rPr>
          <w:rFonts w:hint="eastAsia"/>
        </w:rPr>
        <w:t>（</w:t>
      </w:r>
      <w:r w:rsidR="00EA72F2" w:rsidRPr="00EA72F2">
        <w:rPr>
          <w:rFonts w:hint="eastAsia"/>
        </w:rPr>
        <w:t>Java</w:t>
      </w:r>
      <w:r w:rsidR="00EA72F2" w:rsidRPr="00EA72F2">
        <w:rPr>
          <w:rFonts w:hint="eastAsia"/>
        </w:rPr>
        <w:t>中的</w:t>
      </w:r>
      <w:r w:rsidR="00EA72F2" w:rsidRPr="00EA72F2">
        <w:rPr>
          <w:rFonts w:hint="eastAsia"/>
        </w:rPr>
        <w:t>char</w:t>
      </w:r>
      <w:r w:rsidR="00EA72F2" w:rsidRPr="00EA72F2">
        <w:rPr>
          <w:rFonts w:hint="eastAsia"/>
        </w:rPr>
        <w:t>是</w:t>
      </w:r>
      <w:r w:rsidR="00EA72F2" w:rsidRPr="00EA72F2">
        <w:rPr>
          <w:rFonts w:hint="eastAsia"/>
        </w:rPr>
        <w:t>Unicode</w:t>
      </w:r>
      <w:r w:rsidR="00EA72F2" w:rsidRPr="00EA72F2">
        <w:rPr>
          <w:rFonts w:hint="eastAsia"/>
        </w:rPr>
        <w:t>编码。</w:t>
      </w:r>
      <w:r w:rsidR="00EA72F2" w:rsidRPr="00EA72F2">
        <w:rPr>
          <w:rFonts w:hint="eastAsia"/>
        </w:rPr>
        <w:t>Unicode</w:t>
      </w:r>
      <w:r w:rsidR="00EA72F2" w:rsidRPr="00EA72F2">
        <w:rPr>
          <w:rFonts w:hint="eastAsia"/>
        </w:rPr>
        <w:t>编码占两个字节，就是</w:t>
      </w:r>
      <w:r w:rsidR="00EA72F2" w:rsidRPr="00EA72F2">
        <w:rPr>
          <w:rFonts w:hint="eastAsia"/>
        </w:rPr>
        <w:t>16</w:t>
      </w:r>
      <w:r w:rsidR="00EA72F2" w:rsidRPr="00EA72F2">
        <w:rPr>
          <w:rFonts w:hint="eastAsia"/>
        </w:rPr>
        <w:t>位，足够存储一个汉字。</w:t>
      </w:r>
      <w:r w:rsidR="00EA72F2">
        <w:rPr>
          <w:rFonts w:hint="eastAsia"/>
        </w:rPr>
        <w:t>）</w:t>
      </w:r>
    </w:p>
    <w:p w14:paraId="5C4D12E9" w14:textId="112B8B7C" w:rsidR="00655BBD" w:rsidRDefault="00E5227E" w:rsidP="001C1B65">
      <w:pPr>
        <w:spacing w:line="440" w:lineRule="exact"/>
      </w:pPr>
      <w:r w:rsidRPr="00E5227E">
        <w:rPr>
          <w:rFonts w:hint="eastAsia"/>
          <w:color w:val="FF0000"/>
        </w:rPr>
        <w:t>Unicode</w:t>
      </w:r>
      <w:r w:rsidR="00A138F3">
        <w:rPr>
          <w:color w:val="FF0000"/>
        </w:rPr>
        <w:t>1</w:t>
      </w:r>
      <w:r>
        <w:rPr>
          <w:rFonts w:hint="eastAsia"/>
        </w:rPr>
        <w:t>即</w:t>
      </w:r>
      <w:r w:rsidRPr="00E5227E">
        <w:rPr>
          <w:rFonts w:hint="eastAsia"/>
        </w:rPr>
        <w:t>统一码</w:t>
      </w:r>
      <w:r>
        <w:rPr>
          <w:rFonts w:hint="eastAsia"/>
        </w:rPr>
        <w:t>，</w:t>
      </w:r>
      <w:r w:rsidRPr="00E5227E">
        <w:rPr>
          <w:rFonts w:hint="eastAsia"/>
        </w:rPr>
        <w:t>也叫万国码、单一码，是计算机科学领域里的一项业界标准，包括字符集、编码方案等。</w:t>
      </w:r>
      <w:r w:rsidRPr="00E5227E">
        <w:rPr>
          <w:rFonts w:hint="eastAsia"/>
        </w:rPr>
        <w:t>Unicode</w:t>
      </w:r>
      <w:r w:rsidRPr="00E5227E">
        <w:rPr>
          <w:rFonts w:hint="eastAsia"/>
        </w:rPr>
        <w:t>是为了解决传统的字符编码方案的局限而产生的，它为每种语言中的每个字符设定了统一并且唯一的二进制编码，以满足跨语言、跨平台进行文本转换、处理的要求。</w:t>
      </w:r>
      <w:r w:rsidRPr="00E5227E">
        <w:rPr>
          <w:rFonts w:hint="eastAsia"/>
        </w:rPr>
        <w:t>1990</w:t>
      </w:r>
      <w:r w:rsidRPr="00E5227E">
        <w:rPr>
          <w:rFonts w:hint="eastAsia"/>
        </w:rPr>
        <w:t>年开始研发，</w:t>
      </w:r>
      <w:r w:rsidRPr="00E5227E">
        <w:rPr>
          <w:rFonts w:hint="eastAsia"/>
        </w:rPr>
        <w:t>1994</w:t>
      </w:r>
      <w:r w:rsidRPr="00E5227E">
        <w:rPr>
          <w:rFonts w:hint="eastAsia"/>
        </w:rPr>
        <w:t>年正式发布</w:t>
      </w:r>
      <w:r w:rsidRPr="00E5227E">
        <w:rPr>
          <w:rFonts w:hint="eastAsia"/>
        </w:rPr>
        <w:t>1.0</w:t>
      </w:r>
      <w:r w:rsidRPr="00E5227E">
        <w:rPr>
          <w:rFonts w:hint="eastAsia"/>
        </w:rPr>
        <w:t>版本，</w:t>
      </w:r>
      <w:r w:rsidRPr="00E5227E">
        <w:rPr>
          <w:rFonts w:hint="eastAsia"/>
        </w:rPr>
        <w:t>2021</w:t>
      </w:r>
      <w:r w:rsidRPr="00E5227E">
        <w:rPr>
          <w:rFonts w:hint="eastAsia"/>
        </w:rPr>
        <w:t>年</w:t>
      </w:r>
      <w:r w:rsidRPr="00E5227E">
        <w:rPr>
          <w:rFonts w:hint="eastAsia"/>
        </w:rPr>
        <w:t>9</w:t>
      </w:r>
      <w:r w:rsidRPr="00E5227E">
        <w:rPr>
          <w:rFonts w:hint="eastAsia"/>
        </w:rPr>
        <w:t>月</w:t>
      </w:r>
      <w:r w:rsidRPr="00E5227E">
        <w:rPr>
          <w:rFonts w:hint="eastAsia"/>
        </w:rPr>
        <w:t>14</w:t>
      </w:r>
      <w:r w:rsidRPr="00E5227E">
        <w:rPr>
          <w:rFonts w:hint="eastAsia"/>
        </w:rPr>
        <w:t>日发布</w:t>
      </w:r>
      <w:r w:rsidRPr="00E5227E">
        <w:rPr>
          <w:rFonts w:hint="eastAsia"/>
        </w:rPr>
        <w:t>14.0</w:t>
      </w:r>
      <w:r w:rsidRPr="00E5227E">
        <w:rPr>
          <w:rFonts w:hint="eastAsia"/>
        </w:rPr>
        <w:t>版本。</w:t>
      </w:r>
    </w:p>
    <w:p w14:paraId="4B9E7D66" w14:textId="77777777" w:rsidR="00E5227E" w:rsidRDefault="00E5227E" w:rsidP="00E5227E">
      <w:pPr>
        <w:spacing w:line="440" w:lineRule="exact"/>
      </w:pPr>
      <w:r>
        <w:rPr>
          <w:rFonts w:hint="eastAsia"/>
        </w:rPr>
        <w:t>如果把各种文字编码形容为各地的方言，那么</w:t>
      </w:r>
      <w:r>
        <w:rPr>
          <w:rFonts w:hint="eastAsia"/>
        </w:rPr>
        <w:t>Unicode</w:t>
      </w:r>
      <w:r>
        <w:rPr>
          <w:rFonts w:hint="eastAsia"/>
        </w:rPr>
        <w:t>就是世界各国合作开发的一种语言。</w:t>
      </w:r>
    </w:p>
    <w:p w14:paraId="5FA0D9BE" w14:textId="543DF30A" w:rsidR="00655BBD" w:rsidRDefault="00E5227E" w:rsidP="00E5227E">
      <w:pPr>
        <w:spacing w:line="440" w:lineRule="exact"/>
      </w:pPr>
      <w:r>
        <w:rPr>
          <w:rFonts w:hint="eastAsia"/>
        </w:rPr>
        <w:t>在这种语言环境下，不会再有语言的编码冲突</w:t>
      </w:r>
      <w:r w:rsidR="00E80978">
        <w:rPr>
          <w:rFonts w:hint="eastAsia"/>
        </w:rPr>
        <w:t>。</w:t>
      </w:r>
      <w:r w:rsidRPr="00355C2A">
        <w:rPr>
          <w:rFonts w:hint="eastAsia"/>
          <w:u w:val="single"/>
        </w:rPr>
        <w:t>在同屏下，可以显示任何语言的内容，这就是</w:t>
      </w:r>
      <w:r w:rsidRPr="00355C2A">
        <w:rPr>
          <w:rFonts w:hint="eastAsia"/>
          <w:u w:val="single"/>
        </w:rPr>
        <w:t>Unicode</w:t>
      </w:r>
      <w:r w:rsidRPr="00355C2A">
        <w:rPr>
          <w:rFonts w:hint="eastAsia"/>
          <w:u w:val="single"/>
        </w:rPr>
        <w:t>的最大好处</w:t>
      </w:r>
      <w:r>
        <w:rPr>
          <w:rFonts w:hint="eastAsia"/>
        </w:rPr>
        <w:t>。</w:t>
      </w:r>
      <w:r w:rsidR="00E80978" w:rsidRPr="00355C2A">
        <w:rPr>
          <w:rFonts w:hint="eastAsia"/>
        </w:rPr>
        <w:t>Unicode</w:t>
      </w:r>
      <w:r w:rsidR="00E80978" w:rsidRPr="00355C2A">
        <w:rPr>
          <w:rFonts w:hint="eastAsia"/>
        </w:rPr>
        <w:t>中</w:t>
      </w:r>
      <w:r w:rsidRPr="00355C2A">
        <w:rPr>
          <w:rFonts w:hint="eastAsia"/>
        </w:rPr>
        <w:t>所有的</w:t>
      </w:r>
      <w:r w:rsidR="00DD7FAC" w:rsidRPr="00355C2A">
        <w:rPr>
          <w:rFonts w:hint="eastAsia"/>
        </w:rPr>
        <w:t>字符</w:t>
      </w:r>
      <w:r w:rsidR="00E80978" w:rsidRPr="00355C2A">
        <w:rPr>
          <w:rFonts w:hint="eastAsia"/>
        </w:rPr>
        <w:t>都</w:t>
      </w:r>
      <w:r w:rsidRPr="00355C2A">
        <w:rPr>
          <w:rFonts w:hint="eastAsia"/>
        </w:rPr>
        <w:t>用</w:t>
      </w:r>
      <w:r w:rsidRPr="00355C2A">
        <w:rPr>
          <w:rFonts w:hint="eastAsia"/>
        </w:rPr>
        <w:t>2</w:t>
      </w:r>
      <w:r w:rsidRPr="00355C2A">
        <w:rPr>
          <w:rFonts w:hint="eastAsia"/>
        </w:rPr>
        <w:t>个字节统一进行编码</w:t>
      </w:r>
      <w:r w:rsidR="00E80978">
        <w:rPr>
          <w:rFonts w:hint="eastAsia"/>
        </w:rPr>
        <w:t>，这意味着</w:t>
      </w:r>
      <w:r>
        <w:rPr>
          <w:rFonts w:hint="eastAsia"/>
        </w:rPr>
        <w:t>2</w:t>
      </w:r>
      <w:r>
        <w:rPr>
          <w:rFonts w:hint="eastAsia"/>
        </w:rPr>
        <w:t>个字节就已经足够容纳世界上所有的语言的大部分文字了。</w:t>
      </w:r>
    </w:p>
    <w:p w14:paraId="6410F4E2" w14:textId="17C456ED" w:rsidR="00E5227E" w:rsidRPr="00FD271C" w:rsidRDefault="00FD271C" w:rsidP="001C1B65">
      <w:pPr>
        <w:spacing w:line="440" w:lineRule="exact"/>
      </w:pPr>
      <w:r w:rsidRPr="00FD271C">
        <w:rPr>
          <w:rFonts w:hint="eastAsia"/>
        </w:rPr>
        <w:t>UTF-8</w:t>
      </w:r>
      <w:r w:rsidRPr="00FD271C">
        <w:rPr>
          <w:rFonts w:hint="eastAsia"/>
        </w:rPr>
        <w:t>以字节为单位对</w:t>
      </w:r>
      <w:r w:rsidRPr="00FD271C">
        <w:rPr>
          <w:rFonts w:hint="eastAsia"/>
        </w:rPr>
        <w:t>Unicode</w:t>
      </w:r>
      <w:r w:rsidRPr="00FD271C">
        <w:rPr>
          <w:rFonts w:hint="eastAsia"/>
        </w:rPr>
        <w:t>进行编码。</w:t>
      </w:r>
      <w:r w:rsidRPr="00FD271C">
        <w:rPr>
          <w:rFonts w:hint="eastAsia"/>
        </w:rPr>
        <w:t>UTF-16</w:t>
      </w:r>
      <w:r w:rsidRPr="00FD271C">
        <w:rPr>
          <w:rFonts w:hint="eastAsia"/>
        </w:rPr>
        <w:t>编码以</w:t>
      </w:r>
      <w:r w:rsidRPr="00FD271C">
        <w:rPr>
          <w:rFonts w:hint="eastAsia"/>
        </w:rPr>
        <w:t>16</w:t>
      </w:r>
      <w:r w:rsidRPr="00FD271C">
        <w:rPr>
          <w:rFonts w:hint="eastAsia"/>
        </w:rPr>
        <w:t>位无符号整数为单位。</w:t>
      </w:r>
      <w:r w:rsidRPr="00FD271C">
        <w:rPr>
          <w:rFonts w:hint="eastAsia"/>
        </w:rPr>
        <w:t>UTF-32</w:t>
      </w:r>
      <w:r w:rsidRPr="00FD271C">
        <w:rPr>
          <w:rFonts w:hint="eastAsia"/>
        </w:rPr>
        <w:t>编码以</w:t>
      </w:r>
      <w:r w:rsidRPr="00FD271C">
        <w:rPr>
          <w:rFonts w:hint="eastAsia"/>
        </w:rPr>
        <w:t>32</w:t>
      </w:r>
      <w:r w:rsidRPr="00FD271C">
        <w:rPr>
          <w:rFonts w:hint="eastAsia"/>
        </w:rPr>
        <w:t>位无符号整数为单位。</w:t>
      </w:r>
    </w:p>
    <w:p w14:paraId="0C22FA16" w14:textId="03174F3C" w:rsidR="00E5227E" w:rsidRDefault="00FD271C" w:rsidP="001C1B65">
      <w:pPr>
        <w:spacing w:line="440" w:lineRule="exact"/>
      </w:pPr>
      <w:r w:rsidRPr="00FD271C">
        <w:rPr>
          <w:rFonts w:hint="eastAsia"/>
        </w:rPr>
        <w:t>大多数计算机采用</w:t>
      </w:r>
      <w:r w:rsidRPr="00FD271C">
        <w:rPr>
          <w:rFonts w:hint="eastAsia"/>
        </w:rPr>
        <w:t>ASCII</w:t>
      </w:r>
      <w:r w:rsidRPr="00FD271C">
        <w:rPr>
          <w:rFonts w:hint="eastAsia"/>
        </w:rPr>
        <w:t>码（美国标准信息交换码），它是表示所有大小写字母、数字、标点符号和控制字符的</w:t>
      </w:r>
      <w:r w:rsidRPr="00FD271C">
        <w:rPr>
          <w:rFonts w:hint="eastAsia"/>
        </w:rPr>
        <w:t>7</w:t>
      </w:r>
      <w:r w:rsidRPr="00FD271C">
        <w:rPr>
          <w:rFonts w:hint="eastAsia"/>
        </w:rPr>
        <w:t>位编码方案。</w:t>
      </w:r>
      <w:r w:rsidRPr="00FD271C">
        <w:rPr>
          <w:rFonts w:hint="eastAsia"/>
          <w:u w:val="single"/>
        </w:rPr>
        <w:t>Unicode</w:t>
      </w:r>
      <w:r w:rsidRPr="00FD271C">
        <w:rPr>
          <w:rFonts w:hint="eastAsia"/>
          <w:u w:val="single"/>
        </w:rPr>
        <w:t>码包含</w:t>
      </w:r>
      <w:r w:rsidRPr="00FD271C">
        <w:rPr>
          <w:rFonts w:hint="eastAsia"/>
          <w:u w:val="single"/>
        </w:rPr>
        <w:t>ASCII</w:t>
      </w:r>
      <w:r w:rsidRPr="00FD271C">
        <w:rPr>
          <w:rFonts w:hint="eastAsia"/>
          <w:u w:val="single"/>
        </w:rPr>
        <w:t>码</w:t>
      </w:r>
      <w:r w:rsidRPr="00FD271C">
        <w:rPr>
          <w:rFonts w:hint="eastAsia"/>
        </w:rPr>
        <w:t>，</w:t>
      </w:r>
      <w:r w:rsidRPr="00FD271C">
        <w:rPr>
          <w:rFonts w:hint="eastAsia"/>
        </w:rPr>
        <w:t>'\u0000'</w:t>
      </w:r>
      <w:r w:rsidRPr="00FD271C">
        <w:rPr>
          <w:rFonts w:hint="eastAsia"/>
        </w:rPr>
        <w:t>到</w:t>
      </w:r>
      <w:r w:rsidRPr="00FD271C">
        <w:rPr>
          <w:rFonts w:hint="eastAsia"/>
        </w:rPr>
        <w:t>'\u007F'</w:t>
      </w:r>
      <w:r w:rsidRPr="00FD271C">
        <w:rPr>
          <w:rFonts w:hint="eastAsia"/>
        </w:rPr>
        <w:t>对应全部</w:t>
      </w:r>
      <w:r w:rsidRPr="00FD271C">
        <w:rPr>
          <w:rFonts w:hint="eastAsia"/>
        </w:rPr>
        <w:t>128</w:t>
      </w:r>
      <w:r w:rsidRPr="00FD271C">
        <w:rPr>
          <w:rFonts w:hint="eastAsia"/>
        </w:rPr>
        <w:t>个</w:t>
      </w:r>
      <w:r w:rsidRPr="00FD271C">
        <w:rPr>
          <w:rFonts w:hint="eastAsia"/>
        </w:rPr>
        <w:t>ACSII</w:t>
      </w:r>
      <w:r w:rsidRPr="00FD271C">
        <w:rPr>
          <w:rFonts w:hint="eastAsia"/>
        </w:rPr>
        <w:t>字符。</w:t>
      </w:r>
    </w:p>
    <w:p w14:paraId="6E6DA353" w14:textId="33D750CC" w:rsidR="00A138F3" w:rsidRDefault="00A138F3" w:rsidP="001C1B65">
      <w:pPr>
        <w:spacing w:line="440" w:lineRule="exact"/>
      </w:pPr>
      <w:r w:rsidRPr="00A138F3">
        <w:rPr>
          <w:rFonts w:hint="eastAsia"/>
        </w:rPr>
        <w:t>Java</w:t>
      </w:r>
      <w:r w:rsidRPr="00A138F3">
        <w:rPr>
          <w:rFonts w:hint="eastAsia"/>
        </w:rPr>
        <w:t>语言采用</w:t>
      </w:r>
      <w:r w:rsidRPr="00A138F3">
        <w:rPr>
          <w:rFonts w:hint="eastAsia"/>
        </w:rPr>
        <w:t>Unicode</w:t>
      </w:r>
      <w:r w:rsidR="00BD1643">
        <w:rPr>
          <w:rFonts w:hint="eastAsia"/>
        </w:rPr>
        <w:t>编码</w:t>
      </w:r>
      <w:r w:rsidRPr="00A138F3">
        <w:rPr>
          <w:rFonts w:hint="eastAsia"/>
        </w:rPr>
        <w:t>，它为每个字符制订了一个唯一的数值，因此在任何的语言，平台，程序都可以放心的使用。</w:t>
      </w:r>
    </w:p>
    <w:p w14:paraId="6DCD9F8D" w14:textId="6C4DC9AE" w:rsidR="00B55AE3" w:rsidRDefault="00644BCB" w:rsidP="00287BE0">
      <w:pPr>
        <w:spacing w:line="440" w:lineRule="exact"/>
      </w:pPr>
      <w:r w:rsidRPr="00644BCB">
        <w:rPr>
          <w:rFonts w:hint="eastAsia"/>
        </w:rPr>
        <w:t>英语</w:t>
      </w:r>
      <w:r w:rsidRPr="00644BCB">
        <w:rPr>
          <w:rFonts w:hint="eastAsia"/>
        </w:rPr>
        <w:t>ASCII</w:t>
      </w:r>
      <w:r w:rsidRPr="00644BCB">
        <w:rPr>
          <w:rFonts w:hint="eastAsia"/>
        </w:rPr>
        <w:t>码</w:t>
      </w:r>
      <w:r w:rsidRPr="00644BCB">
        <w:rPr>
          <w:rFonts w:hint="eastAsia"/>
        </w:rPr>
        <w:t>1</w:t>
      </w:r>
      <w:r w:rsidRPr="00644BCB">
        <w:t>28</w:t>
      </w:r>
      <w:r w:rsidRPr="00644BCB">
        <w:rPr>
          <w:rFonts w:hint="eastAsia"/>
        </w:rPr>
        <w:t>个，法语等</w:t>
      </w:r>
      <w:r w:rsidRPr="00644BCB">
        <w:rPr>
          <w:rFonts w:hint="eastAsia"/>
        </w:rPr>
        <w:t>ASCII</w:t>
      </w:r>
      <w:r w:rsidRPr="00644BCB">
        <w:rPr>
          <w:rFonts w:hint="eastAsia"/>
        </w:rPr>
        <w:t>码</w:t>
      </w:r>
      <w:r w:rsidRPr="00644BCB">
        <w:rPr>
          <w:rFonts w:hint="eastAsia"/>
        </w:rPr>
        <w:t>2</w:t>
      </w:r>
      <w:r w:rsidRPr="00644BCB">
        <w:t>56</w:t>
      </w:r>
      <w:r w:rsidRPr="00644BCB">
        <w:rPr>
          <w:rFonts w:hint="eastAsia"/>
        </w:rPr>
        <w:t>个，汉字则大于</w:t>
      </w:r>
      <w:r w:rsidRPr="00644BCB">
        <w:rPr>
          <w:rFonts w:hint="eastAsia"/>
        </w:rPr>
        <w:t>2</w:t>
      </w:r>
      <w:r w:rsidRPr="00644BCB">
        <w:t>55</w:t>
      </w:r>
      <w:r w:rsidRPr="00644BCB">
        <w:rPr>
          <w:rFonts w:hint="eastAsia"/>
        </w:rPr>
        <w:t>。</w:t>
      </w:r>
    </w:p>
    <w:p w14:paraId="08DA0340" w14:textId="78114C85" w:rsidR="00B55AE3" w:rsidRDefault="00B55AE3" w:rsidP="001C1B65">
      <w:pPr>
        <w:spacing w:line="440" w:lineRule="exact"/>
      </w:pPr>
    </w:p>
    <w:p w14:paraId="42B2ED9E" w14:textId="2F918561" w:rsidR="00355C2A" w:rsidRDefault="00355C2A" w:rsidP="00355C2A">
      <w:pPr>
        <w:pStyle w:val="31"/>
        <w:spacing w:before="156"/>
      </w:pPr>
      <w:r>
        <w:rPr>
          <w:rFonts w:hint="eastAsia"/>
        </w:rPr>
        <w:t>数据类型、变量</w:t>
      </w:r>
      <w:r w:rsidR="00C630CE">
        <w:rPr>
          <w:rFonts w:hint="eastAsia"/>
        </w:rPr>
        <w:t>、关键字</w:t>
      </w:r>
    </w:p>
    <w:p w14:paraId="26DFE9C8" w14:textId="39F21521" w:rsidR="00F714A2" w:rsidRDefault="00000000" w:rsidP="00FB541E">
      <w:pPr>
        <w:spacing w:line="440" w:lineRule="exact"/>
      </w:pPr>
      <w:hyperlink r:id="rId13" w:anchor=":~:text=JAVA%E5%9F%BA%E6%9C%AC%E6%95%B0%E6%8D%AE%E7%B1%BB%E5%9E%8B%E6%89%80%E5%8D%A0%E5%AD%97%E8%8A%82%E6%95%B0%E6%98%AF%E5%A4%9A%E5%B0%91%EF%BC%9F%20%EF%BC%8832%E4%BD%8D%E7%B3%BB%E7%BB%9F%EF%BC%89%20JAVA%E6%98%AF%E9%87%87%E7%94%A8Unicode%E7%BC%96%E7%A0%81%E3%80%82%20%E6%AF%8F%E4%B8%80%E4%B8%AA%E5%AD%97%E8%8A%82%E5%8D%A08%E4%BD%8D%E3%80%82%20%E4%BD%A0%E7%94%B5%E8%84%91%E7%B3%BB%E7%BB%9F%E5%BA%94%E8%AF%A5%E6%98%AF%2032%E4%BD%8D%E7%B3%BB%E7%BB%9F%EF%BC%8C%E8%BF%99%E6%A0%B7%E6%AF%8F%E4%B8%AAint%E5%B0%B1%E6%98%AF%204%E4%B8%AA%E5%AD%97%E8%8A%82%20%E5%AD%97%E7%AC%A6,2%E5%AD%97%E8%8A%82%EF%BC%8816%E4%BD%8D%EF%BC%89%20u0000~uFFFF%EF%BC%88%E2%80%98%E2%80%99~%E2%80%98%EF%BC%9F%20%E2%80%99%EF%BC%89%20%E2%80%980%E2%80%99%20Character%20%E5%9C%A8%E7%A7%BB%E5%8A%A8%E5%BC%80%E5%8F%91%E4%B8%AD%E7%94%B1%E4%BA%8E%E7%A7%BB%E5%8A%A8%E8%AE%BE%E5%A4%87%E5%86%85%E5%AD%98%E7%9A%84%E5%B1%80%E9%99%90%E6%80%A7%EF%BC%8C%E5%BE%80%E5%BE%80%E9%9C%80%E8%A6%81%E8%80%83%E8%99%91%E4%BD%BF%E7%94%A8%E7%9A%84%E6%95%B0%E6%8D%AE%E7%B1%BB%E5%9E%8B%E6%89%80%E5%8D%A0%E7%94%A8%E7%9A%84%E5%AD%97%E8%8A%82%E6%95%B0%E3%80%82%20%E4%B8%8B%E9%9D%A2%E7%AE%80%E5%8D%95%E4%BB%8B%E7%BB%8D%E4%B8%8BJava%E4%B8%AD%E5%87%A0%E7%A7%8D%E5%9F%BA%E6%9C%AC%E6%95%B0%E6%8D%AE%E7%B1%BB%E5%9E%8B%EF%BC%8C%E4%BB%A5%E5%8A%A0%E6%B7%B1%E8%AE%B0%E5%BF%86%E3%80%82%20%E5%9C%A8Java%E4%B8%AD%E4%B8%80%E5%85%B1%E6%9C%898%E7%A7%8D%E5%9F%BA%E6%9C%AC%E6%95%B0%E6%8D%AE%E7%B1%BB%E5%9E%8B%EF%BC%8C%E5%85%B6%E4%B8%AD%E6%9C%894%E7%A7%8D%E6%95%B4%E5%9E%8B%EF%BC%8C2%E7%A7%8D%E6%B5%AE%E7%82%B9%E7%B1%BB%E5%9E%8B%EF%BC%8C1%E7%A7%8D%E7%94%A8%E4%BA%8E%E8%A1%A8%E7%A4%BAUnicode%E7%BC%96%E7%A0%81%E7%9A%84%E5%AD%97%E7%AC%A6%E5%8D%95%E5%85%83%E7%9A%84%E5%AD%97%E7%AC%A6%E7%B1%BB%E5%9E%8B%E5%92%8C1%E7%A7%8D%E7%94%A8%E4%BA%8E%E8%A1%A8%E7%A4%BA%E7%9C%9F%E5%80%BC%E7%9A%84boolean%E7%B1%BB%E5%9E%8B%E3%80%82" w:history="1">
        <w:r w:rsidR="00F714A2" w:rsidRPr="00F714A2">
          <w:rPr>
            <w:color w:val="0000FF"/>
            <w:u w:val="single"/>
          </w:rPr>
          <w:t>java</w:t>
        </w:r>
        <w:r w:rsidR="00F714A2" w:rsidRPr="00F714A2">
          <w:rPr>
            <w:color w:val="0000FF"/>
            <w:u w:val="single"/>
          </w:rPr>
          <w:t>基本数据类型所占字节数</w:t>
        </w:r>
        <w:r w:rsidR="00F714A2" w:rsidRPr="00F714A2">
          <w:rPr>
            <w:color w:val="0000FF"/>
            <w:u w:val="single"/>
          </w:rPr>
          <w:t xml:space="preserve"> - </w:t>
        </w:r>
        <w:r w:rsidR="00F714A2" w:rsidRPr="00F714A2">
          <w:rPr>
            <w:color w:val="0000FF"/>
            <w:u w:val="single"/>
          </w:rPr>
          <w:t>乔瑟琳</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77413C4F" w14:textId="2EA915D7" w:rsidR="00742725" w:rsidRPr="004A580E" w:rsidRDefault="001C2760" w:rsidP="004A580E">
      <w:pPr>
        <w:spacing w:line="440" w:lineRule="exact"/>
        <w:rPr>
          <w:rFonts w:hint="eastAsia"/>
        </w:rPr>
      </w:pPr>
      <w:r w:rsidRPr="001C2760">
        <w:rPr>
          <w:rFonts w:hint="eastAsia"/>
          <w:color w:val="FF0000"/>
        </w:rPr>
        <w:t>数据类型</w:t>
      </w:r>
      <w:r w:rsidRPr="001C2760">
        <w:rPr>
          <w:rFonts w:hint="eastAsia"/>
          <w:color w:val="FF0000"/>
        </w:rPr>
        <w:t>1</w:t>
      </w:r>
    </w:p>
    <w:p w14:paraId="339FED4D" w14:textId="77777777" w:rsidR="002979BE" w:rsidRPr="002979BE" w:rsidRDefault="002979BE" w:rsidP="002979BE">
      <w:pPr>
        <w:spacing w:line="440" w:lineRule="exact"/>
      </w:pPr>
      <w:r w:rsidRPr="002979BE">
        <w:rPr>
          <w:rFonts w:hint="eastAsia"/>
        </w:rPr>
        <w:t>基本数据类型：不同于类变量和成员变量，局部变量数据一般直接存储在栈上。</w:t>
      </w:r>
    </w:p>
    <w:p w14:paraId="195F7552" w14:textId="77777777" w:rsidR="002979BE" w:rsidRPr="002979BE" w:rsidRDefault="002979BE" w:rsidP="002979BE">
      <w:pPr>
        <w:spacing w:line="440" w:lineRule="exact"/>
      </w:pPr>
      <w:r w:rsidRPr="002979BE">
        <w:rPr>
          <w:rFonts w:hint="eastAsia"/>
        </w:rPr>
        <w:t>引用数据类型：数据存储在堆上，栈上只存储引用地址。</w:t>
      </w:r>
    </w:p>
    <w:p w14:paraId="674D3E2F" w14:textId="77777777" w:rsidR="004A580E" w:rsidRPr="004A580E" w:rsidRDefault="004A580E" w:rsidP="004A580E">
      <w:pPr>
        <w:spacing w:line="440" w:lineRule="exact"/>
      </w:pPr>
      <w:r w:rsidRPr="004A580E">
        <w:rPr>
          <w:rFonts w:hint="eastAsia"/>
        </w:rPr>
        <w:t>8</w:t>
      </w:r>
      <w:r w:rsidRPr="004A580E">
        <w:rPr>
          <w:rFonts w:hint="eastAsia"/>
        </w:rPr>
        <w:t>个基本数据类型：</w:t>
      </w:r>
      <w:r w:rsidRPr="004A580E">
        <w:rPr>
          <w:rFonts w:hint="eastAsia"/>
        </w:rPr>
        <w:t>byte</w:t>
      </w:r>
      <w:r w:rsidRPr="004A580E">
        <w:rPr>
          <w:rFonts w:hint="eastAsia"/>
        </w:rPr>
        <w:t>、</w:t>
      </w:r>
      <w:r w:rsidRPr="004A580E">
        <w:rPr>
          <w:rFonts w:hint="eastAsia"/>
        </w:rPr>
        <w:t>short</w:t>
      </w:r>
      <w:r w:rsidRPr="004A580E">
        <w:rPr>
          <w:rFonts w:hint="eastAsia"/>
        </w:rPr>
        <w:t>、</w:t>
      </w:r>
      <w:r w:rsidRPr="004A580E">
        <w:rPr>
          <w:rFonts w:hint="eastAsia"/>
        </w:rPr>
        <w:t>int</w:t>
      </w:r>
      <w:r w:rsidRPr="004A580E">
        <w:rPr>
          <w:rFonts w:hint="eastAsia"/>
        </w:rPr>
        <w:t>、</w:t>
      </w:r>
      <w:r w:rsidRPr="004A580E">
        <w:rPr>
          <w:rFonts w:hint="eastAsia"/>
        </w:rPr>
        <w:t>long</w:t>
      </w:r>
      <w:r w:rsidRPr="004A580E">
        <w:rPr>
          <w:rFonts w:hint="eastAsia"/>
        </w:rPr>
        <w:t>，</w:t>
      </w:r>
      <w:r w:rsidRPr="004A580E">
        <w:rPr>
          <w:rFonts w:hint="eastAsia"/>
        </w:rPr>
        <w:t>float</w:t>
      </w:r>
      <w:r w:rsidRPr="004A580E">
        <w:rPr>
          <w:rFonts w:hint="eastAsia"/>
        </w:rPr>
        <w:t>、</w:t>
      </w:r>
      <w:r w:rsidRPr="004A580E">
        <w:rPr>
          <w:rFonts w:hint="eastAsia"/>
        </w:rPr>
        <w:t>double</w:t>
      </w:r>
      <w:r w:rsidRPr="004A580E">
        <w:rPr>
          <w:rFonts w:hint="eastAsia"/>
        </w:rPr>
        <w:t>、</w:t>
      </w:r>
      <w:r w:rsidRPr="004A580E">
        <w:rPr>
          <w:rFonts w:hint="eastAsia"/>
        </w:rPr>
        <w:t>char</w:t>
      </w:r>
      <w:r w:rsidRPr="004A580E">
        <w:rPr>
          <w:rFonts w:hint="eastAsia"/>
        </w:rPr>
        <w:t>、</w:t>
      </w:r>
      <w:r w:rsidRPr="004A580E">
        <w:rPr>
          <w:rFonts w:hint="eastAsia"/>
        </w:rPr>
        <w:t>boolean</w:t>
      </w:r>
      <w:r w:rsidRPr="004A580E">
        <w:rPr>
          <w:rFonts w:hint="eastAsia"/>
        </w:rPr>
        <w:t>。</w:t>
      </w:r>
    </w:p>
    <w:p w14:paraId="58DDAC8D" w14:textId="4D3EE0C0" w:rsidR="001F43B6" w:rsidRDefault="004A580E" w:rsidP="001F43B6">
      <w:pPr>
        <w:spacing w:line="440" w:lineRule="exact"/>
      </w:pPr>
      <w:r w:rsidRPr="004A580E">
        <w:rPr>
          <w:rFonts w:hint="eastAsia"/>
        </w:rPr>
        <w:t>3</w:t>
      </w:r>
      <w:r w:rsidRPr="004A580E">
        <w:rPr>
          <w:rFonts w:hint="eastAsia"/>
        </w:rPr>
        <w:t>个引用数据类型：类、数组、</w:t>
      </w:r>
      <w:r w:rsidR="00650787">
        <w:rPr>
          <w:rFonts w:hint="eastAsia"/>
        </w:rPr>
        <w:t>Interface</w:t>
      </w:r>
      <w:r w:rsidR="007A23C9">
        <w:rPr>
          <w:rFonts w:hint="eastAsia"/>
        </w:rPr>
        <w:t>。</w:t>
      </w:r>
      <w:r w:rsidR="000B48C1" w:rsidRPr="00871786">
        <w:rPr>
          <w:u w:val="single"/>
        </w:rPr>
        <w:t>j</w:t>
      </w:r>
      <w:r w:rsidR="000B48C1" w:rsidRPr="00871786">
        <w:rPr>
          <w:rFonts w:hint="eastAsia"/>
          <w:u w:val="single"/>
        </w:rPr>
        <w:t>ava</w:t>
      </w:r>
      <w:r w:rsidR="000B48C1" w:rsidRPr="00871786">
        <w:rPr>
          <w:u w:val="single"/>
        </w:rPr>
        <w:t>.lang.</w:t>
      </w:r>
      <w:r w:rsidRPr="00871786">
        <w:rPr>
          <w:u w:val="single"/>
        </w:rPr>
        <w:t>S</w:t>
      </w:r>
      <w:r w:rsidRPr="00871786">
        <w:rPr>
          <w:rFonts w:hint="eastAsia"/>
          <w:u w:val="single"/>
        </w:rPr>
        <w:t>tring</w:t>
      </w:r>
      <w:r w:rsidRPr="00871786">
        <w:rPr>
          <w:rFonts w:hint="eastAsia"/>
          <w:u w:val="single"/>
        </w:rPr>
        <w:t>和</w:t>
      </w:r>
      <w:r w:rsidR="000B48C1" w:rsidRPr="00871786">
        <w:rPr>
          <w:rFonts w:hint="eastAsia"/>
          <w:u w:val="single"/>
        </w:rPr>
        <w:t>j</w:t>
      </w:r>
      <w:r w:rsidR="000B48C1" w:rsidRPr="00871786">
        <w:rPr>
          <w:u w:val="single"/>
        </w:rPr>
        <w:t>ava.lang.</w:t>
      </w:r>
      <w:r w:rsidR="00EB0413" w:rsidRPr="00871786">
        <w:rPr>
          <w:rFonts w:hint="eastAsia"/>
          <w:u w:val="single"/>
        </w:rPr>
        <w:t>Enum</w:t>
      </w:r>
      <w:r w:rsidRPr="00871786">
        <w:rPr>
          <w:rFonts w:hint="eastAsia"/>
          <w:u w:val="single"/>
        </w:rPr>
        <w:t>都属于类类型</w:t>
      </w:r>
      <w:r w:rsidR="003A0E3C" w:rsidRPr="00871786">
        <w:rPr>
          <w:rFonts w:hint="eastAsia"/>
          <w:u w:val="single"/>
        </w:rPr>
        <w:t>。</w:t>
      </w:r>
    </w:p>
    <w:p w14:paraId="0FBCF51C" w14:textId="77777777" w:rsidR="00AE5B40" w:rsidRDefault="00AE5B40" w:rsidP="00181088">
      <w:pPr>
        <w:spacing w:line="440" w:lineRule="exact"/>
      </w:pPr>
    </w:p>
    <w:p w14:paraId="3C57608C" w14:textId="4761D88A" w:rsidR="00181088" w:rsidRDefault="0030123D" w:rsidP="00181088">
      <w:pPr>
        <w:spacing w:line="440" w:lineRule="exact"/>
      </w:pPr>
      <w:r w:rsidRPr="0030123D">
        <w:rPr>
          <w:rFonts w:hint="eastAsia"/>
        </w:rPr>
        <w:t>\n</w:t>
      </w:r>
      <w:r w:rsidRPr="0030123D">
        <w:rPr>
          <w:rFonts w:hint="eastAsia"/>
        </w:rPr>
        <w:t>算一个字符，</w:t>
      </w:r>
      <w:r w:rsidRPr="0030123D">
        <w:rPr>
          <w:rFonts w:hint="eastAsia"/>
        </w:rPr>
        <w:t>"\n"</w:t>
      </w:r>
      <w:r w:rsidRPr="0030123D">
        <w:rPr>
          <w:rFonts w:hint="eastAsia"/>
        </w:rPr>
        <w:t>和</w:t>
      </w:r>
      <w:r w:rsidRPr="0030123D">
        <w:rPr>
          <w:rFonts w:hint="eastAsia"/>
        </w:rPr>
        <w:t>'\n'</w:t>
      </w:r>
      <w:r w:rsidRPr="0030123D">
        <w:rPr>
          <w:rFonts w:hint="eastAsia"/>
        </w:rPr>
        <w:t>是等价的。</w:t>
      </w:r>
    </w:p>
    <w:p w14:paraId="2F38F237" w14:textId="77777777" w:rsidR="00AE5B40" w:rsidRPr="001F43B6" w:rsidRDefault="00181088" w:rsidP="00AE5B40">
      <w:pPr>
        <w:spacing w:line="440" w:lineRule="exact"/>
      </w:pPr>
      <w:r>
        <w:rPr>
          <w:rFonts w:hint="eastAsia"/>
        </w:rPr>
        <w:t>char</w:t>
      </w:r>
      <w:r>
        <w:rPr>
          <w:rFonts w:hint="eastAsia"/>
        </w:rPr>
        <w:t>类型的默认值</w:t>
      </w:r>
      <w:r w:rsidR="00D44C2A" w:rsidRPr="0030123D">
        <w:rPr>
          <w:rFonts w:hint="eastAsia"/>
        </w:rPr>
        <w:t>'</w:t>
      </w:r>
      <w:r>
        <w:rPr>
          <w:rFonts w:hint="eastAsia"/>
        </w:rPr>
        <w:t>\u0000</w:t>
      </w:r>
      <w:r w:rsidR="00D44C2A" w:rsidRPr="0030123D">
        <w:rPr>
          <w:rFonts w:hint="eastAsia"/>
        </w:rPr>
        <w:t>'</w:t>
      </w:r>
      <w:r>
        <w:rPr>
          <w:rFonts w:hint="eastAsia"/>
        </w:rPr>
        <w:t>，空字符</w:t>
      </w:r>
      <w:r w:rsidR="00D44C2A" w:rsidRPr="0030123D">
        <w:rPr>
          <w:rFonts w:hint="eastAsia"/>
        </w:rPr>
        <w:t>'</w:t>
      </w:r>
      <w:r>
        <w:rPr>
          <w:rFonts w:hint="eastAsia"/>
        </w:rPr>
        <w:t>\0</w:t>
      </w:r>
      <w:r w:rsidR="00D44C2A" w:rsidRPr="0030123D">
        <w:rPr>
          <w:rFonts w:hint="eastAsia"/>
        </w:rPr>
        <w:t>'</w:t>
      </w:r>
      <w:r>
        <w:rPr>
          <w:rFonts w:hint="eastAsia"/>
        </w:rPr>
        <w:t>在</w:t>
      </w:r>
      <w:r>
        <w:rPr>
          <w:rFonts w:hint="eastAsia"/>
        </w:rPr>
        <w:t>bytecode</w:t>
      </w:r>
      <w:r>
        <w:rPr>
          <w:rFonts w:hint="eastAsia"/>
        </w:rPr>
        <w:t>中表示为</w:t>
      </w:r>
      <w:r w:rsidR="00D44C2A" w:rsidRPr="0030123D">
        <w:rPr>
          <w:rFonts w:hint="eastAsia"/>
        </w:rPr>
        <w:t>'</w:t>
      </w:r>
      <w:r>
        <w:rPr>
          <w:rFonts w:hint="eastAsia"/>
        </w:rPr>
        <w:t>\u0000</w:t>
      </w:r>
      <w:r w:rsidR="00D44C2A" w:rsidRPr="0030123D">
        <w:rPr>
          <w:rFonts w:hint="eastAsia"/>
        </w:rPr>
        <w:t>'</w:t>
      </w:r>
      <w:r>
        <w:rPr>
          <w:rFonts w:hint="eastAsia"/>
        </w:rPr>
        <w:t>。</w:t>
      </w:r>
    </w:p>
    <w:p w14:paraId="19577242" w14:textId="1C19623C" w:rsidR="004A580E" w:rsidRDefault="00AE5B40" w:rsidP="004A580E">
      <w:pPr>
        <w:spacing w:line="440" w:lineRule="exact"/>
      </w:pPr>
      <w:r w:rsidRPr="001F43B6">
        <w:rPr>
          <w:rFonts w:hint="eastAsia"/>
        </w:rPr>
        <w:lastRenderedPageBreak/>
        <w:t>null</w:t>
      </w:r>
      <w:r w:rsidRPr="001F43B6">
        <w:rPr>
          <w:rFonts w:hint="eastAsia"/>
        </w:rPr>
        <w:t>代表堆内存中根本没有这个东西，而</w:t>
      </w:r>
      <w:r w:rsidRPr="001F43B6">
        <w:rPr>
          <w:rFonts w:hint="eastAsia"/>
        </w:rPr>
        <w:t>""</w:t>
      </w:r>
      <w:r w:rsidRPr="001F43B6">
        <w:rPr>
          <w:rFonts w:hint="eastAsia"/>
        </w:rPr>
        <w:t>是有内存空间的。</w:t>
      </w:r>
    </w:p>
    <w:p w14:paraId="14DA5611" w14:textId="0F954056" w:rsidR="00AE5B40" w:rsidRPr="004A580E" w:rsidRDefault="00AE5B40" w:rsidP="004A580E">
      <w:pPr>
        <w:spacing w:line="440" w:lineRule="exact"/>
        <w:rPr>
          <w:rFonts w:hint="eastAsia"/>
        </w:rPr>
      </w:pPr>
      <w:r>
        <w:rPr>
          <w:rFonts w:hint="eastAsia"/>
        </w:rPr>
        <w:t>byte</w:t>
      </w:r>
      <w:r>
        <w:rPr>
          <w:rFonts w:hint="eastAsia"/>
        </w:rPr>
        <w:t>的默认值为</w:t>
      </w:r>
      <w:r>
        <w:rPr>
          <w:rFonts w:hint="eastAsia"/>
        </w:rPr>
        <w:t>0</w:t>
      </w:r>
      <w:r>
        <w:rPr>
          <w:rFonts w:hint="eastAsia"/>
        </w:rPr>
        <w:t>，但</w:t>
      </w:r>
      <w:r>
        <w:rPr>
          <w:rFonts w:hint="eastAsia"/>
        </w:rPr>
        <w:t>Byte</w:t>
      </w:r>
      <w:r>
        <w:rPr>
          <w:rFonts w:hint="eastAsia"/>
        </w:rPr>
        <w:t>的默认值为</w:t>
      </w:r>
      <w:r>
        <w:rPr>
          <w:rFonts w:hint="eastAsia"/>
        </w:rPr>
        <w:t>null</w:t>
      </w:r>
      <w:r>
        <w:rPr>
          <w:rFonts w:hint="eastAsia"/>
        </w:rPr>
        <w:t>。</w:t>
      </w:r>
    </w:p>
    <w:p w14:paraId="10BA0B46" w14:textId="482A8821" w:rsidR="00742725" w:rsidRDefault="004A580E" w:rsidP="00742725">
      <w:pPr>
        <w:spacing w:line="440" w:lineRule="exact"/>
      </w:pPr>
      <w:r w:rsidRPr="004A580E">
        <w:rPr>
          <w:rFonts w:hint="eastAsia"/>
        </w:rPr>
        <w:t>凡是</w:t>
      </w:r>
      <w:r w:rsidRPr="004A580E">
        <w:rPr>
          <w:rFonts w:hint="eastAsia"/>
        </w:rPr>
        <w:t>byte</w:t>
      </w:r>
      <w:r w:rsidRPr="004A580E">
        <w:rPr>
          <w:rFonts w:hint="eastAsia"/>
        </w:rPr>
        <w:t>、</w:t>
      </w:r>
      <w:r w:rsidRPr="004A580E">
        <w:rPr>
          <w:rFonts w:hint="eastAsia"/>
        </w:rPr>
        <w:t>short</w:t>
      </w:r>
      <w:r w:rsidRPr="004A580E">
        <w:rPr>
          <w:rFonts w:hint="eastAsia"/>
        </w:rPr>
        <w:t>、</w:t>
      </w:r>
      <w:r w:rsidRPr="00871786">
        <w:rPr>
          <w:rFonts w:hint="eastAsia"/>
          <w:color w:val="FF0000"/>
        </w:rPr>
        <w:t>char</w:t>
      </w:r>
      <w:r w:rsidRPr="004A580E">
        <w:rPr>
          <w:rFonts w:hint="eastAsia"/>
        </w:rPr>
        <w:t>数据类型数据在运算的时候都会自动转换成</w:t>
      </w:r>
      <w:r w:rsidRPr="004A580E">
        <w:rPr>
          <w:rFonts w:hint="eastAsia"/>
        </w:rPr>
        <w:t>int</w:t>
      </w:r>
      <w:r w:rsidRPr="004A580E">
        <w:rPr>
          <w:rFonts w:hint="eastAsia"/>
        </w:rPr>
        <w:t>类型的数据再运算。</w:t>
      </w:r>
    </w:p>
    <w:p w14:paraId="22B526DE" w14:textId="77777777" w:rsidR="00742725" w:rsidRDefault="00742725" w:rsidP="00742725">
      <w:pPr>
        <w:spacing w:line="440" w:lineRule="exact"/>
        <w:rPr>
          <w:rFonts w:hint="eastAsia"/>
        </w:rPr>
      </w:pPr>
    </w:p>
    <w:p w14:paraId="7A7DD60A" w14:textId="41E531F3" w:rsidR="004A580E" w:rsidRPr="004A580E" w:rsidRDefault="004A580E" w:rsidP="00742725">
      <w:pPr>
        <w:spacing w:line="440" w:lineRule="exact"/>
      </w:pPr>
      <w:r w:rsidRPr="004A580E">
        <w:rPr>
          <w:rFonts w:hint="eastAsia"/>
        </w:rPr>
        <w:t>整数运算，结果仍是整数；有小数参与的运算，结果为小数。</w:t>
      </w:r>
    </w:p>
    <w:p w14:paraId="187CDFF6" w14:textId="22DDBB69" w:rsidR="00742725" w:rsidRDefault="004A580E" w:rsidP="00742725">
      <w:pPr>
        <w:spacing w:line="440" w:lineRule="exact"/>
      </w:pPr>
      <w:r w:rsidRPr="004A580E">
        <w:rPr>
          <w:rFonts w:hint="eastAsia"/>
        </w:rPr>
        <w:t>只要有小数参与运算，就不会报除</w:t>
      </w:r>
      <w:r w:rsidRPr="004A580E">
        <w:rPr>
          <w:rFonts w:hint="eastAsia"/>
        </w:rPr>
        <w:t>0</w:t>
      </w:r>
      <w:r w:rsidRPr="004A580E">
        <w:rPr>
          <w:rFonts w:hint="eastAsia"/>
        </w:rPr>
        <w:t>错误。</w:t>
      </w:r>
    </w:p>
    <w:p w14:paraId="2F6B7314" w14:textId="77777777" w:rsidR="00742725" w:rsidRPr="008709EF" w:rsidRDefault="00742725" w:rsidP="00742725">
      <w:pPr>
        <w:spacing w:line="440" w:lineRule="exact"/>
        <w:rPr>
          <w:rFonts w:hint="eastAsia"/>
        </w:rPr>
      </w:pPr>
    </w:p>
    <w:p w14:paraId="18CDCF6A" w14:textId="77777777" w:rsidR="008709EF" w:rsidRPr="008709EF" w:rsidRDefault="008709EF" w:rsidP="008709EF">
      <w:pPr>
        <w:spacing w:line="440" w:lineRule="exact"/>
      </w:pPr>
      <w:r w:rsidRPr="008709EF">
        <w:rPr>
          <w:rFonts w:hint="eastAsia"/>
        </w:rPr>
        <w:t>float</w:t>
      </w:r>
      <w:r w:rsidRPr="008709EF">
        <w:rPr>
          <w:rFonts w:hint="eastAsia"/>
        </w:rPr>
        <w:t>的指数范围为</w:t>
      </w:r>
      <w:r w:rsidRPr="008709EF">
        <w:rPr>
          <w:rFonts w:hint="eastAsia"/>
        </w:rPr>
        <w:t>-2^7~2^7-1</w:t>
      </w:r>
      <w:r w:rsidRPr="008709EF">
        <w:rPr>
          <w:rFonts w:hint="eastAsia"/>
        </w:rPr>
        <w:t>（即</w:t>
      </w:r>
      <w:r w:rsidRPr="008709EF">
        <w:rPr>
          <w:rFonts w:hint="eastAsia"/>
        </w:rPr>
        <w:t>-128~127</w:t>
      </w:r>
      <w:r w:rsidRPr="008709EF">
        <w:rPr>
          <w:rFonts w:hint="eastAsia"/>
        </w:rPr>
        <w:t>），而</w:t>
      </w:r>
      <w:r w:rsidRPr="008709EF">
        <w:rPr>
          <w:rFonts w:hint="eastAsia"/>
        </w:rPr>
        <w:t>double</w:t>
      </w:r>
      <w:r w:rsidRPr="008709EF">
        <w:rPr>
          <w:rFonts w:hint="eastAsia"/>
        </w:rPr>
        <w:t>的指数范围为</w:t>
      </w:r>
      <w:r w:rsidRPr="008709EF">
        <w:rPr>
          <w:rFonts w:hint="eastAsia"/>
        </w:rPr>
        <w:t>-2^10~2^10-1</w:t>
      </w:r>
      <w:r w:rsidRPr="008709EF">
        <w:rPr>
          <w:rFonts w:hint="eastAsia"/>
        </w:rPr>
        <w:t>（即</w:t>
      </w:r>
    </w:p>
    <w:p w14:paraId="2A9ACEAF" w14:textId="77777777" w:rsidR="008709EF" w:rsidRPr="008709EF" w:rsidRDefault="008709EF" w:rsidP="008709EF">
      <w:pPr>
        <w:spacing w:line="440" w:lineRule="exact"/>
      </w:pPr>
      <w:r w:rsidRPr="008709EF">
        <w:rPr>
          <w:rFonts w:hint="eastAsia"/>
        </w:rPr>
        <w:t>-1024~1023</w:t>
      </w:r>
      <w:r w:rsidRPr="008709EF">
        <w:rPr>
          <w:rFonts w:hint="eastAsia"/>
        </w:rPr>
        <w:t>），并且指数位是补码的形式来划分的。</w:t>
      </w:r>
    </w:p>
    <w:p w14:paraId="4DC1081B" w14:textId="19BBD3A2" w:rsidR="004A580E" w:rsidRDefault="008709EF" w:rsidP="006A05F7">
      <w:pPr>
        <w:spacing w:line="440" w:lineRule="exact"/>
      </w:pPr>
      <w:r w:rsidRPr="008709EF">
        <w:rPr>
          <w:rFonts w:hint="eastAsia"/>
        </w:rPr>
        <w:t>其中负指数决定了浮点数所能表达的绝对值最小的数；而正指数决定了浮点数所能表达的绝对值最大的数，也即决定了浮点数的取值范围。</w:t>
      </w:r>
    </w:p>
    <w:p w14:paraId="1D9BF8D0" w14:textId="77777777" w:rsidR="001F43B6" w:rsidRPr="001F43B6" w:rsidRDefault="001F43B6" w:rsidP="001F43B6">
      <w:pPr>
        <w:spacing w:line="440" w:lineRule="exact"/>
        <w:rPr>
          <w:rFonts w:hint="eastAsia"/>
        </w:rPr>
      </w:pPr>
    </w:p>
    <w:p w14:paraId="1499E5BD" w14:textId="0FC87EF0" w:rsidR="001F43B6" w:rsidRDefault="001F43B6" w:rsidP="001F43B6">
      <w:pPr>
        <w:spacing w:line="440" w:lineRule="exact"/>
      </w:pPr>
      <w:r w:rsidRPr="001F43B6">
        <w:rPr>
          <w:rFonts w:hint="eastAsia"/>
        </w:rPr>
        <w:t>错误描述：成员变量所属于对象，所以也称为实例变量。静态变量所属于类，所以也称为类变量。</w:t>
      </w:r>
      <w:r w:rsidR="00833D88">
        <w:rPr>
          <w:rFonts w:hint="eastAsia"/>
        </w:rPr>
        <w:t>（</w:t>
      </w:r>
      <w:r w:rsidR="00833D88" w:rsidRPr="00833D88">
        <w:rPr>
          <w:rFonts w:hint="eastAsia"/>
        </w:rPr>
        <w:t>正确描述：成员变量包括实例变量和类变量（静态变量）。</w:t>
      </w:r>
      <w:r w:rsidR="00833D88">
        <w:rPr>
          <w:rFonts w:hint="eastAsia"/>
        </w:rPr>
        <w:t>）</w:t>
      </w:r>
    </w:p>
    <w:p w14:paraId="20C390CB" w14:textId="43ED3A40" w:rsidR="001C2760" w:rsidRDefault="001F43B6" w:rsidP="001F43B6">
      <w:pPr>
        <w:spacing w:line="440" w:lineRule="exact"/>
      </w:pPr>
      <w:r>
        <w:rPr>
          <w:rFonts w:hint="eastAsia"/>
        </w:rPr>
        <w:t>错误描述：</w:t>
      </w:r>
      <w:r w:rsidRPr="004A580E">
        <w:rPr>
          <w:rFonts w:hint="eastAsia"/>
        </w:rPr>
        <w:t>成员变量与对象共存亡，静态变量与类共存亡。</w:t>
      </w:r>
      <w:r w:rsidR="00833D88">
        <w:rPr>
          <w:rFonts w:hint="eastAsia"/>
        </w:rPr>
        <w:t>（</w:t>
      </w:r>
      <w:r w:rsidR="00833D88" w:rsidRPr="00833D88">
        <w:rPr>
          <w:rFonts w:hint="eastAsia"/>
        </w:rPr>
        <w:t>正确描述：实例变量与对象共存亡，静态变量与类共存亡。</w:t>
      </w:r>
      <w:r w:rsidR="00833D88">
        <w:rPr>
          <w:rFonts w:hint="eastAsia"/>
        </w:rPr>
        <w:t>）</w:t>
      </w:r>
    </w:p>
    <w:p w14:paraId="0C2F64B5" w14:textId="77777777" w:rsidR="002979BE" w:rsidRDefault="002979BE" w:rsidP="001F43B6">
      <w:pPr>
        <w:spacing w:line="440" w:lineRule="exact"/>
        <w:rPr>
          <w:rFonts w:hint="eastAsia"/>
        </w:rPr>
      </w:pPr>
    </w:p>
    <w:p w14:paraId="26B03E6E" w14:textId="4E9DF841" w:rsidR="00D11D2A" w:rsidRDefault="00D11D2A" w:rsidP="00D11D2A">
      <w:pPr>
        <w:spacing w:line="440" w:lineRule="exact"/>
      </w:pPr>
      <w:r w:rsidRPr="00867524">
        <w:rPr>
          <w:rFonts w:hint="eastAsia"/>
          <w:color w:val="FF0000"/>
        </w:rPr>
        <w:t>变量</w:t>
      </w:r>
      <w:r w:rsidR="00867524" w:rsidRPr="00867524">
        <w:rPr>
          <w:rFonts w:hint="eastAsia"/>
          <w:color w:val="FF0000"/>
        </w:rPr>
        <w:t>1</w:t>
      </w:r>
      <w:r>
        <w:rPr>
          <w:rFonts w:hint="eastAsia"/>
        </w:rPr>
        <w:t>来源于数学，是计算机语言中能储存计算结果或能表示值的抽象概念。</w:t>
      </w:r>
    </w:p>
    <w:p w14:paraId="5257BA75" w14:textId="77777777" w:rsidR="00D11D2A" w:rsidRDefault="00D11D2A" w:rsidP="00D11D2A">
      <w:pPr>
        <w:spacing w:line="440" w:lineRule="exact"/>
      </w:pPr>
      <w:r>
        <w:rPr>
          <w:rFonts w:hint="eastAsia"/>
        </w:rPr>
        <w:t>变量可以通过变量名访问。在指令式语言中，变量通常是可变的；但在纯函数式语言（如</w:t>
      </w:r>
      <w:r>
        <w:rPr>
          <w:rFonts w:hint="eastAsia"/>
        </w:rPr>
        <w:t>Haskell</w:t>
      </w:r>
      <w:r>
        <w:rPr>
          <w:rFonts w:hint="eastAsia"/>
        </w:rPr>
        <w:t>）中，变量可能是不可变的。</w:t>
      </w:r>
    </w:p>
    <w:p w14:paraId="6B0C99E4" w14:textId="49C91F0E" w:rsidR="00BA0349" w:rsidRDefault="00D11D2A" w:rsidP="00D11D2A">
      <w:pPr>
        <w:spacing w:line="440" w:lineRule="exact"/>
      </w:pPr>
      <w:r>
        <w:rPr>
          <w:rFonts w:hint="eastAsia"/>
        </w:rPr>
        <w:t>在一些语言中，变量可能被明确为是能表示可变状态、具有存储空间的抽象（如在</w:t>
      </w:r>
      <w:r>
        <w:rPr>
          <w:rFonts w:hint="eastAsia"/>
        </w:rPr>
        <w:t>Java</w:t>
      </w:r>
      <w:r>
        <w:rPr>
          <w:rFonts w:hint="eastAsia"/>
        </w:rPr>
        <w:t>中）</w:t>
      </w:r>
      <w:r w:rsidR="00CB5FB1">
        <w:rPr>
          <w:rFonts w:hint="eastAsia"/>
        </w:rPr>
        <w:t>；</w:t>
      </w:r>
      <w:r>
        <w:rPr>
          <w:rFonts w:hint="eastAsia"/>
        </w:rPr>
        <w:t>但另外一些语言可能使用其它概念（如</w:t>
      </w:r>
      <w:r>
        <w:rPr>
          <w:rFonts w:hint="eastAsia"/>
        </w:rPr>
        <w:t>C</w:t>
      </w:r>
      <w:r>
        <w:rPr>
          <w:rFonts w:hint="eastAsia"/>
        </w:rPr>
        <w:t>的对象）来指称这种抽象，而不严格地定义变量的准确外延。</w:t>
      </w:r>
    </w:p>
    <w:p w14:paraId="43B94A75" w14:textId="366A3356" w:rsidR="00DB0805" w:rsidRDefault="00DB0805" w:rsidP="00D11D2A">
      <w:pPr>
        <w:spacing w:line="440" w:lineRule="exact"/>
      </w:pPr>
    </w:p>
    <w:p w14:paraId="23403300" w14:textId="6667B53E" w:rsidR="00DB0805" w:rsidRDefault="00DB0805" w:rsidP="00D11D2A">
      <w:pPr>
        <w:spacing w:line="440" w:lineRule="exact"/>
        <w:rPr>
          <w:rFonts w:hint="eastAsia"/>
        </w:rPr>
      </w:pPr>
      <w:r>
        <w:rPr>
          <w:rFonts w:hint="eastAsia"/>
        </w:rPr>
        <w:t>成员变量要不要赋初值完全取决于是不是</w:t>
      </w:r>
      <w:r>
        <w:rPr>
          <w:rFonts w:hint="eastAsia"/>
        </w:rPr>
        <w:t>final</w:t>
      </w:r>
      <w:r>
        <w:rPr>
          <w:rFonts w:hint="eastAsia"/>
        </w:rPr>
        <w:t>。</w:t>
      </w:r>
    </w:p>
    <w:p w14:paraId="24983A93" w14:textId="77777777" w:rsidR="001F43B6" w:rsidRPr="004A580E" w:rsidRDefault="001F43B6" w:rsidP="00D11D2A">
      <w:pPr>
        <w:spacing w:line="440" w:lineRule="exact"/>
      </w:pPr>
    </w:p>
    <w:p w14:paraId="46F8A3EF" w14:textId="77777777" w:rsidR="004A580E" w:rsidRPr="004A580E" w:rsidRDefault="004A580E" w:rsidP="004A580E">
      <w:pPr>
        <w:spacing w:line="440" w:lineRule="exact"/>
      </w:pPr>
      <w:r w:rsidRPr="004A580E">
        <w:rPr>
          <w:rFonts w:hint="eastAsia"/>
        </w:rPr>
        <w:t>类变量（以</w:t>
      </w:r>
      <w:r w:rsidRPr="004A580E">
        <w:rPr>
          <w:rFonts w:hint="eastAsia"/>
        </w:rPr>
        <w:t>static</w:t>
      </w:r>
      <w:r w:rsidRPr="004A580E">
        <w:rPr>
          <w:rFonts w:hint="eastAsia"/>
        </w:rPr>
        <w:t>修饰）</w:t>
      </w:r>
    </w:p>
    <w:p w14:paraId="5B124FB7" w14:textId="59CC7B0F" w:rsidR="006303B4" w:rsidRPr="006303B4" w:rsidRDefault="004A580E" w:rsidP="001F43B6">
      <w:pPr>
        <w:spacing w:line="440" w:lineRule="exact"/>
      </w:pPr>
      <w:r w:rsidRPr="004A580E">
        <w:rPr>
          <w:rFonts w:hint="eastAsia"/>
        </w:rPr>
        <w:t>实例变量（不以</w:t>
      </w:r>
      <w:r w:rsidRPr="004A580E">
        <w:rPr>
          <w:rFonts w:hint="eastAsia"/>
        </w:rPr>
        <w:t>static</w:t>
      </w:r>
      <w:r w:rsidRPr="004A580E">
        <w:rPr>
          <w:rFonts w:hint="eastAsia"/>
        </w:rPr>
        <w:t>修饰）</w:t>
      </w:r>
    </w:p>
    <w:p w14:paraId="4B2D63A7" w14:textId="053F4C2D" w:rsidR="0079705A" w:rsidRPr="004A580E" w:rsidRDefault="006303B4" w:rsidP="004A580E">
      <w:pPr>
        <w:spacing w:line="440" w:lineRule="exact"/>
      </w:pPr>
      <w:r w:rsidRPr="005B3960">
        <w:rPr>
          <w:u w:val="single"/>
        </w:rPr>
        <w:t>成员变量什么修饰符都可以</w:t>
      </w:r>
      <w:r w:rsidRPr="005B3960">
        <w:rPr>
          <w:rFonts w:hint="eastAsia"/>
          <w:u w:val="single"/>
        </w:rPr>
        <w:t>有，局部变量什么修饰符都不能有</w:t>
      </w:r>
      <w:r w:rsidRPr="00005334">
        <w:rPr>
          <w:rFonts w:hint="eastAsia"/>
          <w:u w:val="single"/>
        </w:rPr>
        <w:t>。</w:t>
      </w:r>
    </w:p>
    <w:p w14:paraId="3F9F5123" w14:textId="77777777" w:rsidR="004A580E" w:rsidRPr="004A580E" w:rsidRDefault="004A580E" w:rsidP="004A580E">
      <w:pPr>
        <w:spacing w:line="440" w:lineRule="exact"/>
      </w:pPr>
      <w:r w:rsidRPr="004A580E">
        <w:rPr>
          <w:rFonts w:hint="eastAsia"/>
        </w:rPr>
        <w:t>当本类的成员变量与局部变量同名时，被</w:t>
      </w:r>
      <w:r w:rsidRPr="004A580E">
        <w:rPr>
          <w:rFonts w:hint="eastAsia"/>
        </w:rPr>
        <w:t>this.</w:t>
      </w:r>
      <w:r w:rsidRPr="004A580E">
        <w:rPr>
          <w:rFonts w:hint="eastAsia"/>
        </w:rPr>
        <w:t>的那个</w:t>
      </w:r>
      <w:r w:rsidRPr="004A580E">
        <w:rPr>
          <w:rFonts w:hint="eastAsia"/>
        </w:rPr>
        <w:t>money</w:t>
      </w:r>
      <w:r w:rsidRPr="004A580E">
        <w:rPr>
          <w:rFonts w:hint="eastAsia"/>
        </w:rPr>
        <w:t>是本类的成员变量。</w:t>
      </w:r>
    </w:p>
    <w:p w14:paraId="5DF88BC5" w14:textId="65D7E418" w:rsidR="004A580E" w:rsidRDefault="004A580E" w:rsidP="004A580E">
      <w:pPr>
        <w:spacing w:line="440" w:lineRule="exact"/>
      </w:pPr>
      <w:r w:rsidRPr="00B44251">
        <w:rPr>
          <w:rFonts w:hint="eastAsia"/>
          <w:u w:val="single"/>
        </w:rPr>
        <w:t>局部变量需赋值后才能使用，成员变量不用赋值</w:t>
      </w:r>
      <w:r w:rsidRPr="004A580E">
        <w:rPr>
          <w:rFonts w:hint="eastAsia"/>
        </w:rPr>
        <w:t>，也会自动被初始化成默认值。</w:t>
      </w:r>
    </w:p>
    <w:p w14:paraId="26564F8D" w14:textId="77777777" w:rsidR="0017433B" w:rsidRPr="004A580E" w:rsidRDefault="0017433B" w:rsidP="004A580E">
      <w:pPr>
        <w:spacing w:line="440" w:lineRule="exact"/>
      </w:pPr>
    </w:p>
    <w:p w14:paraId="2316FF87" w14:textId="77777777" w:rsidR="004A580E" w:rsidRPr="004A580E" w:rsidRDefault="004A580E" w:rsidP="004A580E">
      <w:pPr>
        <w:spacing w:line="440" w:lineRule="exact"/>
      </w:pPr>
      <w:r w:rsidRPr="004A580E">
        <w:rPr>
          <w:rFonts w:hint="eastAsia"/>
        </w:rPr>
        <w:lastRenderedPageBreak/>
        <w:t>一般来讲局部变量存在栈中，方法执行完毕内存就被释放。</w:t>
      </w:r>
    </w:p>
    <w:p w14:paraId="08795DAF" w14:textId="66D072FB" w:rsidR="005F45D9" w:rsidRPr="00A05005" w:rsidRDefault="004A580E" w:rsidP="005F45D9">
      <w:pPr>
        <w:spacing w:line="440" w:lineRule="exact"/>
      </w:pPr>
      <w:r w:rsidRPr="004A580E">
        <w:rPr>
          <w:rFonts w:hint="eastAsia"/>
        </w:rPr>
        <w:t>对象</w:t>
      </w:r>
      <w:r w:rsidR="0017433B">
        <w:rPr>
          <w:rFonts w:hint="eastAsia"/>
        </w:rPr>
        <w:t>（</w:t>
      </w:r>
      <w:r w:rsidR="0017433B" w:rsidRPr="004A580E">
        <w:rPr>
          <w:rFonts w:hint="eastAsia"/>
        </w:rPr>
        <w:t>new</w:t>
      </w:r>
      <w:r w:rsidR="0017433B" w:rsidRPr="004A580E">
        <w:rPr>
          <w:rFonts w:hint="eastAsia"/>
        </w:rPr>
        <w:t>出来的东西</w:t>
      </w:r>
      <w:r w:rsidR="0017433B">
        <w:rPr>
          <w:rFonts w:hint="eastAsia"/>
        </w:rPr>
        <w:t>）</w:t>
      </w:r>
      <w:r w:rsidRPr="004A580E">
        <w:rPr>
          <w:rFonts w:hint="eastAsia"/>
        </w:rPr>
        <w:t>存在堆中，对象不再被使用时，内存才会被释放。</w:t>
      </w:r>
    </w:p>
    <w:p w14:paraId="22F28A7D" w14:textId="0575FF25" w:rsidR="004A580E" w:rsidRDefault="005F45D9" w:rsidP="0078262C">
      <w:pPr>
        <w:spacing w:line="440" w:lineRule="exact"/>
      </w:pPr>
      <w:r w:rsidRPr="005F45D9">
        <w:rPr>
          <w:rFonts w:hint="eastAsia"/>
        </w:rPr>
        <w:t>我们通过每个对象自己唯一的地址值来区分不同的对象。</w:t>
      </w:r>
    </w:p>
    <w:p w14:paraId="32671EC1" w14:textId="369BFFAF" w:rsidR="00156DE9" w:rsidRDefault="00156DE9" w:rsidP="0078262C">
      <w:pPr>
        <w:spacing w:line="440" w:lineRule="exact"/>
      </w:pPr>
      <w:r w:rsidRPr="00156DE9">
        <w:rPr>
          <w:rFonts w:hint="eastAsia"/>
        </w:rPr>
        <w:t>定义常量的时候，所有字母都要大写。</w:t>
      </w:r>
    </w:p>
    <w:p w14:paraId="19ACA110" w14:textId="77777777" w:rsidR="00C630CE" w:rsidRDefault="00C630CE" w:rsidP="0078262C">
      <w:pPr>
        <w:spacing w:line="440" w:lineRule="exact"/>
      </w:pPr>
    </w:p>
    <w:p w14:paraId="28917E2E" w14:textId="77777777" w:rsidR="00665812" w:rsidRDefault="00000000" w:rsidP="00C630CE">
      <w:pPr>
        <w:spacing w:line="440" w:lineRule="exact"/>
        <w:rPr>
          <w:rStyle w:val="a9"/>
        </w:rPr>
      </w:pPr>
      <w:hyperlink r:id="rId14" w:anchor="summary" w:history="1"/>
    </w:p>
    <w:p w14:paraId="0481AA1A" w14:textId="77777777" w:rsidR="00665812" w:rsidRDefault="00665812" w:rsidP="00665812">
      <w:pPr>
        <w:spacing w:line="440" w:lineRule="exact"/>
      </w:pPr>
      <w:hyperlink r:id="rId15" w:history="1">
        <w:r w:rsidRPr="00665812">
          <w:rPr>
            <w:color w:val="0000FF"/>
            <w:u w:val="single"/>
          </w:rPr>
          <w:t>关于</w:t>
        </w:r>
        <w:r w:rsidRPr="00665812">
          <w:rPr>
            <w:color w:val="0000FF"/>
            <w:u w:val="single"/>
          </w:rPr>
          <w:t xml:space="preserve"> </w:t>
        </w:r>
        <w:r w:rsidRPr="00665812">
          <w:rPr>
            <w:color w:val="0000FF"/>
            <w:u w:val="single"/>
          </w:rPr>
          <w:t>访问权限说法正确</w:t>
        </w:r>
        <w:r w:rsidRPr="00665812">
          <w:rPr>
            <w:color w:val="0000FF"/>
            <w:u w:val="single"/>
          </w:rPr>
          <w:t xml:space="preserve"> </w:t>
        </w:r>
        <w:r w:rsidRPr="00665812">
          <w:rPr>
            <w:color w:val="0000FF"/>
            <w:u w:val="single"/>
          </w:rPr>
          <w:t>的是</w:t>
        </w:r>
        <w:r w:rsidRPr="00665812">
          <w:rPr>
            <w:color w:val="0000FF"/>
            <w:u w:val="single"/>
          </w:rPr>
          <w:t xml:space="preserve"> </w:t>
        </w:r>
        <w:r w:rsidRPr="00665812">
          <w:rPr>
            <w:color w:val="0000FF"/>
            <w:u w:val="single"/>
          </w:rPr>
          <w:t>？</w:t>
        </w:r>
        <w:r w:rsidRPr="00665812">
          <w:rPr>
            <w:color w:val="0000FF"/>
            <w:u w:val="single"/>
          </w:rPr>
          <w:t xml:space="preserve"> ( )__</w:t>
        </w:r>
        <w:r w:rsidRPr="00665812">
          <w:rPr>
            <w:color w:val="0000FF"/>
            <w:u w:val="single"/>
          </w:rPr>
          <w:t>牛客网</w:t>
        </w:r>
        <w:r w:rsidRPr="00665812">
          <w:rPr>
            <w:color w:val="0000FF"/>
            <w:u w:val="single"/>
          </w:rPr>
          <w:t xml:space="preserve"> (nowcoder.com)</w:t>
        </w:r>
      </w:hyperlink>
      <w:r w:rsidR="00C630CE" w:rsidRPr="0060417E">
        <w:t>，</w:t>
      </w:r>
    </w:p>
    <w:p w14:paraId="5B1DA301" w14:textId="77777777" w:rsidR="00665812" w:rsidRDefault="00665812" w:rsidP="00665812">
      <w:pPr>
        <w:spacing w:line="440" w:lineRule="exact"/>
      </w:pPr>
      <w:hyperlink r:id="rId16" w:history="1">
        <w:r w:rsidRPr="00665812">
          <w:rPr>
            <w:color w:val="0000FF"/>
            <w:u w:val="single"/>
          </w:rPr>
          <w:t xml:space="preserve">transient </w:t>
        </w:r>
        <w:r w:rsidRPr="00665812">
          <w:rPr>
            <w:color w:val="0000FF"/>
            <w:u w:val="single"/>
          </w:rPr>
          <w:t>变量和下面哪一项有关？</w:t>
        </w:r>
        <w:r w:rsidRPr="00665812">
          <w:rPr>
            <w:color w:val="0000FF"/>
            <w:u w:val="single"/>
          </w:rPr>
          <w:t>  &amp;n_360</w:t>
        </w:r>
        <w:r w:rsidRPr="00665812">
          <w:rPr>
            <w:color w:val="0000FF"/>
            <w:u w:val="single"/>
          </w:rPr>
          <w:t>公司笔试题</w:t>
        </w:r>
        <w:r w:rsidRPr="00665812">
          <w:rPr>
            <w:color w:val="0000FF"/>
            <w:u w:val="single"/>
          </w:rPr>
          <w:t>_</w:t>
        </w:r>
        <w:r w:rsidRPr="00665812">
          <w:rPr>
            <w:color w:val="0000FF"/>
            <w:u w:val="single"/>
          </w:rPr>
          <w:t>牛客网</w:t>
        </w:r>
        <w:r w:rsidRPr="00665812">
          <w:rPr>
            <w:color w:val="0000FF"/>
            <w:u w:val="single"/>
          </w:rPr>
          <w:t xml:space="preserve"> (nowcoder.com)</w:t>
        </w:r>
      </w:hyperlink>
      <w:r>
        <w:rPr>
          <w:rFonts w:hint="eastAsia"/>
        </w:rPr>
        <w:t>，</w:t>
      </w:r>
    </w:p>
    <w:p w14:paraId="52BA3DB3" w14:textId="4A16789B" w:rsidR="00C630CE" w:rsidRPr="005C522E" w:rsidRDefault="00C630CE" w:rsidP="00665812">
      <w:pPr>
        <w:spacing w:line="440" w:lineRule="exact"/>
      </w:pPr>
      <w:r w:rsidRPr="00C630CE">
        <w:rPr>
          <w:rFonts w:hint="eastAsia"/>
          <w:color w:val="FF0000"/>
        </w:rPr>
        <w:t>关键字</w:t>
      </w:r>
      <w:r w:rsidRPr="00C630CE">
        <w:rPr>
          <w:rFonts w:hint="eastAsia"/>
          <w:color w:val="FF0000"/>
        </w:rPr>
        <w:t>1</w:t>
      </w:r>
      <w:r w:rsidRPr="0053381A">
        <w:rPr>
          <w:rFonts w:hint="eastAsia"/>
        </w:rPr>
        <w:t>是电脑语言里事先定义的，有特别意义的标识符，有时又叫保留字，还有特别意义的变量。</w:t>
      </w:r>
      <w:r w:rsidRPr="005C522E">
        <w:rPr>
          <w:rFonts w:hint="eastAsia"/>
        </w:rPr>
        <w:t>Java</w:t>
      </w:r>
      <w:r w:rsidRPr="005C522E">
        <w:rPr>
          <w:rFonts w:hint="eastAsia"/>
        </w:rPr>
        <w:t>一共有</w:t>
      </w:r>
      <w:r w:rsidRPr="005C522E">
        <w:rPr>
          <w:rFonts w:hint="eastAsia"/>
        </w:rPr>
        <w:t>50</w:t>
      </w:r>
      <w:r w:rsidRPr="005C522E">
        <w:rPr>
          <w:rFonts w:hint="eastAsia"/>
        </w:rPr>
        <w:t>个</w:t>
      </w:r>
      <w:r w:rsidRPr="0053381A">
        <w:rPr>
          <w:rFonts w:hint="eastAsia"/>
        </w:rPr>
        <w:t>关键字</w:t>
      </w:r>
      <w:r w:rsidRPr="005C522E">
        <w:rPr>
          <w:rFonts w:hint="eastAsia"/>
        </w:rPr>
        <w:t>，包括</w:t>
      </w:r>
      <w:r w:rsidRPr="005C522E">
        <w:rPr>
          <w:rFonts w:hint="eastAsia"/>
        </w:rPr>
        <w:t>2</w:t>
      </w:r>
      <w:r w:rsidRPr="005C522E">
        <w:rPr>
          <w:rFonts w:hint="eastAsia"/>
        </w:rPr>
        <w:t>个保留字（现在没用以后可能用到作为关键字），三个特殊直接量，全都是小写。</w:t>
      </w:r>
    </w:p>
    <w:p w14:paraId="4DDDCB4D" w14:textId="78596B14" w:rsidR="00C630CE" w:rsidRDefault="00C630CE" w:rsidP="00C630CE">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196DE883" w14:textId="77777777" w:rsidR="006A05F7" w:rsidRPr="005C522E" w:rsidRDefault="006A05F7" w:rsidP="00C630CE">
      <w:pPr>
        <w:spacing w:line="440" w:lineRule="exact"/>
      </w:pPr>
    </w:p>
    <w:p w14:paraId="7F7FD34F" w14:textId="77777777" w:rsidR="006A05F7" w:rsidRDefault="00C630CE" w:rsidP="006A05F7">
      <w:pPr>
        <w:spacing w:line="440" w:lineRule="exact"/>
      </w:pPr>
      <w:r w:rsidRPr="005C522E">
        <w:rPr>
          <w:rFonts w:hint="eastAsia"/>
        </w:rPr>
        <w:t>goto</w:t>
      </w:r>
      <w:r w:rsidRPr="005C522E">
        <w:rPr>
          <w:rFonts w:hint="eastAsia"/>
        </w:rPr>
        <w:t>是面向过程语言中的常用关键字，用于跳转到指定位置。由于打乱了代码的先后执行顺序，易导致可读性变差，在</w:t>
      </w:r>
      <w:r w:rsidRPr="005C522E">
        <w:rPr>
          <w:rFonts w:hint="eastAsia"/>
        </w:rPr>
        <w:t>java</w:t>
      </w:r>
      <w:r w:rsidRPr="005C522E">
        <w:rPr>
          <w:rFonts w:hint="eastAsia"/>
        </w:rPr>
        <w:t>中仅作为保留字，暂无作用。</w:t>
      </w:r>
    </w:p>
    <w:p w14:paraId="73C0E8FE" w14:textId="55B2AD9D" w:rsidR="006A05F7" w:rsidRDefault="00C630CE" w:rsidP="006A05F7">
      <w:pPr>
        <w:spacing w:line="440" w:lineRule="exact"/>
      </w:pPr>
      <w:r w:rsidRPr="00AB057D">
        <w:rPr>
          <w:rFonts w:hint="eastAsia"/>
        </w:rPr>
        <w:t>s</w:t>
      </w:r>
      <w:r w:rsidRPr="00AB057D">
        <w:t>witch</w:t>
      </w:r>
      <w:r w:rsidRPr="00AB057D">
        <w:rPr>
          <w:rFonts w:hint="eastAsia"/>
        </w:rPr>
        <w:t>括号内支持的类型有</w:t>
      </w:r>
      <w:r w:rsidRPr="00AB057D">
        <w:rPr>
          <w:rFonts w:hint="eastAsia"/>
        </w:rPr>
        <w:t>byte</w:t>
      </w:r>
      <w:r w:rsidRPr="00AB057D">
        <w:rPr>
          <w:rFonts w:hint="eastAsia"/>
        </w:rPr>
        <w:t>，</w:t>
      </w:r>
      <w:r w:rsidRPr="00AB057D">
        <w:rPr>
          <w:rFonts w:hint="eastAsia"/>
        </w:rPr>
        <w:t>short</w:t>
      </w:r>
      <w:r w:rsidRPr="00AB057D">
        <w:rPr>
          <w:rFonts w:hint="eastAsia"/>
        </w:rPr>
        <w:t>，</w:t>
      </w:r>
      <w:r w:rsidRPr="00AB057D">
        <w:rPr>
          <w:rFonts w:hint="eastAsia"/>
        </w:rPr>
        <w:t>char</w:t>
      </w:r>
      <w:r w:rsidRPr="00AB057D">
        <w:rPr>
          <w:rFonts w:hint="eastAsia"/>
        </w:rPr>
        <w:t>，</w:t>
      </w:r>
      <w:r w:rsidRPr="00AB057D">
        <w:rPr>
          <w:rFonts w:hint="eastAsia"/>
        </w:rPr>
        <w:t>int</w:t>
      </w:r>
      <w:r w:rsidRPr="00AB057D">
        <w:rPr>
          <w:rFonts w:hint="eastAsia"/>
        </w:rPr>
        <w:t>，</w:t>
      </w:r>
      <w:r w:rsidRPr="00AB057D">
        <w:rPr>
          <w:rFonts w:hint="eastAsia"/>
        </w:rPr>
        <w:t>String</w:t>
      </w:r>
      <w:r w:rsidRPr="00AB057D">
        <w:rPr>
          <w:rFonts w:hint="eastAsia"/>
        </w:rPr>
        <w:t>和</w:t>
      </w:r>
      <w:r w:rsidRPr="00AB057D">
        <w:rPr>
          <w:rFonts w:hint="eastAsia"/>
        </w:rPr>
        <w:t>Enum</w:t>
      </w:r>
      <w:r w:rsidRPr="00AB057D">
        <w:rPr>
          <w:rFonts w:hint="eastAsia"/>
        </w:rPr>
        <w:t>，小括号中变量的类型必须与</w:t>
      </w:r>
      <w:r w:rsidRPr="00AB057D">
        <w:rPr>
          <w:rFonts w:hint="eastAsia"/>
        </w:rPr>
        <w:t>case</w:t>
      </w:r>
      <w:r w:rsidRPr="00AB057D">
        <w:rPr>
          <w:rFonts w:hint="eastAsia"/>
        </w:rPr>
        <w:t>后</w:t>
      </w:r>
      <w:r w:rsidRPr="00AB057D">
        <w:rPr>
          <w:rFonts w:hint="eastAsia"/>
        </w:rPr>
        <w:t>value</w:t>
      </w:r>
      <w:r w:rsidRPr="00AB057D">
        <w:rPr>
          <w:rFonts w:hint="eastAsia"/>
        </w:rPr>
        <w:t>的类型一致，</w:t>
      </w:r>
      <w:r w:rsidRPr="00AB057D">
        <w:rPr>
          <w:rFonts w:hint="eastAsia"/>
        </w:rPr>
        <w:t>case</w:t>
      </w:r>
      <w:r w:rsidRPr="00AB057D">
        <w:rPr>
          <w:rFonts w:hint="eastAsia"/>
        </w:rPr>
        <w:t>后不能跟变量。</w:t>
      </w:r>
      <w:r w:rsidR="006A05F7" w:rsidRPr="006A05F7">
        <w:rPr>
          <w:rFonts w:hint="eastAsia"/>
        </w:rPr>
        <w:t>（</w:t>
      </w:r>
      <w:r w:rsidR="006A05F7" w:rsidRPr="006A05F7">
        <w:rPr>
          <w:rFonts w:hint="eastAsia"/>
        </w:rPr>
        <w:t>Java</w:t>
      </w:r>
      <w:r w:rsidR="006A05F7" w:rsidRPr="006A05F7">
        <w:t>5</w:t>
      </w:r>
      <w:r w:rsidR="006A05F7" w:rsidRPr="006A05F7">
        <w:t>支持的类型</w:t>
      </w:r>
      <w:r w:rsidR="006A05F7" w:rsidRPr="006A05F7">
        <w:rPr>
          <w:rFonts w:hint="eastAsia"/>
        </w:rPr>
        <w:t>引入</w:t>
      </w:r>
      <w:r w:rsidR="006A05F7" w:rsidRPr="006A05F7">
        <w:rPr>
          <w:rFonts w:hint="eastAsia"/>
        </w:rPr>
        <w:t>Enum</w:t>
      </w:r>
      <w:r w:rsidR="006A05F7" w:rsidRPr="006A05F7">
        <w:rPr>
          <w:rFonts w:hint="eastAsia"/>
        </w:rPr>
        <w:t>，</w:t>
      </w:r>
      <w:r w:rsidR="006A05F7" w:rsidRPr="006A05F7">
        <w:rPr>
          <w:rFonts w:hint="eastAsia"/>
        </w:rPr>
        <w:t>Java</w:t>
      </w:r>
      <w:r w:rsidR="006A05F7" w:rsidRPr="006A05F7">
        <w:t>7</w:t>
      </w:r>
      <w:r w:rsidR="006A05F7" w:rsidRPr="006A05F7">
        <w:t>支持的类型</w:t>
      </w:r>
      <w:r w:rsidR="006A05F7" w:rsidRPr="006A05F7">
        <w:rPr>
          <w:rFonts w:hint="eastAsia"/>
        </w:rPr>
        <w:t>引入</w:t>
      </w:r>
      <w:r w:rsidR="006A05F7" w:rsidRPr="006A05F7">
        <w:rPr>
          <w:rFonts w:hint="eastAsia"/>
        </w:rPr>
        <w:t>String</w:t>
      </w:r>
      <w:r w:rsidR="006A05F7" w:rsidRPr="006A05F7">
        <w:rPr>
          <w:rFonts w:hint="eastAsia"/>
        </w:rPr>
        <w:t>。）（</w:t>
      </w:r>
      <w:r w:rsidR="006A05F7" w:rsidRPr="006A05F7">
        <w:rPr>
          <w:rFonts w:hint="eastAsia"/>
        </w:rPr>
        <w:t>switch</w:t>
      </w:r>
      <w:r w:rsidR="006A05F7" w:rsidRPr="006A05F7">
        <w:rPr>
          <w:rFonts w:hint="eastAsia"/>
        </w:rPr>
        <w:t>括号里一般都是字符串和整数了。）</w:t>
      </w:r>
    </w:p>
    <w:p w14:paraId="42BB4FFA" w14:textId="77777777" w:rsidR="006A05F7" w:rsidRPr="006A05F7" w:rsidRDefault="006A05F7" w:rsidP="006A05F7">
      <w:pPr>
        <w:spacing w:line="440" w:lineRule="exact"/>
      </w:pPr>
    </w:p>
    <w:p w14:paraId="47A59BE9" w14:textId="474822C8" w:rsidR="00C630CE" w:rsidRDefault="00C630CE" w:rsidP="00C630CE">
      <w:pPr>
        <w:spacing w:line="440" w:lineRule="exact"/>
      </w:pPr>
      <w:r>
        <w:rPr>
          <w:rFonts w:hint="eastAsia"/>
        </w:rPr>
        <w:t>一个</w:t>
      </w:r>
      <w:r>
        <w:rPr>
          <w:rFonts w:hint="eastAsia"/>
        </w:rPr>
        <w:t>if</w:t>
      </w:r>
      <w:r>
        <w:rPr>
          <w:rFonts w:hint="eastAsia"/>
        </w:rPr>
        <w:t>语句可以跟随多个</w:t>
      </w:r>
      <w:r>
        <w:rPr>
          <w:rFonts w:hint="eastAsia"/>
        </w:rPr>
        <w:t>else if</w:t>
      </w:r>
      <w:r>
        <w:rPr>
          <w:rFonts w:hint="eastAsia"/>
        </w:rPr>
        <w:t>语句，但是只能有一个</w:t>
      </w:r>
      <w:r>
        <w:rPr>
          <w:rFonts w:hint="eastAsia"/>
        </w:rPr>
        <w:t>else</w:t>
      </w:r>
      <w:r>
        <w:rPr>
          <w:rFonts w:hint="eastAsia"/>
        </w:rPr>
        <w:t>语句。</w:t>
      </w:r>
    </w:p>
    <w:p w14:paraId="356B1CB0" w14:textId="77777777" w:rsidR="009B3ECF" w:rsidRPr="0030123D" w:rsidRDefault="009B3ECF" w:rsidP="00C630CE">
      <w:pPr>
        <w:spacing w:line="440" w:lineRule="exact"/>
      </w:pPr>
    </w:p>
    <w:p w14:paraId="375B21B9" w14:textId="77777777" w:rsidR="00C630CE" w:rsidRDefault="00C630CE" w:rsidP="00C630CE">
      <w:pPr>
        <w:spacing w:line="440" w:lineRule="exact"/>
      </w:pPr>
      <w:r w:rsidRPr="0030123D">
        <w:rPr>
          <w:rFonts w:hint="eastAsia"/>
        </w:rPr>
        <w:t>break</w:t>
      </w:r>
      <w:r w:rsidRPr="0030123D">
        <w:rPr>
          <w:rFonts w:hint="eastAsia"/>
        </w:rPr>
        <w:t>跳出当前循环，</w:t>
      </w:r>
      <w:r w:rsidRPr="0030123D">
        <w:rPr>
          <w:rFonts w:hint="eastAsia"/>
        </w:rPr>
        <w:t>return</w:t>
      </w:r>
      <w:r w:rsidRPr="0030123D">
        <w:rPr>
          <w:rFonts w:hint="eastAsia"/>
        </w:rPr>
        <w:t>跳出整个函数。</w:t>
      </w:r>
    </w:p>
    <w:p w14:paraId="3E297526" w14:textId="77777777" w:rsidR="00C630CE" w:rsidRDefault="00C630CE" w:rsidP="00C630CE">
      <w:pPr>
        <w:spacing w:line="440" w:lineRule="exact"/>
      </w:pPr>
      <w:r>
        <w:rPr>
          <w:rFonts w:hint="eastAsia"/>
        </w:rPr>
        <w:t>使用带有标号的</w:t>
      </w:r>
      <w:r>
        <w:rPr>
          <w:rFonts w:hint="eastAsia"/>
        </w:rPr>
        <w:t>break</w:t>
      </w:r>
      <w:r>
        <w:rPr>
          <w:rFonts w:hint="eastAsia"/>
        </w:rPr>
        <w:t>语句，可以跳出多层循环而不</w:t>
      </w:r>
      <w:r>
        <w:rPr>
          <w:rFonts w:hint="eastAsia"/>
        </w:rPr>
        <w:t>return</w:t>
      </w:r>
      <w:r>
        <w:rPr>
          <w:rFonts w:hint="eastAsia"/>
        </w:rPr>
        <w:t>。</w:t>
      </w:r>
    </w:p>
    <w:p w14:paraId="577FFC75" w14:textId="77777777" w:rsidR="00C630CE" w:rsidRDefault="00C630CE" w:rsidP="00C630CE">
      <w:pPr>
        <w:spacing w:line="240" w:lineRule="auto"/>
      </w:pPr>
      <w:r>
        <w:t>public static void main(String[] args) {</w:t>
      </w:r>
    </w:p>
    <w:p w14:paraId="6405038C" w14:textId="77777777" w:rsidR="00C630CE" w:rsidRDefault="00C630CE" w:rsidP="00C630CE">
      <w:pPr>
        <w:spacing w:line="240" w:lineRule="auto"/>
      </w:pPr>
      <w:r>
        <w:t xml:space="preserve">    ok:</w:t>
      </w:r>
    </w:p>
    <w:p w14:paraId="2F65F30B" w14:textId="77777777" w:rsidR="00C630CE" w:rsidRDefault="00C630CE" w:rsidP="00C630CE">
      <w:pPr>
        <w:spacing w:line="240" w:lineRule="auto"/>
      </w:pPr>
      <w:r>
        <w:t xml:space="preserve">    for (int i = 0; i &lt; 10; i++) {</w:t>
      </w:r>
    </w:p>
    <w:p w14:paraId="7529B706" w14:textId="77777777" w:rsidR="00C630CE" w:rsidRDefault="00C630CE" w:rsidP="00C630CE">
      <w:pPr>
        <w:spacing w:line="240" w:lineRule="auto"/>
      </w:pPr>
      <w:r>
        <w:t xml:space="preserve">        for (int j = 0; j &lt; 10; j++) {</w:t>
      </w:r>
    </w:p>
    <w:p w14:paraId="5C5F4CB3" w14:textId="77777777" w:rsidR="00C630CE" w:rsidRDefault="00C630CE" w:rsidP="00C630CE">
      <w:pPr>
        <w:spacing w:line="240" w:lineRule="auto"/>
      </w:pPr>
      <w:r>
        <w:t xml:space="preserve">            System.out.println("i=" + i + ",j=" + j);</w:t>
      </w:r>
    </w:p>
    <w:p w14:paraId="4F0E620B" w14:textId="77777777" w:rsidR="00C630CE" w:rsidRDefault="00C630CE" w:rsidP="00C630CE">
      <w:pPr>
        <w:spacing w:line="240" w:lineRule="auto"/>
      </w:pPr>
      <w:r>
        <w:t xml:space="preserve">            if (j == 5) {</w:t>
      </w:r>
    </w:p>
    <w:p w14:paraId="75D412DD" w14:textId="77777777" w:rsidR="00C630CE" w:rsidRDefault="00C630CE" w:rsidP="00C630CE">
      <w:pPr>
        <w:spacing w:line="240" w:lineRule="auto"/>
      </w:pPr>
      <w:r>
        <w:t xml:space="preserve">                break ok;</w:t>
      </w:r>
    </w:p>
    <w:p w14:paraId="63E4A471" w14:textId="77777777" w:rsidR="00C630CE" w:rsidRDefault="00C630CE" w:rsidP="00C630CE">
      <w:pPr>
        <w:spacing w:line="240" w:lineRule="auto"/>
      </w:pPr>
      <w:r>
        <w:t xml:space="preserve">            }</w:t>
      </w:r>
    </w:p>
    <w:p w14:paraId="55855C24" w14:textId="77777777" w:rsidR="00C630CE" w:rsidRDefault="00C630CE" w:rsidP="00C630CE">
      <w:pPr>
        <w:spacing w:line="240" w:lineRule="auto"/>
      </w:pPr>
      <w:r>
        <w:t xml:space="preserve">        }</w:t>
      </w:r>
    </w:p>
    <w:p w14:paraId="782CA9CA" w14:textId="77777777" w:rsidR="00C630CE" w:rsidRDefault="00C630CE" w:rsidP="00C630CE">
      <w:pPr>
        <w:spacing w:line="240" w:lineRule="auto"/>
      </w:pPr>
      <w:r>
        <w:t xml:space="preserve">    }</w:t>
      </w:r>
    </w:p>
    <w:p w14:paraId="647AACFB" w14:textId="494A557B" w:rsidR="00C630CE" w:rsidRDefault="00C630CE" w:rsidP="00C630CE">
      <w:pPr>
        <w:spacing w:line="240" w:lineRule="auto"/>
      </w:pPr>
      <w:r>
        <w:t>}</w:t>
      </w:r>
    </w:p>
    <w:p w14:paraId="43BE3C7B" w14:textId="77777777" w:rsidR="00016505" w:rsidRDefault="00016505" w:rsidP="00C630CE">
      <w:pPr>
        <w:spacing w:line="240" w:lineRule="auto"/>
      </w:pPr>
    </w:p>
    <w:p w14:paraId="514B0A1A" w14:textId="74230AA1" w:rsidR="00C630CE" w:rsidRDefault="00C630CE" w:rsidP="00C630CE">
      <w:pPr>
        <w:spacing w:line="440" w:lineRule="exact"/>
      </w:pPr>
      <w:r w:rsidRPr="00207625">
        <w:rPr>
          <w:rFonts w:hint="eastAsia"/>
        </w:rPr>
        <w:t>native</w:t>
      </w:r>
      <w:r w:rsidRPr="00207625">
        <w:rPr>
          <w:rFonts w:hint="eastAsia"/>
        </w:rPr>
        <w:t>关键字说明其修饰的方法是一个原生态方法，</w:t>
      </w:r>
      <w:r w:rsidRPr="00016505">
        <w:rPr>
          <w:rFonts w:hint="eastAsia"/>
          <w:u w:val="single"/>
        </w:rPr>
        <w:t>方法对应的实现不是在当前文件，</w:t>
      </w:r>
      <w:r w:rsidRPr="00207625">
        <w:rPr>
          <w:rFonts w:hint="eastAsia"/>
        </w:rPr>
        <w:t>而是在用其他语言（如</w:t>
      </w:r>
      <w:r w:rsidRPr="00207625">
        <w:rPr>
          <w:rFonts w:hint="eastAsia"/>
        </w:rPr>
        <w:t>C</w:t>
      </w:r>
      <w:r w:rsidRPr="00207625">
        <w:rPr>
          <w:rFonts w:hint="eastAsia"/>
        </w:rPr>
        <w:t>和</w:t>
      </w:r>
      <w:r w:rsidRPr="00207625">
        <w:rPr>
          <w:rFonts w:hint="eastAsia"/>
        </w:rPr>
        <w:t>C++</w:t>
      </w:r>
      <w:r w:rsidRPr="00207625">
        <w:rPr>
          <w:rFonts w:hint="eastAsia"/>
        </w:rPr>
        <w:t>）实现的文件中。</w:t>
      </w:r>
      <w:r w:rsidRPr="00207625">
        <w:rPr>
          <w:rFonts w:hint="eastAsia"/>
        </w:rPr>
        <w:t>Java</w:t>
      </w:r>
      <w:r w:rsidRPr="00207625">
        <w:rPr>
          <w:rFonts w:hint="eastAsia"/>
        </w:rPr>
        <w:t>语言本身不能对操作系统底层进行访问和操作，但是可以通过</w:t>
      </w:r>
      <w:r w:rsidRPr="00207625">
        <w:rPr>
          <w:rFonts w:hint="eastAsia"/>
        </w:rPr>
        <w:t>JNI</w:t>
      </w:r>
      <w:r w:rsidRPr="00207625">
        <w:rPr>
          <w:rFonts w:hint="eastAsia"/>
        </w:rPr>
        <w:t>调用其他语言来实现对底层的访问。</w:t>
      </w:r>
    </w:p>
    <w:p w14:paraId="7F5BBB6B" w14:textId="77777777" w:rsidR="00016505" w:rsidRDefault="00016505" w:rsidP="00C630CE">
      <w:pPr>
        <w:spacing w:line="440" w:lineRule="exact"/>
      </w:pPr>
    </w:p>
    <w:p w14:paraId="44B6A65D" w14:textId="7EB80406" w:rsidR="005E2D44" w:rsidRPr="00AF5264" w:rsidRDefault="00C630CE" w:rsidP="00C630CE">
      <w:pPr>
        <w:spacing w:line="440" w:lineRule="exact"/>
      </w:pPr>
      <w:r w:rsidRPr="00C10DB9">
        <w:rPr>
          <w:rFonts w:hint="eastAsia"/>
        </w:rPr>
        <w:t>transient</w:t>
      </w:r>
      <w:r w:rsidRPr="00C10DB9">
        <w:rPr>
          <w:rFonts w:hint="eastAsia"/>
        </w:rPr>
        <w:t>简单地说，就是让某些被修饰的成员属性变量不被序列化。</w:t>
      </w:r>
      <w:r w:rsidRPr="001A3049">
        <w:rPr>
          <w:rFonts w:hint="eastAsia"/>
        </w:rPr>
        <w:t>当一个变量不希望被持久化的时候，比如说一些账号密码，就可以用</w:t>
      </w:r>
      <w:r w:rsidRPr="001A3049">
        <w:rPr>
          <w:rFonts w:hint="eastAsia"/>
        </w:rPr>
        <w:t>transient</w:t>
      </w:r>
      <w:r w:rsidRPr="001A3049">
        <w:rPr>
          <w:rFonts w:hint="eastAsia"/>
        </w:rPr>
        <w:t>关键字来表示该变量不参与序列化过程。</w:t>
      </w:r>
    </w:p>
    <w:p w14:paraId="1B4A30E9" w14:textId="548AEAF1" w:rsidR="00C630CE" w:rsidRDefault="00C630CE" w:rsidP="00C630CE">
      <w:pPr>
        <w:spacing w:line="440" w:lineRule="exact"/>
      </w:pPr>
      <w:r w:rsidRPr="00AF5264">
        <w:rPr>
          <w:rFonts w:hint="eastAsia"/>
        </w:rPr>
        <w:t>声明方法时</w:t>
      </w:r>
      <w:r w:rsidRPr="00AF5264">
        <w:rPr>
          <w:rFonts w:hint="eastAsia"/>
        </w:rPr>
        <w:t>extends</w:t>
      </w:r>
      <w:r w:rsidRPr="00AF5264">
        <w:rPr>
          <w:rFonts w:hint="eastAsia"/>
        </w:rPr>
        <w:t>在前</w:t>
      </w:r>
      <w:r w:rsidRPr="00AF5264">
        <w:rPr>
          <w:rFonts w:hint="eastAsia"/>
        </w:rPr>
        <w:t>implements</w:t>
      </w:r>
      <w:r w:rsidRPr="00AF5264">
        <w:rPr>
          <w:rFonts w:hint="eastAsia"/>
        </w:rPr>
        <w:t>在后，因为只能直接继承一个父类，但可以同时实现多个接口。</w:t>
      </w:r>
    </w:p>
    <w:p w14:paraId="7063FCFC" w14:textId="77777777" w:rsidR="005E2D44" w:rsidRPr="00AF5264" w:rsidRDefault="005E2D44" w:rsidP="00C630CE">
      <w:pPr>
        <w:spacing w:line="440" w:lineRule="exact"/>
      </w:pPr>
    </w:p>
    <w:p w14:paraId="0843292C" w14:textId="77777777" w:rsidR="00C630CE" w:rsidRPr="007110BB" w:rsidRDefault="00C630CE" w:rsidP="00C630CE">
      <w:pPr>
        <w:spacing w:line="440" w:lineRule="exact"/>
      </w:pPr>
      <w:r w:rsidRPr="007110BB">
        <w:rPr>
          <w:rFonts w:hint="eastAsia"/>
        </w:rPr>
        <w:t>变量的使用遵循就近原则，离谁近，就用谁。</w:t>
      </w:r>
    </w:p>
    <w:p w14:paraId="138F3E40" w14:textId="2DF29B7A" w:rsidR="00C630CE" w:rsidRDefault="00C630CE" w:rsidP="00C630CE">
      <w:pPr>
        <w:spacing w:line="440" w:lineRule="exact"/>
      </w:pPr>
      <w:r w:rsidRPr="00BB7072">
        <w:rPr>
          <w:rFonts w:hint="eastAsia"/>
        </w:rPr>
        <w:t>从本质上讲，</w:t>
      </w:r>
      <w:r w:rsidRPr="00BB7072">
        <w:rPr>
          <w:rFonts w:hint="eastAsia"/>
        </w:rPr>
        <w:t>this</w:t>
      </w:r>
      <w:r w:rsidRPr="00BB7072">
        <w:rPr>
          <w:rFonts w:hint="eastAsia"/>
        </w:rPr>
        <w:t>是一个指向本对象的指针</w:t>
      </w:r>
      <w:r>
        <w:rPr>
          <w:rFonts w:hint="eastAsia"/>
        </w:rPr>
        <w:t>，</w:t>
      </w:r>
      <w:r w:rsidRPr="00BB7072">
        <w:rPr>
          <w:rFonts w:hint="eastAsia"/>
        </w:rPr>
        <w:t>super</w:t>
      </w:r>
      <w:r w:rsidRPr="00BB7072">
        <w:rPr>
          <w:rFonts w:hint="eastAsia"/>
        </w:rPr>
        <w:t>是一个</w:t>
      </w:r>
      <w:r w:rsidR="00386473">
        <w:rPr>
          <w:rFonts w:hint="eastAsia"/>
        </w:rPr>
        <w:t>指向父类对象的指针。</w:t>
      </w:r>
      <w:r w:rsidR="00386473">
        <w:rPr>
          <w:rFonts w:hint="eastAsia"/>
        </w:rPr>
        <w:t>this</w:t>
      </w:r>
      <w:r w:rsidR="00386473">
        <w:rPr>
          <w:rFonts w:hint="eastAsia"/>
        </w:rPr>
        <w:t>是</w:t>
      </w:r>
      <w:r w:rsidR="00EA09A8">
        <w:rPr>
          <w:rFonts w:hint="eastAsia"/>
        </w:rPr>
        <w:t>一个</w:t>
      </w:r>
      <w:r w:rsidR="00386473">
        <w:rPr>
          <w:rFonts w:hint="eastAsia"/>
        </w:rPr>
        <w:t>java</w:t>
      </w:r>
      <w:r w:rsidR="00386473">
        <w:rPr>
          <w:rFonts w:hint="eastAsia"/>
        </w:rPr>
        <w:t>关键字，</w:t>
      </w:r>
      <w:r w:rsidR="00386473">
        <w:rPr>
          <w:rFonts w:hint="eastAsia"/>
        </w:rPr>
        <w:t>super</w:t>
      </w:r>
      <w:r w:rsidR="00386473">
        <w:rPr>
          <w:rFonts w:hint="eastAsia"/>
        </w:rPr>
        <w:t>也是。</w:t>
      </w:r>
    </w:p>
    <w:p w14:paraId="7953D8BD" w14:textId="77777777" w:rsidR="00C630CE" w:rsidRPr="007110BB" w:rsidRDefault="00C630CE" w:rsidP="00C630CE">
      <w:pPr>
        <w:spacing w:line="440" w:lineRule="exact"/>
      </w:pPr>
      <w:r w:rsidRPr="00DF7B40">
        <w:rPr>
          <w:rFonts w:hint="eastAsia"/>
        </w:rPr>
        <w:t>this()</w:t>
      </w:r>
      <w:r w:rsidRPr="00DF7B40">
        <w:rPr>
          <w:rFonts w:hint="eastAsia"/>
        </w:rPr>
        <w:t>和</w:t>
      </w:r>
      <w:r w:rsidRPr="00DF7B40">
        <w:rPr>
          <w:rFonts w:hint="eastAsia"/>
        </w:rPr>
        <w:t>super()</w:t>
      </w:r>
      <w:r w:rsidRPr="00DF7B40">
        <w:rPr>
          <w:rFonts w:hint="eastAsia"/>
        </w:rPr>
        <w:t>都指的是对象，</w:t>
      </w:r>
      <w:r w:rsidRPr="005E2D44">
        <w:rPr>
          <w:rFonts w:hint="eastAsia"/>
          <w:u w:val="single"/>
        </w:rPr>
        <w:t>均不可以在</w:t>
      </w:r>
      <w:r w:rsidRPr="005E2D44">
        <w:rPr>
          <w:rFonts w:hint="eastAsia"/>
          <w:u w:val="single"/>
        </w:rPr>
        <w:t>static</w:t>
      </w:r>
      <w:r w:rsidRPr="005E2D44">
        <w:rPr>
          <w:rFonts w:hint="eastAsia"/>
          <w:u w:val="single"/>
        </w:rPr>
        <w:t>环境中使用。</w:t>
      </w:r>
    </w:p>
    <w:p w14:paraId="20AED368" w14:textId="747F5AD4" w:rsidR="00C630CE" w:rsidRDefault="00C630CE" w:rsidP="00C630CE">
      <w:pPr>
        <w:spacing w:line="440" w:lineRule="exact"/>
      </w:pPr>
      <w:r w:rsidRPr="007110BB">
        <w:rPr>
          <w:rFonts w:hint="eastAsia"/>
        </w:rPr>
        <w:t>我们可以把</w:t>
      </w:r>
      <w:r w:rsidRPr="007110BB">
        <w:rPr>
          <w:rFonts w:hint="eastAsia"/>
        </w:rPr>
        <w:t>super</w:t>
      </w:r>
      <w:r w:rsidRPr="007110BB">
        <w:rPr>
          <w:rFonts w:hint="eastAsia"/>
        </w:rPr>
        <w:t>看作是父类的对象：</w:t>
      </w:r>
      <w:r w:rsidRPr="007110BB">
        <w:rPr>
          <w:rFonts w:hint="eastAsia"/>
        </w:rPr>
        <w:t>Father super = new Father();</w:t>
      </w:r>
    </w:p>
    <w:p w14:paraId="54CC7292" w14:textId="77777777" w:rsidR="005E2D44" w:rsidRPr="007110BB" w:rsidRDefault="005E2D44" w:rsidP="00C630CE">
      <w:pPr>
        <w:spacing w:line="440" w:lineRule="exact"/>
      </w:pPr>
    </w:p>
    <w:p w14:paraId="6DF10349" w14:textId="77777777" w:rsidR="00C630CE" w:rsidRPr="007110BB" w:rsidRDefault="00C630CE" w:rsidP="00C630CE">
      <w:pPr>
        <w:spacing w:line="440" w:lineRule="exact"/>
      </w:pPr>
      <w:r w:rsidRPr="007110BB">
        <w:rPr>
          <w:rFonts w:hint="eastAsia"/>
        </w:rPr>
        <w:t>如果想指定本类的成员变量，使用</w:t>
      </w:r>
      <w:r w:rsidRPr="007110BB">
        <w:rPr>
          <w:rFonts w:hint="eastAsia"/>
        </w:rPr>
        <w:t>this.</w:t>
      </w:r>
      <w:r w:rsidRPr="007110BB">
        <w:rPr>
          <w:rFonts w:hint="eastAsia"/>
        </w:rPr>
        <w:t>变量名来指定。</w:t>
      </w:r>
    </w:p>
    <w:p w14:paraId="521804CD" w14:textId="77777777" w:rsidR="00C630CE" w:rsidRPr="007110BB" w:rsidRDefault="00C630CE" w:rsidP="00C630CE">
      <w:pPr>
        <w:spacing w:line="440" w:lineRule="exact"/>
      </w:pPr>
      <w:r w:rsidRPr="007110BB">
        <w:rPr>
          <w:rFonts w:hint="eastAsia"/>
        </w:rPr>
        <w:t>如果想指定父类的成员变量，使用</w:t>
      </w:r>
      <w:r w:rsidRPr="007110BB">
        <w:rPr>
          <w:rFonts w:hint="eastAsia"/>
        </w:rPr>
        <w:t>super.</w:t>
      </w:r>
      <w:r w:rsidRPr="007110BB">
        <w:rPr>
          <w:rFonts w:hint="eastAsia"/>
        </w:rPr>
        <w:t>变量名来指定。</w:t>
      </w:r>
    </w:p>
    <w:p w14:paraId="7E7CFAEB" w14:textId="77777777" w:rsidR="00C630CE" w:rsidRPr="007110BB" w:rsidRDefault="00C630CE" w:rsidP="00C630CE">
      <w:pPr>
        <w:spacing w:line="440" w:lineRule="exact"/>
      </w:pPr>
      <w:r w:rsidRPr="007110BB">
        <w:rPr>
          <w:rFonts w:hint="eastAsia"/>
        </w:rPr>
        <w:t>使用</w:t>
      </w:r>
      <w:r w:rsidRPr="007110BB">
        <w:rPr>
          <w:rFonts w:hint="eastAsia"/>
        </w:rPr>
        <w:t>this()</w:t>
      </w:r>
      <w:r w:rsidRPr="007110BB">
        <w:rPr>
          <w:rFonts w:hint="eastAsia"/>
        </w:rPr>
        <w:t>调用本类的无参构造，使用</w:t>
      </w:r>
      <w:r w:rsidRPr="007110BB">
        <w:rPr>
          <w:rFonts w:hint="eastAsia"/>
        </w:rPr>
        <w:t>this(</w:t>
      </w:r>
      <w:r w:rsidRPr="007110BB">
        <w:rPr>
          <w:rFonts w:hint="eastAsia"/>
        </w:rPr>
        <w:t>参数</w:t>
      </w:r>
      <w:r w:rsidRPr="007110BB">
        <w:rPr>
          <w:rFonts w:hint="eastAsia"/>
        </w:rPr>
        <w:t>)</w:t>
      </w:r>
      <w:r w:rsidRPr="007110BB">
        <w:rPr>
          <w:rFonts w:hint="eastAsia"/>
        </w:rPr>
        <w:t>调用本类对应参数的构造方法。</w:t>
      </w:r>
    </w:p>
    <w:p w14:paraId="1BB31065" w14:textId="77777777" w:rsidR="00C630CE" w:rsidRPr="007110BB" w:rsidRDefault="00C630CE" w:rsidP="00C630CE">
      <w:pPr>
        <w:spacing w:line="440" w:lineRule="exact"/>
      </w:pPr>
      <w:r w:rsidRPr="007110BB">
        <w:rPr>
          <w:rFonts w:hint="eastAsia"/>
        </w:rPr>
        <w:t>构造方法与本类同名且没有返回值类型</w:t>
      </w:r>
      <w:r w:rsidRPr="007110BB">
        <w:rPr>
          <w:rFonts w:hint="eastAsia"/>
        </w:rPr>
        <w:t>(void</w:t>
      </w:r>
      <w:r w:rsidRPr="007110BB">
        <w:rPr>
          <w:rFonts w:hint="eastAsia"/>
        </w:rPr>
        <w:t>也是一种返回值类型</w:t>
      </w:r>
      <w:r w:rsidRPr="007110BB">
        <w:rPr>
          <w:rFonts w:hint="eastAsia"/>
        </w:rPr>
        <w:t>)</w:t>
      </w:r>
      <w:r w:rsidRPr="007110BB">
        <w:rPr>
          <w:rFonts w:hint="eastAsia"/>
        </w:rPr>
        <w:t>，主要功能是完成对象创建或者初始化。</w:t>
      </w:r>
    </w:p>
    <w:p w14:paraId="3F88B275" w14:textId="77777777" w:rsidR="00C630CE" w:rsidRPr="007110BB" w:rsidRDefault="00C630CE" w:rsidP="00C630CE">
      <w:pPr>
        <w:spacing w:line="440" w:lineRule="exact"/>
      </w:pPr>
      <w:r w:rsidRPr="007110BB">
        <w:rPr>
          <w:rFonts w:hint="eastAsia"/>
        </w:rPr>
        <w:t>使用</w:t>
      </w:r>
      <w:r w:rsidRPr="007110BB">
        <w:rPr>
          <w:rFonts w:hint="eastAsia"/>
        </w:rPr>
        <w:t>super()</w:t>
      </w:r>
      <w:r w:rsidRPr="007110BB">
        <w:rPr>
          <w:rFonts w:hint="eastAsia"/>
        </w:rPr>
        <w:t>调用父类的无参构造，使用</w:t>
      </w:r>
      <w:r w:rsidRPr="007110BB">
        <w:rPr>
          <w:rFonts w:hint="eastAsia"/>
        </w:rPr>
        <w:t>super(</w:t>
      </w:r>
      <w:r w:rsidRPr="007110BB">
        <w:rPr>
          <w:rFonts w:hint="eastAsia"/>
        </w:rPr>
        <w:t>参数</w:t>
      </w:r>
      <w:r w:rsidRPr="007110BB">
        <w:rPr>
          <w:rFonts w:hint="eastAsia"/>
        </w:rPr>
        <w:t>)</w:t>
      </w:r>
      <w:r w:rsidRPr="007110BB">
        <w:rPr>
          <w:rFonts w:hint="eastAsia"/>
        </w:rPr>
        <w:t>调用父类对应参数的构造方法。</w:t>
      </w:r>
    </w:p>
    <w:p w14:paraId="7A32FC15" w14:textId="77777777" w:rsidR="00C630CE" w:rsidRPr="007110BB" w:rsidRDefault="00C630CE" w:rsidP="00C630CE">
      <w:pPr>
        <w:spacing w:line="440" w:lineRule="exact"/>
      </w:pPr>
      <w:r w:rsidRPr="007110BB">
        <w:rPr>
          <w:rFonts w:hint="eastAsia"/>
        </w:rPr>
        <w:t>super()</w:t>
      </w:r>
      <w:r w:rsidRPr="007110BB">
        <w:rPr>
          <w:rFonts w:hint="eastAsia"/>
        </w:rPr>
        <w:t>默认存在于子类的构造方法体第一行，会先实现父类的构造方法，再实现子类的构造方法。如果父类没有无参构造，需要手动指定调用哪个含参构造。（这个</w:t>
      </w:r>
      <w:r w:rsidRPr="007110BB">
        <w:rPr>
          <w:rFonts w:hint="eastAsia"/>
        </w:rPr>
        <w:t>super</w:t>
      </w:r>
      <w:r w:rsidRPr="007110BB">
        <w:t>()</w:t>
      </w:r>
      <w:r w:rsidRPr="007110BB">
        <w:rPr>
          <w:rFonts w:hint="eastAsia"/>
        </w:rPr>
        <w:t>里面还大有文章哩。）</w:t>
      </w:r>
    </w:p>
    <w:p w14:paraId="10FD99B5" w14:textId="77777777" w:rsidR="00C630CE" w:rsidRDefault="00C630CE" w:rsidP="00C630CE">
      <w:pPr>
        <w:spacing w:line="440" w:lineRule="exact"/>
      </w:pPr>
      <w:r w:rsidRPr="007110BB">
        <w:rPr>
          <w:rFonts w:hint="eastAsia"/>
        </w:rPr>
        <w:t>构造方法不能继承，因为构造方法要求名字是本类的类名，我们不能在子类中出现父类名字的构造方法。</w:t>
      </w:r>
    </w:p>
    <w:p w14:paraId="6BFE73C4" w14:textId="77777777" w:rsidR="00C630CE" w:rsidRPr="00365C0F" w:rsidRDefault="00C630CE" w:rsidP="00C630CE">
      <w:pPr>
        <w:spacing w:line="440" w:lineRule="exact"/>
      </w:pPr>
      <w:r w:rsidRPr="00365C0F">
        <w:rPr>
          <w:rFonts w:hint="eastAsia"/>
        </w:rPr>
        <w:t>JNI</w:t>
      </w:r>
      <w:r w:rsidRPr="00365C0F">
        <w:rPr>
          <w:rFonts w:hint="eastAsia"/>
        </w:rPr>
        <w:t>（</w:t>
      </w:r>
      <w:r w:rsidRPr="00365C0F">
        <w:rPr>
          <w:rFonts w:hint="eastAsia"/>
        </w:rPr>
        <w:t>Java</w:t>
      </w:r>
      <w:r w:rsidRPr="00365C0F">
        <w:t xml:space="preserve"> </w:t>
      </w:r>
      <w:r w:rsidRPr="00365C0F">
        <w:rPr>
          <w:rFonts w:hint="eastAsia"/>
        </w:rPr>
        <w:t>Native</w:t>
      </w:r>
      <w:r w:rsidRPr="00365C0F">
        <w:t xml:space="preserve"> </w:t>
      </w:r>
      <w:r w:rsidRPr="00365C0F">
        <w:rPr>
          <w:rFonts w:hint="eastAsia"/>
        </w:rPr>
        <w:t>Interface</w:t>
      </w:r>
      <w:r w:rsidRPr="00365C0F">
        <w:rPr>
          <w:rFonts w:hint="eastAsia"/>
        </w:rPr>
        <w:t>）是</w:t>
      </w:r>
      <w:r w:rsidRPr="00365C0F">
        <w:rPr>
          <w:rFonts w:hint="eastAsia"/>
        </w:rPr>
        <w:t>Java SDK</w:t>
      </w:r>
      <w:r w:rsidRPr="00365C0F">
        <w:rPr>
          <w:rFonts w:hint="eastAsia"/>
        </w:rPr>
        <w:t>（</w:t>
      </w:r>
      <w:r w:rsidRPr="00365C0F">
        <w:rPr>
          <w:rFonts w:hint="eastAsia"/>
        </w:rPr>
        <w:t>Software</w:t>
      </w:r>
      <w:r w:rsidRPr="00365C0F">
        <w:t xml:space="preserve"> </w:t>
      </w:r>
      <w:r w:rsidRPr="00365C0F">
        <w:rPr>
          <w:rFonts w:hint="eastAsia"/>
        </w:rPr>
        <w:t>Development</w:t>
      </w:r>
      <w:r w:rsidRPr="00365C0F">
        <w:t xml:space="preserve"> </w:t>
      </w:r>
      <w:r w:rsidRPr="00365C0F">
        <w:rPr>
          <w:rFonts w:hint="eastAsia"/>
        </w:rPr>
        <w:t>Kit</w:t>
      </w:r>
      <w:r w:rsidRPr="00365C0F">
        <w:rPr>
          <w:rFonts w:hint="eastAsia"/>
        </w:rPr>
        <w:t>）的一部分。</w:t>
      </w:r>
      <w:r w:rsidRPr="00365C0F">
        <w:rPr>
          <w:rFonts w:hint="eastAsia"/>
        </w:rPr>
        <w:t>JNI</w:t>
      </w:r>
      <w:r w:rsidRPr="00365C0F">
        <w:rPr>
          <w:rFonts w:hint="eastAsia"/>
        </w:rPr>
        <w:t>允许</w:t>
      </w:r>
      <w:r w:rsidRPr="00365C0F">
        <w:rPr>
          <w:rFonts w:hint="eastAsia"/>
        </w:rPr>
        <w:t>Java</w:t>
      </w:r>
      <w:r w:rsidRPr="00365C0F">
        <w:rPr>
          <w:rFonts w:hint="eastAsia"/>
        </w:rPr>
        <w:t>代码使用以其他语言编写的代码和代码库。</w:t>
      </w:r>
      <w:r w:rsidRPr="00365C0F">
        <w:rPr>
          <w:rFonts w:hint="eastAsia"/>
        </w:rPr>
        <w:t>Invocation</w:t>
      </w:r>
      <w:r w:rsidRPr="00365C0F">
        <w:t xml:space="preserve"> </w:t>
      </w:r>
      <w:r w:rsidRPr="00365C0F">
        <w:rPr>
          <w:rFonts w:hint="eastAsia"/>
        </w:rPr>
        <w:t>API</w:t>
      </w:r>
      <w:r w:rsidRPr="00365C0F">
        <w:rPr>
          <w:rFonts w:hint="eastAsia"/>
        </w:rPr>
        <w:t>（</w:t>
      </w:r>
      <w:r w:rsidRPr="00365C0F">
        <w:rPr>
          <w:rFonts w:hint="eastAsia"/>
        </w:rPr>
        <w:t>JNI</w:t>
      </w:r>
      <w:r w:rsidRPr="00365C0F">
        <w:rPr>
          <w:rFonts w:hint="eastAsia"/>
        </w:rPr>
        <w:t>的一部分）可以用来将</w:t>
      </w:r>
      <w:r w:rsidRPr="00365C0F">
        <w:rPr>
          <w:rFonts w:hint="eastAsia"/>
        </w:rPr>
        <w:t>Java</w:t>
      </w:r>
      <w:r w:rsidRPr="00365C0F">
        <w:rPr>
          <w:rFonts w:hint="eastAsia"/>
        </w:rPr>
        <w:t>虚拟机（</w:t>
      </w:r>
      <w:r w:rsidRPr="00365C0F">
        <w:rPr>
          <w:rFonts w:hint="eastAsia"/>
        </w:rPr>
        <w:t>JVM</w:t>
      </w:r>
      <w:r w:rsidRPr="00365C0F">
        <w:rPr>
          <w:rFonts w:hint="eastAsia"/>
        </w:rPr>
        <w:t>）嵌入到本机应用程序中，从而允许程序员从本机代码内部调用</w:t>
      </w:r>
      <w:r w:rsidRPr="00365C0F">
        <w:rPr>
          <w:rFonts w:hint="eastAsia"/>
        </w:rPr>
        <w:t>Java</w:t>
      </w:r>
      <w:r w:rsidRPr="00365C0F">
        <w:rPr>
          <w:rFonts w:hint="eastAsia"/>
        </w:rPr>
        <w:t>代码。</w:t>
      </w:r>
    </w:p>
    <w:p w14:paraId="1BAC1D31" w14:textId="77777777" w:rsidR="00C630CE" w:rsidRPr="00365C0F" w:rsidRDefault="00C630CE" w:rsidP="00C630CE">
      <w:pPr>
        <w:spacing w:line="440" w:lineRule="exact"/>
      </w:pPr>
      <w:r w:rsidRPr="00365C0F">
        <w:lastRenderedPageBreak/>
        <w:t>成员变量什么修饰符都可以</w:t>
      </w:r>
      <w:r w:rsidRPr="00365C0F">
        <w:rPr>
          <w:rFonts w:hint="eastAsia"/>
        </w:rPr>
        <w:t>有，局部变量什么修饰符都不能有。（</w:t>
      </w:r>
      <w:r w:rsidRPr="00365C0F">
        <w:rPr>
          <w:rFonts w:hint="eastAsia"/>
        </w:rPr>
        <w:t>static</w:t>
      </w:r>
      <w:r w:rsidRPr="00365C0F">
        <w:rPr>
          <w:rFonts w:hint="eastAsia"/>
        </w:rPr>
        <w:t>修饰成员变量就是静态变量嘛。）</w:t>
      </w:r>
    </w:p>
    <w:p w14:paraId="34E8A55C" w14:textId="77777777" w:rsidR="00C630CE" w:rsidRPr="00365C0F" w:rsidRDefault="00C630CE" w:rsidP="00C630CE">
      <w:pPr>
        <w:spacing w:line="440" w:lineRule="exact"/>
      </w:pPr>
      <w:r w:rsidRPr="00365C0F">
        <w:rPr>
          <w:rFonts w:hint="eastAsia"/>
        </w:rPr>
        <w:t>我们可以使用</w:t>
      </w:r>
      <w:r w:rsidRPr="00365C0F">
        <w:rPr>
          <w:rFonts w:hint="eastAsia"/>
        </w:rPr>
        <w:t>private</w:t>
      </w:r>
      <w:r w:rsidRPr="00365C0F">
        <w:rPr>
          <w:rFonts w:hint="eastAsia"/>
        </w:rPr>
        <w:t>关键字来封装成员变量与方法。</w:t>
      </w:r>
    </w:p>
    <w:p w14:paraId="5C1C9BFA" w14:textId="77777777" w:rsidR="00C630CE" w:rsidRPr="00365C0F" w:rsidRDefault="00C630CE" w:rsidP="00C630CE">
      <w:pPr>
        <w:spacing w:line="440" w:lineRule="exact"/>
      </w:pPr>
      <w:r w:rsidRPr="00365C0F">
        <w:rPr>
          <w:rFonts w:hint="eastAsia"/>
        </w:rPr>
        <w:t>驼峰命名规则：</w:t>
      </w:r>
      <w:r w:rsidRPr="00365C0F">
        <w:rPr>
          <w:rFonts w:hint="eastAsia"/>
        </w:rPr>
        <w:t>java</w:t>
      </w:r>
      <w:r w:rsidRPr="00365C0F">
        <w:rPr>
          <w:rFonts w:hint="eastAsia"/>
        </w:rPr>
        <w:t>是强类型语言，针对代码中大小写敏感。类名，每个单词首字母都要大写。变量名和方法名，除了首个单词首字母不大写，其余单词首字母都要大写。</w:t>
      </w:r>
    </w:p>
    <w:p w14:paraId="5098B2B1" w14:textId="77777777" w:rsidR="00C630CE" w:rsidRPr="00365C0F" w:rsidRDefault="00C630CE" w:rsidP="00C630CE">
      <w:pPr>
        <w:spacing w:line="440" w:lineRule="exact"/>
      </w:pPr>
      <w:r w:rsidRPr="00365C0F">
        <w:rPr>
          <w:rFonts w:hint="eastAsia"/>
        </w:rPr>
        <w:t>为什么要封装？</w:t>
      </w:r>
    </w:p>
    <w:p w14:paraId="0D0C0739" w14:textId="77777777" w:rsidR="00C630CE" w:rsidRPr="00365C0F" w:rsidRDefault="00C630CE" w:rsidP="00C630CE">
      <w:pPr>
        <w:spacing w:line="440" w:lineRule="exact"/>
      </w:pPr>
      <w:r w:rsidRPr="00365C0F">
        <w:rPr>
          <w:rFonts w:hint="eastAsia"/>
        </w:rPr>
        <w:t>封装可以提高程序的安全性，封装可以让资源按照我们预先规定的方式来操作。</w:t>
      </w:r>
    </w:p>
    <w:p w14:paraId="217DBDCC" w14:textId="77777777" w:rsidR="00C630CE" w:rsidRPr="00365C0F" w:rsidRDefault="00C630CE" w:rsidP="00C630CE">
      <w:pPr>
        <w:spacing w:line="440" w:lineRule="exact"/>
      </w:pPr>
      <w:r w:rsidRPr="00365C0F">
        <w:rPr>
          <w:rFonts w:hint="eastAsia"/>
        </w:rPr>
        <w:t>如用</w:t>
      </w:r>
      <w:r w:rsidRPr="00365C0F">
        <w:rPr>
          <w:rFonts w:hint="eastAsia"/>
        </w:rPr>
        <w:t>private</w:t>
      </w:r>
      <w:r w:rsidRPr="00365C0F">
        <w:rPr>
          <w:rFonts w:hint="eastAsia"/>
        </w:rPr>
        <w:t>封装成员变量后，就不可以随意修改其值。</w:t>
      </w:r>
    </w:p>
    <w:p w14:paraId="6FE6F567" w14:textId="77777777" w:rsidR="00C630CE" w:rsidRPr="00365C0F" w:rsidRDefault="00C630CE" w:rsidP="00C630CE">
      <w:pPr>
        <w:spacing w:line="440" w:lineRule="exact"/>
      </w:pPr>
      <w:r w:rsidRPr="00365C0F">
        <w:rPr>
          <w:rFonts w:hint="eastAsia"/>
        </w:rPr>
        <w:t>包括后续单例模式也主要就是通过</w:t>
      </w:r>
      <w:r w:rsidRPr="00365C0F">
        <w:rPr>
          <w:rFonts w:hint="eastAsia"/>
        </w:rPr>
        <w:t>private</w:t>
      </w:r>
      <w:r w:rsidRPr="00365C0F">
        <w:rPr>
          <w:rFonts w:hint="eastAsia"/>
        </w:rPr>
        <w:t>封装实现的。</w:t>
      </w:r>
    </w:p>
    <w:p w14:paraId="0A615666" w14:textId="77777777" w:rsidR="00C630CE" w:rsidRPr="00365C0F" w:rsidRDefault="00C630CE" w:rsidP="00C630CE">
      <w:pPr>
        <w:spacing w:line="440" w:lineRule="exact"/>
      </w:pPr>
      <w:r w:rsidRPr="00365C0F">
        <w:rPr>
          <w:rFonts w:hint="eastAsia"/>
        </w:rPr>
        <w:t>如何访问私有资源？</w:t>
      </w:r>
    </w:p>
    <w:p w14:paraId="533C42C6" w14:textId="77777777" w:rsidR="00C630CE" w:rsidRPr="00365C0F" w:rsidRDefault="00C630CE" w:rsidP="00C630CE">
      <w:pPr>
        <w:spacing w:line="440" w:lineRule="exact"/>
      </w:pPr>
      <w:r w:rsidRPr="00365C0F">
        <w:rPr>
          <w:rFonts w:hint="eastAsia"/>
        </w:rPr>
        <w:t>私有属性可以</w:t>
      </w:r>
      <w:r w:rsidRPr="00365C0F">
        <w:rPr>
          <w:rFonts w:hint="eastAsia"/>
        </w:rPr>
        <w:t>generate</w:t>
      </w:r>
      <w:r w:rsidRPr="00365C0F">
        <w:t xml:space="preserve"> </w:t>
      </w:r>
      <w:r w:rsidRPr="00365C0F">
        <w:rPr>
          <w:rFonts w:hint="eastAsia"/>
        </w:rPr>
        <w:t>getter/</w:t>
      </w:r>
      <w:r w:rsidRPr="00365C0F">
        <w:t>setter</w:t>
      </w:r>
      <w:r w:rsidRPr="00365C0F">
        <w:rPr>
          <w:rFonts w:hint="eastAsia"/>
        </w:rPr>
        <w:t>，私有方法放在公共方法里供外界调用，但方法的封装用得不多，属性的封装才是重点。</w:t>
      </w:r>
    </w:p>
    <w:p w14:paraId="49DA76DA" w14:textId="77777777" w:rsidR="00C630CE" w:rsidRPr="00365C0F" w:rsidRDefault="00C630CE" w:rsidP="00C630CE">
      <w:pPr>
        <w:spacing w:line="440" w:lineRule="exact"/>
      </w:pPr>
    </w:p>
    <w:p w14:paraId="3F88EA1A" w14:textId="5F3DBE2E" w:rsidR="00355C2A" w:rsidRPr="0027646D" w:rsidRDefault="00355C2A" w:rsidP="00355C2A">
      <w:pPr>
        <w:pStyle w:val="31"/>
        <w:spacing w:before="156"/>
      </w:pPr>
      <w:r>
        <w:rPr>
          <w:rFonts w:hint="eastAsia"/>
        </w:rPr>
        <w:t>运算符、==、equals</w:t>
      </w:r>
    </w:p>
    <w:p w14:paraId="4055958D" w14:textId="77777777" w:rsidR="00C630CE" w:rsidRPr="0027646D" w:rsidRDefault="00000000" w:rsidP="00C630CE">
      <w:pPr>
        <w:spacing w:line="440" w:lineRule="exact"/>
      </w:pPr>
      <w:hyperlink r:id="rId17" w:anchor="summary" w:history="1">
        <w:r w:rsidR="00C630CE" w:rsidRPr="00EC59CD">
          <w:rPr>
            <w:rStyle w:val="a9"/>
            <w:rFonts w:hint="eastAsia"/>
          </w:rPr>
          <w:t>执行如下程序代码后，</w:t>
        </w:r>
        <w:r w:rsidR="00C630CE" w:rsidRPr="00EC59CD">
          <w:rPr>
            <w:rStyle w:val="a9"/>
            <w:rFonts w:hint="eastAsia"/>
          </w:rPr>
          <w:t>sum</w:t>
        </w:r>
        <w:r w:rsidR="00C630CE" w:rsidRPr="00EC59CD">
          <w:rPr>
            <w:rStyle w:val="a9"/>
            <w:rFonts w:hint="eastAsia"/>
          </w:rPr>
          <w:t>的值是？牛客网</w:t>
        </w:r>
      </w:hyperlink>
      <w:r w:rsidR="00C630CE">
        <w:rPr>
          <w:rFonts w:hint="eastAsia"/>
        </w:rPr>
        <w:t>，</w:t>
      </w:r>
      <w:hyperlink r:id="rId18" w:history="1">
        <w:r w:rsidR="00C630CE" w:rsidRPr="00251458">
          <w:rPr>
            <w:rStyle w:val="a9"/>
            <w:rFonts w:hint="eastAsia"/>
          </w:rPr>
          <w:t>下面代码输出是？牛客网</w:t>
        </w:r>
      </w:hyperlink>
      <w:r w:rsidR="00C630CE">
        <w:rPr>
          <w:rFonts w:hint="eastAsia"/>
        </w:rPr>
        <w:t>，</w:t>
      </w:r>
    </w:p>
    <w:p w14:paraId="2E570F53" w14:textId="77777777" w:rsidR="00C630CE" w:rsidRDefault="00000000" w:rsidP="00C630CE">
      <w:pPr>
        <w:spacing w:line="440" w:lineRule="exact"/>
      </w:pPr>
      <w:hyperlink r:id="rId19" w:history="1">
        <w:r w:rsidR="00C630CE" w:rsidRPr="0027646D">
          <w:rPr>
            <w:rStyle w:val="a9"/>
            <w:rFonts w:hint="eastAsia"/>
          </w:rPr>
          <w:t>表达式</w:t>
        </w:r>
        <w:r w:rsidR="00C630CE" w:rsidRPr="0027646D">
          <w:rPr>
            <w:rStyle w:val="a9"/>
            <w:rFonts w:hint="eastAsia"/>
          </w:rPr>
          <w:t>(short)10/10.2*2</w:t>
        </w:r>
        <w:r w:rsidR="00C630CE" w:rsidRPr="0027646D">
          <w:rPr>
            <w:rStyle w:val="a9"/>
            <w:rFonts w:hint="eastAsia"/>
          </w:rPr>
          <w:t>运算后结果类型是？牛客网</w:t>
        </w:r>
      </w:hyperlink>
      <w:r w:rsidR="00C630CE" w:rsidRPr="0027646D">
        <w:t>，</w:t>
      </w:r>
    </w:p>
    <w:p w14:paraId="5CF3B978" w14:textId="1DFFC210" w:rsidR="00C630CE" w:rsidRDefault="00000000" w:rsidP="00C630CE">
      <w:pPr>
        <w:spacing w:line="440" w:lineRule="exact"/>
      </w:pPr>
      <w:hyperlink r:id="rId20" w:history="1">
        <w:r w:rsidR="00C630CE" w:rsidRPr="00D115AC">
          <w:rPr>
            <w:rStyle w:val="a9"/>
            <w:rFonts w:hint="eastAsia"/>
          </w:rPr>
          <w:t>What is the result of compiling and executing the following fragment of code</w:t>
        </w:r>
        <w:r w:rsidR="00C630CE" w:rsidRPr="00D115AC">
          <w:rPr>
            <w:rStyle w:val="a9"/>
            <w:rFonts w:hint="eastAsia"/>
          </w:rPr>
          <w:t>？牛客网</w:t>
        </w:r>
      </w:hyperlink>
      <w:r w:rsidR="00C630CE">
        <w:rPr>
          <w:rFonts w:hint="eastAsia"/>
        </w:rPr>
        <w:t>，</w:t>
      </w:r>
    </w:p>
    <w:p w14:paraId="77C4B05B" w14:textId="3D033C00" w:rsidR="00620A95" w:rsidRDefault="00620A95" w:rsidP="00C630CE">
      <w:pPr>
        <w:spacing w:line="440" w:lineRule="exact"/>
        <w:rPr>
          <w:rFonts w:hint="eastAsia"/>
        </w:rPr>
      </w:pPr>
      <w:hyperlink r:id="rId21" w:history="1">
        <w:r w:rsidRPr="00620A95">
          <w:rPr>
            <w:color w:val="0000FF"/>
            <w:u w:val="single"/>
          </w:rPr>
          <w:t>Java</w:t>
        </w:r>
        <w:r w:rsidRPr="00620A95">
          <w:rPr>
            <w:color w:val="0000FF"/>
            <w:u w:val="single"/>
          </w:rPr>
          <w:t>运算符及运算符的优先级</w:t>
        </w:r>
        <w:r w:rsidRPr="00620A95">
          <w:rPr>
            <w:color w:val="0000FF"/>
            <w:u w:val="single"/>
          </w:rPr>
          <w:t>_feifuzeng</w:t>
        </w:r>
        <w:r w:rsidRPr="00620A95">
          <w:rPr>
            <w:color w:val="0000FF"/>
            <w:u w:val="single"/>
          </w:rPr>
          <w:t>的博客</w:t>
        </w:r>
        <w:r w:rsidRPr="00620A95">
          <w:rPr>
            <w:color w:val="0000FF"/>
            <w:u w:val="single"/>
          </w:rPr>
          <w:t>-CSDN</w:t>
        </w:r>
        <w:r w:rsidRPr="00620A95">
          <w:rPr>
            <w:color w:val="0000FF"/>
            <w:u w:val="single"/>
          </w:rPr>
          <w:t>博客</w:t>
        </w:r>
        <w:r w:rsidRPr="00620A95">
          <w:rPr>
            <w:color w:val="0000FF"/>
            <w:u w:val="single"/>
          </w:rPr>
          <w:t>_java</w:t>
        </w:r>
        <w:r w:rsidRPr="00620A95">
          <w:rPr>
            <w:color w:val="0000FF"/>
            <w:u w:val="single"/>
          </w:rPr>
          <w:t>运算符优先级由高到低</w:t>
        </w:r>
      </w:hyperlink>
      <w:r>
        <w:rPr>
          <w:rFonts w:hint="eastAsia"/>
        </w:rPr>
        <w:t>，</w:t>
      </w:r>
    </w:p>
    <w:p w14:paraId="0CCDB9ED" w14:textId="77777777" w:rsidR="00EC59CD" w:rsidRDefault="00A53187" w:rsidP="005C522E">
      <w:pPr>
        <w:spacing w:line="440" w:lineRule="exact"/>
      </w:pPr>
      <w:r w:rsidRPr="00A53187">
        <w:rPr>
          <w:rFonts w:hint="eastAsia"/>
          <w:color w:val="FF0000"/>
        </w:rPr>
        <w:t>运算符</w:t>
      </w:r>
      <w:r w:rsidRPr="00A53187">
        <w:rPr>
          <w:rFonts w:hint="eastAsia"/>
          <w:color w:val="FF0000"/>
        </w:rPr>
        <w:t>1</w:t>
      </w:r>
      <w:r w:rsidRPr="00A53187">
        <w:rPr>
          <w:rFonts w:hint="eastAsia"/>
        </w:rPr>
        <w:t>指明对操作数的运算方式。组成表达式的</w:t>
      </w:r>
      <w:r w:rsidRPr="00A53187">
        <w:rPr>
          <w:rFonts w:hint="eastAsia"/>
        </w:rPr>
        <w:t>Java</w:t>
      </w:r>
      <w:r w:rsidRPr="00A53187">
        <w:rPr>
          <w:rFonts w:hint="eastAsia"/>
        </w:rPr>
        <w:t>操作符有很多种。运算符按照其要求的操作数数目来分，可以有单目运算符、双目运算符和三目运算符，它们分别对应于</w:t>
      </w:r>
      <w:r w:rsidRPr="00A53187">
        <w:rPr>
          <w:rFonts w:hint="eastAsia"/>
        </w:rPr>
        <w:t>1</w:t>
      </w:r>
      <w:r w:rsidRPr="00A53187">
        <w:rPr>
          <w:rFonts w:hint="eastAsia"/>
        </w:rPr>
        <w:t>个、</w:t>
      </w:r>
      <w:r w:rsidRPr="00A53187">
        <w:rPr>
          <w:rFonts w:hint="eastAsia"/>
        </w:rPr>
        <w:t>2</w:t>
      </w:r>
      <w:r w:rsidRPr="00A53187">
        <w:rPr>
          <w:rFonts w:hint="eastAsia"/>
        </w:rPr>
        <w:t>个、</w:t>
      </w:r>
      <w:r w:rsidRPr="00A53187">
        <w:rPr>
          <w:rFonts w:hint="eastAsia"/>
        </w:rPr>
        <w:t>3</w:t>
      </w:r>
      <w:r w:rsidRPr="00A53187">
        <w:rPr>
          <w:rFonts w:hint="eastAsia"/>
        </w:rPr>
        <w:t>个操作数。运算符按其功能来分，有算术运算符、赋值运算符、关系运算符、逻辑运算符、位运算符和其他运算符。</w:t>
      </w:r>
    </w:p>
    <w:p w14:paraId="4D5A5824" w14:textId="77777777" w:rsidR="00193AFC" w:rsidRDefault="00193AFC" w:rsidP="00540F8A">
      <w:pPr>
        <w:spacing w:line="440" w:lineRule="exact"/>
      </w:pPr>
    </w:p>
    <w:p w14:paraId="3F8C2F12" w14:textId="77777777" w:rsidR="00193AFC" w:rsidRDefault="005C522E" w:rsidP="00193AFC">
      <w:pPr>
        <w:spacing w:line="440" w:lineRule="exact"/>
      </w:pPr>
      <w:r w:rsidRPr="005C522E">
        <w:rPr>
          <w:rFonts w:hint="eastAsia"/>
        </w:rPr>
        <w:t>赋值运算符自带强转。</w:t>
      </w:r>
    </w:p>
    <w:p w14:paraId="1B7B420F" w14:textId="3B9E360C" w:rsidR="005C522E" w:rsidRPr="005C522E" w:rsidRDefault="005C522E" w:rsidP="00193AFC">
      <w:pPr>
        <w:spacing w:line="440" w:lineRule="exact"/>
      </w:pPr>
      <w:r w:rsidRPr="005C522E">
        <w:rPr>
          <w:rFonts w:hint="eastAsia"/>
        </w:rPr>
        <w:t>逻辑与</w:t>
      </w:r>
      <w:r w:rsidRPr="005C522E">
        <w:rPr>
          <w:rFonts w:hint="eastAsia"/>
        </w:rPr>
        <w:t>(&amp;&amp;)</w:t>
      </w:r>
      <w:r w:rsidRPr="005C522E">
        <w:rPr>
          <w:rFonts w:hint="eastAsia"/>
        </w:rPr>
        <w:t>、按位与</w:t>
      </w:r>
      <w:r w:rsidRPr="005C522E">
        <w:rPr>
          <w:rFonts w:hint="eastAsia"/>
        </w:rPr>
        <w:t>(&amp;)</w:t>
      </w:r>
      <w:r w:rsidRPr="005C522E">
        <w:rPr>
          <w:rFonts w:hint="eastAsia"/>
        </w:rPr>
        <w:t>、逻辑或</w:t>
      </w:r>
      <w:r w:rsidRPr="005C522E">
        <w:rPr>
          <w:rFonts w:hint="eastAsia"/>
        </w:rPr>
        <w:t>(||)</w:t>
      </w:r>
      <w:r w:rsidRPr="005C522E">
        <w:rPr>
          <w:rFonts w:hint="eastAsia"/>
        </w:rPr>
        <w:t>、按位或</w:t>
      </w:r>
      <w:r w:rsidRPr="005C522E">
        <w:rPr>
          <w:rFonts w:hint="eastAsia"/>
        </w:rPr>
        <w:t>(|)</w:t>
      </w:r>
      <w:r w:rsidRPr="005C522E">
        <w:rPr>
          <w:rFonts w:hint="eastAsia"/>
        </w:rPr>
        <w:t>、按位异或</w:t>
      </w:r>
      <w:r w:rsidRPr="005C522E">
        <w:rPr>
          <w:rFonts w:hint="eastAsia"/>
        </w:rPr>
        <w:t>(^)</w:t>
      </w:r>
      <w:r w:rsidRPr="005C522E">
        <w:rPr>
          <w:rFonts w:hint="eastAsia"/>
        </w:rPr>
        <w:t>、</w:t>
      </w:r>
      <w:r w:rsidR="00163B82">
        <w:rPr>
          <w:rFonts w:hint="eastAsia"/>
        </w:rPr>
        <w:t>逻辑非</w:t>
      </w:r>
      <w:r w:rsidR="00163B82">
        <w:rPr>
          <w:rFonts w:hint="eastAsia"/>
        </w:rPr>
        <w:t>(</w:t>
      </w:r>
      <w:r w:rsidR="00163B82">
        <w:t>!)</w:t>
      </w:r>
      <w:r w:rsidR="00163B82">
        <w:rPr>
          <w:rFonts w:hint="eastAsia"/>
        </w:rPr>
        <w:t>、</w:t>
      </w:r>
      <w:r w:rsidRPr="005C522E">
        <w:rPr>
          <w:rFonts w:hint="eastAsia"/>
        </w:rPr>
        <w:t>按位取反</w:t>
      </w:r>
      <w:r w:rsidRPr="005C522E">
        <w:rPr>
          <w:rFonts w:hint="eastAsia"/>
        </w:rPr>
        <w:t>(~)</w:t>
      </w:r>
      <w:r w:rsidRPr="005C522E">
        <w:rPr>
          <w:rFonts w:hint="eastAsia"/>
        </w:rPr>
        <w:t>。</w:t>
      </w:r>
    </w:p>
    <w:p w14:paraId="2B7F8781" w14:textId="7FF68EAA" w:rsidR="00540F8A" w:rsidRDefault="005C522E" w:rsidP="00540F8A">
      <w:pPr>
        <w:spacing w:line="440" w:lineRule="exact"/>
      </w:pPr>
      <w:r w:rsidRPr="005C522E">
        <w:rPr>
          <w:rFonts w:hint="eastAsia"/>
        </w:rPr>
        <w:t>&amp;&amp;</w:t>
      </w:r>
      <w:r w:rsidRPr="005C522E">
        <w:rPr>
          <w:rFonts w:hint="eastAsia"/>
        </w:rPr>
        <w:t>有短路功能，而</w:t>
      </w:r>
      <w:r w:rsidRPr="005C522E">
        <w:rPr>
          <w:rFonts w:hint="eastAsia"/>
        </w:rPr>
        <w:t>&amp;</w:t>
      </w:r>
      <w:r w:rsidRPr="005C522E">
        <w:rPr>
          <w:rFonts w:hint="eastAsia"/>
        </w:rPr>
        <w:t>具有位运算功能。</w:t>
      </w:r>
    </w:p>
    <w:p w14:paraId="3227784D" w14:textId="77777777" w:rsidR="00130E9C" w:rsidRDefault="00130E9C" w:rsidP="00130E9C">
      <w:pPr>
        <w:spacing w:line="440" w:lineRule="exact"/>
      </w:pPr>
      <w:r w:rsidRPr="005C522E">
        <w:rPr>
          <w:rFonts w:hint="eastAsia"/>
        </w:rPr>
        <w:t xml:space="preserve">! </w:t>
      </w:r>
      <w:r>
        <w:rPr>
          <w:rFonts w:hint="eastAsia"/>
        </w:rPr>
        <w:t>→</w:t>
      </w:r>
      <w:r w:rsidRPr="005C522E">
        <w:rPr>
          <w:rFonts w:hint="eastAsia"/>
        </w:rPr>
        <w:t xml:space="preserve">&amp; </w:t>
      </w:r>
      <w:r w:rsidRPr="00193AFC">
        <w:rPr>
          <w:rFonts w:hint="eastAsia"/>
        </w:rPr>
        <w:t>→</w:t>
      </w:r>
      <w:r w:rsidRPr="005C522E">
        <w:rPr>
          <w:rFonts w:hint="eastAsia"/>
        </w:rPr>
        <w:t xml:space="preserve">^ </w:t>
      </w:r>
      <w:r w:rsidRPr="00193AFC">
        <w:rPr>
          <w:rFonts w:hint="eastAsia"/>
        </w:rPr>
        <w:t>→</w:t>
      </w:r>
      <w:r w:rsidRPr="005C522E">
        <w:rPr>
          <w:rFonts w:hint="eastAsia"/>
        </w:rPr>
        <w:t xml:space="preserve">| </w:t>
      </w:r>
      <w:r w:rsidRPr="00193AFC">
        <w:rPr>
          <w:rFonts w:hint="eastAsia"/>
        </w:rPr>
        <w:t>→</w:t>
      </w:r>
      <w:r w:rsidRPr="005C522E">
        <w:rPr>
          <w:rFonts w:hint="eastAsia"/>
        </w:rPr>
        <w:t xml:space="preserve">&amp;&amp; </w:t>
      </w:r>
      <w:r w:rsidRPr="00193AFC">
        <w:rPr>
          <w:rFonts w:hint="eastAsia"/>
        </w:rPr>
        <w:t>→</w:t>
      </w:r>
      <w:r w:rsidRPr="005C522E">
        <w:rPr>
          <w:rFonts w:hint="eastAsia"/>
        </w:rPr>
        <w:t>||</w:t>
      </w:r>
      <w:r w:rsidRPr="005C522E">
        <w:rPr>
          <w:rFonts w:hint="eastAsia"/>
        </w:rPr>
        <w:t>，非</w:t>
      </w:r>
      <w:r w:rsidRPr="00193AFC">
        <w:rPr>
          <w:rFonts w:hint="eastAsia"/>
        </w:rPr>
        <w:t>→</w:t>
      </w:r>
      <w:r w:rsidRPr="005C522E">
        <w:rPr>
          <w:rFonts w:hint="eastAsia"/>
        </w:rPr>
        <w:t>与</w:t>
      </w:r>
      <w:r w:rsidRPr="00193AFC">
        <w:rPr>
          <w:rFonts w:hint="eastAsia"/>
        </w:rPr>
        <w:t>→</w:t>
      </w:r>
      <w:r w:rsidRPr="005C522E">
        <w:rPr>
          <w:rFonts w:hint="eastAsia"/>
        </w:rPr>
        <w:t>异或</w:t>
      </w:r>
      <w:r w:rsidRPr="00193AFC">
        <w:rPr>
          <w:rFonts w:hint="eastAsia"/>
        </w:rPr>
        <w:t>→</w:t>
      </w:r>
      <w:r w:rsidRPr="005C522E">
        <w:rPr>
          <w:rFonts w:hint="eastAsia"/>
        </w:rPr>
        <w:t>或</w:t>
      </w:r>
      <w:r w:rsidRPr="00193AFC">
        <w:rPr>
          <w:rFonts w:hint="eastAsia"/>
        </w:rPr>
        <w:t>→</w:t>
      </w:r>
      <w:r w:rsidRPr="005C522E">
        <w:rPr>
          <w:rFonts w:hint="eastAsia"/>
        </w:rPr>
        <w:t>短路与</w:t>
      </w:r>
      <w:r w:rsidRPr="00193AFC">
        <w:rPr>
          <w:rFonts w:hint="eastAsia"/>
        </w:rPr>
        <w:t>→</w:t>
      </w:r>
      <w:r w:rsidRPr="005C522E">
        <w:rPr>
          <w:rFonts w:hint="eastAsia"/>
        </w:rPr>
        <w:t>短路或。</w:t>
      </w:r>
    </w:p>
    <w:p w14:paraId="30CC1AC0" w14:textId="77777777" w:rsidR="00193AFC" w:rsidRDefault="00193AFC" w:rsidP="00540F8A">
      <w:pPr>
        <w:spacing w:line="440" w:lineRule="exact"/>
        <w:rPr>
          <w:rFonts w:hint="eastAsia"/>
        </w:rPr>
      </w:pPr>
    </w:p>
    <w:p w14:paraId="2F97427F" w14:textId="77777777" w:rsidR="00193AFC" w:rsidRDefault="00000000" w:rsidP="00193AFC">
      <w:pPr>
        <w:spacing w:line="440" w:lineRule="exact"/>
      </w:pPr>
      <w:hyperlink r:id="rId22" w:history="1">
        <w:r w:rsidR="00684ACB" w:rsidRPr="00684ACB">
          <w:rPr>
            <w:rStyle w:val="a9"/>
            <w:rFonts w:hint="eastAsia"/>
          </w:rPr>
          <w:t>java</w:t>
        </w:r>
        <w:r w:rsidR="00684ACB" w:rsidRPr="00684ACB">
          <w:rPr>
            <w:rStyle w:val="a9"/>
            <w:rFonts w:hint="eastAsia"/>
          </w:rPr>
          <w:t>位运算符常用场景</w:t>
        </w:r>
      </w:hyperlink>
      <w:r w:rsidR="00684ACB">
        <w:rPr>
          <w:rFonts w:hint="eastAsia"/>
        </w:rPr>
        <w:t>，</w:t>
      </w:r>
    </w:p>
    <w:p w14:paraId="784D5A4D" w14:textId="0BFE2327" w:rsidR="005C522E" w:rsidRPr="005C522E" w:rsidRDefault="005C522E" w:rsidP="00193AFC">
      <w:pPr>
        <w:spacing w:line="440" w:lineRule="exact"/>
      </w:pPr>
      <w:r w:rsidRPr="005C522E">
        <w:rPr>
          <w:rFonts w:hint="eastAsia"/>
        </w:rPr>
        <w:t>注意使用位运算时，写成</w:t>
      </w:r>
      <w:r w:rsidRPr="005C522E">
        <w:rPr>
          <w:rFonts w:hint="eastAsia"/>
        </w:rPr>
        <w:t>* 2 &lt;&lt; 10</w:t>
      </w:r>
      <w:r w:rsidRPr="005C522E">
        <w:rPr>
          <w:rFonts w:hint="eastAsia"/>
        </w:rPr>
        <w:t>，就相当于乘以</w:t>
      </w:r>
      <w:r w:rsidRPr="005C522E">
        <w:rPr>
          <w:rFonts w:hint="eastAsia"/>
        </w:rPr>
        <w:t>2</w:t>
      </w:r>
      <w:r w:rsidRPr="005C522E">
        <w:rPr>
          <w:rFonts w:hint="eastAsia"/>
        </w:rPr>
        <w:t>的</w:t>
      </w:r>
      <w:r w:rsidRPr="005C522E">
        <w:rPr>
          <w:rFonts w:hint="eastAsia"/>
        </w:rPr>
        <w:t>11</w:t>
      </w:r>
      <w:r w:rsidRPr="005C522E">
        <w:rPr>
          <w:rFonts w:hint="eastAsia"/>
        </w:rPr>
        <w:t>次方。</w:t>
      </w:r>
    </w:p>
    <w:p w14:paraId="63EEBD4B" w14:textId="77777777" w:rsidR="005C08BB" w:rsidRDefault="005C08BB" w:rsidP="005C08BB">
      <w:pPr>
        <w:spacing w:line="440" w:lineRule="exact"/>
      </w:pPr>
    </w:p>
    <w:p w14:paraId="23A2E64E" w14:textId="3087A8F6" w:rsidR="00DF5763" w:rsidRDefault="005C08BB" w:rsidP="00DF5763">
      <w:pPr>
        <w:spacing w:line="440" w:lineRule="exact"/>
      </w:pPr>
      <w:r>
        <w:rPr>
          <w:rFonts w:hint="eastAsia"/>
        </w:rPr>
        <w:lastRenderedPageBreak/>
        <w:t>任何一位二进制数同</w:t>
      </w:r>
      <w:r>
        <w:rPr>
          <w:rFonts w:hint="eastAsia"/>
        </w:rPr>
        <w:t>1</w:t>
      </w:r>
      <w:r>
        <w:rPr>
          <w:rFonts w:hint="eastAsia"/>
        </w:rPr>
        <w:t>异或都会变成另外一个</w:t>
      </w:r>
      <w:r w:rsidR="00F26AB3">
        <w:rPr>
          <w:rFonts w:hint="eastAsia"/>
        </w:rPr>
        <w:t>，</w:t>
      </w:r>
      <w:r>
        <w:rPr>
          <w:rFonts w:hint="eastAsia"/>
        </w:rPr>
        <w:t>任何一位二进制数同</w:t>
      </w:r>
      <w:r>
        <w:rPr>
          <w:rFonts w:hint="eastAsia"/>
        </w:rPr>
        <w:t>0</w:t>
      </w:r>
      <w:r>
        <w:rPr>
          <w:rFonts w:hint="eastAsia"/>
        </w:rPr>
        <w:t>异或都保持不变。</w:t>
      </w:r>
    </w:p>
    <w:p w14:paraId="6E25FF6D" w14:textId="1ADA32DD" w:rsidR="00DF5763" w:rsidRPr="00DF5763" w:rsidRDefault="00DF5763" w:rsidP="00DF5763">
      <w:pPr>
        <w:spacing w:line="440" w:lineRule="exact"/>
      </w:pPr>
      <w:r>
        <w:rPr>
          <w:rFonts w:hint="eastAsia"/>
        </w:rPr>
        <w:t>a^a=0</w:t>
      </w:r>
      <w:r>
        <w:t>;</w:t>
      </w:r>
    </w:p>
    <w:p w14:paraId="164527C8" w14:textId="7575B3C9" w:rsidR="00DF5763" w:rsidRDefault="00DF5763" w:rsidP="00DF5763">
      <w:pPr>
        <w:spacing w:line="440" w:lineRule="exact"/>
      </w:pPr>
      <w:r>
        <w:rPr>
          <w:rFonts w:hint="eastAsia"/>
        </w:rPr>
        <w:t>a^0=a</w:t>
      </w:r>
      <w:r>
        <w:t>;</w:t>
      </w:r>
    </w:p>
    <w:p w14:paraId="0187D1A4" w14:textId="33557F80" w:rsidR="005C08BB" w:rsidRDefault="00DF5763" w:rsidP="0078720A">
      <w:pPr>
        <w:spacing w:line="440" w:lineRule="exact"/>
      </w:pPr>
      <w:r>
        <w:rPr>
          <w:rFonts w:hint="eastAsia"/>
        </w:rPr>
        <w:t>a^b^c=a^c^b</w:t>
      </w:r>
      <w:r>
        <w:t>;</w:t>
      </w:r>
    </w:p>
    <w:p w14:paraId="68A6E73A" w14:textId="7802F79C" w:rsidR="0078720A" w:rsidRDefault="0078720A" w:rsidP="00156DE9">
      <w:pPr>
        <w:spacing w:line="440" w:lineRule="exact"/>
      </w:pPr>
    </w:p>
    <w:p w14:paraId="24E22491" w14:textId="385E539B" w:rsidR="00130E9C" w:rsidRPr="0078720A" w:rsidRDefault="00130E9C" w:rsidP="00156DE9">
      <w:pPr>
        <w:spacing w:line="440" w:lineRule="exact"/>
        <w:rPr>
          <w:rFonts w:hint="eastAsia"/>
        </w:rPr>
      </w:pPr>
      <w:r>
        <w:rPr>
          <w:rFonts w:hint="eastAsia"/>
        </w:rPr>
        <w:t>模运算</w:t>
      </w:r>
      <w:r>
        <w:rPr>
          <w:rFonts w:hint="eastAsia"/>
        </w:rPr>
        <w:t>%</w:t>
      </w:r>
      <w:r>
        <w:rPr>
          <w:rFonts w:hint="eastAsia"/>
        </w:rPr>
        <w:t>的结果的正负号只与其左操作数有关。</w:t>
      </w:r>
    </w:p>
    <w:p w14:paraId="0C777B1C" w14:textId="6601795B" w:rsidR="00D115AC" w:rsidRDefault="00D115AC" w:rsidP="00156DE9">
      <w:pPr>
        <w:spacing w:line="440" w:lineRule="exact"/>
      </w:pPr>
      <w:r w:rsidRPr="00D115AC">
        <w:rPr>
          <w:rFonts w:hint="eastAsia"/>
        </w:rPr>
        <w:t>J</w:t>
      </w:r>
      <w:r>
        <w:rPr>
          <w:rFonts w:hint="eastAsia"/>
        </w:rPr>
        <w:t>ava</w:t>
      </w:r>
      <w:r w:rsidRPr="00D115AC">
        <w:rPr>
          <w:rFonts w:hint="eastAsia"/>
        </w:rPr>
        <w:t>的赋值运算是有返回值的，赋了什么值，就返回什么值</w:t>
      </w:r>
      <w:r>
        <w:rPr>
          <w:rFonts w:hint="eastAsia"/>
        </w:rPr>
        <w:t>。</w:t>
      </w:r>
    </w:p>
    <w:p w14:paraId="6085F176" w14:textId="77777777" w:rsidR="00130E9C" w:rsidRPr="0078720A" w:rsidRDefault="00130E9C" w:rsidP="0078720A">
      <w:pPr>
        <w:spacing w:line="440" w:lineRule="exact"/>
        <w:rPr>
          <w:rFonts w:hint="eastAsia"/>
        </w:rPr>
      </w:pPr>
    </w:p>
    <w:p w14:paraId="16858065" w14:textId="77777777" w:rsidR="0078720A" w:rsidRPr="0078720A" w:rsidRDefault="0078720A" w:rsidP="0078720A">
      <w:pPr>
        <w:spacing w:line="440" w:lineRule="exact"/>
      </w:pPr>
      <w:r w:rsidRPr="0078720A">
        <w:rPr>
          <w:rFonts w:hint="eastAsia"/>
        </w:rPr>
        <w:t>凡是</w:t>
      </w:r>
      <w:r w:rsidRPr="0078720A">
        <w:rPr>
          <w:rFonts w:hint="eastAsia"/>
        </w:rPr>
        <w:t>byte</w:t>
      </w:r>
      <w:r w:rsidRPr="0078720A">
        <w:rPr>
          <w:rFonts w:hint="eastAsia"/>
        </w:rPr>
        <w:t>、</w:t>
      </w:r>
      <w:r w:rsidRPr="0078720A">
        <w:rPr>
          <w:rFonts w:hint="eastAsia"/>
        </w:rPr>
        <w:t>short</w:t>
      </w:r>
      <w:r w:rsidRPr="0078720A">
        <w:rPr>
          <w:rFonts w:hint="eastAsia"/>
        </w:rPr>
        <w:t>、</w:t>
      </w:r>
      <w:r w:rsidRPr="0078720A">
        <w:rPr>
          <w:rFonts w:hint="eastAsia"/>
        </w:rPr>
        <w:t>char</w:t>
      </w:r>
      <w:r w:rsidRPr="0078720A">
        <w:rPr>
          <w:rFonts w:hint="eastAsia"/>
        </w:rPr>
        <w:t>数据类型数据在运算的时候都会自动转换成</w:t>
      </w:r>
      <w:r w:rsidRPr="0078720A">
        <w:rPr>
          <w:rFonts w:hint="eastAsia"/>
        </w:rPr>
        <w:t>int</w:t>
      </w:r>
      <w:r w:rsidRPr="0078720A">
        <w:rPr>
          <w:rFonts w:hint="eastAsia"/>
        </w:rPr>
        <w:t>类型的数据再运算。</w:t>
      </w:r>
    </w:p>
    <w:p w14:paraId="1A9B51E6" w14:textId="77777777" w:rsidR="0078720A" w:rsidRPr="0078720A" w:rsidRDefault="0078720A" w:rsidP="0078720A">
      <w:pPr>
        <w:spacing w:line="440" w:lineRule="exact"/>
      </w:pPr>
      <w:r w:rsidRPr="0078720A">
        <w:rPr>
          <w:rFonts w:hint="eastAsia"/>
        </w:rPr>
        <w:t>运算结果的数据类型与参与运算的最大类型保持一致，</w:t>
      </w:r>
      <w:r w:rsidRPr="0078720A">
        <w:rPr>
          <w:rFonts w:hint="eastAsia"/>
        </w:rPr>
        <w:t>int+int--&gt;int double/int--&gt;double</w:t>
      </w:r>
      <w:r w:rsidRPr="0078720A">
        <w:rPr>
          <w:rFonts w:hint="eastAsia"/>
        </w:rPr>
        <w:t>。</w:t>
      </w:r>
    </w:p>
    <w:p w14:paraId="53A1A8AA" w14:textId="77777777" w:rsidR="0078720A" w:rsidRPr="0078720A" w:rsidRDefault="0078720A" w:rsidP="0078720A">
      <w:pPr>
        <w:spacing w:line="440" w:lineRule="exact"/>
      </w:pPr>
      <w:r w:rsidRPr="0078720A">
        <w:rPr>
          <w:rFonts w:hint="eastAsia"/>
        </w:rPr>
        <w:t>整数运算，结果仍是整数；有小数参与的运算，结果为小数。</w:t>
      </w:r>
    </w:p>
    <w:p w14:paraId="7BD05FDD" w14:textId="77777777" w:rsidR="0078720A" w:rsidRPr="0078720A" w:rsidRDefault="0078720A" w:rsidP="0078720A">
      <w:pPr>
        <w:spacing w:line="440" w:lineRule="exact"/>
      </w:pPr>
      <w:r w:rsidRPr="0078720A">
        <w:rPr>
          <w:rFonts w:hint="eastAsia"/>
        </w:rPr>
        <w:t>只要有小数参与运算，就不会报除</w:t>
      </w:r>
      <w:r w:rsidRPr="0078720A">
        <w:rPr>
          <w:rFonts w:hint="eastAsia"/>
        </w:rPr>
        <w:t>0</w:t>
      </w:r>
      <w:r w:rsidRPr="0078720A">
        <w:rPr>
          <w:rFonts w:hint="eastAsia"/>
        </w:rPr>
        <w:t>错误。</w:t>
      </w:r>
    </w:p>
    <w:p w14:paraId="03FAA6E3" w14:textId="77777777" w:rsidR="0078720A" w:rsidRPr="0078720A" w:rsidRDefault="0078720A" w:rsidP="0078720A">
      <w:pPr>
        <w:spacing w:line="440" w:lineRule="exact"/>
      </w:pPr>
      <w:r w:rsidRPr="0078720A">
        <w:rPr>
          <w:rFonts w:hint="eastAsia"/>
        </w:rPr>
        <w:t>模运算结果的符号与被除数的符号一致。</w:t>
      </w:r>
    </w:p>
    <w:p w14:paraId="0F789E2E" w14:textId="1ACD32F6" w:rsidR="00A53187" w:rsidRDefault="00A53187" w:rsidP="00A53187">
      <w:pPr>
        <w:spacing w:line="440" w:lineRule="exact"/>
      </w:pPr>
    </w:p>
    <w:p w14:paraId="4D28D644" w14:textId="2071A359" w:rsidR="008616EF" w:rsidRDefault="008616EF" w:rsidP="00A53187">
      <w:pPr>
        <w:spacing w:line="440" w:lineRule="exact"/>
      </w:pPr>
      <w:r>
        <w:rPr>
          <w:rFonts w:hint="eastAsia"/>
        </w:rPr>
        <w:t>正确描述：</w:t>
      </w:r>
      <w:r w:rsidRPr="008616EF">
        <w:rPr>
          <w:rFonts w:hint="eastAsia"/>
        </w:rPr>
        <w:t>类</w:t>
      </w:r>
      <w:r w:rsidRPr="008616EF">
        <w:rPr>
          <w:rFonts w:hint="eastAsia"/>
        </w:rPr>
        <w:t>A1</w:t>
      </w:r>
      <w:r w:rsidRPr="008616EF">
        <w:rPr>
          <w:rFonts w:hint="eastAsia"/>
        </w:rPr>
        <w:t>和类</w:t>
      </w:r>
      <w:r w:rsidRPr="008616EF">
        <w:rPr>
          <w:rFonts w:hint="eastAsia"/>
        </w:rPr>
        <w:t>A2</w:t>
      </w:r>
      <w:r w:rsidRPr="008616EF">
        <w:rPr>
          <w:rFonts w:hint="eastAsia"/>
        </w:rPr>
        <w:t>在同一包中，类</w:t>
      </w:r>
      <w:r w:rsidRPr="008616EF">
        <w:rPr>
          <w:rFonts w:hint="eastAsia"/>
        </w:rPr>
        <w:t>A2</w:t>
      </w:r>
      <w:r w:rsidRPr="008616EF">
        <w:rPr>
          <w:rFonts w:hint="eastAsia"/>
        </w:rPr>
        <w:t>有个</w:t>
      </w:r>
      <w:r w:rsidRPr="008616EF">
        <w:rPr>
          <w:rFonts w:hint="eastAsia"/>
        </w:rPr>
        <w:t>protected</w:t>
      </w:r>
      <w:r w:rsidRPr="008616EF">
        <w:rPr>
          <w:rFonts w:hint="eastAsia"/>
        </w:rPr>
        <w:t>的方法</w:t>
      </w:r>
      <w:r w:rsidRPr="008616EF">
        <w:rPr>
          <w:rFonts w:hint="eastAsia"/>
        </w:rPr>
        <w:t>testA2</w:t>
      </w:r>
      <w:r w:rsidRPr="008616EF">
        <w:rPr>
          <w:rFonts w:hint="eastAsia"/>
        </w:rPr>
        <w:t>，类</w:t>
      </w:r>
      <w:r w:rsidRPr="008616EF">
        <w:rPr>
          <w:rFonts w:hint="eastAsia"/>
        </w:rPr>
        <w:t>A1</w:t>
      </w:r>
      <w:r w:rsidRPr="008616EF">
        <w:rPr>
          <w:rFonts w:hint="eastAsia"/>
        </w:rPr>
        <w:t>不是类</w:t>
      </w:r>
      <w:r w:rsidRPr="008616EF">
        <w:rPr>
          <w:rFonts w:hint="eastAsia"/>
        </w:rPr>
        <w:t>A2</w:t>
      </w:r>
      <w:r w:rsidRPr="008616EF">
        <w:rPr>
          <w:rFonts w:hint="eastAsia"/>
        </w:rPr>
        <w:t>的子类（或子类的子类），类</w:t>
      </w:r>
      <w:r w:rsidRPr="008616EF">
        <w:rPr>
          <w:rFonts w:hint="eastAsia"/>
        </w:rPr>
        <w:t>A1</w:t>
      </w:r>
      <w:r w:rsidRPr="008616EF">
        <w:rPr>
          <w:rFonts w:hint="eastAsia"/>
        </w:rPr>
        <w:t>可以访问类</w:t>
      </w:r>
      <w:r w:rsidRPr="008616EF">
        <w:rPr>
          <w:rFonts w:hint="eastAsia"/>
        </w:rPr>
        <w:t>A2</w:t>
      </w:r>
      <w:r w:rsidRPr="008616EF">
        <w:rPr>
          <w:rFonts w:hint="eastAsia"/>
        </w:rPr>
        <w:t>的方法</w:t>
      </w:r>
      <w:r w:rsidRPr="008616EF">
        <w:rPr>
          <w:rFonts w:hint="eastAsia"/>
        </w:rPr>
        <w:t>testA2</w:t>
      </w:r>
      <w:r w:rsidRPr="008616EF">
        <w:rPr>
          <w:rFonts w:hint="eastAsia"/>
        </w:rPr>
        <w:t>。</w:t>
      </w:r>
    </w:p>
    <w:p w14:paraId="42945D0E" w14:textId="6E6C3C5D" w:rsidR="008616EF" w:rsidRDefault="008616EF" w:rsidP="00A53187">
      <w:pPr>
        <w:spacing w:line="440" w:lineRule="exact"/>
      </w:pPr>
      <w:r>
        <w:rPr>
          <w:rFonts w:hint="eastAsia"/>
        </w:rPr>
        <w:t>access-modifier</w:t>
      </w:r>
      <w:r w:rsidR="00263437">
        <w:rPr>
          <w:rFonts w:hint="eastAsia"/>
        </w:rPr>
        <w:t>好好领会！！！</w:t>
      </w:r>
    </w:p>
    <w:p w14:paraId="4A8E3F2C" w14:textId="3F3B556A" w:rsidR="005C522E" w:rsidRDefault="00A53187" w:rsidP="00A53187">
      <w:pPr>
        <w:spacing w:line="440" w:lineRule="exact"/>
      </w:pPr>
      <w:r>
        <w:rPr>
          <w:rFonts w:hint="eastAsia"/>
        </w:rPr>
        <w:t>编译错误：</w:t>
      </w:r>
      <w:r>
        <w:t>int i = -5; i = ++(i++);</w:t>
      </w:r>
      <w:r w:rsidR="00CF67A5">
        <w:t xml:space="preserve">// </w:t>
      </w:r>
      <w:r w:rsidR="00CF67A5">
        <w:rPr>
          <w:rFonts w:hint="eastAsia"/>
        </w:rPr>
        <w:t>报错</w:t>
      </w:r>
      <w:r w:rsidR="00CF67A5">
        <w:rPr>
          <w:rFonts w:hint="eastAsia"/>
        </w:rPr>
        <w:t>/</w:t>
      </w:r>
      <w:r w:rsidR="00CF67A5">
        <w:t>variable expected</w:t>
      </w:r>
    </w:p>
    <w:p w14:paraId="4119F6F6" w14:textId="11390DC0" w:rsidR="00A53187" w:rsidRDefault="00A53187" w:rsidP="00A53187">
      <w:pPr>
        <w:spacing w:line="440" w:lineRule="exact"/>
      </w:pPr>
      <w:r w:rsidRPr="00A53187">
        <w:rPr>
          <w:rFonts w:hint="eastAsia"/>
        </w:rPr>
        <w:t>括号里面必须是一个变量，而</w:t>
      </w:r>
      <w:r w:rsidRPr="00A53187">
        <w:rPr>
          <w:rFonts w:hint="eastAsia"/>
        </w:rPr>
        <w:t>i ++</w:t>
      </w:r>
      <w:r w:rsidRPr="00A53187">
        <w:rPr>
          <w:rFonts w:hint="eastAsia"/>
        </w:rPr>
        <w:t>是一个字面量。</w:t>
      </w:r>
    </w:p>
    <w:p w14:paraId="0C47EBBB" w14:textId="77777777" w:rsidR="00355C2A" w:rsidRDefault="00355C2A" w:rsidP="00355C2A">
      <w:pPr>
        <w:spacing w:line="440" w:lineRule="exact"/>
        <w:rPr>
          <w:rFonts w:ascii="黑体" w:eastAsia="黑体"/>
        </w:rPr>
      </w:pPr>
    </w:p>
    <w:p w14:paraId="54293294" w14:textId="42748CBC" w:rsidR="00355C2A" w:rsidRPr="00355C2A" w:rsidRDefault="00355C2A" w:rsidP="00355C2A">
      <w:pPr>
        <w:spacing w:line="440" w:lineRule="exact"/>
      </w:pPr>
      <w:r w:rsidRPr="00355C2A">
        <w:rPr>
          <w:rFonts w:hint="eastAsia"/>
        </w:rPr>
        <w:t>==</w:t>
      </w:r>
      <w:r w:rsidRPr="00355C2A">
        <w:rPr>
          <w:rFonts w:hint="eastAsia"/>
        </w:rPr>
        <w:t>是运算符，用于比较基础类型变量和引用类型变量。对于基础类型变量，比较变量保存的值是否相同，</w:t>
      </w:r>
      <w:r w:rsidRPr="00355C2A">
        <w:rPr>
          <w:rFonts w:hint="eastAsia"/>
          <w:u w:val="single"/>
        </w:rPr>
        <w:t>类型不一定要相同</w:t>
      </w:r>
      <w:r w:rsidRPr="00355C2A">
        <w:rPr>
          <w:rFonts w:hint="eastAsia"/>
        </w:rPr>
        <w:t>；对于引用类型变量，比较对象的地址值是否相同。</w:t>
      </w:r>
    </w:p>
    <w:p w14:paraId="4B8627B7" w14:textId="77777777" w:rsidR="00355C2A" w:rsidRPr="00355C2A" w:rsidRDefault="00355C2A" w:rsidP="00355C2A">
      <w:pPr>
        <w:spacing w:line="440" w:lineRule="exact"/>
      </w:pPr>
      <w:r w:rsidRPr="00355C2A">
        <w:rPr>
          <w:rFonts w:hint="eastAsia"/>
        </w:rPr>
        <w:t>equals</w:t>
      </w:r>
      <w:r w:rsidRPr="00355C2A">
        <w:rPr>
          <w:rFonts w:hint="eastAsia"/>
        </w:rPr>
        <w:t>是</w:t>
      </w:r>
      <w:r w:rsidRPr="00355C2A">
        <w:rPr>
          <w:rFonts w:hint="eastAsia"/>
        </w:rPr>
        <w:t>Object</w:t>
      </w:r>
      <w:r w:rsidRPr="00355C2A">
        <w:rPr>
          <w:rFonts w:hint="eastAsia"/>
        </w:rPr>
        <w:t>类中定义的方法，通常用于比较两个对象的值是否相等。</w:t>
      </w:r>
    </w:p>
    <w:p w14:paraId="74AE6A0C" w14:textId="77777777" w:rsidR="00355C2A" w:rsidRPr="00355C2A" w:rsidRDefault="00355C2A" w:rsidP="00355C2A">
      <w:pPr>
        <w:spacing w:line="440" w:lineRule="exact"/>
      </w:pPr>
      <w:r w:rsidRPr="00355C2A">
        <w:rPr>
          <w:rFonts w:hint="eastAsia"/>
        </w:rPr>
        <w:t>equals</w:t>
      </w:r>
      <w:r w:rsidRPr="00355C2A">
        <w:rPr>
          <w:rFonts w:hint="eastAsia"/>
        </w:rPr>
        <w:t>未被重写等价于</w:t>
      </w:r>
      <w:r w:rsidRPr="00355C2A">
        <w:rPr>
          <w:rFonts w:hint="eastAsia"/>
        </w:rPr>
        <w:t>==</w:t>
      </w:r>
      <w:r w:rsidRPr="00355C2A">
        <w:rPr>
          <w:rFonts w:hint="eastAsia"/>
        </w:rPr>
        <w:t>，</w:t>
      </w:r>
      <w:r w:rsidRPr="00355C2A">
        <w:rPr>
          <w:rFonts w:hint="eastAsia"/>
        </w:rPr>
        <w:t>equals</w:t>
      </w:r>
      <w:r w:rsidRPr="00355C2A">
        <w:rPr>
          <w:rFonts w:hint="eastAsia"/>
        </w:rPr>
        <w:t>被重写后比较两者的内容。（一般都会重写的。）</w:t>
      </w:r>
    </w:p>
    <w:p w14:paraId="62275501" w14:textId="77777777" w:rsidR="00355C2A" w:rsidRPr="00355C2A" w:rsidRDefault="00355C2A" w:rsidP="00355C2A">
      <w:pPr>
        <w:spacing w:line="440" w:lineRule="exact"/>
      </w:pPr>
      <w:r w:rsidRPr="00355C2A">
        <w:rPr>
          <w:rFonts w:hint="eastAsia"/>
        </w:rPr>
        <w:t>==</w:t>
      </w:r>
      <w:r w:rsidRPr="00355C2A">
        <w:rPr>
          <w:rFonts w:hint="eastAsia"/>
        </w:rPr>
        <w:t>是不会变的，但是</w:t>
      </w:r>
      <w:r w:rsidRPr="00355C2A">
        <w:rPr>
          <w:rFonts w:hint="eastAsia"/>
        </w:rPr>
        <w:t>equals()</w:t>
      </w:r>
      <w:r w:rsidRPr="00355C2A">
        <w:rPr>
          <w:rFonts w:hint="eastAsia"/>
        </w:rPr>
        <w:t>作为方法可能被重写，比如</w:t>
      </w:r>
      <w:r w:rsidRPr="00355C2A">
        <w:rPr>
          <w:rFonts w:hint="eastAsia"/>
        </w:rPr>
        <w:t>String</w:t>
      </w:r>
      <w:r w:rsidRPr="00355C2A">
        <w:rPr>
          <w:rFonts w:hint="eastAsia"/>
        </w:rPr>
        <w:t>类就重写了该方法，比较的是字符串的内容，而不是地址值。</w:t>
      </w:r>
    </w:p>
    <w:p w14:paraId="19F4F0F1" w14:textId="77777777" w:rsidR="00355C2A" w:rsidRPr="00355C2A" w:rsidRDefault="00355C2A" w:rsidP="00355C2A">
      <w:pPr>
        <w:spacing w:line="440" w:lineRule="exact"/>
      </w:pPr>
      <w:r w:rsidRPr="00355C2A">
        <w:rPr>
          <w:rFonts w:hint="eastAsia"/>
        </w:rPr>
        <w:t>当有</w:t>
      </w:r>
      <w:r w:rsidRPr="00355C2A">
        <w:rPr>
          <w:rFonts w:hint="eastAsia"/>
        </w:rPr>
        <w:t>a.equals(b)==true</w:t>
      </w:r>
      <w:r w:rsidRPr="00355C2A">
        <w:rPr>
          <w:rFonts w:hint="eastAsia"/>
        </w:rPr>
        <w:t>时，则</w:t>
      </w:r>
      <w:r w:rsidRPr="00355C2A">
        <w:rPr>
          <w:rFonts w:hint="eastAsia"/>
        </w:rPr>
        <w:t>a.hashCode()==b.hashCode()</w:t>
      </w:r>
      <w:r w:rsidRPr="00355C2A">
        <w:rPr>
          <w:rFonts w:hint="eastAsia"/>
        </w:rPr>
        <w:t>必然成立；</w:t>
      </w:r>
    </w:p>
    <w:p w14:paraId="64CBFE67" w14:textId="55245492" w:rsidR="00355C2A" w:rsidRDefault="00355C2A" w:rsidP="00355C2A">
      <w:pPr>
        <w:spacing w:line="440" w:lineRule="exact"/>
      </w:pPr>
      <w:r w:rsidRPr="00355C2A">
        <w:rPr>
          <w:rFonts w:hint="eastAsia"/>
        </w:rPr>
        <w:t>反过来，当</w:t>
      </w:r>
      <w:r w:rsidRPr="00355C2A">
        <w:rPr>
          <w:rFonts w:hint="eastAsia"/>
        </w:rPr>
        <w:t>a.hashCode()==b.hashCode()</w:t>
      </w:r>
      <w:r w:rsidRPr="00355C2A">
        <w:rPr>
          <w:rFonts w:hint="eastAsia"/>
        </w:rPr>
        <w:t>时，</w:t>
      </w:r>
      <w:r w:rsidRPr="00355C2A">
        <w:rPr>
          <w:rFonts w:hint="eastAsia"/>
        </w:rPr>
        <w:t>a.equals(b)</w:t>
      </w:r>
      <w:r w:rsidRPr="00355C2A">
        <w:rPr>
          <w:rFonts w:hint="eastAsia"/>
        </w:rPr>
        <w:t>不一定为</w:t>
      </w:r>
      <w:r w:rsidRPr="00355C2A">
        <w:rPr>
          <w:rFonts w:hint="eastAsia"/>
        </w:rPr>
        <w:t>true</w:t>
      </w:r>
      <w:r w:rsidRPr="00355C2A">
        <w:rPr>
          <w:rFonts w:hint="eastAsia"/>
        </w:rPr>
        <w:t>。</w:t>
      </w:r>
    </w:p>
    <w:p w14:paraId="6DCD4CAA" w14:textId="77777777" w:rsidR="00130E9C" w:rsidRPr="00355C2A" w:rsidRDefault="00130E9C" w:rsidP="00355C2A">
      <w:pPr>
        <w:spacing w:line="440" w:lineRule="exact"/>
        <w:rPr>
          <w:rFonts w:hint="eastAsia"/>
        </w:rPr>
      </w:pPr>
    </w:p>
    <w:p w14:paraId="00EB9FBF" w14:textId="77777777" w:rsidR="00355C2A" w:rsidRPr="00355C2A" w:rsidRDefault="00355C2A" w:rsidP="00355C2A">
      <w:pPr>
        <w:spacing w:line="440" w:lineRule="exact"/>
      </w:pPr>
      <w:r w:rsidRPr="00355C2A">
        <w:rPr>
          <w:rFonts w:hint="eastAsia"/>
        </w:rPr>
        <w:t>两个数值进行二元操作时，会有如下的转换操作：</w:t>
      </w:r>
    </w:p>
    <w:p w14:paraId="6A5C0C32" w14:textId="77777777" w:rsidR="00355C2A" w:rsidRPr="00355C2A" w:rsidRDefault="00355C2A" w:rsidP="00355C2A">
      <w:pPr>
        <w:spacing w:line="440" w:lineRule="exact"/>
      </w:pPr>
      <w:r w:rsidRPr="00355C2A">
        <w:rPr>
          <w:rFonts w:hint="eastAsia"/>
        </w:rPr>
        <w:t>如果两个操作数其中有一个是</w:t>
      </w:r>
      <w:r w:rsidRPr="00355C2A">
        <w:rPr>
          <w:rFonts w:hint="eastAsia"/>
        </w:rPr>
        <w:t>double</w:t>
      </w:r>
      <w:r w:rsidRPr="00355C2A">
        <w:rPr>
          <w:rFonts w:hint="eastAsia"/>
        </w:rPr>
        <w:t>类型，另一个操作就会转换为</w:t>
      </w:r>
      <w:r w:rsidRPr="00355C2A">
        <w:rPr>
          <w:rFonts w:hint="eastAsia"/>
        </w:rPr>
        <w:t>double</w:t>
      </w:r>
      <w:r w:rsidRPr="00355C2A">
        <w:rPr>
          <w:rFonts w:hint="eastAsia"/>
        </w:rPr>
        <w:t>类型。</w:t>
      </w:r>
    </w:p>
    <w:p w14:paraId="684CC1A4" w14:textId="77777777" w:rsidR="00355C2A" w:rsidRPr="00355C2A" w:rsidRDefault="00355C2A" w:rsidP="00355C2A">
      <w:pPr>
        <w:spacing w:line="440" w:lineRule="exact"/>
      </w:pPr>
      <w:r w:rsidRPr="00355C2A">
        <w:rPr>
          <w:rFonts w:hint="eastAsia"/>
        </w:rPr>
        <w:t>否则，如果其中一个操作数是</w:t>
      </w:r>
      <w:r w:rsidRPr="00355C2A">
        <w:rPr>
          <w:rFonts w:hint="eastAsia"/>
        </w:rPr>
        <w:t>float</w:t>
      </w:r>
      <w:r w:rsidRPr="00355C2A">
        <w:rPr>
          <w:rFonts w:hint="eastAsia"/>
        </w:rPr>
        <w:t>类型，另一个将会转换为</w:t>
      </w:r>
      <w:r w:rsidRPr="00355C2A">
        <w:rPr>
          <w:rFonts w:hint="eastAsia"/>
        </w:rPr>
        <w:t>float</w:t>
      </w:r>
      <w:r w:rsidRPr="00355C2A">
        <w:rPr>
          <w:rFonts w:hint="eastAsia"/>
        </w:rPr>
        <w:t>类型。</w:t>
      </w:r>
    </w:p>
    <w:p w14:paraId="63AD8FF6" w14:textId="77777777" w:rsidR="00355C2A" w:rsidRPr="00355C2A" w:rsidRDefault="00355C2A" w:rsidP="00355C2A">
      <w:pPr>
        <w:spacing w:line="440" w:lineRule="exact"/>
      </w:pPr>
      <w:r w:rsidRPr="00355C2A">
        <w:rPr>
          <w:rFonts w:hint="eastAsia"/>
        </w:rPr>
        <w:lastRenderedPageBreak/>
        <w:t>否则，如果其中一个操作数是</w:t>
      </w:r>
      <w:r w:rsidRPr="00355C2A">
        <w:rPr>
          <w:rFonts w:hint="eastAsia"/>
        </w:rPr>
        <w:t>long</w:t>
      </w:r>
      <w:r w:rsidRPr="00355C2A">
        <w:rPr>
          <w:rFonts w:hint="eastAsia"/>
        </w:rPr>
        <w:t>类型，另一个会转换为</w:t>
      </w:r>
      <w:r w:rsidRPr="00355C2A">
        <w:rPr>
          <w:rFonts w:hint="eastAsia"/>
        </w:rPr>
        <w:t>long</w:t>
      </w:r>
      <w:r w:rsidRPr="00355C2A">
        <w:rPr>
          <w:rFonts w:hint="eastAsia"/>
        </w:rPr>
        <w:t>类型。</w:t>
      </w:r>
    </w:p>
    <w:p w14:paraId="1478B2FA" w14:textId="77777777" w:rsidR="00355C2A" w:rsidRPr="00355C2A" w:rsidRDefault="00355C2A" w:rsidP="00355C2A">
      <w:pPr>
        <w:spacing w:line="440" w:lineRule="exact"/>
      </w:pPr>
      <w:r w:rsidRPr="00355C2A">
        <w:rPr>
          <w:rFonts w:hint="eastAsia"/>
        </w:rPr>
        <w:t>否则，两个操作数都转换为</w:t>
      </w:r>
      <w:r w:rsidRPr="00355C2A">
        <w:rPr>
          <w:rFonts w:hint="eastAsia"/>
        </w:rPr>
        <w:t>int</w:t>
      </w:r>
      <w:r w:rsidRPr="00355C2A">
        <w:rPr>
          <w:rFonts w:hint="eastAsia"/>
        </w:rPr>
        <w:t>类型。</w:t>
      </w:r>
    </w:p>
    <w:p w14:paraId="28B05E44" w14:textId="77777777" w:rsidR="00355C2A" w:rsidRDefault="00355C2A" w:rsidP="00CF07BA">
      <w:pPr>
        <w:spacing w:line="440" w:lineRule="exact"/>
      </w:pPr>
    </w:p>
    <w:p w14:paraId="30D408D9" w14:textId="37E919A1" w:rsidR="009930B0" w:rsidRDefault="009930B0" w:rsidP="009930B0">
      <w:pPr>
        <w:pStyle w:val="31"/>
        <w:spacing w:before="156"/>
      </w:pPr>
      <w:r>
        <w:rPr>
          <w:rFonts w:hint="eastAsia"/>
        </w:rPr>
        <w:t>注解、枚举</w:t>
      </w:r>
      <w:r w:rsidR="003A5A29">
        <w:rPr>
          <w:rFonts w:hint="eastAsia"/>
        </w:rPr>
        <w:t>、单元测试、Throwable</w:t>
      </w:r>
    </w:p>
    <w:p w14:paraId="51642F4B" w14:textId="77777777" w:rsidR="009930B0" w:rsidRPr="00CA2FA9" w:rsidRDefault="00000000" w:rsidP="009930B0">
      <w:pPr>
        <w:spacing w:line="440" w:lineRule="exact"/>
      </w:pPr>
      <w:hyperlink r:id="rId23" w:anchor="top" w:history="1">
        <w:r w:rsidR="009930B0">
          <w:rPr>
            <w:rStyle w:val="a9"/>
            <w:rFonts w:hint="eastAsia"/>
          </w:rPr>
          <w:t>Java</w:t>
        </w:r>
        <w:r w:rsidR="009930B0">
          <w:rPr>
            <w:rStyle w:val="a9"/>
            <w:rFonts w:hint="eastAsia"/>
          </w:rPr>
          <w:t>注解最通俗易懂的讲解</w:t>
        </w:r>
      </w:hyperlink>
      <w:r w:rsidR="009930B0" w:rsidRPr="00CA2FA9">
        <w:rPr>
          <w:rFonts w:hint="eastAsia"/>
        </w:rPr>
        <w:t>，</w:t>
      </w:r>
      <w:hyperlink r:id="rId24" w:anchor="summary" w:history="1">
        <w:r w:rsidR="009930B0">
          <w:rPr>
            <w:rStyle w:val="a9"/>
            <w:rFonts w:hint="eastAsia"/>
          </w:rPr>
          <w:t>@SuppressWarnings("deprecation")</w:t>
        </w:r>
        <w:r w:rsidR="009930B0">
          <w:rPr>
            <w:rStyle w:val="a9"/>
            <w:rFonts w:hint="eastAsia"/>
          </w:rPr>
          <w:t>的功能是什么？牛客网</w:t>
        </w:r>
      </w:hyperlink>
      <w:r w:rsidR="009930B0">
        <w:rPr>
          <w:rFonts w:hint="eastAsia"/>
        </w:rPr>
        <w:t>，</w:t>
      </w:r>
    </w:p>
    <w:p w14:paraId="0B772E82" w14:textId="77777777" w:rsidR="009930B0" w:rsidRPr="002D39B5" w:rsidRDefault="009930B0" w:rsidP="009930B0">
      <w:pPr>
        <w:spacing w:line="440" w:lineRule="exact"/>
      </w:pPr>
      <w:r w:rsidRPr="00CA2FA9">
        <w:rPr>
          <w:rFonts w:hint="eastAsia"/>
          <w:color w:val="FF0000"/>
        </w:rPr>
        <w:t>注解</w:t>
      </w:r>
      <w:r>
        <w:rPr>
          <w:rFonts w:hint="eastAsia"/>
          <w:color w:val="FF0000"/>
        </w:rPr>
        <w:t>1</w:t>
      </w:r>
      <w:r w:rsidRPr="00CA2FA9">
        <w:t xml:space="preserve"> </w:t>
      </w:r>
      <w:r w:rsidRPr="002D39B5">
        <w:rPr>
          <w:rFonts w:hint="eastAsia"/>
        </w:rPr>
        <w:t>同类和接口一样，注解也属于一种</w:t>
      </w:r>
      <w:r w:rsidRPr="002D39B5">
        <w:rPr>
          <w:rFonts w:hint="eastAsia"/>
        </w:rPr>
        <w:t>Java</w:t>
      </w:r>
      <w:r w:rsidRPr="002D39B5">
        <w:rPr>
          <w:rFonts w:hint="eastAsia"/>
        </w:rPr>
        <w:t>类型，始于</w:t>
      </w:r>
      <w:r w:rsidRPr="002D39B5">
        <w:rPr>
          <w:rFonts w:hint="eastAsia"/>
        </w:rPr>
        <w:t>SE5.0</w:t>
      </w:r>
      <w:r w:rsidRPr="002D39B5">
        <w:rPr>
          <w:rFonts w:hint="eastAsia"/>
        </w:rPr>
        <w:t>版本。</w:t>
      </w:r>
    </w:p>
    <w:p w14:paraId="178AC87C" w14:textId="687632D6" w:rsidR="00651DCE" w:rsidRDefault="009930B0" w:rsidP="00651DCE">
      <w:pPr>
        <w:spacing w:line="440" w:lineRule="exact"/>
      </w:pPr>
      <w:r w:rsidRPr="00CA2FA9">
        <w:rPr>
          <w:rFonts w:hint="eastAsia"/>
        </w:rPr>
        <w:t>注解通过元注解来定义。元注解是一种基本注解，它可以注解到包括自身在内的所有注解上。</w:t>
      </w:r>
    </w:p>
    <w:p w14:paraId="19891BA7" w14:textId="77777777" w:rsidR="00651DCE" w:rsidRDefault="00651DCE" w:rsidP="00651DCE">
      <w:pPr>
        <w:spacing w:line="440" w:lineRule="exact"/>
      </w:pPr>
    </w:p>
    <w:p w14:paraId="4239F77E" w14:textId="77777777" w:rsidR="00651DCE" w:rsidRPr="00CB15E5" w:rsidRDefault="00651DCE" w:rsidP="00651DCE">
      <w:pPr>
        <w:spacing w:line="440" w:lineRule="exact"/>
        <w:rPr>
          <w:color w:val="0000FF"/>
          <w:u w:val="single"/>
        </w:rPr>
      </w:pPr>
      <w:r w:rsidRPr="003276AC">
        <w:t>@CrossOrigin</w:t>
      </w:r>
      <w:r w:rsidRPr="003276AC">
        <w:rPr>
          <w:rFonts w:hint="eastAsia"/>
        </w:rPr>
        <w:t>允许跨域访问。</w:t>
      </w:r>
    </w:p>
    <w:p w14:paraId="44D86A53" w14:textId="77777777" w:rsidR="00651DCE" w:rsidRDefault="00651DCE" w:rsidP="00651DCE">
      <w:pPr>
        <w:spacing w:line="440" w:lineRule="exact"/>
      </w:pPr>
      <w:r>
        <w:rPr>
          <w:rFonts w:hint="eastAsia"/>
        </w:rPr>
        <w:t>同源策略：</w:t>
      </w:r>
    </w:p>
    <w:p w14:paraId="3D73CBEB" w14:textId="77777777" w:rsidR="00651DCE" w:rsidRDefault="00651DCE" w:rsidP="00651DCE">
      <w:pPr>
        <w:pStyle w:val="af1"/>
        <w:numPr>
          <w:ilvl w:val="0"/>
          <w:numId w:val="6"/>
        </w:numPr>
        <w:spacing w:line="440" w:lineRule="exact"/>
        <w:ind w:firstLineChars="0"/>
      </w:pPr>
      <w:r>
        <w:rPr>
          <w:rFonts w:hint="eastAsia"/>
        </w:rPr>
        <w:t>浏览器访问地址</w:t>
      </w:r>
    </w:p>
    <w:p w14:paraId="1E62C114" w14:textId="77777777" w:rsidR="00651DCE" w:rsidRDefault="00651DCE" w:rsidP="00651DCE">
      <w:pPr>
        <w:pStyle w:val="af1"/>
        <w:numPr>
          <w:ilvl w:val="0"/>
          <w:numId w:val="6"/>
        </w:numPr>
        <w:spacing w:line="440" w:lineRule="exact"/>
        <w:ind w:firstLineChars="0"/>
      </w:pPr>
      <w:r>
        <w:rPr>
          <w:rFonts w:hint="eastAsia"/>
        </w:rPr>
        <w:t>Ajax</w:t>
      </w:r>
      <w:r>
        <w:rPr>
          <w:rFonts w:hint="eastAsia"/>
        </w:rPr>
        <w:t>请求地址</w:t>
      </w:r>
    </w:p>
    <w:p w14:paraId="4D95D36A" w14:textId="77777777" w:rsidR="00651DCE" w:rsidRDefault="00651DCE" w:rsidP="00651DCE">
      <w:pPr>
        <w:spacing w:line="440" w:lineRule="exact"/>
      </w:pPr>
      <w:r>
        <w:rPr>
          <w:rFonts w:hint="eastAsia"/>
        </w:rPr>
        <w:t>对于①和②，协议</w:t>
      </w:r>
      <w:r>
        <w:rPr>
          <w:rFonts w:hint="eastAsia"/>
        </w:rPr>
        <w:t>://</w:t>
      </w:r>
      <w:r>
        <w:rPr>
          <w:rFonts w:hint="eastAsia"/>
        </w:rPr>
        <w:t>域名</w:t>
      </w:r>
      <w:r>
        <w:rPr>
          <w:rFonts w:hint="eastAsia"/>
        </w:rPr>
        <w:t>:</w:t>
      </w:r>
      <w:r>
        <w:rPr>
          <w:rFonts w:hint="eastAsia"/>
        </w:rPr>
        <w:t>端口都相同则称之为同源策略或同域访问，反之则为跨域访问。</w:t>
      </w:r>
    </w:p>
    <w:p w14:paraId="07DC575D" w14:textId="77777777" w:rsidR="00651DCE" w:rsidRDefault="00651DCE" w:rsidP="00651DCE">
      <w:pPr>
        <w:spacing w:line="440" w:lineRule="exact"/>
      </w:pPr>
      <w:r>
        <w:t>1)</w:t>
      </w:r>
    </w:p>
    <w:p w14:paraId="2B1033B3" w14:textId="77777777" w:rsidR="00651DCE" w:rsidRDefault="00651DCE" w:rsidP="00651DCE">
      <w:pPr>
        <w:spacing w:line="440" w:lineRule="exact"/>
      </w:pPr>
      <w:r>
        <w:rPr>
          <w:rFonts w:hint="eastAsia"/>
        </w:rPr>
        <w:t>浏览器地址</w:t>
      </w:r>
      <w:r>
        <w:rPr>
          <w:rFonts w:hint="eastAsia"/>
        </w:rPr>
        <w:t>: http://www.jd.com/xx/xx</w:t>
      </w:r>
    </w:p>
    <w:p w14:paraId="279C1440"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https://www.jd.com/yy/yy </w:t>
      </w:r>
      <w:r>
        <w:rPr>
          <w:rFonts w:hint="eastAsia"/>
        </w:rPr>
        <w:t>跨域</w:t>
      </w:r>
      <w:r>
        <w:t>/</w:t>
      </w:r>
      <w:r>
        <w:rPr>
          <w:rFonts w:hint="eastAsia"/>
        </w:rPr>
        <w:t>协议不同</w:t>
      </w:r>
    </w:p>
    <w:p w14:paraId="29C193E6" w14:textId="77777777" w:rsidR="00651DCE" w:rsidRDefault="00651DCE" w:rsidP="00651DCE">
      <w:pPr>
        <w:spacing w:line="440" w:lineRule="exact"/>
      </w:pPr>
      <w:r>
        <w:t>2)</w:t>
      </w:r>
    </w:p>
    <w:p w14:paraId="02539E53" w14:textId="77777777" w:rsidR="00651DCE" w:rsidRDefault="00651DCE" w:rsidP="00651DCE">
      <w:pPr>
        <w:spacing w:line="440" w:lineRule="exact"/>
      </w:pPr>
      <w:r>
        <w:rPr>
          <w:rFonts w:hint="eastAsia"/>
        </w:rPr>
        <w:t>浏览器地址</w:t>
      </w:r>
      <w:r>
        <w:rPr>
          <w:rFonts w:hint="eastAsia"/>
        </w:rPr>
        <w:t>: http://www.jd.com/xx/xx</w:t>
      </w:r>
    </w:p>
    <w:p w14:paraId="5CED795E"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http://www.jd.com/yy/yy </w:t>
      </w:r>
      <w:r>
        <w:rPr>
          <w:rFonts w:hint="eastAsia"/>
        </w:rPr>
        <w:t>同域</w:t>
      </w:r>
    </w:p>
    <w:p w14:paraId="1D55F33B" w14:textId="77777777" w:rsidR="00651DCE" w:rsidRDefault="00651DCE" w:rsidP="00651DCE">
      <w:pPr>
        <w:spacing w:line="440" w:lineRule="exact"/>
      </w:pPr>
      <w:r>
        <w:t>3)</w:t>
      </w:r>
    </w:p>
    <w:p w14:paraId="0560CE04" w14:textId="77777777" w:rsidR="00651DCE" w:rsidRDefault="00651DCE" w:rsidP="00651DCE">
      <w:pPr>
        <w:spacing w:line="440" w:lineRule="exact"/>
      </w:pPr>
      <w:r>
        <w:rPr>
          <w:rFonts w:hint="eastAsia"/>
        </w:rPr>
        <w:t>浏览器地址</w:t>
      </w:r>
      <w:r>
        <w:rPr>
          <w:rFonts w:hint="eastAsia"/>
        </w:rPr>
        <w:t>: http://www.jd.com:80/xx/xx</w:t>
      </w:r>
    </w:p>
    <w:p w14:paraId="6DCC300A"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w:t>
      </w:r>
      <w:r w:rsidRPr="005F239C">
        <w:rPr>
          <w:rFonts w:hint="eastAsia"/>
        </w:rPr>
        <w:t xml:space="preserve">http://www.jd.com/yy/yy </w:t>
      </w:r>
      <w:r w:rsidRPr="005F239C">
        <w:rPr>
          <w:rFonts w:hint="eastAsia"/>
        </w:rPr>
        <w:t>同域</w:t>
      </w:r>
      <w:r w:rsidRPr="005F239C">
        <w:rPr>
          <w:rFonts w:hint="eastAsia"/>
        </w:rPr>
        <w:t>/</w:t>
      </w:r>
      <w:r w:rsidRPr="005F239C">
        <w:t>http</w:t>
      </w:r>
      <w:r>
        <w:rPr>
          <w:rFonts w:hint="eastAsia"/>
        </w:rPr>
        <w:t>默认</w:t>
      </w:r>
      <w:r>
        <w:rPr>
          <w:rFonts w:hint="eastAsia"/>
        </w:rPr>
        <w:t>8</w:t>
      </w:r>
      <w:r>
        <w:t>0</w:t>
      </w:r>
    </w:p>
    <w:p w14:paraId="4D5BDF80" w14:textId="77777777" w:rsidR="00651DCE" w:rsidRDefault="00651DCE" w:rsidP="00651DCE">
      <w:pPr>
        <w:spacing w:line="440" w:lineRule="exact"/>
      </w:pPr>
      <w:r>
        <w:t>4)</w:t>
      </w:r>
    </w:p>
    <w:p w14:paraId="589A12AE" w14:textId="77777777" w:rsidR="00651DCE" w:rsidRDefault="00651DCE" w:rsidP="00651DCE">
      <w:pPr>
        <w:spacing w:line="440" w:lineRule="exact"/>
      </w:pPr>
      <w:r>
        <w:rPr>
          <w:rFonts w:hint="eastAsia"/>
        </w:rPr>
        <w:t>已知域名与</w:t>
      </w:r>
      <w:r>
        <w:rPr>
          <w:rFonts w:hint="eastAsia"/>
        </w:rPr>
        <w:t>IP</w:t>
      </w:r>
      <w:r>
        <w:rPr>
          <w:rFonts w:hint="eastAsia"/>
        </w:rPr>
        <w:t>对应</w:t>
      </w:r>
    </w:p>
    <w:p w14:paraId="29CB8D9B" w14:textId="77777777" w:rsidR="00651DCE" w:rsidRDefault="00651DCE" w:rsidP="00651DCE">
      <w:pPr>
        <w:spacing w:line="440" w:lineRule="exact"/>
      </w:pPr>
      <w:r>
        <w:rPr>
          <w:rFonts w:hint="eastAsia"/>
        </w:rPr>
        <w:t>浏览器地址</w:t>
      </w:r>
      <w:r>
        <w:rPr>
          <w:rFonts w:hint="eastAsia"/>
        </w:rPr>
        <w:t>: http://www.jd.com/xx/xx</w:t>
      </w:r>
    </w:p>
    <w:p w14:paraId="01043879"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http://8.8.8.8/yy/yy </w:t>
      </w:r>
      <w:r>
        <w:rPr>
          <w:rFonts w:hint="eastAsia"/>
        </w:rPr>
        <w:t>跨域</w:t>
      </w:r>
      <w:r>
        <w:rPr>
          <w:rFonts w:hint="eastAsia"/>
        </w:rPr>
        <w:t>/</w:t>
      </w:r>
      <w:r>
        <w:rPr>
          <w:rFonts w:hint="eastAsia"/>
        </w:rPr>
        <w:t>通过</w:t>
      </w:r>
      <w:r>
        <w:rPr>
          <w:rFonts w:hint="eastAsia"/>
        </w:rPr>
        <w:t>DNS</w:t>
      </w:r>
      <w:r>
        <w:rPr>
          <w:rFonts w:hint="eastAsia"/>
        </w:rPr>
        <w:t>对应不等于域名相同</w:t>
      </w:r>
    </w:p>
    <w:p w14:paraId="19F7202C" w14:textId="77777777" w:rsidR="00651DCE" w:rsidRDefault="00651DCE" w:rsidP="00651DCE">
      <w:pPr>
        <w:spacing w:line="440" w:lineRule="exact"/>
      </w:pPr>
      <w:r>
        <w:t>5)</w:t>
      </w:r>
    </w:p>
    <w:p w14:paraId="389A03E4" w14:textId="77777777" w:rsidR="00651DCE" w:rsidRDefault="00651DCE" w:rsidP="00651DCE">
      <w:pPr>
        <w:spacing w:line="440" w:lineRule="exact"/>
      </w:pPr>
      <w:r>
        <w:rPr>
          <w:rFonts w:hint="eastAsia"/>
        </w:rPr>
        <w:t>浏览器地址</w:t>
      </w:r>
      <w:r>
        <w:rPr>
          <w:rFonts w:hint="eastAsia"/>
        </w:rPr>
        <w:t>: https://www.jd.com/xx/xx</w:t>
      </w:r>
    </w:p>
    <w:p w14:paraId="079400E2"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https://www.jd.com:443/yy/yy </w:t>
      </w:r>
      <w:r>
        <w:rPr>
          <w:rFonts w:hint="eastAsia"/>
        </w:rPr>
        <w:t>同域</w:t>
      </w:r>
      <w:r>
        <w:rPr>
          <w:rFonts w:hint="eastAsia"/>
        </w:rPr>
        <w:t>/https</w:t>
      </w:r>
      <w:r>
        <w:rPr>
          <w:rFonts w:hint="eastAsia"/>
        </w:rPr>
        <w:t>默认</w:t>
      </w:r>
      <w:r>
        <w:rPr>
          <w:rFonts w:hint="eastAsia"/>
        </w:rPr>
        <w:t>443</w:t>
      </w:r>
    </w:p>
    <w:p w14:paraId="53F29EFD" w14:textId="77777777" w:rsidR="00651DCE" w:rsidRDefault="00651DCE" w:rsidP="00651DCE">
      <w:pPr>
        <w:spacing w:line="440" w:lineRule="exact"/>
      </w:pPr>
      <w:r>
        <w:t>6)</w:t>
      </w:r>
    </w:p>
    <w:p w14:paraId="1DCA354A" w14:textId="77777777" w:rsidR="00651DCE" w:rsidRDefault="00651DCE" w:rsidP="00651DCE">
      <w:pPr>
        <w:spacing w:line="440" w:lineRule="exact"/>
      </w:pPr>
      <w:r>
        <w:rPr>
          <w:rFonts w:hint="eastAsia"/>
        </w:rPr>
        <w:lastRenderedPageBreak/>
        <w:t>浏览器地址</w:t>
      </w:r>
      <w:r>
        <w:rPr>
          <w:rFonts w:hint="eastAsia"/>
        </w:rPr>
        <w:t>: http://www.jd.com/xx/yy/xx</w:t>
      </w:r>
    </w:p>
    <w:p w14:paraId="716B2881" w14:textId="77777777" w:rsidR="00651DCE" w:rsidRDefault="00651DCE" w:rsidP="00651DCE">
      <w:pPr>
        <w:spacing w:line="440" w:lineRule="exact"/>
      </w:pPr>
      <w:r w:rsidRPr="00800765">
        <w:rPr>
          <w:rFonts w:hint="eastAsia"/>
        </w:rPr>
        <w:t>Ajax</w:t>
      </w:r>
      <w:r>
        <w:rPr>
          <w:rFonts w:hint="eastAsia"/>
        </w:rPr>
        <w:t>地址</w:t>
      </w:r>
      <w:r>
        <w:rPr>
          <w:rFonts w:hint="eastAsia"/>
        </w:rPr>
        <w:t xml:space="preserve">: http://miaoshi.jd.com/yy/yy </w:t>
      </w:r>
      <w:r>
        <w:rPr>
          <w:rFonts w:hint="eastAsia"/>
        </w:rPr>
        <w:t>跨域</w:t>
      </w:r>
      <w:r>
        <w:rPr>
          <w:rFonts w:hint="eastAsia"/>
        </w:rPr>
        <w:t>/</w:t>
      </w:r>
      <w:r>
        <w:rPr>
          <w:rFonts w:hint="eastAsia"/>
        </w:rPr>
        <w:t>添加了前缀子域名（典型的不同服务器。）</w:t>
      </w:r>
    </w:p>
    <w:p w14:paraId="47A4C6BD" w14:textId="17692E48" w:rsidR="00651DCE" w:rsidRDefault="00651DCE" w:rsidP="009930B0">
      <w:pPr>
        <w:spacing w:line="440" w:lineRule="exact"/>
      </w:pPr>
    </w:p>
    <w:p w14:paraId="3EC7E212" w14:textId="77777777" w:rsidR="009930B0" w:rsidRDefault="009930B0" w:rsidP="009930B0">
      <w:pPr>
        <w:spacing w:line="440" w:lineRule="exact"/>
      </w:pPr>
    </w:p>
    <w:p w14:paraId="4204DC68" w14:textId="77777777" w:rsidR="009930B0" w:rsidRDefault="00000000" w:rsidP="009930B0">
      <w:pPr>
        <w:spacing w:line="440" w:lineRule="exact"/>
      </w:pPr>
      <w:hyperlink r:id="rId25" w:history="1">
        <w:r w:rsidR="009930B0" w:rsidRPr="003B552D">
          <w:rPr>
            <w:rStyle w:val="a9"/>
            <w:rFonts w:hint="eastAsia"/>
          </w:rPr>
          <w:t>下面代码输出是？牛客网</w:t>
        </w:r>
      </w:hyperlink>
      <w:r w:rsidR="009930B0">
        <w:t xml:space="preserve"> </w:t>
      </w:r>
      <w:r w:rsidR="009930B0">
        <w:rPr>
          <w:rFonts w:hint="eastAsia"/>
        </w:rPr>
        <w:t>题</w:t>
      </w:r>
      <w:r w:rsidR="009930B0">
        <w:rPr>
          <w:rFonts w:hint="eastAsia"/>
        </w:rPr>
        <w:t>5</w:t>
      </w:r>
      <w:r w:rsidR="009930B0">
        <w:rPr>
          <w:rFonts w:hint="eastAsia"/>
        </w:rPr>
        <w:t>，</w:t>
      </w:r>
    </w:p>
    <w:p w14:paraId="62E61AA9" w14:textId="4265A1E3" w:rsidR="006225A8" w:rsidRDefault="006225A8" w:rsidP="006225A8">
      <w:pPr>
        <w:tabs>
          <w:tab w:val="left" w:pos="888"/>
        </w:tabs>
        <w:spacing w:line="440" w:lineRule="exact"/>
      </w:pPr>
      <w:r w:rsidRPr="006225A8">
        <w:rPr>
          <w:rFonts w:hint="eastAsia"/>
          <w:color w:val="FF0000"/>
        </w:rPr>
        <w:t>枚举</w:t>
      </w:r>
      <w:r w:rsidR="00010759">
        <w:rPr>
          <w:rFonts w:hint="eastAsia"/>
          <w:color w:val="FF0000"/>
        </w:rPr>
        <w:t>1</w:t>
      </w:r>
      <w:r>
        <w:rPr>
          <w:rFonts w:hint="eastAsia"/>
        </w:rPr>
        <w:t>是一个特殊的类，一般表示一组常量，比如一年的</w:t>
      </w:r>
      <w:r>
        <w:rPr>
          <w:rFonts w:hint="eastAsia"/>
        </w:rPr>
        <w:t>4</w:t>
      </w:r>
      <w:r>
        <w:rPr>
          <w:rFonts w:hint="eastAsia"/>
        </w:rPr>
        <w:t>个季节，一个年的</w:t>
      </w:r>
      <w:r>
        <w:rPr>
          <w:rFonts w:hint="eastAsia"/>
        </w:rPr>
        <w:t>12</w:t>
      </w:r>
      <w:r>
        <w:rPr>
          <w:rFonts w:hint="eastAsia"/>
        </w:rPr>
        <w:t>个月份，一个星期的</w:t>
      </w:r>
      <w:r>
        <w:rPr>
          <w:rFonts w:hint="eastAsia"/>
        </w:rPr>
        <w:t>7</w:t>
      </w:r>
      <w:r>
        <w:rPr>
          <w:rFonts w:hint="eastAsia"/>
        </w:rPr>
        <w:t>天，方向有东南西北等。</w:t>
      </w:r>
    </w:p>
    <w:p w14:paraId="6EEBFD90" w14:textId="570C27BB" w:rsidR="00E119E7" w:rsidRDefault="006225A8" w:rsidP="006225A8">
      <w:pPr>
        <w:tabs>
          <w:tab w:val="left" w:pos="888"/>
        </w:tabs>
        <w:spacing w:line="440" w:lineRule="exact"/>
      </w:pPr>
      <w:r>
        <w:rPr>
          <w:rFonts w:hint="eastAsia"/>
        </w:rPr>
        <w:t>枚举类使用</w:t>
      </w:r>
      <w:r>
        <w:rPr>
          <w:rFonts w:hint="eastAsia"/>
        </w:rPr>
        <w:t>enum</w:t>
      </w:r>
      <w:r>
        <w:rPr>
          <w:rFonts w:hint="eastAsia"/>
        </w:rPr>
        <w:t>关键字来定义，各个常量使用逗号</w:t>
      </w:r>
      <w:r w:rsidR="00FE3B29">
        <w:rPr>
          <w:rFonts w:hint="eastAsia"/>
        </w:rPr>
        <w:t>，</w:t>
      </w:r>
      <w:r>
        <w:rPr>
          <w:rFonts w:hint="eastAsia"/>
        </w:rPr>
        <w:t>来分割。</w:t>
      </w:r>
    </w:p>
    <w:p w14:paraId="258F325F" w14:textId="77777777" w:rsidR="003A5A29" w:rsidRDefault="003A5A29" w:rsidP="003A5A29">
      <w:pPr>
        <w:spacing w:line="440" w:lineRule="exact"/>
      </w:pPr>
    </w:p>
    <w:p w14:paraId="018C30B2" w14:textId="77777777" w:rsidR="003A5A29" w:rsidRDefault="00000000" w:rsidP="003A5A29">
      <w:pPr>
        <w:spacing w:line="440" w:lineRule="exact"/>
      </w:pPr>
      <w:hyperlink r:id="rId26" w:history="1">
        <w:r w:rsidR="003A5A29" w:rsidRPr="00CA2FA9">
          <w:rPr>
            <w:rStyle w:val="a9"/>
            <w:rFonts w:hint="eastAsia"/>
          </w:rPr>
          <w:t>从</w:t>
        </w:r>
        <w:r w:rsidR="003A5A29" w:rsidRPr="00CA2FA9">
          <w:rPr>
            <w:rStyle w:val="a9"/>
            <w:rFonts w:hint="eastAsia"/>
          </w:rPr>
          <w:t>JUnit 4</w:t>
        </w:r>
        <w:r w:rsidR="003A5A29" w:rsidRPr="00CA2FA9">
          <w:rPr>
            <w:rStyle w:val="a9"/>
            <w:rFonts w:hint="eastAsia"/>
          </w:rPr>
          <w:t>迁移到</w:t>
        </w:r>
        <w:r w:rsidR="003A5A29" w:rsidRPr="00CA2FA9">
          <w:rPr>
            <w:rStyle w:val="a9"/>
            <w:rFonts w:hint="eastAsia"/>
          </w:rPr>
          <w:t>JUnit 5</w:t>
        </w:r>
        <w:r w:rsidR="003A5A29" w:rsidRPr="00CA2FA9">
          <w:rPr>
            <w:rStyle w:val="a9"/>
            <w:rFonts w:hint="eastAsia"/>
          </w:rPr>
          <w:t>：重要的区别和好处</w:t>
        </w:r>
      </w:hyperlink>
      <w:r w:rsidR="003A5A29">
        <w:rPr>
          <w:rFonts w:hint="eastAsia"/>
        </w:rPr>
        <w:t>，</w:t>
      </w:r>
    </w:p>
    <w:p w14:paraId="7A34C965" w14:textId="77777777" w:rsidR="003A5A29" w:rsidRDefault="003A5A29" w:rsidP="003A5A29">
      <w:pPr>
        <w:spacing w:line="440" w:lineRule="exact"/>
      </w:pPr>
      <w:r w:rsidRPr="00A60A94">
        <w:rPr>
          <w:rFonts w:hint="eastAsia"/>
          <w:color w:val="FF0000"/>
        </w:rPr>
        <w:t>单元测试</w:t>
      </w:r>
      <w:r>
        <w:rPr>
          <w:rFonts w:hint="eastAsia"/>
          <w:color w:val="FF0000"/>
        </w:rPr>
        <w:t>1</w:t>
      </w:r>
      <w:r w:rsidRPr="00A60A94">
        <w:rPr>
          <w:rFonts w:hint="eastAsia"/>
        </w:rPr>
        <w:t>是指对软件中的</w:t>
      </w:r>
      <w:r w:rsidRPr="003A5A29">
        <w:rPr>
          <w:rFonts w:hint="eastAsia"/>
          <w:u w:val="single"/>
        </w:rPr>
        <w:t>最小可测试单元</w:t>
      </w:r>
      <w:r w:rsidRPr="00A60A94">
        <w:rPr>
          <w:rFonts w:hint="eastAsia"/>
        </w:rPr>
        <w:t>进行检查和验证。对于单元测试中单元的含义，一般来说，要根据实际情况去判定其具体含义，如</w:t>
      </w:r>
      <w:r w:rsidRPr="00A60A94">
        <w:rPr>
          <w:rFonts w:hint="eastAsia"/>
        </w:rPr>
        <w:t>C</w:t>
      </w:r>
      <w:r w:rsidRPr="00A60A94">
        <w:rPr>
          <w:rFonts w:hint="eastAsia"/>
        </w:rPr>
        <w:t>语言中单元指一个函数，</w:t>
      </w:r>
      <w:r w:rsidRPr="00A60A94">
        <w:rPr>
          <w:rFonts w:hint="eastAsia"/>
        </w:rPr>
        <w:t>Java</w:t>
      </w:r>
      <w:r w:rsidRPr="00A60A94">
        <w:rPr>
          <w:rFonts w:hint="eastAsia"/>
        </w:rPr>
        <w:t>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14:paraId="7D48853C" w14:textId="77777777" w:rsidR="003A5A29" w:rsidRDefault="003A5A29" w:rsidP="003A5A29">
      <w:pPr>
        <w:spacing w:line="440" w:lineRule="exact"/>
      </w:pPr>
    </w:p>
    <w:p w14:paraId="622C4448" w14:textId="77777777" w:rsidR="003A5A29" w:rsidRDefault="00000000" w:rsidP="003A5A29">
      <w:pPr>
        <w:spacing w:line="440" w:lineRule="exact"/>
      </w:pPr>
      <w:hyperlink r:id="rId27" w:anchor="summary" w:history="1">
        <w:r w:rsidR="003A5A29" w:rsidRPr="0075349D">
          <w:rPr>
            <w:rStyle w:val="a9"/>
            <w:rFonts w:hint="eastAsia"/>
          </w:rPr>
          <w:t>下面有关</w:t>
        </w:r>
        <w:r w:rsidR="003A5A29" w:rsidRPr="0075349D">
          <w:rPr>
            <w:rStyle w:val="a9"/>
            <w:rFonts w:hint="eastAsia"/>
          </w:rPr>
          <w:t xml:space="preserve"> JAVA </w:t>
        </w:r>
        <w:r w:rsidR="003A5A29" w:rsidRPr="0075349D">
          <w:rPr>
            <w:rStyle w:val="a9"/>
            <w:rFonts w:hint="eastAsia"/>
          </w:rPr>
          <w:t>异常类的描述，说法正确的有？牛客网</w:t>
        </w:r>
      </w:hyperlink>
      <w:r w:rsidR="003A5A29">
        <w:rPr>
          <w:rFonts w:hint="eastAsia"/>
        </w:rPr>
        <w:t>，</w:t>
      </w:r>
    </w:p>
    <w:p w14:paraId="5744772A" w14:textId="77777777" w:rsidR="003A5A29" w:rsidRDefault="00000000" w:rsidP="003A5A29">
      <w:pPr>
        <w:spacing w:line="440" w:lineRule="exact"/>
      </w:pPr>
      <w:hyperlink r:id="rId28" w:history="1">
        <w:r w:rsidR="003A5A29" w:rsidRPr="00383097">
          <w:rPr>
            <w:rStyle w:val="a9"/>
            <w:rFonts w:hint="eastAsia"/>
          </w:rPr>
          <w:t>异常分类</w:t>
        </w:r>
        <w:r w:rsidR="003A5A29" w:rsidRPr="00383097">
          <w:rPr>
            <w:rStyle w:val="a9"/>
            <w:rFonts w:hint="eastAsia"/>
          </w:rPr>
          <w:t>.png</w:t>
        </w:r>
      </w:hyperlink>
      <w:r w:rsidR="003A5A29" w:rsidRPr="00383097">
        <w:t>，</w:t>
      </w:r>
      <w:hyperlink r:id="rId29" w:history="1">
        <w:r w:rsidR="003A5A29" w:rsidRPr="0075349D">
          <w:rPr>
            <w:rStyle w:val="a9"/>
            <w:rFonts w:hint="eastAsia"/>
          </w:rPr>
          <w:t>错误与异常</w:t>
        </w:r>
        <w:r w:rsidR="003A5A29" w:rsidRPr="0075349D">
          <w:rPr>
            <w:rStyle w:val="a9"/>
            <w:rFonts w:hint="eastAsia"/>
          </w:rPr>
          <w:t>.png</w:t>
        </w:r>
      </w:hyperlink>
      <w:r w:rsidR="003A5A29" w:rsidRPr="0075349D">
        <w:rPr>
          <w:rFonts w:hint="eastAsia"/>
        </w:rPr>
        <w:t>，</w:t>
      </w:r>
      <w:hyperlink r:id="rId30" w:anchor="summary" w:history="1">
        <w:r w:rsidR="003A5A29" w:rsidRPr="00383097">
          <w:rPr>
            <w:rStyle w:val="a9"/>
            <w:rFonts w:hint="eastAsia"/>
          </w:rPr>
          <w:t>以下说法哪个是正确的？牛客网</w:t>
        </w:r>
      </w:hyperlink>
      <w:r w:rsidR="003A5A29" w:rsidRPr="00383097">
        <w:t>，</w:t>
      </w:r>
    </w:p>
    <w:p w14:paraId="789C6D82" w14:textId="77777777" w:rsidR="003A5A29" w:rsidRDefault="00000000" w:rsidP="003A5A29">
      <w:pPr>
        <w:spacing w:line="440" w:lineRule="exact"/>
      </w:pPr>
      <w:hyperlink r:id="rId31" w:anchor="summary" w:history="1">
        <w:r w:rsidR="003A5A29" w:rsidRPr="00902A54">
          <w:rPr>
            <w:rStyle w:val="a9"/>
            <w:rFonts w:hint="eastAsia"/>
          </w:rPr>
          <w:t>以下关于</w:t>
        </w:r>
        <w:r w:rsidR="003A5A29" w:rsidRPr="00902A54">
          <w:rPr>
            <w:rStyle w:val="a9"/>
            <w:rFonts w:hint="eastAsia"/>
          </w:rPr>
          <w:t>JAVA</w:t>
        </w:r>
        <w:r w:rsidR="003A5A29" w:rsidRPr="00902A54">
          <w:rPr>
            <w:rStyle w:val="a9"/>
            <w:rFonts w:hint="eastAsia"/>
          </w:rPr>
          <w:t>语言异常处理描述正确的有？牛客网</w:t>
        </w:r>
      </w:hyperlink>
      <w:r w:rsidR="003A5A29">
        <w:rPr>
          <w:rFonts w:hint="eastAsia"/>
        </w:rPr>
        <w:t>，运行时异常举例？</w:t>
      </w:r>
    </w:p>
    <w:p w14:paraId="2421F99B" w14:textId="77777777" w:rsidR="003A5A29" w:rsidRPr="00EB5C88" w:rsidRDefault="00000000" w:rsidP="003A5A29">
      <w:pPr>
        <w:spacing w:line="440" w:lineRule="exact"/>
      </w:pPr>
      <w:hyperlink r:id="rId32" w:anchor="summary" w:history="1">
        <w:r w:rsidR="003A5A29">
          <w:rPr>
            <w:rStyle w:val="a9"/>
            <w:rFonts w:hint="eastAsia"/>
          </w:rPr>
          <w:t>分析以下代码，说法正确的是？牛客网</w:t>
        </w:r>
      </w:hyperlink>
      <w:r w:rsidR="003A5A29">
        <w:rPr>
          <w:rFonts w:hint="eastAsia"/>
        </w:rPr>
        <w:t>，</w:t>
      </w:r>
    </w:p>
    <w:p w14:paraId="22D94B2B" w14:textId="0CF2EF80" w:rsidR="000964CE" w:rsidRPr="00EB5C88" w:rsidRDefault="003A5A29" w:rsidP="000964CE">
      <w:pPr>
        <w:spacing w:line="440" w:lineRule="exact"/>
      </w:pPr>
      <w:r w:rsidRPr="0075349D">
        <w:rPr>
          <w:rFonts w:hint="eastAsia"/>
          <w:color w:val="FF0000"/>
        </w:rPr>
        <w:t>Exception</w:t>
      </w:r>
      <w:r w:rsidRPr="0075349D">
        <w:rPr>
          <w:color w:val="FF0000"/>
        </w:rPr>
        <w:t>1</w:t>
      </w:r>
      <w:r w:rsidRPr="00EB5C88">
        <w:rPr>
          <w:rFonts w:hint="eastAsia"/>
        </w:rPr>
        <w:t>还包括编译异常，编译器能够实时报错提醒。</w:t>
      </w:r>
      <w:r w:rsidR="000964CE">
        <w:rPr>
          <w:rFonts w:hint="eastAsia"/>
        </w:rPr>
        <w:t>Exception</w:t>
      </w:r>
      <w:r w:rsidR="000964CE">
        <w:rPr>
          <w:rFonts w:hint="eastAsia"/>
        </w:rPr>
        <w:t>是</w:t>
      </w:r>
      <w:r w:rsidR="000964CE" w:rsidRPr="00EB5C88">
        <w:rPr>
          <w:rFonts w:hint="eastAsia"/>
        </w:rPr>
        <w:t>所有异常类的父类，但如果</w:t>
      </w:r>
      <w:r w:rsidR="000964CE">
        <w:rPr>
          <w:rFonts w:hint="eastAsia"/>
        </w:rPr>
        <w:t>Throwable</w:t>
      </w:r>
      <w:r w:rsidR="000964CE">
        <w:rPr>
          <w:rFonts w:hint="eastAsia"/>
        </w:rPr>
        <w:t>也在讨论范围内</w:t>
      </w:r>
      <w:r w:rsidR="000964CE" w:rsidRPr="00EB5C88">
        <w:rPr>
          <w:rFonts w:hint="eastAsia"/>
        </w:rPr>
        <w:t>，就认为是前者吧。</w:t>
      </w:r>
    </w:p>
    <w:p w14:paraId="532D4570" w14:textId="77777777" w:rsidR="001900DA" w:rsidRDefault="001900DA" w:rsidP="001900DA">
      <w:pPr>
        <w:spacing w:line="440" w:lineRule="exact"/>
      </w:pPr>
    </w:p>
    <w:p w14:paraId="46718002" w14:textId="0F871E10" w:rsidR="003A5A29" w:rsidRPr="00EB5C88" w:rsidRDefault="001900DA" w:rsidP="003A5A29">
      <w:pPr>
        <w:spacing w:line="440" w:lineRule="exact"/>
        <w:rPr>
          <w:rFonts w:hint="eastAsia"/>
        </w:rPr>
      </w:pPr>
      <w:r w:rsidRPr="00EB5C88">
        <w:t>Error</w:t>
      </w:r>
      <w:r w:rsidRPr="00EB5C88">
        <w:rPr>
          <w:rFonts w:hint="eastAsia"/>
        </w:rPr>
        <w:t>是系统级的错误，而</w:t>
      </w:r>
      <w:r w:rsidRPr="00EB5C88">
        <w:t>Exception</w:t>
      </w:r>
      <w:r w:rsidRPr="00EB5C88">
        <w:rPr>
          <w:rFonts w:hint="eastAsia"/>
        </w:rPr>
        <w:t>是可以避免的程序的错误。</w:t>
      </w:r>
    </w:p>
    <w:p w14:paraId="3454FFC5" w14:textId="62CE8A49" w:rsidR="000964CE" w:rsidRDefault="003A5A29" w:rsidP="000964CE">
      <w:pPr>
        <w:spacing w:line="440" w:lineRule="exact"/>
      </w:pPr>
      <w:r w:rsidRPr="00EB5C88">
        <w:rPr>
          <w:rFonts w:hint="eastAsia"/>
        </w:rPr>
        <w:t>throw</w:t>
      </w:r>
      <w:r w:rsidRPr="00EB5C88">
        <w:rPr>
          <w:rFonts w:hint="eastAsia"/>
        </w:rPr>
        <w:t>是语句抛出一个异常，</w:t>
      </w:r>
      <w:r w:rsidRPr="00EB5C88">
        <w:rPr>
          <w:rFonts w:hint="eastAsia"/>
        </w:rPr>
        <w:t>throws</w:t>
      </w:r>
      <w:r w:rsidRPr="00EB5C88">
        <w:rPr>
          <w:rFonts w:hint="eastAsia"/>
        </w:rPr>
        <w:t>是方法可能抛出异常的声明。</w:t>
      </w:r>
    </w:p>
    <w:p w14:paraId="289BEDC9" w14:textId="1C4FABA7" w:rsidR="001900DA" w:rsidRDefault="001900DA" w:rsidP="000964CE">
      <w:pPr>
        <w:spacing w:line="440" w:lineRule="exact"/>
        <w:rPr>
          <w:rFonts w:hint="eastAsia"/>
        </w:rPr>
      </w:pPr>
      <w:r>
        <w:rPr>
          <w:rFonts w:hint="eastAsia"/>
        </w:rPr>
        <w:t>finally</w:t>
      </w:r>
      <w:r>
        <w:rPr>
          <w:rFonts w:hint="eastAsia"/>
        </w:rPr>
        <w:t>里面的</w:t>
      </w:r>
      <w:r>
        <w:rPr>
          <w:rFonts w:hint="eastAsia"/>
        </w:rPr>
        <w:t>return</w:t>
      </w:r>
      <w:r>
        <w:rPr>
          <w:rFonts w:hint="eastAsia"/>
        </w:rPr>
        <w:t>会覆盖</w:t>
      </w:r>
      <w:r>
        <w:rPr>
          <w:rFonts w:hint="eastAsia"/>
        </w:rPr>
        <w:t>try</w:t>
      </w:r>
      <w:r>
        <w:rPr>
          <w:rFonts w:hint="eastAsia"/>
        </w:rPr>
        <w:t>里面的</w:t>
      </w:r>
      <w:r>
        <w:rPr>
          <w:rFonts w:hint="eastAsia"/>
        </w:rPr>
        <w:t>return</w:t>
      </w:r>
      <w:r>
        <w:rPr>
          <w:rFonts w:hint="eastAsia"/>
        </w:rPr>
        <w:t>。</w:t>
      </w:r>
    </w:p>
    <w:p w14:paraId="65AC646A" w14:textId="77777777" w:rsidR="003B7CB1" w:rsidRDefault="003B7CB1" w:rsidP="003A5A29">
      <w:pPr>
        <w:spacing w:line="440" w:lineRule="exact"/>
      </w:pPr>
    </w:p>
    <w:p w14:paraId="3A5BCE00" w14:textId="77777777" w:rsidR="003B7CB1" w:rsidRDefault="003A5A29" w:rsidP="003B7CB1">
      <w:pPr>
        <w:spacing w:line="440" w:lineRule="exact"/>
      </w:pPr>
      <w:r w:rsidRPr="00EB5C88">
        <w:rPr>
          <w:rFonts w:hint="eastAsia"/>
        </w:rPr>
        <w:t>错误描述：自定义异常必须继承</w:t>
      </w:r>
      <w:r w:rsidRPr="00EB5C88">
        <w:rPr>
          <w:rFonts w:hint="eastAsia"/>
        </w:rPr>
        <w:t>Exception</w:t>
      </w:r>
      <w:r w:rsidRPr="00EB5C88">
        <w:rPr>
          <w:rFonts w:hint="eastAsia"/>
        </w:rPr>
        <w:t>。</w:t>
      </w:r>
      <w:r w:rsidR="003B7CB1">
        <w:rPr>
          <w:rFonts w:hint="eastAsia"/>
        </w:rPr>
        <w:t>（</w:t>
      </w:r>
      <w:r w:rsidR="003B7CB1" w:rsidRPr="003B7CB1">
        <w:rPr>
          <w:rFonts w:hint="eastAsia"/>
        </w:rPr>
        <w:t>可继承自</w:t>
      </w:r>
      <w:r w:rsidR="003B7CB1" w:rsidRPr="003B7CB1">
        <w:rPr>
          <w:rFonts w:hint="eastAsia"/>
        </w:rPr>
        <w:t>Throwable</w:t>
      </w:r>
      <w:r w:rsidR="003B7CB1" w:rsidRPr="003B7CB1">
        <w:rPr>
          <w:rFonts w:hint="eastAsia"/>
        </w:rPr>
        <w:t>。</w:t>
      </w:r>
      <w:r w:rsidR="003B7CB1">
        <w:rPr>
          <w:rFonts w:hint="eastAsia"/>
        </w:rPr>
        <w:t>）</w:t>
      </w:r>
    </w:p>
    <w:p w14:paraId="62909E22" w14:textId="4D99159E" w:rsidR="00E108AA" w:rsidRDefault="003A5A29" w:rsidP="00E108AA">
      <w:pPr>
        <w:spacing w:line="440" w:lineRule="exact"/>
        <w:rPr>
          <w:rFonts w:hint="eastAsia"/>
        </w:rPr>
      </w:pPr>
      <w:r>
        <w:rPr>
          <w:rFonts w:hint="eastAsia"/>
        </w:rPr>
        <w:t>错误描述：</w:t>
      </w:r>
      <w:r w:rsidRPr="0002586A">
        <w:rPr>
          <w:rFonts w:hint="eastAsia"/>
        </w:rPr>
        <w:t>对于非运行时异常，程序中一般可不做处理，由</w:t>
      </w:r>
      <w:r>
        <w:rPr>
          <w:rFonts w:hint="eastAsia"/>
        </w:rPr>
        <w:t>JVM</w:t>
      </w:r>
      <w:r w:rsidRPr="0002586A">
        <w:rPr>
          <w:rFonts w:hint="eastAsia"/>
        </w:rPr>
        <w:t>自动进行处理。</w:t>
      </w:r>
      <w:r w:rsidR="00E108AA">
        <w:rPr>
          <w:rFonts w:hint="eastAsia"/>
        </w:rPr>
        <w:t>（</w:t>
      </w:r>
      <w:r w:rsidR="00E108AA" w:rsidRPr="00E108AA">
        <w:rPr>
          <w:rFonts w:hint="eastAsia"/>
        </w:rPr>
        <w:t>运行异常，可以让</w:t>
      </w:r>
      <w:r w:rsidR="00E108AA" w:rsidRPr="00E108AA">
        <w:rPr>
          <w:rFonts w:hint="eastAsia"/>
        </w:rPr>
        <w:t>JVM</w:t>
      </w:r>
      <w:r w:rsidR="00E108AA" w:rsidRPr="00E108AA">
        <w:rPr>
          <w:rFonts w:hint="eastAsia"/>
        </w:rPr>
        <w:t>自行处理；非运行异常，我们应该捕获或者抛出。</w:t>
      </w:r>
      <w:r w:rsidR="00E108AA">
        <w:rPr>
          <w:rFonts w:hint="eastAsia"/>
        </w:rPr>
        <w:t>）</w:t>
      </w:r>
    </w:p>
    <w:p w14:paraId="29A7E892" w14:textId="77777777" w:rsidR="00E108AA" w:rsidRDefault="00E108AA" w:rsidP="00E108AA">
      <w:pPr>
        <w:spacing w:line="440" w:lineRule="exact"/>
        <w:rPr>
          <w:rFonts w:hint="eastAsia"/>
        </w:rPr>
      </w:pPr>
    </w:p>
    <w:p w14:paraId="58494B4D" w14:textId="70225C17" w:rsidR="00355C2A" w:rsidRPr="00987E5A" w:rsidRDefault="00355C2A" w:rsidP="00355C2A">
      <w:pPr>
        <w:pStyle w:val="31"/>
        <w:spacing w:before="156"/>
      </w:pPr>
      <w:r>
        <w:rPr>
          <w:rFonts w:hint="eastAsia"/>
        </w:rPr>
        <w:t>面向对象</w:t>
      </w:r>
      <w:r w:rsidR="00987E5A">
        <w:rPr>
          <w:rFonts w:hint="eastAsia"/>
        </w:rPr>
        <w:t>、类、</w:t>
      </w:r>
      <w:r w:rsidR="00987E5A" w:rsidRPr="00987E5A">
        <w:t>引用、拷贝、按</w:t>
      </w:r>
      <w:r w:rsidR="00987E5A" w:rsidRPr="00987E5A">
        <w:rPr>
          <w:rFonts w:hint="eastAsia"/>
        </w:rPr>
        <w:t>值传递</w:t>
      </w:r>
    </w:p>
    <w:p w14:paraId="361AA808" w14:textId="0752EB20" w:rsidR="000D07FA" w:rsidRPr="000D07FA" w:rsidRDefault="00BF1090" w:rsidP="000D07FA">
      <w:pPr>
        <w:tabs>
          <w:tab w:val="left" w:pos="888"/>
        </w:tabs>
        <w:spacing w:line="440" w:lineRule="exact"/>
      </w:pPr>
      <w:r w:rsidRPr="00BF1090">
        <w:rPr>
          <w:rFonts w:hint="eastAsia"/>
          <w:color w:val="FF0000"/>
        </w:rPr>
        <w:lastRenderedPageBreak/>
        <w:t>面向对象</w:t>
      </w:r>
      <w:r w:rsidR="00A95FDC">
        <w:rPr>
          <w:rFonts w:hint="eastAsia"/>
          <w:color w:val="FF0000"/>
        </w:rPr>
        <w:t>1</w:t>
      </w:r>
      <w:r w:rsidR="00501900">
        <w:rPr>
          <w:rFonts w:hint="eastAsia"/>
        </w:rPr>
        <w:t>程序中将具有相同属性的方法的事物归为一类，而对象就是类的一个实例。面向对象能够避免重复造轮子，具有封装、继承、多态三大特征。面向对象</w:t>
      </w:r>
      <w:r>
        <w:rPr>
          <w:rFonts w:hint="eastAsia"/>
        </w:rPr>
        <w:t>是相对于面向过程</w:t>
      </w:r>
      <w:r w:rsidR="00892EA8">
        <w:rPr>
          <w:rFonts w:hint="eastAsia"/>
        </w:rPr>
        <w:t>而言</w:t>
      </w:r>
      <w:r>
        <w:rPr>
          <w:rFonts w:hint="eastAsia"/>
        </w:rPr>
        <w:t>的，面向对象把相关的数据和方法组织为一个整体来看待，从更高的层次来进行系统建模，更贴近事物的自然运行模式。</w:t>
      </w:r>
    </w:p>
    <w:p w14:paraId="10784457" w14:textId="73ED41FD" w:rsidR="000D07FA" w:rsidRPr="000D07FA" w:rsidRDefault="000D07FA" w:rsidP="00BF1090">
      <w:pPr>
        <w:tabs>
          <w:tab w:val="left" w:pos="888"/>
        </w:tabs>
        <w:spacing w:line="440" w:lineRule="exact"/>
      </w:pPr>
      <w:r w:rsidRPr="000D07FA">
        <w:rPr>
          <w:rFonts w:hint="eastAsia"/>
        </w:rPr>
        <w:t>封装</w:t>
      </w:r>
      <w:r>
        <w:rPr>
          <w:rFonts w:hint="eastAsia"/>
        </w:rPr>
        <w:t>可以提高</w:t>
      </w:r>
      <w:r w:rsidRPr="000D07FA">
        <w:rPr>
          <w:rFonts w:hint="eastAsia"/>
        </w:rPr>
        <w:t>代码安全性</w:t>
      </w:r>
      <w:r>
        <w:rPr>
          <w:rFonts w:hint="eastAsia"/>
        </w:rPr>
        <w:t>。（</w:t>
      </w:r>
      <w:r w:rsidRPr="000D07FA">
        <w:rPr>
          <w:rFonts w:hint="eastAsia"/>
        </w:rPr>
        <w:t>私有化属性，公有化方法</w:t>
      </w:r>
      <w:r>
        <w:rPr>
          <w:rFonts w:hint="eastAsia"/>
        </w:rPr>
        <w:t>。）</w:t>
      </w:r>
    </w:p>
    <w:p w14:paraId="27557A1D" w14:textId="0EA3C073" w:rsidR="00880058" w:rsidRDefault="00DF7FCD" w:rsidP="000D07FA">
      <w:pPr>
        <w:spacing w:line="440" w:lineRule="exact"/>
      </w:pPr>
      <w:r w:rsidRPr="00DF7FCD">
        <w:rPr>
          <w:rFonts w:hint="eastAsia"/>
        </w:rPr>
        <w:t>继承是面向对象最显著的一个特征。</w:t>
      </w:r>
      <w:r w:rsidR="00296F0D" w:rsidRPr="00296F0D">
        <w:rPr>
          <w:rFonts w:hint="eastAsia"/>
        </w:rPr>
        <w:t>在实际应用中继承关系是一种强耦合关系，继承关系层次最好不要多于三层，否则可能难于维护。</w:t>
      </w:r>
    </w:p>
    <w:p w14:paraId="57261BFF" w14:textId="2F36F77A" w:rsidR="00FA624C" w:rsidRDefault="000D07FA" w:rsidP="000D07FA">
      <w:pPr>
        <w:spacing w:line="440" w:lineRule="exact"/>
      </w:pPr>
      <w:r w:rsidRPr="000D07FA">
        <w:rPr>
          <w:rFonts w:hint="eastAsia"/>
        </w:rPr>
        <w:t>继承</w:t>
      </w:r>
      <w:r w:rsidRPr="000D07FA">
        <w:rPr>
          <w:rFonts w:hint="eastAsia"/>
        </w:rPr>
        <w:t>+</w:t>
      </w:r>
      <w:r w:rsidRPr="000D07FA">
        <w:rPr>
          <w:rFonts w:hint="eastAsia"/>
        </w:rPr>
        <w:t>重写构成了多态的前提。</w:t>
      </w:r>
    </w:p>
    <w:p w14:paraId="6E269D18" w14:textId="59F948AA" w:rsidR="00880058" w:rsidRDefault="00880058" w:rsidP="006D4611">
      <w:pPr>
        <w:spacing w:line="440" w:lineRule="exact"/>
      </w:pPr>
      <w:r>
        <w:rPr>
          <w:rFonts w:hint="eastAsia"/>
        </w:rPr>
        <w:t>重载（同类</w:t>
      </w:r>
      <w:r w:rsidR="00C85BC5">
        <w:rPr>
          <w:rFonts w:hint="eastAsia"/>
        </w:rPr>
        <w:t>同名</w:t>
      </w:r>
      <w:r>
        <w:rPr>
          <w:rFonts w:hint="eastAsia"/>
        </w:rPr>
        <w:t>不同参）、重写（两同两小一大）、多态（父类引用指向子类对象；编译看左边，运行看右边）。</w:t>
      </w:r>
    </w:p>
    <w:p w14:paraId="3FAFA09F" w14:textId="77777777" w:rsidR="00291648" w:rsidRPr="00291648" w:rsidRDefault="00291648" w:rsidP="006D4611">
      <w:pPr>
        <w:spacing w:line="440" w:lineRule="exact"/>
      </w:pPr>
    </w:p>
    <w:p w14:paraId="1AD4F644" w14:textId="77777777" w:rsidR="006D4611" w:rsidRPr="006D4611" w:rsidRDefault="006D4611" w:rsidP="006D4611">
      <w:pPr>
        <w:spacing w:line="440" w:lineRule="exact"/>
      </w:pPr>
      <w:r w:rsidRPr="006D4611">
        <w:rPr>
          <w:rFonts w:hint="eastAsia"/>
        </w:rPr>
        <w:t>成员类一般没有</w:t>
      </w:r>
      <w:r w:rsidRPr="006D4611">
        <w:rPr>
          <w:rFonts w:hint="eastAsia"/>
        </w:rPr>
        <w:t>main</w:t>
      </w:r>
      <w:r w:rsidRPr="006D4611">
        <w:rPr>
          <w:rFonts w:hint="eastAsia"/>
        </w:rPr>
        <w:t>方法，是一个零件</w:t>
      </w:r>
      <w:r w:rsidRPr="006D4611">
        <w:rPr>
          <w:rFonts w:hint="eastAsia"/>
        </w:rPr>
        <w:t>/</w:t>
      </w:r>
      <w:r w:rsidRPr="006D4611">
        <w:rPr>
          <w:rFonts w:hint="eastAsia"/>
        </w:rPr>
        <w:t>工具。有</w:t>
      </w:r>
      <w:r w:rsidRPr="006D4611">
        <w:rPr>
          <w:rFonts w:hint="eastAsia"/>
        </w:rPr>
        <w:t>main</w:t>
      </w:r>
      <w:r w:rsidRPr="006D4611">
        <w:rPr>
          <w:rFonts w:hint="eastAsia"/>
        </w:rPr>
        <w:t>方法的叫做执行类。</w:t>
      </w:r>
    </w:p>
    <w:p w14:paraId="75E45216" w14:textId="797243C1" w:rsidR="00712CCA" w:rsidRPr="006D4611" w:rsidRDefault="006D4611" w:rsidP="00745CC2">
      <w:pPr>
        <w:spacing w:line="440" w:lineRule="exact"/>
      </w:pPr>
      <w:r w:rsidRPr="006D4611">
        <w:rPr>
          <w:rFonts w:hint="eastAsia"/>
        </w:rPr>
        <w:t>定义成员类就是一个抽类的过程，提高代码复用率</w:t>
      </w:r>
      <w:r w:rsidRPr="006D4611">
        <w:rPr>
          <w:rFonts w:hint="eastAsia"/>
        </w:rPr>
        <w:t>/</w:t>
      </w:r>
      <w:r w:rsidRPr="006D4611">
        <w:rPr>
          <w:rFonts w:hint="eastAsia"/>
        </w:rPr>
        <w:t>重用率。</w:t>
      </w:r>
    </w:p>
    <w:p w14:paraId="344F2734" w14:textId="7DED592E" w:rsidR="004709D5" w:rsidRDefault="004709D5" w:rsidP="004709D5">
      <w:pPr>
        <w:spacing w:line="440" w:lineRule="exact"/>
      </w:pPr>
      <w:r>
        <w:rPr>
          <w:rFonts w:hint="eastAsia"/>
        </w:rPr>
        <w:t>面向对象五大基本原则：</w:t>
      </w:r>
    </w:p>
    <w:p w14:paraId="5B9FBF05" w14:textId="38A2F7FA" w:rsidR="004709D5" w:rsidRDefault="004709D5" w:rsidP="004709D5">
      <w:pPr>
        <w:spacing w:line="440" w:lineRule="exact"/>
      </w:pPr>
      <w:r>
        <w:rPr>
          <w:rFonts w:hint="eastAsia"/>
        </w:rPr>
        <w:t>1)</w:t>
      </w:r>
      <w:r>
        <w:rPr>
          <w:rFonts w:hint="eastAsia"/>
        </w:rPr>
        <w:t>单一职责原则</w:t>
      </w:r>
      <w:r>
        <w:rPr>
          <w:rFonts w:hint="eastAsia"/>
        </w:rPr>
        <w:t>SRP(Single Responsibility Principle)</w:t>
      </w:r>
    </w:p>
    <w:p w14:paraId="1A700773" w14:textId="77777777" w:rsidR="004709D5" w:rsidRDefault="004709D5" w:rsidP="004709D5">
      <w:pPr>
        <w:spacing w:line="440" w:lineRule="exact"/>
      </w:pPr>
      <w:r>
        <w:rPr>
          <w:rFonts w:hint="eastAsia"/>
        </w:rPr>
        <w:t>类的功能要单一，不能包罗万象，跟杂货铺似的。</w:t>
      </w:r>
    </w:p>
    <w:p w14:paraId="56DA7814" w14:textId="1D87D486" w:rsidR="004709D5" w:rsidRDefault="004709D5" w:rsidP="004709D5">
      <w:pPr>
        <w:spacing w:line="440" w:lineRule="exact"/>
      </w:pPr>
      <w:r>
        <w:t>2)</w:t>
      </w:r>
      <w:r>
        <w:rPr>
          <w:rFonts w:hint="eastAsia"/>
        </w:rPr>
        <w:t>开放封闭原则</w:t>
      </w:r>
      <w:r>
        <w:rPr>
          <w:rFonts w:hint="eastAsia"/>
        </w:rPr>
        <w:t>OCP(Open-Close Principle)</w:t>
      </w:r>
    </w:p>
    <w:p w14:paraId="163D850A" w14:textId="73E3FD2F" w:rsidR="004709D5" w:rsidRDefault="004709D5" w:rsidP="004709D5">
      <w:pPr>
        <w:spacing w:line="440" w:lineRule="exact"/>
      </w:pPr>
      <w:r>
        <w:rPr>
          <w:rFonts w:hint="eastAsia"/>
        </w:rPr>
        <w:t>一个模块对于拓展是开放的，对于修改是封闭的，想要增加功能热烈欢迎，想要修改，哼，一万个不乐意。（真的很不乐意！！！）</w:t>
      </w:r>
    </w:p>
    <w:p w14:paraId="51258814" w14:textId="780B5E3C" w:rsidR="004709D5" w:rsidRDefault="004709D5" w:rsidP="004709D5">
      <w:pPr>
        <w:spacing w:line="440" w:lineRule="exact"/>
      </w:pPr>
      <w:r>
        <w:rPr>
          <w:rFonts w:hint="eastAsia"/>
        </w:rPr>
        <w:t>3</w:t>
      </w:r>
      <w:r>
        <w:t>)</w:t>
      </w:r>
      <w:r>
        <w:rPr>
          <w:rFonts w:hint="eastAsia"/>
        </w:rPr>
        <w:t>里式替换原则</w:t>
      </w:r>
      <w:r>
        <w:rPr>
          <w:rFonts w:hint="eastAsia"/>
        </w:rPr>
        <w:t>LSP(the Liskov Substitution Principle LSP)</w:t>
      </w:r>
    </w:p>
    <w:p w14:paraId="27E250FE" w14:textId="0C74D9E8" w:rsidR="004709D5" w:rsidRDefault="004709D5" w:rsidP="004709D5">
      <w:pPr>
        <w:spacing w:line="440" w:lineRule="exact"/>
      </w:pPr>
      <w:r>
        <w:rPr>
          <w:rFonts w:hint="eastAsia"/>
        </w:rPr>
        <w:t>子类可以替换父类出现在父类能够出现的任何地方。比如你能代表你爸去你姥姥家干活。</w:t>
      </w:r>
    </w:p>
    <w:p w14:paraId="3049DF11" w14:textId="79900E18" w:rsidR="004709D5" w:rsidRDefault="004709D5" w:rsidP="004709D5">
      <w:pPr>
        <w:spacing w:line="440" w:lineRule="exact"/>
      </w:pPr>
      <w:r>
        <w:rPr>
          <w:rFonts w:hint="eastAsia"/>
        </w:rPr>
        <w:t>4</w:t>
      </w:r>
      <w:r>
        <w:t>)</w:t>
      </w:r>
      <w:r>
        <w:rPr>
          <w:rFonts w:hint="eastAsia"/>
        </w:rPr>
        <w:t>依赖倒置原则</w:t>
      </w:r>
      <w:r>
        <w:rPr>
          <w:rFonts w:hint="eastAsia"/>
        </w:rPr>
        <w:t>DIP(the Dependency Inversion Principle DIP)</w:t>
      </w:r>
    </w:p>
    <w:p w14:paraId="1CFF4AE5" w14:textId="79D8470F" w:rsidR="004709D5" w:rsidRDefault="004709D5" w:rsidP="004709D5">
      <w:pPr>
        <w:spacing w:line="440" w:lineRule="exact"/>
      </w:pPr>
      <w:r>
        <w:rPr>
          <w:rFonts w:hint="eastAsia"/>
        </w:rPr>
        <w:t>高层次的模块不应该依赖于低层次的模块，他们都应该依赖于抽象。抽象不应该依赖于具体实现，具体实现应该依赖于抽象。</w:t>
      </w:r>
    </w:p>
    <w:p w14:paraId="08E9041E" w14:textId="23699A61" w:rsidR="004709D5" w:rsidRDefault="004709D5" w:rsidP="004709D5">
      <w:pPr>
        <w:spacing w:line="440" w:lineRule="exact"/>
      </w:pPr>
      <w:r>
        <w:rPr>
          <w:rFonts w:hint="eastAsia"/>
        </w:rPr>
        <w:t>5</w:t>
      </w:r>
      <w:r>
        <w:t>)</w:t>
      </w:r>
      <w:r>
        <w:rPr>
          <w:rFonts w:hint="eastAsia"/>
        </w:rPr>
        <w:t>接口分离原则</w:t>
      </w:r>
      <w:r>
        <w:rPr>
          <w:rFonts w:hint="eastAsia"/>
        </w:rPr>
        <w:t>ISP(the Interface Segregation Principle ISP)</w:t>
      </w:r>
    </w:p>
    <w:p w14:paraId="3DA3C9A3" w14:textId="6DD33D0F" w:rsidR="002D7EE5" w:rsidRDefault="004709D5" w:rsidP="004709D5">
      <w:pPr>
        <w:spacing w:line="440" w:lineRule="exact"/>
      </w:pPr>
      <w:r>
        <w:rPr>
          <w:rFonts w:hint="eastAsia"/>
        </w:rPr>
        <w:t>设计时采用多个与特定客户类有关的接口比采用一个通用的接口要好。就比如一个手机拥有打电话，看视频，玩游戏等功能，把这几个功能拆分成不同的接口，比在一个接口里要好的多。</w:t>
      </w:r>
      <w:r w:rsidR="005752F0">
        <w:rPr>
          <w:rFonts w:hint="eastAsia"/>
        </w:rPr>
        <w:t>（类似于</w:t>
      </w:r>
      <w:r w:rsidR="005752F0">
        <w:rPr>
          <w:rFonts w:hint="eastAsia"/>
        </w:rPr>
        <w:t>SRP</w:t>
      </w:r>
      <w:r w:rsidR="005752F0">
        <w:rPr>
          <w:rFonts w:hint="eastAsia"/>
        </w:rPr>
        <w:t>。）</w:t>
      </w:r>
    </w:p>
    <w:p w14:paraId="5BDA4908" w14:textId="70237247" w:rsidR="00987E5A" w:rsidRDefault="00987E5A" w:rsidP="004709D5">
      <w:pPr>
        <w:spacing w:line="440" w:lineRule="exact"/>
      </w:pPr>
    </w:p>
    <w:p w14:paraId="1122135E" w14:textId="4C433B2F" w:rsidR="0003698E" w:rsidRPr="006D4611" w:rsidRDefault="00B223B5" w:rsidP="0003698E">
      <w:pPr>
        <w:spacing w:line="440" w:lineRule="exact"/>
      </w:pPr>
      <w:r w:rsidRPr="001C1268">
        <w:rPr>
          <w:rFonts w:hint="eastAsia"/>
          <w:color w:val="FF0000"/>
        </w:rPr>
        <w:t>类</w:t>
      </w:r>
      <w:r w:rsidR="001C1268" w:rsidRPr="001C1268">
        <w:rPr>
          <w:rFonts w:hint="eastAsia"/>
          <w:color w:val="FF0000"/>
        </w:rPr>
        <w:t>1</w:t>
      </w:r>
      <w:r w:rsidR="0003698E" w:rsidRPr="006D4611">
        <w:rPr>
          <w:rFonts w:hint="eastAsia"/>
        </w:rPr>
        <w:t>是相同种类对象的抽象，是它们的公共属性。对象是类的实例</w:t>
      </w:r>
      <w:r w:rsidR="00E72218">
        <w:rPr>
          <w:rFonts w:hint="eastAsia"/>
        </w:rPr>
        <w:t>。</w:t>
      </w:r>
    </w:p>
    <w:p w14:paraId="634DA875" w14:textId="77777777" w:rsidR="0003698E" w:rsidRPr="006D4611" w:rsidRDefault="0003698E" w:rsidP="0003698E">
      <w:pPr>
        <w:spacing w:line="440" w:lineRule="exact"/>
      </w:pPr>
      <w:r w:rsidRPr="006D4611">
        <w:rPr>
          <w:rFonts w:hint="eastAsia"/>
        </w:rPr>
        <w:t>类在现实世界并不存在，它只是一种对象的引用数据类型。</w:t>
      </w:r>
    </w:p>
    <w:p w14:paraId="27EF3CFC" w14:textId="19380A22" w:rsidR="00CC3E09" w:rsidRDefault="0003698E" w:rsidP="00CC3E09">
      <w:pPr>
        <w:spacing w:line="440" w:lineRule="exact"/>
      </w:pPr>
      <w:r w:rsidRPr="006D4611">
        <w:rPr>
          <w:rFonts w:hint="eastAsia"/>
        </w:rPr>
        <w:t>类是抽象的，对象是具体的</w:t>
      </w:r>
      <w:r w:rsidR="00CC3E09" w:rsidRPr="00CC3E09">
        <w:rPr>
          <w:rFonts w:hint="eastAsia"/>
        </w:rPr>
        <w:t>，</w:t>
      </w:r>
      <w:r w:rsidR="00CC3E09" w:rsidRPr="00A82DAB">
        <w:rPr>
          <w:rFonts w:hint="eastAsia"/>
        </w:rPr>
        <w:t>我们通过每个对象自己唯一的地址值来区分不同的对象。</w:t>
      </w:r>
    </w:p>
    <w:p w14:paraId="326DF989" w14:textId="2CEA021E" w:rsidR="008927EF" w:rsidRDefault="004050A2" w:rsidP="00CC3E09">
      <w:pPr>
        <w:spacing w:line="440" w:lineRule="exact"/>
      </w:pPr>
      <w:r>
        <w:rPr>
          <w:rFonts w:hint="eastAsia"/>
        </w:rPr>
        <w:lastRenderedPageBreak/>
        <w:t>静态方法可以被类名直接调用，普通方法可以被实例调用。</w:t>
      </w:r>
      <w:r w:rsidR="002B40D7">
        <w:rPr>
          <w:rFonts w:hint="eastAsia"/>
        </w:rPr>
        <w:t>（普通方法不能被类名调用！）</w:t>
      </w:r>
    </w:p>
    <w:p w14:paraId="0D9FDF7A" w14:textId="77777777" w:rsidR="00E81C78" w:rsidRDefault="008927EF" w:rsidP="00E81C78">
      <w:pPr>
        <w:spacing w:line="440" w:lineRule="exact"/>
      </w:pPr>
      <w:r w:rsidRPr="008927EF">
        <w:rPr>
          <w:rFonts w:hint="eastAsia"/>
        </w:rPr>
        <w:t>如果子类对从父类继承来的成员变量进行重新定义，即出现了子类变量对父类变量的隐藏。</w:t>
      </w:r>
    </w:p>
    <w:p w14:paraId="36650E5B" w14:textId="53873592" w:rsidR="000B77B4" w:rsidRPr="000B77B4" w:rsidRDefault="00E81C78" w:rsidP="000B77B4">
      <w:pPr>
        <w:spacing w:line="440" w:lineRule="exact"/>
      </w:pPr>
      <w:r>
        <w:rPr>
          <w:rFonts w:hint="eastAsia"/>
        </w:rPr>
        <w:t>构造方法和静态方法都不能被继承。</w:t>
      </w:r>
    </w:p>
    <w:p w14:paraId="44CE69D4" w14:textId="794411EB" w:rsidR="00792EAB" w:rsidRDefault="000B77B4" w:rsidP="00C97F09">
      <w:pPr>
        <w:spacing w:line="440" w:lineRule="exact"/>
      </w:pPr>
      <w:r w:rsidRPr="000B77B4">
        <w:t>成员变量什么修饰符都可以</w:t>
      </w:r>
      <w:r w:rsidRPr="000B77B4">
        <w:rPr>
          <w:rFonts w:hint="eastAsia"/>
        </w:rPr>
        <w:t>有，局部变量什么修饰符都不能有。（</w:t>
      </w:r>
      <w:r w:rsidRPr="000B77B4">
        <w:rPr>
          <w:rFonts w:hint="eastAsia"/>
        </w:rPr>
        <w:t>static</w:t>
      </w:r>
      <w:r w:rsidRPr="000B77B4">
        <w:rPr>
          <w:rFonts w:hint="eastAsia"/>
        </w:rPr>
        <w:t>修饰成员变量就是静态变量嘛。）</w:t>
      </w:r>
    </w:p>
    <w:p w14:paraId="0D6343BF" w14:textId="77777777" w:rsidR="00792EAB" w:rsidRPr="00792EAB" w:rsidRDefault="00792EAB" w:rsidP="00792EAB">
      <w:pPr>
        <w:spacing w:line="440" w:lineRule="exact"/>
      </w:pPr>
    </w:p>
    <w:p w14:paraId="342AA31F" w14:textId="77777777" w:rsidR="00792EAB" w:rsidRPr="00792EAB" w:rsidRDefault="00792EAB" w:rsidP="00792EAB">
      <w:pPr>
        <w:spacing w:line="440" w:lineRule="exact"/>
      </w:pPr>
      <w:r w:rsidRPr="00792EAB">
        <w:rPr>
          <w:rFonts w:hint="eastAsia"/>
        </w:rPr>
        <w:t>方法重载一定要同类，如果不同类就变成子类重写父类方法了。</w:t>
      </w:r>
    </w:p>
    <w:p w14:paraId="62C0A098" w14:textId="77777777" w:rsidR="00792EAB" w:rsidRPr="00792EAB" w:rsidRDefault="00792EAB" w:rsidP="00792EAB">
      <w:pPr>
        <w:spacing w:line="440" w:lineRule="exact"/>
      </w:pPr>
      <w:r w:rsidRPr="00792EAB">
        <w:rPr>
          <w:rFonts w:hint="eastAsia"/>
        </w:rPr>
        <w:t>重载就是方法的参数列表不同，而重写一般用于子类继承父类，其内部实现不同。</w:t>
      </w:r>
    </w:p>
    <w:p w14:paraId="12DDDA3D" w14:textId="7A5B15E2" w:rsidR="00792EAB" w:rsidRPr="00792EAB" w:rsidRDefault="00792EAB" w:rsidP="00792EAB">
      <w:pPr>
        <w:spacing w:line="440" w:lineRule="exact"/>
      </w:pPr>
      <w:r w:rsidRPr="00792EAB">
        <w:rPr>
          <w:rFonts w:hint="eastAsia"/>
        </w:rPr>
        <w:t>重载的意义：是为了外界调用方法时方便，不管传入什么样的参数，都可以匹配到对应的同名方法。</w:t>
      </w:r>
      <w:r w:rsidR="00CA664C">
        <w:rPr>
          <w:rFonts w:hint="eastAsia"/>
        </w:rPr>
        <w:t>（</w:t>
      </w:r>
      <w:r w:rsidR="005226FD">
        <w:rPr>
          <w:rFonts w:hint="eastAsia"/>
        </w:rPr>
        <w:t>同类</w:t>
      </w:r>
      <w:r w:rsidR="003B1C04">
        <w:rPr>
          <w:rFonts w:hint="eastAsia"/>
        </w:rPr>
        <w:t>同名</w:t>
      </w:r>
      <w:r w:rsidR="00CA664C">
        <w:rPr>
          <w:rFonts w:hint="eastAsia"/>
        </w:rPr>
        <w:t>不同参。）</w:t>
      </w:r>
    </w:p>
    <w:p w14:paraId="7BB78944" w14:textId="51DD1465" w:rsidR="006E7B31" w:rsidRPr="006E7B31" w:rsidRDefault="00792EAB" w:rsidP="00CA664C">
      <w:pPr>
        <w:spacing w:line="440" w:lineRule="exact"/>
      </w:pPr>
      <w:r w:rsidRPr="00792EAB">
        <w:rPr>
          <w:rFonts w:hint="eastAsia"/>
        </w:rPr>
        <w:t>重写的意义：在不修改源码的情况下，进行功能的修改与拓展（</w:t>
      </w:r>
      <w:r w:rsidRPr="00792EAB">
        <w:rPr>
          <w:rFonts w:hint="eastAsia"/>
        </w:rPr>
        <w:t>OCP</w:t>
      </w:r>
      <w:r w:rsidRPr="00792EAB">
        <w:rPr>
          <w:rFonts w:hint="eastAsia"/>
        </w:rPr>
        <w:t>原则：面向修改关闭，面向拓展开放）。</w:t>
      </w:r>
      <w:r w:rsidR="00CA664C">
        <w:rPr>
          <w:rFonts w:hint="eastAsia"/>
        </w:rPr>
        <w:t>（两同两小一大。）</w:t>
      </w:r>
    </w:p>
    <w:p w14:paraId="4B19EF63" w14:textId="77777777" w:rsidR="006E7B31" w:rsidRPr="006E7B31" w:rsidRDefault="006E7B31" w:rsidP="006E7B31">
      <w:pPr>
        <w:spacing w:line="440" w:lineRule="exact"/>
      </w:pPr>
      <w:r w:rsidRPr="006E7B31">
        <w:rPr>
          <w:rFonts w:hint="eastAsia"/>
        </w:rPr>
        <w:t>如果子类对从父类继承来的成员变量进行重新定义，即出现了子类变量对父类变量的隐藏。</w:t>
      </w:r>
    </w:p>
    <w:p w14:paraId="45130410" w14:textId="77777777" w:rsidR="00B21212" w:rsidRPr="00B21212" w:rsidRDefault="00B21212" w:rsidP="00B21212">
      <w:pPr>
        <w:spacing w:line="440" w:lineRule="exact"/>
      </w:pPr>
      <w:r w:rsidRPr="00B21212">
        <w:rPr>
          <w:rFonts w:hint="eastAsia"/>
        </w:rPr>
        <w:t>如果想指定本类的成员变量，使用</w:t>
      </w:r>
      <w:r w:rsidRPr="00B21212">
        <w:rPr>
          <w:rFonts w:hint="eastAsia"/>
        </w:rPr>
        <w:t>this.</w:t>
      </w:r>
      <w:r w:rsidRPr="00B21212">
        <w:rPr>
          <w:rFonts w:hint="eastAsia"/>
        </w:rPr>
        <w:t>变量名来指定。</w:t>
      </w:r>
    </w:p>
    <w:p w14:paraId="058FA99D" w14:textId="77777777" w:rsidR="00B21212" w:rsidRPr="00B21212" w:rsidRDefault="00B21212" w:rsidP="00B21212">
      <w:pPr>
        <w:spacing w:line="440" w:lineRule="exact"/>
      </w:pPr>
      <w:r w:rsidRPr="00B21212">
        <w:rPr>
          <w:rFonts w:hint="eastAsia"/>
        </w:rPr>
        <w:t>如果想指定父类的成员变量，使用</w:t>
      </w:r>
      <w:r w:rsidRPr="00B21212">
        <w:rPr>
          <w:rFonts w:hint="eastAsia"/>
        </w:rPr>
        <w:t>super.</w:t>
      </w:r>
      <w:r w:rsidRPr="00B21212">
        <w:rPr>
          <w:rFonts w:hint="eastAsia"/>
        </w:rPr>
        <w:t>变量名来指定。</w:t>
      </w:r>
    </w:p>
    <w:p w14:paraId="736AB0AB" w14:textId="77777777" w:rsidR="00B21212" w:rsidRPr="00B21212" w:rsidRDefault="00B21212" w:rsidP="00B21212">
      <w:pPr>
        <w:spacing w:line="440" w:lineRule="exact"/>
      </w:pPr>
      <w:r w:rsidRPr="00B21212">
        <w:rPr>
          <w:rFonts w:hint="eastAsia"/>
        </w:rPr>
        <w:t>使用</w:t>
      </w:r>
      <w:r w:rsidRPr="00B21212">
        <w:rPr>
          <w:rFonts w:hint="eastAsia"/>
        </w:rPr>
        <w:t>this()</w:t>
      </w:r>
      <w:r w:rsidRPr="00B21212">
        <w:rPr>
          <w:rFonts w:hint="eastAsia"/>
        </w:rPr>
        <w:t>调用本类的无参构造，使用</w:t>
      </w:r>
      <w:r w:rsidRPr="00B21212">
        <w:rPr>
          <w:rFonts w:hint="eastAsia"/>
        </w:rPr>
        <w:t>this(</w:t>
      </w:r>
      <w:r w:rsidRPr="00B21212">
        <w:rPr>
          <w:rFonts w:hint="eastAsia"/>
        </w:rPr>
        <w:t>参数</w:t>
      </w:r>
      <w:r w:rsidRPr="00B21212">
        <w:rPr>
          <w:rFonts w:hint="eastAsia"/>
        </w:rPr>
        <w:t>)</w:t>
      </w:r>
      <w:r w:rsidRPr="00B21212">
        <w:rPr>
          <w:rFonts w:hint="eastAsia"/>
        </w:rPr>
        <w:t>调用本类对应参数的构造方法。</w:t>
      </w:r>
    </w:p>
    <w:p w14:paraId="5F0878A5" w14:textId="77777777" w:rsidR="00B21212" w:rsidRPr="00B21212" w:rsidRDefault="00B21212" w:rsidP="00B21212">
      <w:pPr>
        <w:spacing w:line="440" w:lineRule="exact"/>
      </w:pPr>
      <w:r w:rsidRPr="00B21212">
        <w:rPr>
          <w:rFonts w:hint="eastAsia"/>
        </w:rPr>
        <w:t>构造函数的调用只有这一种方式，或者创建对象时被动触发，不能在外面自己主动调用。</w:t>
      </w:r>
    </w:p>
    <w:p w14:paraId="63093AC4" w14:textId="77777777" w:rsidR="00B21212" w:rsidRPr="00B21212" w:rsidRDefault="00B21212" w:rsidP="00B21212">
      <w:pPr>
        <w:spacing w:line="440" w:lineRule="exact"/>
      </w:pPr>
      <w:r w:rsidRPr="00B21212">
        <w:rPr>
          <w:rFonts w:hint="eastAsia"/>
        </w:rPr>
        <w:t>构造函数直接不能互相调用，否则会死循环。</w:t>
      </w:r>
    </w:p>
    <w:p w14:paraId="74204F76" w14:textId="77777777" w:rsidR="00B21212" w:rsidRPr="00B21212" w:rsidRDefault="00B21212" w:rsidP="00B21212">
      <w:pPr>
        <w:spacing w:line="440" w:lineRule="exact"/>
      </w:pPr>
      <w:r w:rsidRPr="00B21212">
        <w:rPr>
          <w:rFonts w:hint="eastAsia"/>
        </w:rPr>
        <w:t>使用</w:t>
      </w:r>
      <w:r w:rsidRPr="00B21212">
        <w:rPr>
          <w:rFonts w:hint="eastAsia"/>
        </w:rPr>
        <w:t>super()</w:t>
      </w:r>
      <w:r w:rsidRPr="00B21212">
        <w:rPr>
          <w:rFonts w:hint="eastAsia"/>
        </w:rPr>
        <w:t>调用父类的无参构造，使用</w:t>
      </w:r>
      <w:r w:rsidRPr="00B21212">
        <w:rPr>
          <w:rFonts w:hint="eastAsia"/>
        </w:rPr>
        <w:t>super(</w:t>
      </w:r>
      <w:r w:rsidRPr="00B21212">
        <w:rPr>
          <w:rFonts w:hint="eastAsia"/>
        </w:rPr>
        <w:t>参数</w:t>
      </w:r>
      <w:r w:rsidRPr="00B21212">
        <w:rPr>
          <w:rFonts w:hint="eastAsia"/>
        </w:rPr>
        <w:t>)</w:t>
      </w:r>
      <w:r w:rsidRPr="00B21212">
        <w:rPr>
          <w:rFonts w:hint="eastAsia"/>
        </w:rPr>
        <w:t>调用父类对应参数的构造方法。</w:t>
      </w:r>
    </w:p>
    <w:p w14:paraId="16954F0A" w14:textId="77777777" w:rsidR="00B21212" w:rsidRPr="00B21212" w:rsidRDefault="00B21212" w:rsidP="00B21212">
      <w:pPr>
        <w:spacing w:line="440" w:lineRule="exact"/>
      </w:pPr>
      <w:r w:rsidRPr="00B21212">
        <w:rPr>
          <w:rFonts w:hint="eastAsia"/>
        </w:rPr>
        <w:t>super()</w:t>
      </w:r>
      <w:r w:rsidRPr="00B21212">
        <w:rPr>
          <w:rFonts w:hint="eastAsia"/>
        </w:rPr>
        <w:t>默认存在于子类的构造方法体第一行，会先实现父类的构造方法，再实现子类的构造方法。如果父类没有无参构造，需要手动指定调用哪个含参构造。（这个</w:t>
      </w:r>
      <w:r w:rsidRPr="00B21212">
        <w:rPr>
          <w:rFonts w:hint="eastAsia"/>
        </w:rPr>
        <w:t>super</w:t>
      </w:r>
      <w:r w:rsidRPr="00B21212">
        <w:t>()</w:t>
      </w:r>
      <w:r w:rsidRPr="00B21212">
        <w:rPr>
          <w:rFonts w:hint="eastAsia"/>
        </w:rPr>
        <w:t>里面还大有文章哩。）</w:t>
      </w:r>
    </w:p>
    <w:p w14:paraId="7905FF22" w14:textId="77777777" w:rsidR="00B21212" w:rsidRPr="00B21212" w:rsidRDefault="00B21212" w:rsidP="00B21212">
      <w:pPr>
        <w:spacing w:line="440" w:lineRule="exact"/>
      </w:pPr>
      <w:r w:rsidRPr="00B21212">
        <w:rPr>
          <w:rFonts w:hint="eastAsia"/>
        </w:rPr>
        <w:t>构造方法不能继承，因为构造方法要求名字是本类的类名，我们不能在子类中出现父类名字的构造方法。</w:t>
      </w:r>
    </w:p>
    <w:p w14:paraId="7619A6A5" w14:textId="77777777" w:rsidR="00B21212" w:rsidRPr="00B21212" w:rsidRDefault="00B21212" w:rsidP="00B21212">
      <w:pPr>
        <w:spacing w:line="440" w:lineRule="exact"/>
      </w:pPr>
      <w:r w:rsidRPr="00B21212">
        <w:rPr>
          <w:rFonts w:hint="eastAsia"/>
        </w:rPr>
        <w:t>错误说法：当实例化子类时会递归调用父类中的构造方法。</w:t>
      </w:r>
    </w:p>
    <w:p w14:paraId="511B0C57" w14:textId="77777777" w:rsidR="00B21212" w:rsidRPr="00B21212" w:rsidRDefault="00B21212" w:rsidP="00B21212">
      <w:pPr>
        <w:spacing w:line="440" w:lineRule="exact"/>
      </w:pPr>
      <w:r w:rsidRPr="00B21212">
        <w:rPr>
          <w:rFonts w:hint="eastAsia"/>
        </w:rPr>
        <w:t>递归是指方法不断地调用自己。</w:t>
      </w:r>
    </w:p>
    <w:p w14:paraId="28E6CBF1" w14:textId="77777777" w:rsidR="00C52192" w:rsidRPr="00C52192" w:rsidRDefault="00C52192" w:rsidP="00C52192">
      <w:pPr>
        <w:spacing w:line="440" w:lineRule="exact"/>
      </w:pPr>
    </w:p>
    <w:p w14:paraId="392AA289" w14:textId="77777777" w:rsidR="00C52192" w:rsidRPr="00C52192" w:rsidRDefault="00C52192" w:rsidP="00C52192">
      <w:pPr>
        <w:spacing w:line="440" w:lineRule="exact"/>
      </w:pPr>
      <w:r w:rsidRPr="00C52192">
        <w:rPr>
          <w:rFonts w:hint="eastAsia"/>
        </w:rPr>
        <w:t>错误描述：一个类的构造器不能调用这个类中的其他构造器。</w:t>
      </w:r>
    </w:p>
    <w:p w14:paraId="33AA2E46" w14:textId="77777777" w:rsidR="00C52192" w:rsidRPr="00C52192" w:rsidRDefault="00C52192" w:rsidP="00C52192">
      <w:pPr>
        <w:spacing w:line="440" w:lineRule="exact"/>
      </w:pPr>
      <w:r w:rsidRPr="00C52192">
        <w:rPr>
          <w:rFonts w:hint="eastAsia"/>
        </w:rPr>
        <w:t>t</w:t>
      </w:r>
      <w:r w:rsidRPr="00C52192">
        <w:t>his()</w:t>
      </w:r>
      <w:r w:rsidRPr="00C52192">
        <w:rPr>
          <w:rFonts w:hint="eastAsia"/>
        </w:rPr>
        <w:t>调用的就是当前类的构造函数。（我自己想到地是不允许被轻易实例化的那些类。）</w:t>
      </w:r>
    </w:p>
    <w:p w14:paraId="22BDF85E" w14:textId="77777777" w:rsidR="00C52192" w:rsidRPr="00C52192" w:rsidRDefault="00C52192" w:rsidP="00C52192">
      <w:pPr>
        <w:spacing w:line="440" w:lineRule="exact"/>
      </w:pPr>
      <w:r w:rsidRPr="00C52192">
        <w:rPr>
          <w:rFonts w:hint="eastAsia"/>
        </w:rPr>
        <w:t>错误描述：在类方法中可用</w:t>
      </w:r>
      <w:r w:rsidRPr="00C52192">
        <w:rPr>
          <w:rFonts w:hint="eastAsia"/>
        </w:rPr>
        <w:t>this</w:t>
      </w:r>
      <w:r w:rsidRPr="00C52192">
        <w:rPr>
          <w:rFonts w:hint="eastAsia"/>
        </w:rPr>
        <w:t>来调用本类的类方法。</w:t>
      </w:r>
    </w:p>
    <w:p w14:paraId="6CEDE5D1" w14:textId="77777777" w:rsidR="00C52192" w:rsidRPr="00C52192" w:rsidRDefault="00C52192" w:rsidP="00C52192">
      <w:pPr>
        <w:spacing w:line="440" w:lineRule="exact"/>
      </w:pPr>
      <w:r w:rsidRPr="00C52192">
        <w:rPr>
          <w:rFonts w:hint="eastAsia"/>
        </w:rPr>
        <w:t>类方法（</w:t>
      </w:r>
      <w:r w:rsidRPr="00C52192">
        <w:rPr>
          <w:rFonts w:hint="eastAsia"/>
        </w:rPr>
        <w:t>static</w:t>
      </w:r>
      <w:r w:rsidRPr="00C52192">
        <w:rPr>
          <w:rFonts w:hint="eastAsia"/>
        </w:rPr>
        <w:t>）中根本就不允许出现</w:t>
      </w:r>
      <w:r w:rsidRPr="00C52192">
        <w:rPr>
          <w:rFonts w:hint="eastAsia"/>
        </w:rPr>
        <w:t>this</w:t>
      </w:r>
      <w:r w:rsidRPr="00C52192">
        <w:rPr>
          <w:rFonts w:hint="eastAsia"/>
        </w:rPr>
        <w:t>和</w:t>
      </w:r>
      <w:r w:rsidRPr="00C52192">
        <w:rPr>
          <w:rFonts w:hint="eastAsia"/>
        </w:rPr>
        <w:t>super</w:t>
      </w:r>
      <w:r w:rsidRPr="00C52192">
        <w:t>…</w:t>
      </w:r>
    </w:p>
    <w:p w14:paraId="7D96818D" w14:textId="77777777" w:rsidR="00C52192" w:rsidRPr="00C52192" w:rsidRDefault="00C52192" w:rsidP="00C52192">
      <w:pPr>
        <w:spacing w:line="440" w:lineRule="exact"/>
      </w:pPr>
      <w:r w:rsidRPr="00C52192">
        <w:rPr>
          <w:rFonts w:hint="eastAsia"/>
        </w:rPr>
        <w:t>错误描述：</w:t>
      </w:r>
      <w:r w:rsidRPr="00C52192">
        <w:rPr>
          <w:rFonts w:hint="eastAsia"/>
        </w:rPr>
        <w:t>this</w:t>
      </w:r>
      <w:r w:rsidRPr="00C52192">
        <w:rPr>
          <w:rFonts w:hint="eastAsia"/>
        </w:rPr>
        <w:t>调用语句必须是构造函数中的第一个可执行语句。</w:t>
      </w:r>
    </w:p>
    <w:p w14:paraId="11F4FD87" w14:textId="77777777" w:rsidR="00C52192" w:rsidRPr="00C52192" w:rsidRDefault="00C52192" w:rsidP="00C52192">
      <w:pPr>
        <w:spacing w:line="440" w:lineRule="exact"/>
      </w:pPr>
      <w:r w:rsidRPr="00C52192">
        <w:rPr>
          <w:rFonts w:hint="eastAsia"/>
        </w:rPr>
        <w:lastRenderedPageBreak/>
        <w:t>好好区分一下</w:t>
      </w:r>
      <w:r w:rsidRPr="00C52192">
        <w:rPr>
          <w:rFonts w:hint="eastAsia"/>
        </w:rPr>
        <w:t>this</w:t>
      </w:r>
      <w:r w:rsidRPr="00C52192">
        <w:rPr>
          <w:rFonts w:hint="eastAsia"/>
        </w:rPr>
        <w:t>和</w:t>
      </w:r>
      <w:r w:rsidRPr="00C52192">
        <w:rPr>
          <w:rFonts w:hint="eastAsia"/>
        </w:rPr>
        <w:t>this</w:t>
      </w:r>
      <w:r w:rsidRPr="00C52192">
        <w:t>()…</w:t>
      </w:r>
    </w:p>
    <w:p w14:paraId="7EAEEEE5" w14:textId="77777777" w:rsidR="00C52192" w:rsidRPr="00C52192" w:rsidRDefault="00C52192" w:rsidP="00C52192">
      <w:pPr>
        <w:spacing w:line="440" w:lineRule="exact"/>
      </w:pPr>
      <w:r w:rsidRPr="00C52192">
        <w:rPr>
          <w:rFonts w:hint="eastAsia"/>
        </w:rPr>
        <w:t>正确描述：不考虑反射机制，一个子类显式调用父类的构造器必须用</w:t>
      </w:r>
      <w:r w:rsidRPr="00C52192">
        <w:rPr>
          <w:rFonts w:hint="eastAsia"/>
        </w:rPr>
        <w:t>super</w:t>
      </w:r>
      <w:r w:rsidRPr="00C52192">
        <w:rPr>
          <w:rFonts w:hint="eastAsia"/>
        </w:rPr>
        <w:t>关键字。</w:t>
      </w:r>
    </w:p>
    <w:p w14:paraId="180FB2A4" w14:textId="77777777" w:rsidR="00C52192" w:rsidRPr="00C52192" w:rsidRDefault="00C52192" w:rsidP="00C52192">
      <w:pPr>
        <w:spacing w:line="440" w:lineRule="exact"/>
      </w:pPr>
      <w:r w:rsidRPr="00C52192">
        <w:rPr>
          <w:rFonts w:hint="eastAsia"/>
        </w:rPr>
        <w:t>自己</w:t>
      </w:r>
      <w:r w:rsidRPr="00C52192">
        <w:rPr>
          <w:rFonts w:hint="eastAsia"/>
        </w:rPr>
        <w:t>new</w:t>
      </w:r>
      <w:r w:rsidRPr="00C52192">
        <w:rPr>
          <w:rFonts w:hint="eastAsia"/>
        </w:rPr>
        <w:t>之前已经默认调用了隐式的父类构造函数。</w:t>
      </w:r>
    </w:p>
    <w:p w14:paraId="2D450356" w14:textId="77777777" w:rsidR="00C52192" w:rsidRPr="00C52192" w:rsidRDefault="00C52192" w:rsidP="00C52192">
      <w:pPr>
        <w:spacing w:line="440" w:lineRule="exact"/>
      </w:pPr>
      <w:r w:rsidRPr="00C52192">
        <w:rPr>
          <w:rFonts w:hint="eastAsia"/>
        </w:rPr>
        <w:t>错误描述：</w:t>
      </w:r>
      <w:r w:rsidRPr="00C52192">
        <w:rPr>
          <w:rFonts w:hint="eastAsia"/>
        </w:rPr>
        <w:t>abstract</w:t>
      </w:r>
      <w:r w:rsidRPr="00C52192">
        <w:rPr>
          <w:rFonts w:hint="eastAsia"/>
        </w:rPr>
        <w:t>类中不可以有</w:t>
      </w:r>
      <w:r w:rsidRPr="00C52192">
        <w:rPr>
          <w:rFonts w:hint="eastAsia"/>
        </w:rPr>
        <w:t>private</w:t>
      </w:r>
      <w:r w:rsidRPr="00C52192">
        <w:rPr>
          <w:rFonts w:hint="eastAsia"/>
        </w:rPr>
        <w:t>的成员。</w:t>
      </w:r>
    </w:p>
    <w:p w14:paraId="4B9DD834" w14:textId="77777777" w:rsidR="00C52192" w:rsidRPr="00C52192" w:rsidRDefault="00C52192" w:rsidP="00C52192">
      <w:pPr>
        <w:spacing w:line="440" w:lineRule="exact"/>
      </w:pPr>
      <w:r w:rsidRPr="00C52192">
        <w:rPr>
          <w:rFonts w:hint="eastAsia"/>
        </w:rPr>
        <w:t>虽然没什么卵用，但它就是可以。</w:t>
      </w:r>
    </w:p>
    <w:p w14:paraId="017C1431" w14:textId="77777777" w:rsidR="00C52192" w:rsidRPr="00C52192" w:rsidRDefault="00C52192" w:rsidP="00C52192">
      <w:pPr>
        <w:spacing w:line="440" w:lineRule="exact"/>
      </w:pPr>
      <w:r w:rsidRPr="00C52192">
        <w:rPr>
          <w:rFonts w:hint="eastAsia"/>
        </w:rPr>
        <w:t>正确描述：</w:t>
      </w:r>
      <w:r w:rsidRPr="00C52192">
        <w:rPr>
          <w:rFonts w:hint="eastAsia"/>
        </w:rPr>
        <w:t>abstract</w:t>
      </w:r>
      <w:r w:rsidRPr="00C52192">
        <w:rPr>
          <w:rFonts w:hint="eastAsia"/>
        </w:rPr>
        <w:t>方法必须在</w:t>
      </w:r>
      <w:r w:rsidRPr="00C52192">
        <w:rPr>
          <w:rFonts w:hint="eastAsia"/>
        </w:rPr>
        <w:t>abstract</w:t>
      </w:r>
      <w:r w:rsidRPr="00C52192">
        <w:rPr>
          <w:rFonts w:hint="eastAsia"/>
        </w:rPr>
        <w:t>类或接口中。</w:t>
      </w:r>
    </w:p>
    <w:p w14:paraId="101F525A" w14:textId="77777777" w:rsidR="00C52192" w:rsidRPr="00C52192" w:rsidRDefault="00C52192" w:rsidP="00C52192">
      <w:pPr>
        <w:spacing w:line="440" w:lineRule="exact"/>
      </w:pPr>
      <w:r w:rsidRPr="00C52192">
        <w:rPr>
          <w:rFonts w:hint="eastAsia"/>
        </w:rPr>
        <w:t>别想太多，没有特殊情况了。</w:t>
      </w:r>
    </w:p>
    <w:p w14:paraId="1CA7032B" w14:textId="77777777" w:rsidR="00C52192" w:rsidRPr="00C52192" w:rsidRDefault="00C52192" w:rsidP="00C52192">
      <w:pPr>
        <w:spacing w:line="440" w:lineRule="exact"/>
      </w:pPr>
      <w:r w:rsidRPr="00C52192">
        <w:rPr>
          <w:rFonts w:hint="eastAsia"/>
        </w:rPr>
        <w:t>正确描述：可以使用</w:t>
      </w:r>
      <w:r w:rsidRPr="00C52192">
        <w:rPr>
          <w:rFonts w:hint="eastAsia"/>
        </w:rPr>
        <w:t>super</w:t>
      </w:r>
      <w:r w:rsidRPr="00C52192">
        <w:rPr>
          <w:rFonts w:hint="eastAsia"/>
        </w:rPr>
        <w:t>访问父类被子类隐藏的变量或覆盖的方法。</w:t>
      </w:r>
    </w:p>
    <w:p w14:paraId="6F152FE9" w14:textId="1A7B8A83" w:rsidR="00792EAB" w:rsidRPr="00C52192" w:rsidRDefault="00C52192" w:rsidP="00792EAB">
      <w:pPr>
        <w:spacing w:line="440" w:lineRule="exact"/>
      </w:pPr>
      <w:r w:rsidRPr="00C52192">
        <w:rPr>
          <w:rFonts w:hint="eastAsia"/>
        </w:rPr>
        <w:t>如果子类对从父类继承来的成员变量进行重新定义，即出现了子类变量对父类变量的隐藏。</w:t>
      </w:r>
    </w:p>
    <w:p w14:paraId="479EE2D5" w14:textId="77777777" w:rsidR="00B20B87" w:rsidRDefault="00B20B87" w:rsidP="00C97F09">
      <w:pPr>
        <w:spacing w:line="440" w:lineRule="exact"/>
      </w:pPr>
    </w:p>
    <w:p w14:paraId="48071D87" w14:textId="788914D1" w:rsidR="00E2428A" w:rsidRDefault="00E2428A" w:rsidP="00E2428A">
      <w:pPr>
        <w:spacing w:line="440" w:lineRule="exact"/>
      </w:pPr>
    </w:p>
    <w:p w14:paraId="6A18CEFD" w14:textId="77777777" w:rsidR="00987E5A" w:rsidRPr="00987E5A" w:rsidRDefault="00000000" w:rsidP="00987E5A">
      <w:pPr>
        <w:spacing w:line="440" w:lineRule="exact"/>
      </w:pPr>
      <w:hyperlink r:id="rId33" w:history="1">
        <w:r w:rsidR="00987E5A" w:rsidRPr="00987E5A">
          <w:rPr>
            <w:rStyle w:val="a9"/>
            <w:rFonts w:hint="eastAsia"/>
          </w:rPr>
          <w:t>强引用、弱引用、软引用和虚引用</w:t>
        </w:r>
      </w:hyperlink>
      <w:r w:rsidR="00987E5A" w:rsidRPr="00987E5A">
        <w:rPr>
          <w:rFonts w:hint="eastAsia"/>
        </w:rPr>
        <w:t>，</w:t>
      </w:r>
    </w:p>
    <w:p w14:paraId="54C9B0C0" w14:textId="7A774EC6" w:rsidR="00987E5A" w:rsidRDefault="00000000" w:rsidP="00987E5A">
      <w:pPr>
        <w:spacing w:line="440" w:lineRule="exact"/>
      </w:pPr>
      <w:hyperlink r:id="rId34" w:anchor="summary" w:history="1">
        <w:r w:rsidR="00987E5A" w:rsidRPr="00987E5A">
          <w:rPr>
            <w:rStyle w:val="a9"/>
          </w:rPr>
          <w:t>下面代码运行结果是？牛客网</w:t>
        </w:r>
      </w:hyperlink>
      <w:r w:rsidR="00987E5A" w:rsidRPr="00987E5A">
        <w:rPr>
          <w:rFonts w:hint="eastAsia"/>
        </w:rPr>
        <w:t>，</w:t>
      </w:r>
      <w:r w:rsidR="00987E5A" w:rsidRPr="00987E5A">
        <w:rPr>
          <w:rFonts w:hint="eastAsia"/>
        </w:rPr>
        <w:t xml:space="preserve"> </w:t>
      </w:r>
    </w:p>
    <w:p w14:paraId="4E15F698" w14:textId="4FB48047" w:rsidR="00872065" w:rsidRPr="00987E5A" w:rsidRDefault="00872065" w:rsidP="00987E5A">
      <w:pPr>
        <w:spacing w:line="440" w:lineRule="exact"/>
      </w:pPr>
      <w:r w:rsidRPr="00872065">
        <w:rPr>
          <w:rFonts w:hint="eastAsia"/>
          <w:color w:val="FF0000"/>
        </w:rPr>
        <w:t>引用</w:t>
      </w:r>
      <w:r w:rsidRPr="00872065">
        <w:rPr>
          <w:rFonts w:hint="eastAsia"/>
          <w:color w:val="FF0000"/>
        </w:rPr>
        <w:t>1</w:t>
      </w:r>
    </w:p>
    <w:p w14:paraId="46F27BD5" w14:textId="04ACFCAC" w:rsidR="00872065" w:rsidRDefault="00872065" w:rsidP="00987E5A">
      <w:pPr>
        <w:spacing w:line="440" w:lineRule="exact"/>
      </w:pPr>
    </w:p>
    <w:p w14:paraId="2E023BF7" w14:textId="77777777" w:rsidR="00872065" w:rsidRDefault="00872065" w:rsidP="00987E5A">
      <w:pPr>
        <w:spacing w:line="440" w:lineRule="exact"/>
      </w:pPr>
    </w:p>
    <w:p w14:paraId="43F0E9F6" w14:textId="2F2DA202" w:rsidR="00872065" w:rsidRPr="00872065" w:rsidRDefault="00872065" w:rsidP="00872065">
      <w:pPr>
        <w:spacing w:line="440" w:lineRule="exact"/>
        <w:rPr>
          <w:color w:val="FF0000"/>
        </w:rPr>
      </w:pPr>
      <w:r w:rsidRPr="00872065">
        <w:rPr>
          <w:rFonts w:hint="eastAsia"/>
          <w:color w:val="FF0000"/>
        </w:rPr>
        <w:t>拷贝</w:t>
      </w:r>
      <w:r w:rsidRPr="00872065">
        <w:rPr>
          <w:rFonts w:hint="eastAsia"/>
          <w:color w:val="FF0000"/>
        </w:rPr>
        <w:t>1</w:t>
      </w:r>
    </w:p>
    <w:p w14:paraId="0C4C5B9C" w14:textId="77777777" w:rsidR="00872065" w:rsidRPr="00872065" w:rsidRDefault="00872065" w:rsidP="00872065">
      <w:pPr>
        <w:spacing w:line="440" w:lineRule="exact"/>
      </w:pPr>
      <w:r w:rsidRPr="00872065">
        <w:rPr>
          <w:rFonts w:hint="eastAsia"/>
        </w:rPr>
        <w:t>克隆的对象可能包含一些已经修改过的属性，而</w:t>
      </w:r>
      <w:r w:rsidRPr="00872065">
        <w:rPr>
          <w:rFonts w:hint="eastAsia"/>
        </w:rPr>
        <w:t>new</w:t>
      </w:r>
      <w:r w:rsidRPr="00872065">
        <w:rPr>
          <w:rFonts w:hint="eastAsia"/>
        </w:rPr>
        <w:t>出来的对象的属性都还是初始化时候的值，所以当需要一个新的对象来保存当前对象的“状态”就靠</w:t>
      </w:r>
      <w:r w:rsidRPr="00872065">
        <w:rPr>
          <w:rFonts w:hint="eastAsia"/>
        </w:rPr>
        <w:t>clone</w:t>
      </w:r>
      <w:r w:rsidRPr="00872065">
        <w:rPr>
          <w:rFonts w:hint="eastAsia"/>
        </w:rPr>
        <w:t>方法了。</w:t>
      </w:r>
    </w:p>
    <w:p w14:paraId="68632FF5" w14:textId="77777777" w:rsidR="00872065" w:rsidRPr="00872065" w:rsidRDefault="00872065" w:rsidP="00872065">
      <w:pPr>
        <w:spacing w:line="440" w:lineRule="exact"/>
        <w:rPr>
          <w:u w:val="single"/>
        </w:rPr>
      </w:pPr>
      <w:r w:rsidRPr="00872065">
        <w:rPr>
          <w:rFonts w:hint="eastAsia"/>
          <w:u w:val="single"/>
        </w:rPr>
        <w:t>如果要克隆的对象中还包含其他对象，则克隆后的对象是浅拷贝的而不是深拷贝。</w:t>
      </w:r>
    </w:p>
    <w:p w14:paraId="4033C45D" w14:textId="77777777" w:rsidR="00872065" w:rsidRPr="00872065" w:rsidRDefault="00872065" w:rsidP="00872065">
      <w:pPr>
        <w:spacing w:line="440" w:lineRule="exact"/>
      </w:pPr>
      <w:r w:rsidRPr="00872065">
        <w:rPr>
          <w:rFonts w:hint="eastAsia"/>
        </w:rPr>
        <w:t>浅拷贝：当对象被复制时只复制它本身和其中包含的值类型的成员变量，而引用类型的成员对象并没有复制。</w:t>
      </w:r>
    </w:p>
    <w:p w14:paraId="1D00EF04" w14:textId="77777777" w:rsidR="00872065" w:rsidRPr="00872065" w:rsidRDefault="00872065" w:rsidP="00872065">
      <w:pPr>
        <w:spacing w:line="440" w:lineRule="exact"/>
      </w:pPr>
      <w:r w:rsidRPr="00872065">
        <w:rPr>
          <w:rFonts w:hint="eastAsia"/>
        </w:rPr>
        <w:t>深拷贝：除了对象本身被复制外，对象所包含的所有成员变量也将复制。</w:t>
      </w:r>
    </w:p>
    <w:p w14:paraId="47DE2E04" w14:textId="77777777" w:rsidR="00872065" w:rsidRPr="00872065" w:rsidRDefault="00872065" w:rsidP="00872065">
      <w:pPr>
        <w:spacing w:line="440" w:lineRule="exact"/>
      </w:pPr>
      <w:r w:rsidRPr="00872065">
        <w:rPr>
          <w:rFonts w:hint="eastAsia"/>
        </w:rPr>
        <w:t>深拷贝和浅拷贝区别主要在于引用类型。</w:t>
      </w:r>
    </w:p>
    <w:p w14:paraId="1AAE3BDE" w14:textId="3783C79F" w:rsidR="00872065" w:rsidRDefault="00872065" w:rsidP="00987E5A">
      <w:pPr>
        <w:spacing w:line="440" w:lineRule="exact"/>
      </w:pPr>
    </w:p>
    <w:p w14:paraId="558E0124" w14:textId="22030F9C" w:rsidR="00AB5FAE" w:rsidRDefault="00AB5FAE" w:rsidP="00987E5A">
      <w:pPr>
        <w:spacing w:line="440" w:lineRule="exact"/>
        <w:rPr>
          <w:rFonts w:hint="eastAsia"/>
        </w:rPr>
      </w:pPr>
      <w:hyperlink r:id="rId35" w:history="1">
        <w:r w:rsidRPr="00AB5FAE">
          <w:rPr>
            <w:color w:val="0000FF"/>
            <w:u w:val="single"/>
          </w:rPr>
          <w:t>这一次，让你彻底明白</w:t>
        </w:r>
        <w:r w:rsidRPr="00AB5FAE">
          <w:rPr>
            <w:color w:val="0000FF"/>
            <w:u w:val="single"/>
          </w:rPr>
          <w:t>Java</w:t>
        </w:r>
        <w:r w:rsidRPr="00AB5FAE">
          <w:rPr>
            <w:color w:val="0000FF"/>
            <w:u w:val="single"/>
          </w:rPr>
          <w:t>的值传递和引用传递！</w:t>
        </w:r>
        <w:r w:rsidRPr="00AB5FAE">
          <w:rPr>
            <w:color w:val="0000FF"/>
            <w:u w:val="single"/>
          </w:rPr>
          <w:t>_Java</w:t>
        </w:r>
        <w:r w:rsidRPr="00AB5FAE">
          <w:rPr>
            <w:color w:val="0000FF"/>
            <w:u w:val="single"/>
          </w:rPr>
          <w:t>后端技术的博客</w:t>
        </w:r>
        <w:r w:rsidRPr="00AB5FAE">
          <w:rPr>
            <w:color w:val="0000FF"/>
            <w:u w:val="single"/>
          </w:rPr>
          <w:t>-CSDN</w:t>
        </w:r>
        <w:r w:rsidRPr="00AB5FAE">
          <w:rPr>
            <w:color w:val="0000FF"/>
            <w:u w:val="single"/>
          </w:rPr>
          <w:t>博客</w:t>
        </w:r>
      </w:hyperlink>
      <w:r>
        <w:rPr>
          <w:rFonts w:hint="eastAsia"/>
        </w:rPr>
        <w:t>，</w:t>
      </w:r>
    </w:p>
    <w:p w14:paraId="68D8B24F" w14:textId="3CF481B2" w:rsidR="00872065" w:rsidRPr="00872065" w:rsidRDefault="00872065" w:rsidP="00987E5A">
      <w:pPr>
        <w:spacing w:line="440" w:lineRule="exact"/>
        <w:rPr>
          <w:color w:val="FF0000"/>
        </w:rPr>
      </w:pPr>
      <w:r w:rsidRPr="00872065">
        <w:rPr>
          <w:rFonts w:hint="eastAsia"/>
          <w:color w:val="FF0000"/>
        </w:rPr>
        <w:t>按值传递</w:t>
      </w:r>
      <w:r w:rsidRPr="00872065">
        <w:rPr>
          <w:rFonts w:hint="eastAsia"/>
          <w:color w:val="FF0000"/>
        </w:rPr>
        <w:t>1</w:t>
      </w:r>
    </w:p>
    <w:p w14:paraId="1DB1BF16" w14:textId="46FC7D84" w:rsidR="00AB5FAE" w:rsidRPr="00987E5A" w:rsidRDefault="00987E5A" w:rsidP="00987E5A">
      <w:pPr>
        <w:spacing w:line="440" w:lineRule="exact"/>
        <w:rPr>
          <w:rFonts w:hint="eastAsia"/>
        </w:rPr>
      </w:pPr>
      <w:r w:rsidRPr="00987E5A">
        <w:rPr>
          <w:rFonts w:hint="eastAsia"/>
        </w:rPr>
        <w:t>Java</w:t>
      </w:r>
      <w:r w:rsidRPr="00987E5A">
        <w:rPr>
          <w:rFonts w:hint="eastAsia"/>
        </w:rPr>
        <w:t>里面只有一种参数传递方式就是按值传递（对于对象参数，值的内容是对象的引用），即将实际参数值的副本传入方法内，而参数本身不受影响。</w:t>
      </w:r>
    </w:p>
    <w:p w14:paraId="2C04C55E" w14:textId="4D497248" w:rsidR="00987E5A" w:rsidRPr="00987E5A" w:rsidRDefault="00987E5A" w:rsidP="00872065">
      <w:pPr>
        <w:spacing w:line="440" w:lineRule="exact"/>
      </w:pPr>
      <w:r w:rsidRPr="00987E5A">
        <w:rPr>
          <w:rFonts w:hint="eastAsia"/>
        </w:rPr>
        <w:t>值传递和引用传递的区别并不是传递的内容，而是实参到底有没有被复制一份给形参。</w:t>
      </w:r>
    </w:p>
    <w:p w14:paraId="72B756AB" w14:textId="4B665E7B" w:rsidR="00C241A9" w:rsidRDefault="00C241A9" w:rsidP="00E2428A">
      <w:pPr>
        <w:spacing w:line="440" w:lineRule="exact"/>
      </w:pPr>
    </w:p>
    <w:p w14:paraId="4F0BB2EA" w14:textId="49B4A20A" w:rsidR="00987E5A" w:rsidRPr="00E2428A" w:rsidRDefault="00987E5A" w:rsidP="00987E5A">
      <w:pPr>
        <w:pStyle w:val="31"/>
        <w:spacing w:before="156"/>
      </w:pPr>
      <w:r>
        <w:rPr>
          <w:rFonts w:hint="eastAsia"/>
        </w:rPr>
        <w:t>Object、包装类、Math、</w:t>
      </w:r>
      <w:r w:rsidR="00F00A23">
        <w:rPr>
          <w:rFonts w:hint="eastAsia"/>
        </w:rPr>
        <w:t>Date</w:t>
      </w:r>
    </w:p>
    <w:p w14:paraId="6813EF72" w14:textId="77777777" w:rsidR="007B695A" w:rsidRDefault="00000000" w:rsidP="00E2428A">
      <w:pPr>
        <w:spacing w:line="440" w:lineRule="exact"/>
      </w:pPr>
      <w:hyperlink r:id="rId36" w:history="1">
        <w:r w:rsidR="007B695A" w:rsidRPr="001F5FF4">
          <w:rPr>
            <w:rStyle w:val="a9"/>
            <w:rFonts w:hint="eastAsia"/>
          </w:rPr>
          <w:t>彻底搞懂为什么重写</w:t>
        </w:r>
        <w:r w:rsidR="007B695A" w:rsidRPr="001F5FF4">
          <w:rPr>
            <w:rStyle w:val="a9"/>
            <w:rFonts w:hint="eastAsia"/>
          </w:rPr>
          <w:t>equals</w:t>
        </w:r>
        <w:r w:rsidR="007B695A" w:rsidRPr="001F5FF4">
          <w:rPr>
            <w:rStyle w:val="a9"/>
            <w:rFonts w:hint="eastAsia"/>
          </w:rPr>
          <w:t>还要重写</w:t>
        </w:r>
        <w:r w:rsidR="007B695A" w:rsidRPr="001F5FF4">
          <w:rPr>
            <w:rStyle w:val="a9"/>
            <w:rFonts w:hint="eastAsia"/>
          </w:rPr>
          <w:t>hashcode</w:t>
        </w:r>
      </w:hyperlink>
      <w:r w:rsidR="007B695A" w:rsidRPr="001F5FF4">
        <w:t>，</w:t>
      </w:r>
    </w:p>
    <w:p w14:paraId="54048FA5" w14:textId="7A9654AA" w:rsidR="00E2428A" w:rsidRDefault="00203C48" w:rsidP="00E2428A">
      <w:pPr>
        <w:spacing w:line="440" w:lineRule="exact"/>
      </w:pPr>
      <w:r w:rsidRPr="00203C48">
        <w:rPr>
          <w:rFonts w:hint="eastAsia"/>
          <w:color w:val="FF0000"/>
        </w:rPr>
        <w:t>Object</w:t>
      </w:r>
      <w:r w:rsidRPr="00203C48">
        <w:rPr>
          <w:color w:val="FF0000"/>
        </w:rPr>
        <w:t>1</w:t>
      </w:r>
      <w:r>
        <w:rPr>
          <w:rFonts w:hint="eastAsia"/>
        </w:rPr>
        <w:t>是所有类的顶级父类。</w:t>
      </w:r>
      <w:r w:rsidR="00E2428A" w:rsidRPr="00E2428A">
        <w:rPr>
          <w:rFonts w:hint="eastAsia"/>
        </w:rPr>
        <w:t>需要牢记</w:t>
      </w:r>
      <w:r w:rsidR="00E2428A" w:rsidRPr="00E2428A">
        <w:rPr>
          <w:rFonts w:hint="eastAsia"/>
        </w:rPr>
        <w:t>Object</w:t>
      </w:r>
      <w:r w:rsidR="00E2428A" w:rsidRPr="00E2428A">
        <w:rPr>
          <w:rFonts w:hint="eastAsia"/>
        </w:rPr>
        <w:t>中三个方法</w:t>
      </w:r>
      <w:r w:rsidR="00E2428A" w:rsidRPr="00E2428A">
        <w:rPr>
          <w:rFonts w:hint="eastAsia"/>
        </w:rPr>
        <w:t>hashCode()</w:t>
      </w:r>
      <w:r w:rsidR="00E2428A" w:rsidRPr="00E2428A">
        <w:rPr>
          <w:rFonts w:hint="eastAsia"/>
        </w:rPr>
        <w:t>、</w:t>
      </w:r>
      <w:r w:rsidR="00E2428A" w:rsidRPr="00E2428A">
        <w:rPr>
          <w:rFonts w:hint="eastAsia"/>
        </w:rPr>
        <w:t>equals()</w:t>
      </w:r>
      <w:r w:rsidR="00E2428A" w:rsidRPr="00E2428A">
        <w:rPr>
          <w:rFonts w:hint="eastAsia"/>
        </w:rPr>
        <w:t>、</w:t>
      </w:r>
      <w:r w:rsidR="00E2428A" w:rsidRPr="00E2428A">
        <w:rPr>
          <w:rFonts w:hint="eastAsia"/>
        </w:rPr>
        <w:t>toString()</w:t>
      </w:r>
      <w:r w:rsidR="00E2428A" w:rsidRPr="00E2428A">
        <w:rPr>
          <w:rFonts w:hint="eastAsia"/>
        </w:rPr>
        <w:t>的默认实现方式，后续只要遇到与</w:t>
      </w:r>
      <w:r w:rsidR="00E2428A" w:rsidRPr="00E2428A">
        <w:rPr>
          <w:rFonts w:hint="eastAsia"/>
        </w:rPr>
        <w:t>Object</w:t>
      </w:r>
      <w:r w:rsidR="00E2428A" w:rsidRPr="00E2428A">
        <w:rPr>
          <w:rFonts w:hint="eastAsia"/>
        </w:rPr>
        <w:t>中默认的实现方式不同，说明发生了重写，重写效果视具体情况各有不同。</w:t>
      </w:r>
    </w:p>
    <w:p w14:paraId="32ED9426" w14:textId="77777777" w:rsidR="007C2EAF" w:rsidRPr="007C2EAF" w:rsidRDefault="007C2EAF" w:rsidP="007C2EAF">
      <w:pPr>
        <w:spacing w:line="440" w:lineRule="exact"/>
      </w:pPr>
    </w:p>
    <w:p w14:paraId="45738661" w14:textId="37E385EA" w:rsidR="007C2EAF" w:rsidRPr="007C2EAF" w:rsidRDefault="00000000" w:rsidP="00EB36B5">
      <w:pPr>
        <w:spacing w:line="440" w:lineRule="exact"/>
      </w:pPr>
      <w:hyperlink r:id="rId37" w:history="1">
        <w:r w:rsidR="007C2EAF" w:rsidRPr="007C2EAF">
          <w:rPr>
            <w:rStyle w:val="a9"/>
          </w:rPr>
          <w:t>Thread.State (Java SE 11 &amp; JDK 11 ) (runoob.com)</w:t>
        </w:r>
      </w:hyperlink>
      <w:r w:rsidR="007C2EAF" w:rsidRPr="007C2EAF">
        <w:t>，</w:t>
      </w:r>
    </w:p>
    <w:p w14:paraId="7F7C6586" w14:textId="2E95218C" w:rsidR="008F789C" w:rsidRDefault="008F789C" w:rsidP="00203C48">
      <w:pPr>
        <w:spacing w:line="440" w:lineRule="exact"/>
      </w:pPr>
      <w:r>
        <w:rPr>
          <w:rFonts w:hint="eastAsia"/>
        </w:rPr>
        <w:t>Thread.</w:t>
      </w:r>
      <w:r>
        <w:t>sleep()</w:t>
      </w:r>
      <w:r>
        <w:rPr>
          <w:rFonts w:hint="eastAsia"/>
        </w:rPr>
        <w:t>，</w:t>
      </w:r>
      <w:r>
        <w:rPr>
          <w:rFonts w:hint="eastAsia"/>
        </w:rPr>
        <w:t>O</w:t>
      </w:r>
      <w:r>
        <w:t>bject.wait()</w:t>
      </w:r>
      <w:r>
        <w:rPr>
          <w:rFonts w:hint="eastAsia"/>
        </w:rPr>
        <w:t>。</w:t>
      </w:r>
      <w:r>
        <w:rPr>
          <w:rFonts w:hint="eastAsia"/>
        </w:rPr>
        <w:t>wait</w:t>
      </w:r>
      <w:r>
        <w:rPr>
          <w:rFonts w:hint="eastAsia"/>
        </w:rPr>
        <w:t>后进入等待锁定池，当针对此对象发出</w:t>
      </w:r>
      <w:r>
        <w:rPr>
          <w:rFonts w:hint="eastAsia"/>
        </w:rPr>
        <w:t>notify</w:t>
      </w:r>
      <w:r>
        <w:t>/</w:t>
      </w:r>
      <w:r>
        <w:rPr>
          <w:rFonts w:hint="eastAsia"/>
        </w:rPr>
        <w:t>notifyAll</w:t>
      </w:r>
      <w:r>
        <w:rPr>
          <w:rFonts w:hint="eastAsia"/>
        </w:rPr>
        <w:t>方法后获得对象锁进入</w:t>
      </w:r>
      <w:r>
        <w:rPr>
          <w:rFonts w:hint="eastAsia"/>
        </w:rPr>
        <w:t>Runnable</w:t>
      </w:r>
      <w:r>
        <w:rPr>
          <w:rFonts w:hint="eastAsia"/>
        </w:rPr>
        <w:t>状态。</w:t>
      </w:r>
    </w:p>
    <w:p w14:paraId="2A34D2E6" w14:textId="77777777" w:rsidR="007C2EAF" w:rsidRDefault="007C2EAF" w:rsidP="00203C48">
      <w:pPr>
        <w:spacing w:line="440" w:lineRule="exact"/>
      </w:pPr>
    </w:p>
    <w:p w14:paraId="4DC6AD85" w14:textId="5298FA4A" w:rsidR="00CF4167" w:rsidRDefault="00203C48" w:rsidP="00203C48">
      <w:pPr>
        <w:spacing w:line="440" w:lineRule="exact"/>
      </w:pPr>
      <w:r w:rsidRPr="00203C48">
        <w:rPr>
          <w:rFonts w:hint="eastAsia"/>
        </w:rPr>
        <w:t>在</w:t>
      </w:r>
      <w:r w:rsidRPr="00203C48">
        <w:rPr>
          <w:rFonts w:hint="eastAsia"/>
        </w:rPr>
        <w:t>Java</w:t>
      </w:r>
      <w:r w:rsidRPr="00203C48">
        <w:rPr>
          <w:rFonts w:hint="eastAsia"/>
        </w:rPr>
        <w:t>中，</w:t>
      </w:r>
      <w:r w:rsidRPr="00203C48">
        <w:rPr>
          <w:rFonts w:hint="eastAsia"/>
        </w:rPr>
        <w:t>hashCode</w:t>
      </w:r>
      <w:r w:rsidRPr="00203C48">
        <w:rPr>
          <w:rFonts w:hint="eastAsia"/>
        </w:rPr>
        <w:t>代表对象的特征。</w:t>
      </w:r>
    </w:p>
    <w:p w14:paraId="41B7C3E7" w14:textId="29340F54" w:rsidR="00203C48" w:rsidRPr="00203C48" w:rsidRDefault="00CF4167" w:rsidP="00203C48">
      <w:pPr>
        <w:spacing w:line="440" w:lineRule="exact"/>
      </w:pPr>
      <w:r w:rsidRPr="00CF4167">
        <w:rPr>
          <w:rFonts w:hint="eastAsia"/>
        </w:rPr>
        <w:t>散列表存储的是键值对，</w:t>
      </w:r>
      <w:r>
        <w:rPr>
          <w:rFonts w:hint="eastAsia"/>
        </w:rPr>
        <w:t>拿着</w:t>
      </w:r>
      <w:r>
        <w:rPr>
          <w:rFonts w:hint="eastAsia"/>
        </w:rPr>
        <w:t>key</w:t>
      </w:r>
      <w:r>
        <w:rPr>
          <w:rFonts w:hint="eastAsia"/>
        </w:rPr>
        <w:t>能快速的检索到对应的</w:t>
      </w:r>
      <w:r>
        <w:rPr>
          <w:rFonts w:hint="eastAsia"/>
        </w:rPr>
        <w:t>value</w:t>
      </w:r>
      <w:r w:rsidRPr="00CF4167">
        <w:rPr>
          <w:rFonts w:hint="eastAsia"/>
        </w:rPr>
        <w:t>。</w:t>
      </w:r>
      <w:r>
        <w:rPr>
          <w:rFonts w:hint="eastAsia"/>
        </w:rPr>
        <w:t>因此</w:t>
      </w:r>
      <w:r w:rsidRPr="00CF4167">
        <w:rPr>
          <w:rFonts w:hint="eastAsia"/>
        </w:rPr>
        <w:t>利用到散列码可以快速找到所需要的对象</w:t>
      </w:r>
      <w:r>
        <w:rPr>
          <w:rFonts w:hint="eastAsia"/>
        </w:rPr>
        <w:t>。</w:t>
      </w:r>
    </w:p>
    <w:p w14:paraId="41E33EB9" w14:textId="478B8FA1" w:rsidR="00203C48" w:rsidRDefault="00203C48" w:rsidP="00203C48">
      <w:pPr>
        <w:spacing w:line="440" w:lineRule="exact"/>
      </w:pPr>
      <w:r w:rsidRPr="00203C48">
        <w:rPr>
          <w:rFonts w:hint="eastAsia"/>
        </w:rPr>
        <w:t>哈希码并不是完全唯一的，它是一种算法，让同一个类的对象按照自己不同的特征尽量的有不同的哈希码，但不表示不同的对象哈希码完全不同。也有相同的情况，看程序员如何写哈希码的算法。</w:t>
      </w:r>
      <w:r w:rsidR="00F65A12">
        <w:rPr>
          <w:rFonts w:hint="eastAsia"/>
        </w:rPr>
        <w:t>（通过对象唯一的地址值求</w:t>
      </w:r>
      <w:r w:rsidR="00B23E95">
        <w:rPr>
          <w:rFonts w:hint="eastAsia"/>
        </w:rPr>
        <w:t>对应的</w:t>
      </w:r>
      <w:r w:rsidR="00F65A12">
        <w:rPr>
          <w:rFonts w:hint="eastAsia"/>
        </w:rPr>
        <w:t>哈希值即哈希算法。）</w:t>
      </w:r>
    </w:p>
    <w:p w14:paraId="5011F7AB" w14:textId="77777777" w:rsidR="007C2EAF" w:rsidRDefault="007C2EAF" w:rsidP="00203C48">
      <w:pPr>
        <w:spacing w:line="440" w:lineRule="exact"/>
      </w:pPr>
    </w:p>
    <w:p w14:paraId="59D754DD" w14:textId="5C572F57" w:rsidR="00B57E7D" w:rsidRPr="00E3690F" w:rsidRDefault="00B62187" w:rsidP="00B57E7D">
      <w:pPr>
        <w:spacing w:line="440" w:lineRule="exact"/>
      </w:pPr>
      <w:r>
        <w:rPr>
          <w:rFonts w:hint="eastAsia"/>
        </w:rPr>
        <w:t>当你把对象加入</w:t>
      </w:r>
      <w:r>
        <w:rPr>
          <w:rFonts w:hint="eastAsia"/>
        </w:rPr>
        <w:t>HashSet</w:t>
      </w:r>
      <w:r>
        <w:rPr>
          <w:rFonts w:hint="eastAsia"/>
        </w:rPr>
        <w:t>时，</w:t>
      </w:r>
      <w:r>
        <w:rPr>
          <w:rFonts w:hint="eastAsia"/>
        </w:rPr>
        <w:t>HashSet</w:t>
      </w:r>
      <w:r>
        <w:rPr>
          <w:rFonts w:hint="eastAsia"/>
        </w:rPr>
        <w:t>会先计算对象的</w:t>
      </w:r>
      <w:r>
        <w:rPr>
          <w:rFonts w:hint="eastAsia"/>
        </w:rPr>
        <w:t>hashcode</w:t>
      </w:r>
      <w:r>
        <w:rPr>
          <w:rFonts w:hint="eastAsia"/>
        </w:rPr>
        <w:t>值来判断对象加入的位置，同时也会与其他已经加入的对象的</w:t>
      </w:r>
      <w:r>
        <w:rPr>
          <w:rFonts w:hint="eastAsia"/>
        </w:rPr>
        <w:t>hashcode</w:t>
      </w:r>
      <w:r>
        <w:rPr>
          <w:rFonts w:hint="eastAsia"/>
        </w:rPr>
        <w:t>值作比较，如果没有相符的</w:t>
      </w:r>
      <w:r>
        <w:rPr>
          <w:rFonts w:hint="eastAsia"/>
        </w:rPr>
        <w:t>hashcode</w:t>
      </w:r>
      <w:r>
        <w:rPr>
          <w:rFonts w:hint="eastAsia"/>
        </w:rPr>
        <w:t>，</w:t>
      </w:r>
      <w:r>
        <w:rPr>
          <w:rFonts w:hint="eastAsia"/>
        </w:rPr>
        <w:t>HashSet</w:t>
      </w:r>
      <w:r>
        <w:rPr>
          <w:rFonts w:hint="eastAsia"/>
        </w:rPr>
        <w:t>会假设对象没有重复出现。但是如果发现有相同</w:t>
      </w:r>
      <w:r>
        <w:rPr>
          <w:rFonts w:hint="eastAsia"/>
        </w:rPr>
        <w:t>hashcode</w:t>
      </w:r>
      <w:r>
        <w:rPr>
          <w:rFonts w:hint="eastAsia"/>
        </w:rPr>
        <w:t>值的对象，这时会调用</w:t>
      </w:r>
      <w:r>
        <w:rPr>
          <w:rFonts w:hint="eastAsia"/>
        </w:rPr>
        <w:t>equals()</w:t>
      </w:r>
      <w:r>
        <w:rPr>
          <w:rFonts w:hint="eastAsia"/>
        </w:rPr>
        <w:t>方法来检查</w:t>
      </w:r>
      <w:r>
        <w:rPr>
          <w:rFonts w:hint="eastAsia"/>
        </w:rPr>
        <w:t>hashcode</w:t>
      </w:r>
      <w:r>
        <w:rPr>
          <w:rFonts w:hint="eastAsia"/>
        </w:rPr>
        <w:t>相等的对象是否真的相同。如果两者相同，</w:t>
      </w:r>
      <w:r>
        <w:rPr>
          <w:rFonts w:hint="eastAsia"/>
        </w:rPr>
        <w:t>HashSet</w:t>
      </w:r>
      <w:r>
        <w:rPr>
          <w:rFonts w:hint="eastAsia"/>
        </w:rPr>
        <w:t>就不会让其加入操作成功。如果不同的话，就会重新散列到其他位置。这样我们就大大减少了</w:t>
      </w:r>
      <w:r>
        <w:rPr>
          <w:rFonts w:hint="eastAsia"/>
        </w:rPr>
        <w:t>equals</w:t>
      </w:r>
      <w:r>
        <w:rPr>
          <w:rFonts w:hint="eastAsia"/>
        </w:rPr>
        <w:t>的次数，相应就大大提高了执行速度。</w:t>
      </w:r>
    </w:p>
    <w:p w14:paraId="310097CC" w14:textId="77777777" w:rsidR="00B62187" w:rsidRPr="00203C48" w:rsidRDefault="00B62187" w:rsidP="00203C48">
      <w:pPr>
        <w:spacing w:line="440" w:lineRule="exact"/>
      </w:pPr>
    </w:p>
    <w:p w14:paraId="45EA15D3" w14:textId="77777777" w:rsidR="00203C48" w:rsidRPr="00203C48" w:rsidRDefault="00203C48" w:rsidP="00203C48">
      <w:pPr>
        <w:spacing w:line="440" w:lineRule="exact"/>
      </w:pPr>
      <w:r w:rsidRPr="00203C48">
        <w:rPr>
          <w:rFonts w:hint="eastAsia"/>
        </w:rPr>
        <w:t>==</w:t>
      </w:r>
      <w:r w:rsidRPr="00203C48">
        <w:rPr>
          <w:rFonts w:hint="eastAsia"/>
        </w:rPr>
        <w:t>是运算符，用于比较基础类型变量和引用类型变量。对于基础类型变量，比较变量保存的值是否相同，</w:t>
      </w:r>
      <w:r w:rsidRPr="00203C48">
        <w:rPr>
          <w:rFonts w:hint="eastAsia"/>
          <w:u w:val="single"/>
        </w:rPr>
        <w:t>类型不一定要相同</w:t>
      </w:r>
      <w:r w:rsidRPr="00203C48">
        <w:rPr>
          <w:rFonts w:hint="eastAsia"/>
        </w:rPr>
        <w:t>；对于引用类型变量，比较对象的地址值是否相同。</w:t>
      </w:r>
    </w:p>
    <w:p w14:paraId="754049FF" w14:textId="398A4CC0" w:rsidR="00203C48" w:rsidRPr="00203C48" w:rsidRDefault="00203C48" w:rsidP="00203C48">
      <w:pPr>
        <w:spacing w:line="440" w:lineRule="exact"/>
      </w:pPr>
      <w:r w:rsidRPr="00203C48">
        <w:rPr>
          <w:rFonts w:hint="eastAsia"/>
        </w:rPr>
        <w:t>String</w:t>
      </w:r>
      <w:r w:rsidRPr="00203C48">
        <w:rPr>
          <w:rFonts w:hint="eastAsia"/>
        </w:rPr>
        <w:t>重写了</w:t>
      </w:r>
      <w:r w:rsidRPr="00203C48">
        <w:rPr>
          <w:rFonts w:hint="eastAsia"/>
        </w:rPr>
        <w:t>equals</w:t>
      </w:r>
      <w:r w:rsidRPr="00203C48">
        <w:rPr>
          <w:rFonts w:hint="eastAsia"/>
        </w:rPr>
        <w:t>，</w:t>
      </w:r>
      <w:r w:rsidRPr="00203C48">
        <w:rPr>
          <w:rFonts w:hint="eastAsia"/>
        </w:rPr>
        <w:t>equals</w:t>
      </w:r>
      <w:r w:rsidRPr="00203C48">
        <w:rPr>
          <w:rFonts w:hint="eastAsia"/>
        </w:rPr>
        <w:t>底层使用</w:t>
      </w:r>
      <w:r w:rsidRPr="00203C48">
        <w:rPr>
          <w:rFonts w:hint="eastAsia"/>
        </w:rPr>
        <w:t>!</w:t>
      </w:r>
      <w:r w:rsidRPr="00203C48">
        <w:t>=</w:t>
      </w:r>
      <w:r w:rsidRPr="00203C48">
        <w:rPr>
          <w:rFonts w:hint="eastAsia"/>
        </w:rPr>
        <w:t>比较字符串的内容，而不是地址值。</w:t>
      </w:r>
    </w:p>
    <w:p w14:paraId="3E63A01E" w14:textId="77777777" w:rsidR="00203C48" w:rsidRPr="00203C48" w:rsidRDefault="00203C48" w:rsidP="00203C48">
      <w:pPr>
        <w:spacing w:line="440" w:lineRule="exact"/>
      </w:pPr>
    </w:p>
    <w:p w14:paraId="0F0268B5" w14:textId="77777777" w:rsidR="00203C48" w:rsidRPr="00203C48" w:rsidRDefault="00203C48" w:rsidP="00203C48">
      <w:pPr>
        <w:spacing w:line="440" w:lineRule="exact"/>
      </w:pPr>
      <w:r w:rsidRPr="00203C48">
        <w:rPr>
          <w:rFonts w:hint="eastAsia"/>
        </w:rPr>
        <w:t>equals</w:t>
      </w:r>
      <w:r w:rsidRPr="00203C48">
        <w:rPr>
          <w:rFonts w:hint="eastAsia"/>
        </w:rPr>
        <w:t>是</w:t>
      </w:r>
      <w:r w:rsidRPr="00203C48">
        <w:rPr>
          <w:rFonts w:hint="eastAsia"/>
        </w:rPr>
        <w:t>Object</w:t>
      </w:r>
      <w:r w:rsidRPr="00203C48">
        <w:rPr>
          <w:rFonts w:hint="eastAsia"/>
        </w:rPr>
        <w:t>类中定义的方法，通常用于比较两个对象的值是否相等。</w:t>
      </w:r>
    </w:p>
    <w:p w14:paraId="6A779801" w14:textId="77777777" w:rsidR="00203C48" w:rsidRPr="00203C48" w:rsidRDefault="00203C48" w:rsidP="00203C48">
      <w:pPr>
        <w:spacing w:line="440" w:lineRule="exact"/>
      </w:pPr>
      <w:r w:rsidRPr="00203C48">
        <w:t>equals</w:t>
      </w:r>
      <w:r w:rsidRPr="00203C48">
        <w:rPr>
          <w:rFonts w:hint="eastAsia"/>
        </w:rPr>
        <w:t>未被重写等价于</w:t>
      </w:r>
      <w:r w:rsidRPr="00203C48">
        <w:rPr>
          <w:rFonts w:hint="eastAsia"/>
        </w:rPr>
        <w:t>==</w:t>
      </w:r>
      <w:r w:rsidRPr="00203C48">
        <w:rPr>
          <w:rFonts w:hint="eastAsia"/>
        </w:rPr>
        <w:t>，</w:t>
      </w:r>
      <w:r w:rsidRPr="00203C48">
        <w:rPr>
          <w:rFonts w:hint="eastAsia"/>
        </w:rPr>
        <w:t>equals</w:t>
      </w:r>
      <w:r w:rsidRPr="00203C48">
        <w:rPr>
          <w:rFonts w:hint="eastAsia"/>
        </w:rPr>
        <w:t>被重写后比较两者的内容。（一般都会重写的。）</w:t>
      </w:r>
    </w:p>
    <w:p w14:paraId="090F5DAC" w14:textId="77777777" w:rsidR="00203C48" w:rsidRPr="00203C48" w:rsidRDefault="00203C48" w:rsidP="00203C48">
      <w:pPr>
        <w:spacing w:line="440" w:lineRule="exact"/>
      </w:pPr>
      <w:r w:rsidRPr="00203C48">
        <w:rPr>
          <w:rFonts w:hint="eastAsia"/>
        </w:rPr>
        <w:t>==</w:t>
      </w:r>
      <w:r w:rsidRPr="00203C48">
        <w:rPr>
          <w:rFonts w:hint="eastAsia"/>
        </w:rPr>
        <w:t>是不会变的，但是</w:t>
      </w:r>
      <w:r w:rsidRPr="00203C48">
        <w:rPr>
          <w:rFonts w:hint="eastAsia"/>
        </w:rPr>
        <w:t>equals()</w:t>
      </w:r>
      <w:r w:rsidRPr="00203C48">
        <w:rPr>
          <w:rFonts w:hint="eastAsia"/>
        </w:rPr>
        <w:t>作为方法可能被重写，比如</w:t>
      </w:r>
      <w:r w:rsidRPr="00203C48">
        <w:rPr>
          <w:rFonts w:hint="eastAsia"/>
        </w:rPr>
        <w:t>String</w:t>
      </w:r>
      <w:r w:rsidRPr="00203C48">
        <w:rPr>
          <w:rFonts w:hint="eastAsia"/>
        </w:rPr>
        <w:t>类就重写了该方法，比较的是字符串的内容，而不是地址值。</w:t>
      </w:r>
    </w:p>
    <w:p w14:paraId="2D8933E7" w14:textId="77777777" w:rsidR="00203C48" w:rsidRPr="00203C48" w:rsidRDefault="00203C48" w:rsidP="00203C48">
      <w:pPr>
        <w:spacing w:line="440" w:lineRule="exact"/>
      </w:pPr>
      <w:r w:rsidRPr="00203C48">
        <w:rPr>
          <w:rFonts w:hint="eastAsia"/>
        </w:rPr>
        <w:t>当有</w:t>
      </w:r>
      <w:r w:rsidRPr="00203C48">
        <w:rPr>
          <w:rFonts w:hint="eastAsia"/>
        </w:rPr>
        <w:t>a.equals(b)==true</w:t>
      </w:r>
      <w:r w:rsidRPr="00203C48">
        <w:rPr>
          <w:rFonts w:hint="eastAsia"/>
        </w:rPr>
        <w:t>时，则</w:t>
      </w:r>
      <w:r w:rsidRPr="00203C48">
        <w:rPr>
          <w:rFonts w:hint="eastAsia"/>
        </w:rPr>
        <w:t>a.hashCode()==b.hashCode()</w:t>
      </w:r>
      <w:r w:rsidRPr="00203C48">
        <w:rPr>
          <w:rFonts w:hint="eastAsia"/>
        </w:rPr>
        <w:t>必然成立；</w:t>
      </w:r>
    </w:p>
    <w:p w14:paraId="0398E30A" w14:textId="77777777" w:rsidR="00203C48" w:rsidRPr="00203C48" w:rsidRDefault="00203C48" w:rsidP="00203C48">
      <w:pPr>
        <w:spacing w:line="440" w:lineRule="exact"/>
      </w:pPr>
      <w:r w:rsidRPr="00203C48">
        <w:rPr>
          <w:rFonts w:hint="eastAsia"/>
        </w:rPr>
        <w:lastRenderedPageBreak/>
        <w:t>反过来，当</w:t>
      </w:r>
      <w:r w:rsidRPr="00203C48">
        <w:rPr>
          <w:rFonts w:hint="eastAsia"/>
        </w:rPr>
        <w:t>a.hashCode()==b.hashCode()</w:t>
      </w:r>
      <w:r w:rsidRPr="00203C48">
        <w:rPr>
          <w:rFonts w:hint="eastAsia"/>
        </w:rPr>
        <w:t>时，</w:t>
      </w:r>
      <w:r w:rsidRPr="00203C48">
        <w:rPr>
          <w:rFonts w:hint="eastAsia"/>
        </w:rPr>
        <w:t>a.equals(b)</w:t>
      </w:r>
      <w:r w:rsidRPr="00203C48">
        <w:rPr>
          <w:rFonts w:hint="eastAsia"/>
        </w:rPr>
        <w:t>不一定为</w:t>
      </w:r>
      <w:r w:rsidRPr="00203C48">
        <w:rPr>
          <w:rFonts w:hint="eastAsia"/>
        </w:rPr>
        <w:t>true</w:t>
      </w:r>
      <w:r w:rsidRPr="00203C48">
        <w:rPr>
          <w:rFonts w:hint="eastAsia"/>
        </w:rPr>
        <w:t>。</w:t>
      </w:r>
    </w:p>
    <w:p w14:paraId="1B4A9A00" w14:textId="77777777" w:rsidR="00203C48" w:rsidRPr="00203C48" w:rsidRDefault="00203C48" w:rsidP="00203C48">
      <w:pPr>
        <w:spacing w:line="440" w:lineRule="exact"/>
      </w:pPr>
      <w:r w:rsidRPr="00203C48">
        <w:t>e</w:t>
      </w:r>
      <w:r w:rsidRPr="00203C48">
        <w:rPr>
          <w:rFonts w:hint="eastAsia"/>
        </w:rPr>
        <w:t>quals</w:t>
      </w:r>
      <w:r w:rsidRPr="00203C48">
        <w:t>()</w:t>
      </w:r>
      <w:r w:rsidRPr="00203C48">
        <w:rPr>
          <w:rFonts w:hint="eastAsia"/>
        </w:rPr>
        <w:t>、</w:t>
      </w:r>
      <w:r w:rsidRPr="00203C48">
        <w:rPr>
          <w:rFonts w:hint="eastAsia"/>
        </w:rPr>
        <w:t>hashCode(</w:t>
      </w:r>
      <w:r w:rsidRPr="00203C48">
        <w:t>)</w:t>
      </w:r>
      <w:r w:rsidRPr="00203C48">
        <w:rPr>
          <w:rFonts w:hint="eastAsia"/>
        </w:rPr>
        <w:t>为什么要同时重写？</w:t>
      </w:r>
    </w:p>
    <w:p w14:paraId="1802C1A7" w14:textId="3FF7F688" w:rsidR="00203C48" w:rsidRPr="00203C48" w:rsidRDefault="00203C48" w:rsidP="00203C48">
      <w:pPr>
        <w:spacing w:line="440" w:lineRule="exact"/>
      </w:pPr>
      <w:r w:rsidRPr="00203C48">
        <w:rPr>
          <w:rFonts w:hint="eastAsia"/>
        </w:rPr>
        <w:t>如果我们重写了</w:t>
      </w:r>
      <w:r w:rsidRPr="00203C48">
        <w:rPr>
          <w:rFonts w:hint="eastAsia"/>
        </w:rPr>
        <w:t>equals</w:t>
      </w:r>
      <w:r w:rsidR="00D7385A">
        <w:t>()</w:t>
      </w:r>
      <w:r w:rsidRPr="00203C48">
        <w:rPr>
          <w:rFonts w:hint="eastAsia"/>
        </w:rPr>
        <w:t>，那么必须重写</w:t>
      </w:r>
      <w:r w:rsidRPr="00203C48">
        <w:rPr>
          <w:rFonts w:hint="eastAsia"/>
        </w:rPr>
        <w:t>hashCode</w:t>
      </w:r>
      <w:r w:rsidR="00D7385A">
        <w:t>()</w:t>
      </w:r>
      <w:r w:rsidRPr="00203C48">
        <w:rPr>
          <w:rFonts w:hint="eastAsia"/>
        </w:rPr>
        <w:t>，使其满足以下规定：</w:t>
      </w:r>
    </w:p>
    <w:p w14:paraId="3CCBDA5E" w14:textId="297DAFCF" w:rsidR="00203C48" w:rsidRPr="00203C48" w:rsidRDefault="00203C48" w:rsidP="00203C48">
      <w:pPr>
        <w:spacing w:line="440" w:lineRule="exact"/>
      </w:pPr>
      <w:r w:rsidRPr="00203C48">
        <w:rPr>
          <w:rFonts w:hint="eastAsia"/>
        </w:rPr>
        <w:t>1)equals</w:t>
      </w:r>
      <w:r w:rsidRPr="00203C48">
        <w:rPr>
          <w:rFonts w:hint="eastAsia"/>
        </w:rPr>
        <w:t>相等，</w:t>
      </w:r>
      <w:r w:rsidRPr="00203C48">
        <w:rPr>
          <w:rFonts w:hint="eastAsia"/>
        </w:rPr>
        <w:t>hashcode</w:t>
      </w:r>
      <w:r w:rsidRPr="00203C48">
        <w:rPr>
          <w:rFonts w:hint="eastAsia"/>
        </w:rPr>
        <w:t>一定相等。</w:t>
      </w:r>
      <w:r w:rsidR="00BF67C0">
        <w:rPr>
          <w:rFonts w:hint="eastAsia"/>
        </w:rPr>
        <w:t>（假设都未重写，都</w:t>
      </w:r>
      <w:r w:rsidR="001E3C60">
        <w:rPr>
          <w:rFonts w:hint="eastAsia"/>
        </w:rPr>
        <w:t>与</w:t>
      </w:r>
      <w:r w:rsidR="00BF67C0">
        <w:rPr>
          <w:rFonts w:hint="eastAsia"/>
        </w:rPr>
        <w:t>地址值</w:t>
      </w:r>
      <w:r w:rsidR="001E3C60">
        <w:rPr>
          <w:rFonts w:hint="eastAsia"/>
        </w:rPr>
        <w:t>相关</w:t>
      </w:r>
      <w:r w:rsidR="00BF67C0">
        <w:rPr>
          <w:rFonts w:hint="eastAsia"/>
        </w:rPr>
        <w:t>。）</w:t>
      </w:r>
    </w:p>
    <w:p w14:paraId="7385128D" w14:textId="77777777" w:rsidR="00203C48" w:rsidRPr="00203C48" w:rsidRDefault="00203C48" w:rsidP="00203C48">
      <w:pPr>
        <w:spacing w:line="440" w:lineRule="exact"/>
      </w:pPr>
      <w:r w:rsidRPr="00203C48">
        <w:rPr>
          <w:rFonts w:hint="eastAsia"/>
        </w:rPr>
        <w:t>2)equals</w:t>
      </w:r>
      <w:r w:rsidRPr="00203C48">
        <w:rPr>
          <w:rFonts w:hint="eastAsia"/>
        </w:rPr>
        <w:t>不等，</w:t>
      </w:r>
      <w:r w:rsidRPr="00203C48">
        <w:rPr>
          <w:rFonts w:hint="eastAsia"/>
        </w:rPr>
        <w:t>hashcode</w:t>
      </w:r>
      <w:r w:rsidRPr="00203C48">
        <w:rPr>
          <w:rFonts w:hint="eastAsia"/>
        </w:rPr>
        <w:t>不一定不等。</w:t>
      </w:r>
    </w:p>
    <w:p w14:paraId="53259339" w14:textId="77777777" w:rsidR="00203C48" w:rsidRPr="00203C48" w:rsidRDefault="00203C48" w:rsidP="00203C48">
      <w:pPr>
        <w:spacing w:line="440" w:lineRule="exact"/>
      </w:pPr>
      <w:r w:rsidRPr="00203C48">
        <w:rPr>
          <w:rFonts w:hint="eastAsia"/>
        </w:rPr>
        <w:t>3)hashcode</w:t>
      </w:r>
      <w:r w:rsidRPr="00203C48">
        <w:rPr>
          <w:rFonts w:hint="eastAsia"/>
        </w:rPr>
        <w:t>相等，</w:t>
      </w:r>
      <w:r w:rsidRPr="00203C48">
        <w:rPr>
          <w:rFonts w:hint="eastAsia"/>
        </w:rPr>
        <w:t>equals</w:t>
      </w:r>
      <w:r w:rsidRPr="00203C48">
        <w:rPr>
          <w:rFonts w:hint="eastAsia"/>
        </w:rPr>
        <w:t>不一定相等。</w:t>
      </w:r>
    </w:p>
    <w:p w14:paraId="638DD00A" w14:textId="77777777" w:rsidR="00203C48" w:rsidRPr="00203C48" w:rsidRDefault="00203C48" w:rsidP="00203C48">
      <w:pPr>
        <w:spacing w:line="440" w:lineRule="exact"/>
      </w:pPr>
      <w:r w:rsidRPr="00203C48">
        <w:rPr>
          <w:rFonts w:hint="eastAsia"/>
        </w:rPr>
        <w:t>4)hashcode</w:t>
      </w:r>
      <w:r w:rsidRPr="00203C48">
        <w:rPr>
          <w:rFonts w:hint="eastAsia"/>
        </w:rPr>
        <w:t>不等，</w:t>
      </w:r>
      <w:r w:rsidRPr="00203C48">
        <w:rPr>
          <w:rFonts w:hint="eastAsia"/>
        </w:rPr>
        <w:t>equals</w:t>
      </w:r>
      <w:r w:rsidRPr="00203C48">
        <w:rPr>
          <w:rFonts w:hint="eastAsia"/>
        </w:rPr>
        <w:t>一定不等。</w:t>
      </w:r>
    </w:p>
    <w:p w14:paraId="6094FC55" w14:textId="32E5D074" w:rsidR="00203C48" w:rsidRDefault="00203C48" w:rsidP="007E3387">
      <w:pPr>
        <w:spacing w:line="440" w:lineRule="exact"/>
      </w:pPr>
      <w:r w:rsidRPr="00203C48">
        <w:rPr>
          <w:rFonts w:hint="eastAsia"/>
        </w:rPr>
        <w:t>之所以有规定，是为了使诸如</w:t>
      </w:r>
      <w:r w:rsidRPr="00203C48">
        <w:rPr>
          <w:rFonts w:hint="eastAsia"/>
        </w:rPr>
        <w:t>HashMap</w:t>
      </w:r>
      <w:r w:rsidRPr="00203C48">
        <w:rPr>
          <w:rFonts w:hint="eastAsia"/>
        </w:rPr>
        <w:t>这样的哈希表正常使用。</w:t>
      </w:r>
    </w:p>
    <w:p w14:paraId="64314150" w14:textId="77777777" w:rsidR="00CA63A5" w:rsidRDefault="00CA63A5" w:rsidP="008E2676">
      <w:pPr>
        <w:spacing w:line="440" w:lineRule="exact"/>
      </w:pPr>
    </w:p>
    <w:p w14:paraId="6D1A9356" w14:textId="4D08C318" w:rsidR="00B670D7" w:rsidRDefault="008E2676" w:rsidP="008E2676">
      <w:pPr>
        <w:spacing w:line="440" w:lineRule="exact"/>
      </w:pPr>
      <w:r w:rsidRPr="00060CC1">
        <w:rPr>
          <w:rFonts w:hint="eastAsia"/>
          <w:color w:val="FF0000"/>
        </w:rPr>
        <w:t>包装类</w:t>
      </w:r>
      <w:r w:rsidR="00060CC1" w:rsidRPr="00060CC1">
        <w:rPr>
          <w:rFonts w:hint="eastAsia"/>
          <w:color w:val="FF0000"/>
        </w:rPr>
        <w:t>1</w:t>
      </w:r>
      <w:r>
        <w:rPr>
          <w:rFonts w:hint="eastAsia"/>
        </w:rPr>
        <w:t>共有</w:t>
      </w:r>
      <w:r>
        <w:rPr>
          <w:rFonts w:hint="eastAsia"/>
        </w:rPr>
        <w:t>8</w:t>
      </w:r>
      <w:r>
        <w:rPr>
          <w:rFonts w:hint="eastAsia"/>
        </w:rPr>
        <w:t>种，</w:t>
      </w:r>
      <w:r w:rsidRPr="008E2676">
        <w:rPr>
          <w:rFonts w:hint="eastAsia"/>
        </w:rPr>
        <w:t>Byte</w:t>
      </w:r>
      <w:r w:rsidRPr="008E2676">
        <w:rPr>
          <w:rFonts w:hint="eastAsia"/>
        </w:rPr>
        <w:t>、</w:t>
      </w:r>
      <w:r w:rsidRPr="008E2676">
        <w:rPr>
          <w:rFonts w:hint="eastAsia"/>
        </w:rPr>
        <w:t>Short</w:t>
      </w:r>
      <w:r w:rsidRPr="008E2676">
        <w:rPr>
          <w:rFonts w:hint="eastAsia"/>
        </w:rPr>
        <w:t>、</w:t>
      </w:r>
      <w:r w:rsidRPr="008E2676">
        <w:rPr>
          <w:rFonts w:hint="eastAsia"/>
        </w:rPr>
        <w:t>Integer</w:t>
      </w:r>
      <w:r w:rsidRPr="008E2676">
        <w:rPr>
          <w:rFonts w:hint="eastAsia"/>
        </w:rPr>
        <w:t>、</w:t>
      </w:r>
      <w:r w:rsidRPr="008E2676">
        <w:rPr>
          <w:rFonts w:hint="eastAsia"/>
        </w:rPr>
        <w:t>Long</w:t>
      </w:r>
      <w:r w:rsidRPr="008E2676">
        <w:rPr>
          <w:rFonts w:hint="eastAsia"/>
        </w:rPr>
        <w:t>、</w:t>
      </w:r>
      <w:r w:rsidRPr="008E2676">
        <w:rPr>
          <w:rFonts w:hint="eastAsia"/>
        </w:rPr>
        <w:t>Float</w:t>
      </w:r>
      <w:r w:rsidRPr="008E2676">
        <w:rPr>
          <w:rFonts w:hint="eastAsia"/>
        </w:rPr>
        <w:t>、</w:t>
      </w:r>
      <w:r w:rsidRPr="008E2676">
        <w:rPr>
          <w:rFonts w:hint="eastAsia"/>
        </w:rPr>
        <w:t>Double</w:t>
      </w:r>
      <w:r w:rsidRPr="008E2676">
        <w:rPr>
          <w:rFonts w:hint="eastAsia"/>
        </w:rPr>
        <w:t>、</w:t>
      </w:r>
      <w:r w:rsidRPr="008E2676">
        <w:rPr>
          <w:rFonts w:hint="eastAsia"/>
        </w:rPr>
        <w:t>Character</w:t>
      </w:r>
      <w:r w:rsidRPr="008E2676">
        <w:rPr>
          <w:rFonts w:hint="eastAsia"/>
        </w:rPr>
        <w:t>、</w:t>
      </w:r>
      <w:r w:rsidRPr="008E2676">
        <w:rPr>
          <w:rFonts w:hint="eastAsia"/>
        </w:rPr>
        <w:t>Boolean</w:t>
      </w:r>
      <w:r w:rsidRPr="008E2676">
        <w:rPr>
          <w:rFonts w:hint="eastAsia"/>
        </w:rPr>
        <w:t>。</w:t>
      </w:r>
      <w:r>
        <w:rPr>
          <w:rFonts w:hint="eastAsia"/>
        </w:rPr>
        <w:t>分别对应</w:t>
      </w:r>
      <w:r>
        <w:rPr>
          <w:rFonts w:hint="eastAsia"/>
        </w:rPr>
        <w:t>8</w:t>
      </w:r>
      <w:r>
        <w:rPr>
          <w:rFonts w:hint="eastAsia"/>
        </w:rPr>
        <w:t>种基本数据类型，整型（</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long</w:t>
      </w:r>
      <w:r>
        <w:rPr>
          <w:rFonts w:hint="eastAsia"/>
        </w:rPr>
        <w:t>）、浮点型（</w:t>
      </w:r>
      <w:r>
        <w:rPr>
          <w:rFonts w:hint="eastAsia"/>
        </w:rPr>
        <w:t>float</w:t>
      </w:r>
      <w:r>
        <w:rPr>
          <w:rFonts w:hint="eastAsia"/>
        </w:rPr>
        <w:t>、</w:t>
      </w:r>
      <w:r>
        <w:rPr>
          <w:rFonts w:hint="eastAsia"/>
        </w:rPr>
        <w:t>double</w:t>
      </w:r>
      <w:r>
        <w:rPr>
          <w:rFonts w:hint="eastAsia"/>
        </w:rPr>
        <w:t>）、字符型</w:t>
      </w:r>
      <w:r>
        <w:rPr>
          <w:rFonts w:hint="eastAsia"/>
        </w:rPr>
        <w:t>char</w:t>
      </w:r>
      <w:r>
        <w:rPr>
          <w:rFonts w:hint="eastAsia"/>
        </w:rPr>
        <w:t>、布尔型</w:t>
      </w:r>
      <w:r>
        <w:rPr>
          <w:rFonts w:hint="eastAsia"/>
        </w:rPr>
        <w:t>boolean</w:t>
      </w:r>
      <w:r>
        <w:rPr>
          <w:rFonts w:hint="eastAsia"/>
        </w:rPr>
        <w:t>，包装类包装类创建对象的方式就跟其他类一样。</w:t>
      </w:r>
    </w:p>
    <w:p w14:paraId="40FD84C4" w14:textId="6ED584AF" w:rsidR="00B670D7" w:rsidRDefault="006829B8" w:rsidP="006829B8">
      <w:pPr>
        <w:spacing w:line="440" w:lineRule="exact"/>
      </w:pPr>
      <w:r>
        <w:rPr>
          <w:rFonts w:hint="eastAsia"/>
        </w:rPr>
        <w:t>只要</w:t>
      </w:r>
      <w:r>
        <w:rPr>
          <w:rFonts w:hint="eastAsia"/>
        </w:rPr>
        <w:t>Integer</w:t>
      </w:r>
      <w:r>
        <w:rPr>
          <w:rFonts w:hint="eastAsia"/>
        </w:rPr>
        <w:t>类第一次被使用到，</w:t>
      </w:r>
      <w:r>
        <w:rPr>
          <w:rFonts w:hint="eastAsia"/>
        </w:rPr>
        <w:t>Integer</w:t>
      </w:r>
      <w:r>
        <w:rPr>
          <w:rFonts w:hint="eastAsia"/>
        </w:rPr>
        <w:t>的静态内部类就被加载，加载的时候会创建</w:t>
      </w:r>
      <w:r>
        <w:rPr>
          <w:rFonts w:hint="eastAsia"/>
        </w:rPr>
        <w:t>-128</w:t>
      </w:r>
      <w:r>
        <w:rPr>
          <w:rFonts w:hint="eastAsia"/>
        </w:rPr>
        <w:t>到</w:t>
      </w:r>
      <w:r>
        <w:rPr>
          <w:rFonts w:hint="eastAsia"/>
        </w:rPr>
        <w:t>127</w:t>
      </w:r>
      <w:r>
        <w:rPr>
          <w:rFonts w:hint="eastAsia"/>
        </w:rPr>
        <w:t>的</w:t>
      </w:r>
      <w:r>
        <w:rPr>
          <w:rFonts w:hint="eastAsia"/>
        </w:rPr>
        <w:t>Integer</w:t>
      </w:r>
      <w:r>
        <w:rPr>
          <w:rFonts w:hint="eastAsia"/>
        </w:rPr>
        <w:t>对象，同时创建一个数组</w:t>
      </w:r>
      <w:r>
        <w:rPr>
          <w:rFonts w:hint="eastAsia"/>
        </w:rPr>
        <w:t>cache</w:t>
      </w:r>
      <w:r>
        <w:rPr>
          <w:rFonts w:hint="eastAsia"/>
        </w:rPr>
        <w:t>来缓存这些对象。当使用</w:t>
      </w:r>
      <w:r>
        <w:rPr>
          <w:rFonts w:hint="eastAsia"/>
        </w:rPr>
        <w:t>valueOf()</w:t>
      </w:r>
      <w:r>
        <w:rPr>
          <w:rFonts w:hint="eastAsia"/>
        </w:rPr>
        <w:t>方法创建对象时，就直接返回已经缓存的对象，也就是说不会再新建对象；当使用</w:t>
      </w:r>
      <w:r>
        <w:rPr>
          <w:rFonts w:hint="eastAsia"/>
        </w:rPr>
        <w:t>new</w:t>
      </w:r>
      <w:r>
        <w:rPr>
          <w:rFonts w:hint="eastAsia"/>
        </w:rPr>
        <w:t>关键字或使用</w:t>
      </w:r>
      <w:r>
        <w:rPr>
          <w:rFonts w:hint="eastAsia"/>
        </w:rPr>
        <w:t>valueOf()</w:t>
      </w:r>
      <w:r>
        <w:rPr>
          <w:rFonts w:hint="eastAsia"/>
        </w:rPr>
        <w:t>方法创建小于</w:t>
      </w:r>
      <w:r>
        <w:rPr>
          <w:rFonts w:hint="eastAsia"/>
        </w:rPr>
        <w:t>-128</w:t>
      </w:r>
      <w:r>
        <w:rPr>
          <w:rFonts w:hint="eastAsia"/>
        </w:rPr>
        <w:t>大于</w:t>
      </w:r>
      <w:r>
        <w:rPr>
          <w:rFonts w:hint="eastAsia"/>
        </w:rPr>
        <w:t>127</w:t>
      </w:r>
      <w:r>
        <w:rPr>
          <w:rFonts w:hint="eastAsia"/>
        </w:rPr>
        <w:t>的值对象时，就会创建新对象。</w:t>
      </w:r>
    </w:p>
    <w:p w14:paraId="6895D09C" w14:textId="0D97E84C" w:rsidR="00B670D7" w:rsidRDefault="00CD5628" w:rsidP="005647E6">
      <w:pPr>
        <w:spacing w:line="440" w:lineRule="exact"/>
      </w:pPr>
      <w:r>
        <w:rPr>
          <w:rFonts w:hint="eastAsia"/>
        </w:rPr>
        <w:t>Integer</w:t>
      </w:r>
      <w:r>
        <w:rPr>
          <w:rFonts w:hint="eastAsia"/>
        </w:rPr>
        <w:t>重写了</w:t>
      </w:r>
      <w:r>
        <w:rPr>
          <w:rFonts w:hint="eastAsia"/>
        </w:rPr>
        <w:t>equals(</w:t>
      </w:r>
      <w:r>
        <w:t>)</w:t>
      </w:r>
      <w:r>
        <w:rPr>
          <w:rFonts w:hint="eastAsia"/>
        </w:rPr>
        <w:t>，比较的是对象的值，</w:t>
      </w:r>
      <w:r w:rsidRPr="00CD5628">
        <w:rPr>
          <w:rFonts w:hint="eastAsia"/>
        </w:rPr>
        <w:t>而不是像</w:t>
      </w:r>
      <w:r w:rsidRPr="00CD5628">
        <w:rPr>
          <w:rFonts w:hint="eastAsia"/>
        </w:rPr>
        <w:t>==</w:t>
      </w:r>
      <w:r w:rsidRPr="00CD5628">
        <w:rPr>
          <w:rFonts w:hint="eastAsia"/>
        </w:rPr>
        <w:t>一样比较的是对象是否是同一个对象。所以，当需要比较两个</w:t>
      </w:r>
      <w:r w:rsidRPr="00CD5628">
        <w:rPr>
          <w:rFonts w:hint="eastAsia"/>
        </w:rPr>
        <w:t>Integer</w:t>
      </w:r>
      <w:r w:rsidRPr="00CD5628">
        <w:rPr>
          <w:rFonts w:hint="eastAsia"/>
        </w:rPr>
        <w:t>对象的值是否相等时，</w:t>
      </w:r>
      <w:r>
        <w:rPr>
          <w:rFonts w:hint="eastAsia"/>
        </w:rPr>
        <w:t>尽量使</w:t>
      </w:r>
      <w:r w:rsidRPr="00CD5628">
        <w:rPr>
          <w:rFonts w:hint="eastAsia"/>
        </w:rPr>
        <w:t>用</w:t>
      </w:r>
      <w:r w:rsidRPr="00CD5628">
        <w:rPr>
          <w:rFonts w:hint="eastAsia"/>
        </w:rPr>
        <w:t>equals()</w:t>
      </w:r>
      <w:r w:rsidRPr="00CD5628">
        <w:rPr>
          <w:rFonts w:hint="eastAsia"/>
        </w:rPr>
        <w:t>。用</w:t>
      </w:r>
      <w:r w:rsidRPr="00CD5628">
        <w:rPr>
          <w:rFonts w:hint="eastAsia"/>
        </w:rPr>
        <w:t>==</w:t>
      </w:r>
      <w:r w:rsidRPr="00CD5628">
        <w:rPr>
          <w:rFonts w:hint="eastAsia"/>
        </w:rPr>
        <w:t>比较的话由于缓存机制的存在，可能产生一些让人困扰的结果。</w:t>
      </w:r>
      <w:r w:rsidR="00781747">
        <w:rPr>
          <w:rFonts w:hint="eastAsia"/>
        </w:rPr>
        <w:t>（以后一</w:t>
      </w:r>
      <w:r w:rsidR="00451195">
        <w:rPr>
          <w:rFonts w:hint="eastAsia"/>
        </w:rPr>
        <w:t>遇</w:t>
      </w:r>
      <w:r w:rsidR="00781747">
        <w:rPr>
          <w:rFonts w:hint="eastAsia"/>
        </w:rPr>
        <w:t>到</w:t>
      </w:r>
      <w:r w:rsidR="00781747">
        <w:rPr>
          <w:rFonts w:hint="eastAsia"/>
        </w:rPr>
        <w:t>==</w:t>
      </w:r>
      <w:r w:rsidR="00781747">
        <w:rPr>
          <w:rFonts w:hint="eastAsia"/>
        </w:rPr>
        <w:t>就要提高警惕了。）</w:t>
      </w:r>
    </w:p>
    <w:p w14:paraId="07B8249C" w14:textId="61B694A5" w:rsidR="00B670D7" w:rsidRDefault="005314F1" w:rsidP="005314F1">
      <w:pPr>
        <w:spacing w:line="440" w:lineRule="exact"/>
      </w:pPr>
      <w:r>
        <w:rPr>
          <w:rFonts w:hint="eastAsia"/>
        </w:rPr>
        <w:t>此外，在</w:t>
      </w:r>
      <w:r>
        <w:rPr>
          <w:rFonts w:hint="eastAsia"/>
        </w:rPr>
        <w:t>8</w:t>
      </w:r>
      <w:r>
        <w:rPr>
          <w:rFonts w:hint="eastAsia"/>
        </w:rPr>
        <w:t>种包装类型中，有缓存区的有</w:t>
      </w:r>
      <w:r>
        <w:rPr>
          <w:rFonts w:hint="eastAsia"/>
        </w:rPr>
        <w:t>Character</w:t>
      </w:r>
      <w:r>
        <w:rPr>
          <w:rFonts w:hint="eastAsia"/>
        </w:rPr>
        <w:t>、</w:t>
      </w:r>
      <w:r>
        <w:rPr>
          <w:rFonts w:hint="eastAsia"/>
        </w:rPr>
        <w:t>Byte</w:t>
      </w:r>
      <w:r>
        <w:rPr>
          <w:rFonts w:hint="eastAsia"/>
        </w:rPr>
        <w:t>、</w:t>
      </w:r>
      <w:r>
        <w:rPr>
          <w:rFonts w:hint="eastAsia"/>
        </w:rPr>
        <w:t>Short</w:t>
      </w:r>
      <w:r>
        <w:rPr>
          <w:rFonts w:hint="eastAsia"/>
        </w:rPr>
        <w:t>、</w:t>
      </w:r>
      <w:r>
        <w:rPr>
          <w:rFonts w:hint="eastAsia"/>
        </w:rPr>
        <w:t>Integer</w:t>
      </w:r>
      <w:r>
        <w:rPr>
          <w:rFonts w:hint="eastAsia"/>
        </w:rPr>
        <w:t>、</w:t>
      </w:r>
      <w:r>
        <w:rPr>
          <w:rFonts w:hint="eastAsia"/>
        </w:rPr>
        <w:t>Long</w:t>
      </w:r>
      <w:r>
        <w:rPr>
          <w:rFonts w:hint="eastAsia"/>
        </w:rPr>
        <w:t>，而且它们的实现方式基本一样，都是</w:t>
      </w:r>
      <w:r>
        <w:rPr>
          <w:rFonts w:hint="eastAsia"/>
        </w:rPr>
        <w:t>-128</w:t>
      </w:r>
      <w:r>
        <w:rPr>
          <w:rFonts w:hint="eastAsia"/>
        </w:rPr>
        <w:t>到</w:t>
      </w:r>
      <w:r>
        <w:rPr>
          <w:rFonts w:hint="eastAsia"/>
        </w:rPr>
        <w:t>127</w:t>
      </w:r>
      <w:r>
        <w:rPr>
          <w:rFonts w:hint="eastAsia"/>
        </w:rPr>
        <w:t>的缓存范围。</w:t>
      </w:r>
      <w:r>
        <w:rPr>
          <w:rFonts w:hint="eastAsia"/>
        </w:rPr>
        <w:t>Boolean</w:t>
      </w:r>
      <w:r>
        <w:rPr>
          <w:rFonts w:hint="eastAsia"/>
        </w:rPr>
        <w:t>虽然没有缓存区，但是因为只有两个值</w:t>
      </w:r>
      <w:r>
        <w:rPr>
          <w:rFonts w:hint="eastAsia"/>
        </w:rPr>
        <w:t>true</w:t>
      </w:r>
      <w:r>
        <w:rPr>
          <w:rFonts w:hint="eastAsia"/>
        </w:rPr>
        <w:t>、</w:t>
      </w:r>
      <w:r>
        <w:rPr>
          <w:rFonts w:hint="eastAsia"/>
        </w:rPr>
        <w:t>false</w:t>
      </w:r>
      <w:r>
        <w:rPr>
          <w:rFonts w:hint="eastAsia"/>
        </w:rPr>
        <w:t>，所以</w:t>
      </w:r>
      <w:r>
        <w:rPr>
          <w:rFonts w:hint="eastAsia"/>
        </w:rPr>
        <w:t>Boolean</w:t>
      </w:r>
      <w:r>
        <w:rPr>
          <w:rFonts w:hint="eastAsia"/>
        </w:rPr>
        <w:t>在成员变量中就创建了两个相应的对象。没有缓存区的只有</w:t>
      </w:r>
      <w:r>
        <w:rPr>
          <w:rFonts w:hint="eastAsia"/>
        </w:rPr>
        <w:t>Float</w:t>
      </w:r>
      <w:r>
        <w:rPr>
          <w:rFonts w:hint="eastAsia"/>
        </w:rPr>
        <w:t>、</w:t>
      </w:r>
      <w:r>
        <w:rPr>
          <w:rFonts w:hint="eastAsia"/>
        </w:rPr>
        <w:t>Double</w:t>
      </w:r>
      <w:r>
        <w:rPr>
          <w:rFonts w:hint="eastAsia"/>
        </w:rPr>
        <w:t>，之所以没有原因很简单，即便是</w:t>
      </w:r>
      <w:r>
        <w:rPr>
          <w:rFonts w:hint="eastAsia"/>
        </w:rPr>
        <w:t>0</w:t>
      </w:r>
      <w:r>
        <w:rPr>
          <w:rFonts w:hint="eastAsia"/>
        </w:rPr>
        <w:t>到</w:t>
      </w:r>
      <w:r>
        <w:rPr>
          <w:rFonts w:hint="eastAsia"/>
        </w:rPr>
        <w:t>1</w:t>
      </w:r>
      <w:r>
        <w:rPr>
          <w:rFonts w:hint="eastAsia"/>
        </w:rPr>
        <w:t>这么小的范围，浮点数也有无数个，使用缓存区缓存它们不具备可能性和实用性。</w:t>
      </w:r>
    </w:p>
    <w:p w14:paraId="065A3EB4" w14:textId="79DA6972" w:rsidR="005314F1" w:rsidRDefault="005314F1" w:rsidP="005314F1">
      <w:pPr>
        <w:spacing w:line="440" w:lineRule="exact"/>
      </w:pPr>
      <w:r>
        <w:rPr>
          <w:rFonts w:hint="eastAsia"/>
        </w:rPr>
        <w:t>JVM</w:t>
      </w:r>
      <w:r>
        <w:rPr>
          <w:rFonts w:hint="eastAsia"/>
        </w:rPr>
        <w:t>中一个字节以下的整型数据会在</w:t>
      </w:r>
      <w:r>
        <w:rPr>
          <w:rFonts w:hint="eastAsia"/>
        </w:rPr>
        <w:t>JVM</w:t>
      </w:r>
      <w:r>
        <w:rPr>
          <w:rFonts w:hint="eastAsia"/>
        </w:rPr>
        <w:t>启动的时候加载进内存，除非用</w:t>
      </w:r>
      <w:r>
        <w:rPr>
          <w:rFonts w:hint="eastAsia"/>
        </w:rPr>
        <w:t>newInteger()</w:t>
      </w:r>
      <w:r>
        <w:rPr>
          <w:rFonts w:hint="eastAsia"/>
        </w:rPr>
        <w:t>显式的创建对象，否则都是同一个对象。</w:t>
      </w:r>
    </w:p>
    <w:p w14:paraId="4B0C3A8B" w14:textId="77777777" w:rsidR="00885181" w:rsidRDefault="00885181" w:rsidP="005314F1">
      <w:pPr>
        <w:spacing w:line="440" w:lineRule="exact"/>
      </w:pPr>
    </w:p>
    <w:p w14:paraId="1D05CC35" w14:textId="02813E71" w:rsidR="00E17493" w:rsidRDefault="00803518" w:rsidP="005314F1">
      <w:pPr>
        <w:spacing w:line="440" w:lineRule="exact"/>
      </w:pPr>
      <w:r>
        <w:rPr>
          <w:rFonts w:hint="eastAsia"/>
        </w:rPr>
        <w:t>只要涉及到基本数据类型，比较的都是值。</w:t>
      </w:r>
    </w:p>
    <w:p w14:paraId="474C160E" w14:textId="77777777" w:rsidR="00E17493" w:rsidRDefault="00E17493" w:rsidP="005314F1">
      <w:pPr>
        <w:spacing w:line="440" w:lineRule="exact"/>
      </w:pPr>
    </w:p>
    <w:p w14:paraId="0D2DD53D" w14:textId="325A344B" w:rsidR="005314F1" w:rsidRDefault="005314F1" w:rsidP="005314F1">
      <w:pPr>
        <w:spacing w:line="440" w:lineRule="exact"/>
      </w:pPr>
    </w:p>
    <w:p w14:paraId="0CE29B16" w14:textId="38523F70" w:rsidR="00EA1B84" w:rsidRDefault="00000000" w:rsidP="00EA1B84">
      <w:pPr>
        <w:spacing w:line="440" w:lineRule="exact"/>
      </w:pPr>
      <w:hyperlink r:id="rId38" w:history="1">
        <w:r w:rsidR="0011290E" w:rsidRPr="0011290E">
          <w:rPr>
            <w:rStyle w:val="a9"/>
            <w:rFonts w:hint="eastAsia"/>
          </w:rPr>
          <w:t>数学相关类</w:t>
        </w:r>
        <w:r w:rsidR="0011290E" w:rsidRPr="0011290E">
          <w:rPr>
            <w:rStyle w:val="a9"/>
            <w:rFonts w:hint="eastAsia"/>
          </w:rPr>
          <w:t>.png</w:t>
        </w:r>
      </w:hyperlink>
      <w:r w:rsidR="0011290E" w:rsidRPr="0011290E">
        <w:rPr>
          <w:rFonts w:hint="eastAsia"/>
        </w:rPr>
        <w:t>，</w:t>
      </w:r>
    </w:p>
    <w:p w14:paraId="465883CE" w14:textId="45D7029F" w:rsidR="000070D0" w:rsidRDefault="00000000" w:rsidP="00EA1B84">
      <w:pPr>
        <w:spacing w:line="440" w:lineRule="exact"/>
      </w:pPr>
      <w:hyperlink r:id="rId39" w:history="1">
        <w:r w:rsidR="000070D0" w:rsidRPr="000070D0">
          <w:rPr>
            <w:color w:val="0000FF"/>
            <w:u w:val="single"/>
          </w:rPr>
          <w:t>BigDecimal (Java Platform SE 8 ) (oracle.com)</w:t>
        </w:r>
      </w:hyperlink>
    </w:p>
    <w:p w14:paraId="510FBE88" w14:textId="0AC44E03" w:rsidR="00EA1B84" w:rsidRDefault="00000000" w:rsidP="00EA1B84">
      <w:pPr>
        <w:spacing w:line="440" w:lineRule="exact"/>
      </w:pPr>
      <w:hyperlink r:id="rId40" w:history="1">
        <w:r w:rsidR="00EA1B84" w:rsidRPr="00EA1B84">
          <w:rPr>
            <w:color w:val="0000FF"/>
            <w:u w:val="single"/>
          </w:rPr>
          <w:t>RoundingMode (Java SE 11 &amp; JDK 11 ) (runoob.com)</w:t>
        </w:r>
      </w:hyperlink>
      <w:r w:rsidR="00EA1B84">
        <w:rPr>
          <w:rFonts w:hint="eastAsia"/>
        </w:rPr>
        <w:t>，</w:t>
      </w:r>
    </w:p>
    <w:p w14:paraId="3CE57742" w14:textId="40941B28" w:rsidR="00E90AC1" w:rsidRPr="00E90AC1" w:rsidRDefault="00E90AC1" w:rsidP="00EA1B84">
      <w:pPr>
        <w:spacing w:line="440" w:lineRule="exact"/>
        <w:rPr>
          <w:color w:val="FF0000"/>
        </w:rPr>
      </w:pPr>
      <w:r w:rsidRPr="00E90AC1">
        <w:rPr>
          <w:rFonts w:hint="eastAsia"/>
          <w:color w:val="FF0000"/>
        </w:rPr>
        <w:t>Math</w:t>
      </w:r>
      <w:r w:rsidRPr="00E90AC1">
        <w:rPr>
          <w:color w:val="FF0000"/>
        </w:rPr>
        <w:t>1</w:t>
      </w:r>
    </w:p>
    <w:p w14:paraId="4F67D7DB" w14:textId="77777777" w:rsidR="0012093E" w:rsidRDefault="00F96BA7" w:rsidP="005314F1">
      <w:pPr>
        <w:spacing w:line="440" w:lineRule="exact"/>
      </w:pPr>
      <w:r>
        <w:rPr>
          <w:rFonts w:hint="eastAsia"/>
        </w:rPr>
        <w:t>Math</w:t>
      </w:r>
      <w:r>
        <w:t>.round()</w:t>
      </w:r>
      <w:r>
        <w:rPr>
          <w:rFonts w:hint="eastAsia"/>
        </w:rPr>
        <w:t>就是最接近数学常识的四舍五入方式</w:t>
      </w:r>
      <w:r w:rsidR="008C3288">
        <w:rPr>
          <w:rFonts w:hint="eastAsia"/>
        </w:rPr>
        <w:t>，</w:t>
      </w:r>
      <w:r w:rsidR="00202ABE">
        <w:rPr>
          <w:rFonts w:hint="eastAsia"/>
        </w:rPr>
        <w:t>等价于</w:t>
      </w:r>
      <w:r w:rsidR="00202ABE">
        <w:rPr>
          <w:rFonts w:hint="eastAsia"/>
        </w:rPr>
        <w:t>BigDecimal</w:t>
      </w:r>
      <w:r w:rsidR="00202ABE">
        <w:t>.ROUND_HALF_UP</w:t>
      </w:r>
      <w:r w:rsidR="00202ABE">
        <w:rPr>
          <w:rFonts w:hint="eastAsia"/>
        </w:rPr>
        <w:t>。</w:t>
      </w:r>
    </w:p>
    <w:p w14:paraId="0D48A267" w14:textId="686A88CD" w:rsidR="00A40834" w:rsidRDefault="0012093E" w:rsidP="005314F1">
      <w:pPr>
        <w:spacing w:line="440" w:lineRule="exact"/>
      </w:pPr>
      <w:r w:rsidRPr="0012093E">
        <w:rPr>
          <w:rFonts w:hint="eastAsia"/>
        </w:rPr>
        <w:t>Math.round(11.5)</w:t>
      </w:r>
      <w:r w:rsidRPr="0012093E">
        <w:rPr>
          <w:rFonts w:hint="eastAsia"/>
        </w:rPr>
        <w:t>返回</w:t>
      </w:r>
      <w:r w:rsidRPr="0012093E">
        <w:rPr>
          <w:rFonts w:hint="eastAsia"/>
        </w:rPr>
        <w:t>12</w:t>
      </w:r>
      <w:r w:rsidRPr="0012093E">
        <w:rPr>
          <w:rFonts w:hint="eastAsia"/>
        </w:rPr>
        <w:t>，</w:t>
      </w:r>
      <w:r w:rsidRPr="0012093E">
        <w:rPr>
          <w:rFonts w:hint="eastAsia"/>
        </w:rPr>
        <w:t>Math.round(-11.5)</w:t>
      </w:r>
      <w:r w:rsidRPr="0012093E">
        <w:rPr>
          <w:rFonts w:hint="eastAsia"/>
        </w:rPr>
        <w:t>返回</w:t>
      </w:r>
      <w:r w:rsidRPr="0012093E">
        <w:rPr>
          <w:rFonts w:hint="eastAsia"/>
        </w:rPr>
        <w:t>-11</w:t>
      </w:r>
      <w:r w:rsidRPr="0012093E">
        <w:rPr>
          <w:rFonts w:hint="eastAsia"/>
        </w:rPr>
        <w:t>。</w:t>
      </w:r>
      <w:r w:rsidR="008C138F" w:rsidRPr="0012093E">
        <w:rPr>
          <w:rFonts w:hint="eastAsia"/>
          <w:u w:val="single"/>
        </w:rPr>
        <w:t>四舍五入的原理是在参数上加</w:t>
      </w:r>
      <w:r w:rsidR="008C138F" w:rsidRPr="0012093E">
        <w:rPr>
          <w:rFonts w:hint="eastAsia"/>
          <w:u w:val="single"/>
        </w:rPr>
        <w:t xml:space="preserve"> 0.5</w:t>
      </w:r>
      <w:r w:rsidR="008C138F" w:rsidRPr="0012093E">
        <w:rPr>
          <w:rFonts w:hint="eastAsia"/>
          <w:u w:val="single"/>
        </w:rPr>
        <w:t>然后进行下取整。</w:t>
      </w:r>
    </w:p>
    <w:p w14:paraId="4632CA2C" w14:textId="40854AC9" w:rsidR="00657E0C" w:rsidRPr="00657E0C" w:rsidRDefault="008C138F" w:rsidP="00657E0C">
      <w:pPr>
        <w:spacing w:line="440" w:lineRule="exact"/>
      </w:pPr>
      <w:r>
        <w:rPr>
          <w:rFonts w:hint="eastAsia"/>
        </w:rPr>
        <w:t>Math</w:t>
      </w:r>
      <w:r>
        <w:t>.floor()</w:t>
      </w:r>
      <w:r>
        <w:rPr>
          <w:rFonts w:hint="eastAsia"/>
        </w:rPr>
        <w:t>就是负无穷方向离参数最近的那一个。</w:t>
      </w:r>
    </w:p>
    <w:p w14:paraId="2582E582" w14:textId="77777777" w:rsidR="00657E0C" w:rsidRPr="00657E0C" w:rsidRDefault="00657E0C" w:rsidP="00657E0C">
      <w:pPr>
        <w:spacing w:line="440" w:lineRule="exact"/>
      </w:pPr>
      <w:r w:rsidRPr="00657E0C">
        <w:rPr>
          <w:rFonts w:hint="eastAsia"/>
        </w:rPr>
        <w:t>凡是</w:t>
      </w:r>
      <w:r w:rsidRPr="00657E0C">
        <w:rPr>
          <w:rFonts w:hint="eastAsia"/>
        </w:rPr>
        <w:t>byte</w:t>
      </w:r>
      <w:r w:rsidRPr="00657E0C">
        <w:rPr>
          <w:rFonts w:hint="eastAsia"/>
        </w:rPr>
        <w:t>、</w:t>
      </w:r>
      <w:r w:rsidRPr="00657E0C">
        <w:rPr>
          <w:rFonts w:hint="eastAsia"/>
        </w:rPr>
        <w:t>short</w:t>
      </w:r>
      <w:r w:rsidRPr="00657E0C">
        <w:rPr>
          <w:rFonts w:hint="eastAsia"/>
        </w:rPr>
        <w:t>、</w:t>
      </w:r>
      <w:r w:rsidRPr="00657E0C">
        <w:rPr>
          <w:rFonts w:hint="eastAsia"/>
        </w:rPr>
        <w:t>char</w:t>
      </w:r>
      <w:r w:rsidRPr="00657E0C">
        <w:rPr>
          <w:rFonts w:hint="eastAsia"/>
        </w:rPr>
        <w:t>数据类型数据在运算的时候都会自动转换成</w:t>
      </w:r>
      <w:r w:rsidRPr="00657E0C">
        <w:rPr>
          <w:rFonts w:hint="eastAsia"/>
        </w:rPr>
        <w:t>int</w:t>
      </w:r>
      <w:r w:rsidRPr="00657E0C">
        <w:rPr>
          <w:rFonts w:hint="eastAsia"/>
        </w:rPr>
        <w:t>类型的数据再运算。</w:t>
      </w:r>
    </w:p>
    <w:p w14:paraId="29AB78CE" w14:textId="77777777" w:rsidR="00657E0C" w:rsidRPr="00657E0C" w:rsidRDefault="00657E0C" w:rsidP="00657E0C">
      <w:pPr>
        <w:spacing w:line="440" w:lineRule="exact"/>
      </w:pPr>
      <w:r w:rsidRPr="00657E0C">
        <w:rPr>
          <w:rFonts w:hint="eastAsia"/>
        </w:rPr>
        <w:t>运算结果的数据类型与参与运算的最大类型保持一致，</w:t>
      </w:r>
      <w:r w:rsidRPr="00657E0C">
        <w:rPr>
          <w:rFonts w:hint="eastAsia"/>
        </w:rPr>
        <w:t>int+int--&gt;int double/int--&gt;double</w:t>
      </w:r>
      <w:r w:rsidRPr="00657E0C">
        <w:rPr>
          <w:rFonts w:hint="eastAsia"/>
        </w:rPr>
        <w:t>。</w:t>
      </w:r>
    </w:p>
    <w:p w14:paraId="324642BD" w14:textId="77777777" w:rsidR="00657E0C" w:rsidRPr="00657E0C" w:rsidRDefault="00657E0C" w:rsidP="00657E0C">
      <w:pPr>
        <w:spacing w:line="440" w:lineRule="exact"/>
      </w:pPr>
      <w:r w:rsidRPr="00657E0C">
        <w:rPr>
          <w:rFonts w:hint="eastAsia"/>
        </w:rPr>
        <w:t>整数运算，结果仍是整数；有小数参与的运算，结果为小数。</w:t>
      </w:r>
    </w:p>
    <w:p w14:paraId="4C7B2693" w14:textId="77777777" w:rsidR="00657E0C" w:rsidRPr="00657E0C" w:rsidRDefault="00657E0C" w:rsidP="00657E0C">
      <w:pPr>
        <w:spacing w:line="440" w:lineRule="exact"/>
      </w:pPr>
      <w:r w:rsidRPr="00657E0C">
        <w:rPr>
          <w:rFonts w:hint="eastAsia"/>
        </w:rPr>
        <w:t>只要有小数参与运算，就不会报除</w:t>
      </w:r>
      <w:r w:rsidRPr="00657E0C">
        <w:rPr>
          <w:rFonts w:hint="eastAsia"/>
        </w:rPr>
        <w:t>0</w:t>
      </w:r>
      <w:r w:rsidRPr="00657E0C">
        <w:rPr>
          <w:rFonts w:hint="eastAsia"/>
        </w:rPr>
        <w:t>错误。</w:t>
      </w:r>
    </w:p>
    <w:p w14:paraId="55421951" w14:textId="0903ADA1" w:rsidR="00896835" w:rsidRDefault="00657E0C" w:rsidP="00896835">
      <w:pPr>
        <w:spacing w:line="440" w:lineRule="exact"/>
        <w:rPr>
          <w:rFonts w:hint="eastAsia"/>
        </w:rPr>
      </w:pPr>
      <w:r w:rsidRPr="00657E0C">
        <w:rPr>
          <w:rFonts w:hint="eastAsia"/>
        </w:rPr>
        <w:t>模运算结果的符号与被除数的符号一致。</w:t>
      </w:r>
    </w:p>
    <w:p w14:paraId="3C8DFB11" w14:textId="77777777" w:rsidR="00F00A23" w:rsidRPr="00F00A23" w:rsidRDefault="00F00A23" w:rsidP="00F00A23">
      <w:pPr>
        <w:spacing w:line="440" w:lineRule="exact"/>
      </w:pPr>
    </w:p>
    <w:p w14:paraId="2DE57E3D" w14:textId="77777777" w:rsidR="00F00A23" w:rsidRPr="00F00A23" w:rsidRDefault="00F00A23" w:rsidP="00F00A23">
      <w:pPr>
        <w:spacing w:line="440" w:lineRule="exact"/>
      </w:pPr>
      <w:r w:rsidRPr="00F00A23">
        <w:rPr>
          <w:rFonts w:hint="eastAsia"/>
        </w:rPr>
        <w:t>如何创建一个指定的日期对象？</w:t>
      </w:r>
    </w:p>
    <w:p w14:paraId="5828B370" w14:textId="77777777" w:rsidR="00F00A23" w:rsidRPr="00F00A23" w:rsidRDefault="00F00A23" w:rsidP="00F00A23">
      <w:pPr>
        <w:spacing w:line="440" w:lineRule="exact"/>
      </w:pPr>
      <w:hyperlink r:id="rId41" w:history="1">
        <w:r w:rsidRPr="00F00A23">
          <w:rPr>
            <w:rStyle w:val="a9"/>
            <w:rFonts w:hint="eastAsia"/>
          </w:rPr>
          <w:t>SimpleDateFor</w:t>
        </w:r>
        <w:r w:rsidRPr="00F00A23">
          <w:rPr>
            <w:rStyle w:val="a9"/>
            <w:rFonts w:hint="eastAsia"/>
          </w:rPr>
          <w:t>m</w:t>
        </w:r>
        <w:r w:rsidRPr="00F00A23">
          <w:rPr>
            <w:rStyle w:val="a9"/>
            <w:rFonts w:hint="eastAsia"/>
          </w:rPr>
          <w:t>at</w:t>
        </w:r>
        <w:r w:rsidRPr="00F00A23">
          <w:rPr>
            <w:rStyle w:val="a9"/>
            <w:rFonts w:hint="eastAsia"/>
          </w:rPr>
          <w:t>模式字母</w:t>
        </w:r>
        <w:r w:rsidRPr="00F00A23">
          <w:rPr>
            <w:rStyle w:val="a9"/>
            <w:rFonts w:hint="eastAsia"/>
          </w:rPr>
          <w:t>.png</w:t>
        </w:r>
      </w:hyperlink>
      <w:r w:rsidRPr="00F00A23">
        <w:rPr>
          <w:rFonts w:hint="eastAsia"/>
        </w:rPr>
        <w:t>，</w:t>
      </w:r>
      <w:r w:rsidRPr="00F00A23">
        <w:t xml:space="preserve"> </w:t>
      </w:r>
    </w:p>
    <w:p w14:paraId="7FE8A7A7" w14:textId="196EE8F1" w:rsidR="00F00A23" w:rsidRPr="00F00A23" w:rsidRDefault="00F00A23" w:rsidP="00896835">
      <w:pPr>
        <w:spacing w:line="440" w:lineRule="exact"/>
        <w:rPr>
          <w:color w:val="FF0000"/>
        </w:rPr>
      </w:pPr>
      <w:r w:rsidRPr="00F00A23">
        <w:rPr>
          <w:rFonts w:hint="eastAsia"/>
          <w:color w:val="FF0000"/>
        </w:rPr>
        <w:t>Date</w:t>
      </w:r>
      <w:r w:rsidRPr="00F00A23">
        <w:rPr>
          <w:color w:val="FF0000"/>
        </w:rPr>
        <w:t>1</w:t>
      </w:r>
    </w:p>
    <w:p w14:paraId="68B2D458" w14:textId="31B928FC" w:rsidR="00F00A23" w:rsidRDefault="00F00A23" w:rsidP="00896835">
      <w:pPr>
        <w:spacing w:line="440" w:lineRule="exact"/>
      </w:pPr>
    </w:p>
    <w:p w14:paraId="27660CBC" w14:textId="396A35DC" w:rsidR="00F00A23" w:rsidRDefault="00F00A23" w:rsidP="00F00A23">
      <w:pPr>
        <w:pStyle w:val="31"/>
        <w:spacing w:before="156"/>
        <w:rPr>
          <w:rFonts w:hint="eastAsia"/>
        </w:rPr>
      </w:pPr>
      <w:r>
        <w:rPr>
          <w:rFonts w:hint="eastAsia"/>
        </w:rPr>
        <w:t>String、正则表达式</w:t>
      </w:r>
    </w:p>
    <w:p w14:paraId="66D8E08A" w14:textId="6E628981" w:rsidR="00896835" w:rsidRDefault="00BF34FB" w:rsidP="00896835">
      <w:pPr>
        <w:spacing w:line="440" w:lineRule="exact"/>
      </w:pPr>
      <w:r>
        <w:rPr>
          <w:rFonts w:hint="eastAsia"/>
        </w:rPr>
        <w:t>String</w:t>
      </w:r>
      <w:r>
        <w:rPr>
          <w:rFonts w:hint="eastAsia"/>
        </w:rPr>
        <w:t>类常用方法？</w:t>
      </w:r>
    </w:p>
    <w:p w14:paraId="311454B0" w14:textId="69CFE032" w:rsidR="0062689C" w:rsidRPr="0062689C" w:rsidRDefault="00E2187B" w:rsidP="00896835">
      <w:pPr>
        <w:spacing w:line="440" w:lineRule="exact"/>
      </w:pPr>
      <w:r w:rsidRPr="00E2187B">
        <w:rPr>
          <w:rFonts w:hint="eastAsia"/>
          <w:color w:val="FF0000"/>
        </w:rPr>
        <w:t>String</w:t>
      </w:r>
      <w:r w:rsidRPr="00E2187B">
        <w:rPr>
          <w:color w:val="FF0000"/>
        </w:rPr>
        <w:t>1</w:t>
      </w:r>
      <w:r>
        <w:rPr>
          <w:rFonts w:hint="eastAsia"/>
        </w:rPr>
        <w:t>类继承并重写了</w:t>
      </w:r>
      <w:r>
        <w:rPr>
          <w:rFonts w:hint="eastAsia"/>
        </w:rPr>
        <w:t>Object</w:t>
      </w:r>
      <w:r>
        <w:rPr>
          <w:rFonts w:hint="eastAsia"/>
        </w:rPr>
        <w:t>的</w:t>
      </w:r>
      <w:r>
        <w:rPr>
          <w:rFonts w:hint="eastAsia"/>
        </w:rPr>
        <w:t>equals</w:t>
      </w:r>
      <w:r>
        <w:t>()</w:t>
      </w:r>
      <w:r>
        <w:rPr>
          <w:rFonts w:hint="eastAsia"/>
        </w:rPr>
        <w:t>、</w:t>
      </w:r>
      <w:r>
        <w:rPr>
          <w:rFonts w:hint="eastAsia"/>
        </w:rPr>
        <w:t>h</w:t>
      </w:r>
      <w:r>
        <w:t>ashCode()</w:t>
      </w:r>
      <w:r>
        <w:rPr>
          <w:rFonts w:hint="eastAsia"/>
        </w:rPr>
        <w:t>、</w:t>
      </w:r>
      <w:r>
        <w:rPr>
          <w:rFonts w:hint="eastAsia"/>
        </w:rPr>
        <w:t>toString(</w:t>
      </w:r>
      <w:r>
        <w:t>)</w:t>
      </w:r>
      <w:r w:rsidR="0062689C" w:rsidRPr="0062689C">
        <w:rPr>
          <w:rFonts w:hint="eastAsia"/>
        </w:rPr>
        <w:t>，</w:t>
      </w:r>
      <w:r w:rsidR="0062689C" w:rsidRPr="0062689C">
        <w:rPr>
          <w:rFonts w:hint="eastAsia"/>
          <w:u w:val="single"/>
        </w:rPr>
        <w:t>全部都围绕字符串的具体内容。</w:t>
      </w:r>
    </w:p>
    <w:p w14:paraId="7401BCF3" w14:textId="77777777" w:rsidR="0062689C" w:rsidRPr="0062689C" w:rsidRDefault="0062689C" w:rsidP="0062689C">
      <w:pPr>
        <w:spacing w:line="440" w:lineRule="exact"/>
      </w:pPr>
      <w:r w:rsidRPr="0062689C">
        <w:rPr>
          <w:rFonts w:hint="eastAsia"/>
        </w:rPr>
        <w:t>hashCode()</w:t>
      </w:r>
      <w:r w:rsidRPr="0062689C">
        <w:rPr>
          <w:rFonts w:hint="eastAsia"/>
        </w:rPr>
        <w:t>返回对象对应的哈希码值。默认根据对象的地址值生成对应的哈希码值。</w:t>
      </w:r>
    </w:p>
    <w:p w14:paraId="01BAAE64" w14:textId="77777777" w:rsidR="0062689C" w:rsidRPr="0062689C" w:rsidRDefault="0062689C" w:rsidP="0062689C">
      <w:pPr>
        <w:spacing w:line="440" w:lineRule="exact"/>
      </w:pPr>
      <w:r w:rsidRPr="0062689C">
        <w:rPr>
          <w:rFonts w:hint="eastAsia"/>
        </w:rPr>
        <w:t>equals()</w:t>
      </w:r>
      <w:r w:rsidRPr="0062689C">
        <w:rPr>
          <w:rFonts w:hint="eastAsia"/>
        </w:rPr>
        <w:t>比较当前对象与参数对象是否相等。默认根据地址值比较当前对象与参数对象是否相等。</w:t>
      </w:r>
    </w:p>
    <w:p w14:paraId="71C0EC65" w14:textId="77777777" w:rsidR="0062689C" w:rsidRPr="0062689C" w:rsidRDefault="0062689C" w:rsidP="0062689C">
      <w:pPr>
        <w:spacing w:line="440" w:lineRule="exact"/>
      </w:pPr>
      <w:r w:rsidRPr="0062689C">
        <w:rPr>
          <w:rFonts w:hint="eastAsia"/>
        </w:rPr>
        <w:t>toString()</w:t>
      </w:r>
      <w:r w:rsidRPr="0062689C">
        <w:rPr>
          <w:rFonts w:hint="eastAsia"/>
        </w:rPr>
        <w:t>返回对象对应的字符串。默认返回对象的名字</w:t>
      </w:r>
      <w:r w:rsidRPr="0062689C">
        <w:rPr>
          <w:rFonts w:hint="eastAsia"/>
        </w:rPr>
        <w:t>(</w:t>
      </w:r>
      <w:r w:rsidRPr="0062689C">
        <w:rPr>
          <w:rFonts w:hint="eastAsia"/>
        </w:rPr>
        <w:t>包名</w:t>
      </w:r>
      <w:r w:rsidRPr="0062689C">
        <w:rPr>
          <w:rFonts w:hint="eastAsia"/>
        </w:rPr>
        <w:t>.</w:t>
      </w:r>
      <w:r w:rsidRPr="0062689C">
        <w:rPr>
          <w:rFonts w:hint="eastAsia"/>
        </w:rPr>
        <w:t>类名</w:t>
      </w:r>
      <w:r w:rsidRPr="0062689C">
        <w:rPr>
          <w:rFonts w:hint="eastAsia"/>
        </w:rPr>
        <w:t>)@</w:t>
      </w:r>
      <w:r w:rsidRPr="0062689C">
        <w:rPr>
          <w:rFonts w:hint="eastAsia"/>
        </w:rPr>
        <w:t>十六进制的哈希码值。</w:t>
      </w:r>
    </w:p>
    <w:p w14:paraId="2F525652" w14:textId="77777777" w:rsidR="0062689C" w:rsidRPr="00E461CE" w:rsidRDefault="0062689C" w:rsidP="0096371A">
      <w:pPr>
        <w:spacing w:line="440" w:lineRule="exact"/>
      </w:pPr>
    </w:p>
    <w:p w14:paraId="3EAC61CB" w14:textId="77777777" w:rsidR="00076015" w:rsidRDefault="002F5E78" w:rsidP="00076015">
      <w:pPr>
        <w:spacing w:line="440" w:lineRule="exact"/>
      </w:pPr>
      <w:r w:rsidRPr="002F5E78">
        <w:rPr>
          <w:rFonts w:hint="eastAsia"/>
        </w:rPr>
        <w:t>String</w:t>
      </w:r>
      <w:r w:rsidRPr="002F5E78">
        <w:rPr>
          <w:rFonts w:hint="eastAsia"/>
        </w:rPr>
        <w:t>是一个</w:t>
      </w:r>
      <w:r w:rsidRPr="002F5E78">
        <w:rPr>
          <w:rFonts w:hint="eastAsia"/>
        </w:rPr>
        <w:t>final</w:t>
      </w:r>
      <w:r w:rsidRPr="002F5E78">
        <w:rPr>
          <w:rFonts w:hint="eastAsia"/>
        </w:rPr>
        <w:t>修饰的类，底层维护的是一个</w:t>
      </w:r>
      <w:r w:rsidRPr="002F5E78">
        <w:rPr>
          <w:rFonts w:hint="eastAsia"/>
        </w:rPr>
        <w:t>final</w:t>
      </w:r>
      <w:r w:rsidRPr="002F5E78">
        <w:rPr>
          <w:rFonts w:hint="eastAsia"/>
        </w:rPr>
        <w:t>修饰的数组，被创建后不能修改，任何对</w:t>
      </w:r>
      <w:r w:rsidRPr="002F5E78">
        <w:rPr>
          <w:rFonts w:hint="eastAsia"/>
        </w:rPr>
        <w:t>String</w:t>
      </w:r>
      <w:r w:rsidRPr="002F5E78">
        <w:rPr>
          <w:rFonts w:hint="eastAsia"/>
        </w:rPr>
        <w:t>的修改都会引发新的</w:t>
      </w:r>
      <w:r w:rsidRPr="002F5E78">
        <w:rPr>
          <w:rFonts w:hint="eastAsia"/>
        </w:rPr>
        <w:t>String</w:t>
      </w:r>
      <w:r w:rsidRPr="002F5E78">
        <w:rPr>
          <w:rFonts w:hint="eastAsia"/>
        </w:rPr>
        <w:t>对象的生成。</w:t>
      </w:r>
    </w:p>
    <w:p w14:paraId="3D95CB99" w14:textId="3D2B3D29" w:rsidR="00076015" w:rsidRDefault="00076015" w:rsidP="00076015">
      <w:pPr>
        <w:spacing w:line="440" w:lineRule="exact"/>
      </w:pPr>
      <w:r w:rsidRPr="00076015">
        <w:rPr>
          <w:rFonts w:hint="eastAsia"/>
        </w:rPr>
        <w:t>StringBuffer</w:t>
      </w:r>
      <w:r w:rsidR="005A3E34">
        <w:rPr>
          <w:rFonts w:hint="eastAsia"/>
        </w:rPr>
        <w:t>绝大部分方法使用了</w:t>
      </w:r>
      <w:r w:rsidR="005A3E34">
        <w:rPr>
          <w:rFonts w:hint="eastAsia"/>
        </w:rPr>
        <w:t>synchronized</w:t>
      </w:r>
      <w:r w:rsidR="005A3E34">
        <w:rPr>
          <w:rFonts w:hint="eastAsia"/>
        </w:rPr>
        <w:t>加同步锁</w:t>
      </w:r>
      <w:r w:rsidRPr="00076015">
        <w:rPr>
          <w:rFonts w:hint="eastAsia"/>
        </w:rPr>
        <w:t>，所以是线程安全的。</w:t>
      </w:r>
    </w:p>
    <w:p w14:paraId="03ACACFD" w14:textId="12750E00" w:rsidR="0062770A" w:rsidRDefault="00076015" w:rsidP="0062770A">
      <w:pPr>
        <w:spacing w:line="440" w:lineRule="exact"/>
      </w:pPr>
      <w:r w:rsidRPr="00076015">
        <w:rPr>
          <w:rFonts w:hint="eastAsia"/>
        </w:rPr>
        <w:t>StringBuilder</w:t>
      </w:r>
      <w:r w:rsidRPr="00076015">
        <w:rPr>
          <w:rFonts w:hint="eastAsia"/>
        </w:rPr>
        <w:t>并没有对方法进行加同步锁，所以是非线程安全的。</w:t>
      </w:r>
    </w:p>
    <w:p w14:paraId="2FA6D04C" w14:textId="77777777" w:rsidR="0062770A" w:rsidRDefault="0062770A" w:rsidP="0062770A">
      <w:pPr>
        <w:spacing w:line="440" w:lineRule="exact"/>
      </w:pPr>
    </w:p>
    <w:p w14:paraId="0BDEC90F" w14:textId="7E61A966" w:rsidR="005E32BD" w:rsidRDefault="005E32BD" w:rsidP="0062770A">
      <w:pPr>
        <w:spacing w:line="440" w:lineRule="exact"/>
      </w:pPr>
      <w:r>
        <w:rPr>
          <w:rFonts w:hint="eastAsia"/>
        </w:rPr>
        <w:t>操作少量的数据用</w:t>
      </w:r>
      <w:r>
        <w:rPr>
          <w:rFonts w:hint="eastAsia"/>
        </w:rPr>
        <w:t>String</w:t>
      </w:r>
      <w:r w:rsidR="00076015">
        <w:rPr>
          <w:rFonts w:hint="eastAsia"/>
        </w:rPr>
        <w:t>。</w:t>
      </w:r>
    </w:p>
    <w:p w14:paraId="6AFAAF58" w14:textId="2240B271" w:rsidR="005E32BD" w:rsidRDefault="005E32BD" w:rsidP="005E32BD">
      <w:pPr>
        <w:spacing w:line="440" w:lineRule="exact"/>
      </w:pPr>
      <w:r>
        <w:rPr>
          <w:rFonts w:hint="eastAsia"/>
        </w:rPr>
        <w:lastRenderedPageBreak/>
        <w:t>单线程操作字符串缓冲区</w:t>
      </w:r>
      <w:r w:rsidR="00076015">
        <w:rPr>
          <w:rFonts w:hint="eastAsia"/>
        </w:rPr>
        <w:t>、</w:t>
      </w:r>
      <w:r>
        <w:rPr>
          <w:rFonts w:hint="eastAsia"/>
        </w:rPr>
        <w:t>操作大量数据</w:t>
      </w:r>
      <w:r w:rsidR="00076015">
        <w:rPr>
          <w:rFonts w:hint="eastAsia"/>
        </w:rPr>
        <w:t>用</w:t>
      </w:r>
      <w:r>
        <w:rPr>
          <w:rFonts w:hint="eastAsia"/>
        </w:rPr>
        <w:t>StringBuilder</w:t>
      </w:r>
      <w:r w:rsidR="00076015">
        <w:rPr>
          <w:rFonts w:hint="eastAsia"/>
        </w:rPr>
        <w:t>。</w:t>
      </w:r>
    </w:p>
    <w:p w14:paraId="5AB6A7A1" w14:textId="43228505" w:rsidR="005E32BD" w:rsidRDefault="005E32BD" w:rsidP="005E32BD">
      <w:pPr>
        <w:spacing w:line="440" w:lineRule="exact"/>
      </w:pPr>
      <w:r>
        <w:rPr>
          <w:rFonts w:hint="eastAsia"/>
        </w:rPr>
        <w:t>多线程操作字符串缓冲区</w:t>
      </w:r>
      <w:r w:rsidR="00076015">
        <w:rPr>
          <w:rFonts w:hint="eastAsia"/>
        </w:rPr>
        <w:t>、</w:t>
      </w:r>
      <w:r>
        <w:rPr>
          <w:rFonts w:hint="eastAsia"/>
        </w:rPr>
        <w:t>操作大量数据</w:t>
      </w:r>
      <w:r w:rsidR="00076015">
        <w:rPr>
          <w:rFonts w:hint="eastAsia"/>
        </w:rPr>
        <w:t>用</w:t>
      </w:r>
      <w:r>
        <w:rPr>
          <w:rFonts w:hint="eastAsia"/>
        </w:rPr>
        <w:t>StringBuffer</w:t>
      </w:r>
      <w:r w:rsidR="00076015">
        <w:rPr>
          <w:rFonts w:hint="eastAsia"/>
        </w:rPr>
        <w:t>。</w:t>
      </w:r>
    </w:p>
    <w:p w14:paraId="4F13FCE1" w14:textId="2D91B33A" w:rsidR="00CA63A5" w:rsidRDefault="004F4741" w:rsidP="00CA63A5">
      <w:pPr>
        <w:spacing w:line="440" w:lineRule="exact"/>
      </w:pPr>
      <w:r w:rsidRPr="004F4741">
        <w:rPr>
          <w:rFonts w:hint="eastAsia"/>
        </w:rPr>
        <w:t>字符串字面量拼接操作在编译期间就执行了</w:t>
      </w:r>
      <w:r>
        <w:rPr>
          <w:rFonts w:hint="eastAsia"/>
        </w:rPr>
        <w:t>。</w:t>
      </w:r>
    </w:p>
    <w:p w14:paraId="406A6746" w14:textId="77777777" w:rsidR="00CA63A5" w:rsidRDefault="00CA63A5" w:rsidP="00CA63A5">
      <w:pPr>
        <w:spacing w:line="440" w:lineRule="exact"/>
      </w:pPr>
    </w:p>
    <w:p w14:paraId="73DE8282" w14:textId="77777777" w:rsidR="00896835" w:rsidRDefault="00896835" w:rsidP="009E447E">
      <w:pPr>
        <w:spacing w:line="440" w:lineRule="exact"/>
      </w:pPr>
    </w:p>
    <w:p w14:paraId="57510242" w14:textId="3A41B222" w:rsidR="00896835" w:rsidRDefault="00000000" w:rsidP="009E447E">
      <w:pPr>
        <w:spacing w:line="440" w:lineRule="exact"/>
      </w:pPr>
      <w:hyperlink r:id="rId42" w:history="1">
        <w:r w:rsidR="00896835" w:rsidRPr="00896835">
          <w:rPr>
            <w:color w:val="0000FF"/>
            <w:u w:val="single"/>
          </w:rPr>
          <w:t>最全常用正则表达式大全</w:t>
        </w:r>
        <w:r w:rsidR="00896835" w:rsidRPr="00896835">
          <w:rPr>
            <w:color w:val="0000FF"/>
            <w:u w:val="single"/>
          </w:rPr>
          <w:t>_ZhaoYingChao88</w:t>
        </w:r>
        <w:r w:rsidR="00896835" w:rsidRPr="00896835">
          <w:rPr>
            <w:color w:val="0000FF"/>
            <w:u w:val="single"/>
          </w:rPr>
          <w:t>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w:t>
        </w:r>
      </w:hyperlink>
      <w:r w:rsidR="00896835">
        <w:rPr>
          <w:rFonts w:hint="eastAsia"/>
        </w:rPr>
        <w:t>，</w:t>
      </w:r>
    </w:p>
    <w:p w14:paraId="04BA7489" w14:textId="77777777" w:rsidR="00084C55" w:rsidRDefault="00000000" w:rsidP="00084C55">
      <w:pPr>
        <w:spacing w:line="440" w:lineRule="exact"/>
      </w:pPr>
      <w:hyperlink r:id="rId43" w:history="1">
        <w:r w:rsidR="00896835" w:rsidRPr="00896835">
          <w:rPr>
            <w:color w:val="0000FF"/>
            <w:u w:val="single"/>
          </w:rPr>
          <w:t>正则表达式全解析</w:t>
        </w:r>
        <w:r w:rsidR="00896835" w:rsidRPr="00896835">
          <w:rPr>
            <w:color w:val="0000FF"/>
            <w:u w:val="single"/>
          </w:rPr>
          <w:t>+</w:t>
        </w:r>
        <w:r w:rsidR="00896835" w:rsidRPr="00896835">
          <w:rPr>
            <w:color w:val="0000FF"/>
            <w:u w:val="single"/>
          </w:rPr>
          <w:t>常用示例</w:t>
        </w:r>
        <w:r w:rsidR="00896835" w:rsidRPr="00896835">
          <w:rPr>
            <w:color w:val="0000FF"/>
            <w:u w:val="single"/>
          </w:rPr>
          <w:t>_</w:t>
        </w:r>
        <w:r w:rsidR="00896835" w:rsidRPr="00896835">
          <w:rPr>
            <w:color w:val="0000FF"/>
            <w:u w:val="single"/>
          </w:rPr>
          <w:t>墨遥的博客</w:t>
        </w:r>
        <w:r w:rsidR="00896835" w:rsidRPr="00896835">
          <w:rPr>
            <w:color w:val="0000FF"/>
            <w:u w:val="single"/>
          </w:rPr>
          <w:t>-CSDN</w:t>
        </w:r>
        <w:r w:rsidR="00896835" w:rsidRPr="00896835">
          <w:rPr>
            <w:color w:val="0000FF"/>
            <w:u w:val="single"/>
          </w:rPr>
          <w:t>博客</w:t>
        </w:r>
        <w:r w:rsidR="00896835" w:rsidRPr="00896835">
          <w:rPr>
            <w:color w:val="0000FF"/>
            <w:u w:val="single"/>
          </w:rPr>
          <w:t>_</w:t>
        </w:r>
        <w:r w:rsidR="00896835" w:rsidRPr="00896835">
          <w:rPr>
            <w:color w:val="0000FF"/>
            <w:u w:val="single"/>
          </w:rPr>
          <w:t>正则表达式解析</w:t>
        </w:r>
      </w:hyperlink>
      <w:r w:rsidR="00432494">
        <w:rPr>
          <w:rFonts w:hint="eastAsia"/>
        </w:rPr>
        <w:t>，</w:t>
      </w:r>
    </w:p>
    <w:p w14:paraId="46023E94" w14:textId="031CD8EB" w:rsidR="009E447E" w:rsidRPr="009E447E" w:rsidRDefault="009E447E" w:rsidP="00084C55">
      <w:pPr>
        <w:spacing w:line="440" w:lineRule="exact"/>
      </w:pPr>
      <w:r w:rsidRPr="009E447E">
        <w:rPr>
          <w:rFonts w:hint="eastAsia"/>
          <w:color w:val="FF0000"/>
        </w:rPr>
        <w:t>正则表达式</w:t>
      </w:r>
      <w:r w:rsidRPr="009E447E">
        <w:rPr>
          <w:rFonts w:hint="eastAsia"/>
          <w:color w:val="FF0000"/>
        </w:rPr>
        <w:t>1</w:t>
      </w:r>
      <w:r w:rsidRPr="009E447E">
        <w:rPr>
          <w:rFonts w:hint="eastAsia"/>
        </w:rPr>
        <w:t>是对字符串操作的一种逻辑公式，就是用事先定义好的一些特定字符、及这些特定字符的组合，组成一个“规则字符串”，这个“规则字符串”用来表达对字符串的一种过滤逻辑。</w:t>
      </w:r>
    </w:p>
    <w:p w14:paraId="5F279A57" w14:textId="77777777" w:rsidR="009E447E" w:rsidRPr="009E447E" w:rsidRDefault="009E447E" w:rsidP="009E447E">
      <w:pPr>
        <w:spacing w:line="440" w:lineRule="exact"/>
      </w:pPr>
      <w:r w:rsidRPr="009E447E">
        <w:rPr>
          <w:rFonts w:hint="eastAsia"/>
        </w:rPr>
        <w:t>许多程序设计语言都支持利用正则表达式进行字符串操作。例如，在</w:t>
      </w:r>
      <w:r w:rsidRPr="009E447E">
        <w:rPr>
          <w:rFonts w:hint="eastAsia"/>
        </w:rPr>
        <w:t>Perl</w:t>
      </w:r>
      <w:r w:rsidRPr="009E447E">
        <w:rPr>
          <w:rFonts w:hint="eastAsia"/>
        </w:rPr>
        <w:t>中就内建了一个功能强大的正则表达式引擎。</w:t>
      </w:r>
    </w:p>
    <w:p w14:paraId="0D58EF00" w14:textId="77777777" w:rsidR="009E447E" w:rsidRPr="009E447E" w:rsidRDefault="009E447E" w:rsidP="009E447E">
      <w:pPr>
        <w:spacing w:line="440" w:lineRule="exact"/>
      </w:pPr>
      <w:r w:rsidRPr="009E447E">
        <w:rPr>
          <w:rFonts w:hint="eastAsia"/>
        </w:rPr>
        <w:t>^</w:t>
      </w:r>
      <w:r w:rsidRPr="009E447E">
        <w:rPr>
          <w:rFonts w:hint="eastAsia"/>
        </w:rPr>
        <w:t>放在中括号外面，以</w:t>
      </w:r>
      <w:r w:rsidRPr="009E447E">
        <w:t>…</w:t>
      </w:r>
      <w:r w:rsidRPr="009E447E">
        <w:rPr>
          <w:rFonts w:hint="eastAsia"/>
        </w:rPr>
        <w:t>开头；</w:t>
      </w:r>
      <w:r w:rsidRPr="009E447E">
        <w:rPr>
          <w:rFonts w:hint="eastAsia"/>
        </w:rPr>
        <w:t>^</w:t>
      </w:r>
      <w:r w:rsidRPr="009E447E">
        <w:rPr>
          <w:rFonts w:hint="eastAsia"/>
        </w:rPr>
        <w:t>放在中括号里面是排除的意思。</w:t>
      </w:r>
    </w:p>
    <w:p w14:paraId="27D57BFD" w14:textId="77777777" w:rsidR="009E447E" w:rsidRPr="009E447E" w:rsidRDefault="009E447E" w:rsidP="009E447E">
      <w:pPr>
        <w:spacing w:line="440" w:lineRule="exact"/>
      </w:pPr>
      <w:r w:rsidRPr="009E447E">
        <w:rPr>
          <w:rFonts w:hint="eastAsia"/>
        </w:rPr>
        <w:t>$</w:t>
      </w:r>
      <w:r w:rsidRPr="009E447E">
        <w:rPr>
          <w:rFonts w:hint="eastAsia"/>
        </w:rPr>
        <w:t>以</w:t>
      </w:r>
      <w:r w:rsidRPr="009E447E">
        <w:t>…</w:t>
      </w:r>
      <w:r w:rsidRPr="009E447E">
        <w:rPr>
          <w:rFonts w:hint="eastAsia"/>
        </w:rPr>
        <w:t>结尾，</w:t>
      </w:r>
      <w:r w:rsidRPr="009E447E">
        <w:rPr>
          <w:rFonts w:hint="eastAsia"/>
        </w:rPr>
        <w:t>*</w:t>
      </w:r>
      <w:r w:rsidRPr="009E447E">
        <w:rPr>
          <w:rFonts w:hint="eastAsia"/>
        </w:rPr>
        <w:t>任意多次，</w:t>
      </w:r>
      <w:r w:rsidRPr="009E447E">
        <w:rPr>
          <w:rFonts w:hint="eastAsia"/>
        </w:rPr>
        <w:t>+</w:t>
      </w:r>
      <w:r w:rsidRPr="009E447E">
        <w:rPr>
          <w:rFonts w:hint="eastAsia"/>
        </w:rPr>
        <w:t>至少</w:t>
      </w:r>
      <w:r w:rsidRPr="009E447E">
        <w:rPr>
          <w:rFonts w:hint="eastAsia"/>
        </w:rPr>
        <w:t>1</w:t>
      </w:r>
      <w:r w:rsidRPr="009E447E">
        <w:rPr>
          <w:rFonts w:hint="eastAsia"/>
        </w:rPr>
        <w:t>次，（）组，</w:t>
      </w:r>
      <w:r w:rsidRPr="009E447E">
        <w:rPr>
          <w:rFonts w:hint="eastAsia"/>
        </w:rPr>
        <w:t>[]</w:t>
      </w:r>
      <w:r w:rsidRPr="009E447E">
        <w:rPr>
          <w:rFonts w:hint="eastAsia"/>
        </w:rPr>
        <w:t>集合。</w:t>
      </w:r>
    </w:p>
    <w:p w14:paraId="44025A19" w14:textId="77777777" w:rsidR="009E447E" w:rsidRPr="009E447E" w:rsidRDefault="009E447E" w:rsidP="009E447E">
      <w:pPr>
        <w:spacing w:line="440" w:lineRule="exact"/>
      </w:pPr>
      <w:r w:rsidRPr="009E447E">
        <w:rPr>
          <w:rFonts w:hint="eastAsia"/>
        </w:rPr>
        <w:t>删除当前类所有的注释，</w:t>
      </w:r>
      <w:r w:rsidRPr="009E447E">
        <w:t>(/\*([^*]|[\r\n]|(\*+([^*/]|[\r\n])))*\*+/|[ \t]*//.*)</w:t>
      </w:r>
      <w:r w:rsidRPr="009E447E">
        <w:rPr>
          <w:rFonts w:hint="eastAsia"/>
        </w:rPr>
        <w:t>。</w:t>
      </w:r>
    </w:p>
    <w:p w14:paraId="29474BF9" w14:textId="77777777" w:rsidR="009E447E" w:rsidRPr="009E447E" w:rsidRDefault="009E447E" w:rsidP="009E447E">
      <w:pPr>
        <w:spacing w:line="440" w:lineRule="exact"/>
      </w:pPr>
      <w:r w:rsidRPr="009E447E">
        <w:rPr>
          <w:rFonts w:hint="eastAsia"/>
        </w:rPr>
        <w:t>判断图片格式，</w:t>
      </w:r>
      <w:r w:rsidRPr="009E447E">
        <w:t>^.+\\.(jpg|png|gif)$</w:t>
      </w:r>
      <w:r w:rsidRPr="009E447E">
        <w:rPr>
          <w:rFonts w:hint="eastAsia"/>
        </w:rPr>
        <w:t>。</w:t>
      </w:r>
    </w:p>
    <w:p w14:paraId="2F3A4F99" w14:textId="77777777" w:rsidR="009E447E" w:rsidRPr="009E447E" w:rsidRDefault="009E447E" w:rsidP="009E447E">
      <w:pPr>
        <w:spacing w:line="440" w:lineRule="exact"/>
      </w:pPr>
      <w:r w:rsidRPr="009E447E">
        <w:rPr>
          <w:rFonts w:hint="eastAsia"/>
        </w:rPr>
        <w:t>关于身份证号，以下正确的正则表达式为？</w:t>
      </w:r>
      <w:r w:rsidRPr="009E447E">
        <w:rPr>
          <w:rFonts w:hint="eastAsia"/>
        </w:rPr>
        <w:t>A</w:t>
      </w:r>
      <w:r w:rsidRPr="009E447E">
        <w:t>C</w:t>
      </w:r>
    </w:p>
    <w:p w14:paraId="6B0C66A3" w14:textId="77777777" w:rsidR="009E447E" w:rsidRPr="009E447E" w:rsidRDefault="009E447E" w:rsidP="009E447E">
      <w:pPr>
        <w:spacing w:line="440" w:lineRule="exact"/>
      </w:pPr>
      <w:r w:rsidRPr="009E447E">
        <w:t>A</w:t>
      </w:r>
      <w:r w:rsidRPr="009E447E">
        <w:rPr>
          <w:rFonts w:hint="eastAsia"/>
        </w:rPr>
        <w:t>)</w:t>
      </w:r>
      <w:r w:rsidRPr="009E447E">
        <w:t>isIDCard=/^[1-9]\d{7}((0\d)|(1[0-2]))(([0|1|2]\d)|3[0-1])\d{3}$/;</w:t>
      </w:r>
    </w:p>
    <w:p w14:paraId="55CA750C" w14:textId="77777777" w:rsidR="009E447E" w:rsidRPr="009E447E" w:rsidRDefault="009E447E" w:rsidP="009E447E">
      <w:pPr>
        <w:spacing w:line="440" w:lineRule="exact"/>
      </w:pPr>
      <w:r w:rsidRPr="009E447E">
        <w:rPr>
          <w:rFonts w:hint="eastAsia"/>
        </w:rPr>
        <w:t>B</w:t>
      </w:r>
      <w:r w:rsidRPr="009E447E">
        <w:t>)isIDCard=/^[1-9]\d{7}((9\d)|(1[0-2]))(([0|1|2]\d)|3[9-1])\d{3}$/;</w:t>
      </w:r>
    </w:p>
    <w:p w14:paraId="52F934AF" w14:textId="77777777" w:rsidR="009E447E" w:rsidRPr="009E447E" w:rsidRDefault="009E447E" w:rsidP="009E447E">
      <w:pPr>
        <w:spacing w:line="440" w:lineRule="exact"/>
      </w:pPr>
      <w:r w:rsidRPr="009E447E">
        <w:t>C)isIDCard=/^[1-9]\d{5}[1-9]\d{3}((0\d)|(1[0-2]))(([0|1|2]\d)|3[0-1])\d{4}$/;</w:t>
      </w:r>
    </w:p>
    <w:p w14:paraId="3D6709EC" w14:textId="77777777" w:rsidR="009E447E" w:rsidRPr="009E447E" w:rsidRDefault="009E447E" w:rsidP="009E447E">
      <w:pPr>
        <w:spacing w:line="440" w:lineRule="exact"/>
      </w:pPr>
      <w:r w:rsidRPr="009E447E">
        <w:rPr>
          <w:rFonts w:hint="eastAsia"/>
        </w:rPr>
        <w:t>D</w:t>
      </w:r>
      <w:r w:rsidRPr="009E447E">
        <w:t>)isIDCard=/^[1-9]\d{5}[1-9]\d{3}((9\d)|(1[9-2]))(([0|1|2]\d)|3[9-1])\d{4}$/;</w:t>
      </w:r>
    </w:p>
    <w:p w14:paraId="34F46F3D" w14:textId="77777777" w:rsidR="009E447E" w:rsidRPr="009E447E" w:rsidRDefault="009E447E" w:rsidP="009E447E">
      <w:pPr>
        <w:spacing w:line="440" w:lineRule="exact"/>
      </w:pPr>
      <w:r w:rsidRPr="009E447E">
        <w:rPr>
          <w:rFonts w:hint="eastAsia"/>
        </w:rPr>
        <w:t>只能输入零和非零开头的数字，正确的正则表达式是？</w:t>
      </w:r>
      <w:r w:rsidRPr="009E447E">
        <w:rPr>
          <w:rFonts w:hint="eastAsia"/>
        </w:rPr>
        <w:t>A</w:t>
      </w:r>
    </w:p>
    <w:p w14:paraId="205C3C19" w14:textId="77777777" w:rsidR="009E447E" w:rsidRPr="009E447E" w:rsidRDefault="009E447E" w:rsidP="009E447E">
      <w:pPr>
        <w:spacing w:line="440" w:lineRule="exact"/>
      </w:pPr>
      <w:r w:rsidRPr="009E447E">
        <w:t>A</w:t>
      </w:r>
      <w:r w:rsidRPr="009E447E">
        <w:rPr>
          <w:rFonts w:hint="eastAsia"/>
        </w:rPr>
        <w:t>)</w:t>
      </w:r>
      <w:r w:rsidRPr="009E447E">
        <w:t>^(0|[1-9][0-9]*)$</w:t>
      </w:r>
    </w:p>
    <w:p w14:paraId="0D7A42C2" w14:textId="77777777" w:rsidR="009E447E" w:rsidRPr="009E447E" w:rsidRDefault="009E447E" w:rsidP="009E447E">
      <w:pPr>
        <w:spacing w:line="440" w:lineRule="exact"/>
      </w:pPr>
      <w:r w:rsidRPr="009E447E">
        <w:rPr>
          <w:rFonts w:hint="eastAsia"/>
        </w:rPr>
        <w:t>B</w:t>
      </w:r>
      <w:r w:rsidRPr="009E447E">
        <w:t>)^(0|[1-9][1-9]*)$</w:t>
      </w:r>
    </w:p>
    <w:p w14:paraId="265FBE61" w14:textId="77777777" w:rsidR="009E447E" w:rsidRPr="009E447E" w:rsidRDefault="009E447E" w:rsidP="009E447E">
      <w:pPr>
        <w:spacing w:line="440" w:lineRule="exact"/>
      </w:pPr>
      <w:r w:rsidRPr="009E447E">
        <w:t>C)^(0|[1-9][0-9])$</w:t>
      </w:r>
    </w:p>
    <w:p w14:paraId="42176807" w14:textId="77777777" w:rsidR="009E447E" w:rsidRPr="009E447E" w:rsidRDefault="009E447E" w:rsidP="009E447E">
      <w:pPr>
        <w:spacing w:line="440" w:lineRule="exact"/>
      </w:pPr>
      <w:r w:rsidRPr="009E447E">
        <w:rPr>
          <w:rFonts w:hint="eastAsia"/>
        </w:rPr>
        <w:t>D</w:t>
      </w:r>
      <w:r w:rsidRPr="009E447E">
        <w:t>)^\+[1-9][0-9]*$</w:t>
      </w:r>
    </w:p>
    <w:p w14:paraId="4745F918" w14:textId="77777777" w:rsidR="00647ACE" w:rsidRDefault="00647ACE" w:rsidP="00E37A75">
      <w:pPr>
        <w:spacing w:line="440" w:lineRule="exact"/>
      </w:pPr>
    </w:p>
    <w:p w14:paraId="1E1237FC" w14:textId="055F7E99" w:rsidR="00987E5A" w:rsidRDefault="00987E5A" w:rsidP="00EB5A5F">
      <w:pPr>
        <w:pStyle w:val="31"/>
        <w:spacing w:before="156"/>
      </w:pPr>
      <w:r>
        <w:rPr>
          <w:rFonts w:hint="eastAsia"/>
        </w:rPr>
        <w:t>接口、</w:t>
      </w:r>
      <w:r w:rsidR="00647ACE">
        <w:rPr>
          <w:rFonts w:hint="eastAsia"/>
        </w:rPr>
        <w:t>抽象类、内部类</w:t>
      </w:r>
    </w:p>
    <w:p w14:paraId="7B9FAA7D" w14:textId="77777777" w:rsidR="00084C55" w:rsidRDefault="00000000" w:rsidP="00084C55">
      <w:pPr>
        <w:spacing w:line="440" w:lineRule="exact"/>
      </w:pPr>
      <w:hyperlink r:id="rId44" w:history="1">
        <w:r w:rsidR="00084C55" w:rsidRPr="00AB57C7">
          <w:rPr>
            <w:rStyle w:val="a9"/>
            <w:rFonts w:hint="eastAsia"/>
          </w:rPr>
          <w:t>接口元素更新</w:t>
        </w:r>
      </w:hyperlink>
      <w:r w:rsidR="00084C55" w:rsidRPr="00490445">
        <w:rPr>
          <w:rFonts w:hint="eastAsia"/>
        </w:rPr>
        <w:t>，</w:t>
      </w:r>
    </w:p>
    <w:p w14:paraId="4D0FDA46" w14:textId="07621AB7" w:rsidR="00486F8E" w:rsidRDefault="00E810A6" w:rsidP="00E37A75">
      <w:pPr>
        <w:spacing w:line="440" w:lineRule="exact"/>
      </w:pPr>
      <w:r w:rsidRPr="005E7A9E">
        <w:rPr>
          <w:rFonts w:hint="eastAsia"/>
          <w:color w:val="FF0000"/>
        </w:rPr>
        <w:t>接口</w:t>
      </w:r>
      <w:r w:rsidR="006535B0">
        <w:rPr>
          <w:rFonts w:hint="eastAsia"/>
          <w:color w:val="FF0000"/>
        </w:rPr>
        <w:t>1</w:t>
      </w:r>
      <w:r>
        <w:rPr>
          <w:rFonts w:hint="eastAsia"/>
        </w:rPr>
        <w:t>的设计目的，是对类的行为进行约束，也就是提供一种机制，可以强制要求不同的类具有相同的行为。</w:t>
      </w:r>
    </w:p>
    <w:p w14:paraId="69B52F0A" w14:textId="651C9B58" w:rsidR="00486F8E" w:rsidRDefault="00AD3380" w:rsidP="00E37A75">
      <w:pPr>
        <w:spacing w:line="440" w:lineRule="exact"/>
      </w:pPr>
      <w:r>
        <w:rPr>
          <w:rFonts w:hint="eastAsia"/>
        </w:rPr>
        <w:lastRenderedPageBreak/>
        <w:t>Spring</w:t>
      </w:r>
      <w:r>
        <w:rPr>
          <w:rFonts w:hint="eastAsia"/>
        </w:rPr>
        <w:t>松耦合的一个关键点就是面向接口开发</w:t>
      </w:r>
      <w:r w:rsidR="00486F8E">
        <w:rPr>
          <w:rFonts w:hint="eastAsia"/>
        </w:rPr>
        <w:t>，面向接口编程解决了属性与方法的耦合。</w:t>
      </w:r>
    </w:p>
    <w:p w14:paraId="1748B1CB" w14:textId="61641208" w:rsidR="004B3DC4" w:rsidRPr="004B3DC4" w:rsidRDefault="004B3DC4" w:rsidP="0039419C">
      <w:pPr>
        <w:spacing w:line="440" w:lineRule="exact"/>
      </w:pPr>
      <w:r>
        <w:rPr>
          <w:rFonts w:hint="eastAsia"/>
        </w:rPr>
        <w:t>Java</w:t>
      </w:r>
      <w:r>
        <w:rPr>
          <w:rFonts w:hint="eastAsia"/>
        </w:rPr>
        <w:t>中提倡面向接口开发，而最经典的接口设计莫过于</w:t>
      </w:r>
      <w:r w:rsidR="00B1296C">
        <w:rPr>
          <w:rFonts w:hint="eastAsia"/>
        </w:rPr>
        <w:t>JDBC</w:t>
      </w:r>
      <w:r>
        <w:rPr>
          <w:rFonts w:hint="eastAsia"/>
        </w:rPr>
        <w:t>数据库接口。</w:t>
      </w:r>
    </w:p>
    <w:p w14:paraId="68D39E5A" w14:textId="26F81B74" w:rsidR="0039419C" w:rsidRDefault="0039419C" w:rsidP="007C1105">
      <w:pPr>
        <w:spacing w:line="440" w:lineRule="exact"/>
      </w:pPr>
      <w:r>
        <w:rPr>
          <w:rFonts w:hint="eastAsia"/>
        </w:rPr>
        <w:t>接口内的方法自动拼接</w:t>
      </w:r>
      <w:r>
        <w:rPr>
          <w:rFonts w:hint="eastAsia"/>
        </w:rPr>
        <w:t>public abstract</w:t>
      </w:r>
      <w:r>
        <w:rPr>
          <w:rFonts w:hint="eastAsia"/>
        </w:rPr>
        <w:t>，为常量自动拼接</w:t>
      </w:r>
      <w:r>
        <w:rPr>
          <w:rFonts w:hint="eastAsia"/>
        </w:rPr>
        <w:t xml:space="preserve">public </w:t>
      </w:r>
      <w:r w:rsidR="00A52A59">
        <w:rPr>
          <w:rFonts w:hint="eastAsia"/>
        </w:rPr>
        <w:t xml:space="preserve">static </w:t>
      </w:r>
      <w:r>
        <w:rPr>
          <w:rFonts w:hint="eastAsia"/>
        </w:rPr>
        <w:t>final</w:t>
      </w:r>
      <w:r>
        <w:rPr>
          <w:rFonts w:hint="eastAsia"/>
        </w:rPr>
        <w:t>。</w:t>
      </w:r>
    </w:p>
    <w:p w14:paraId="1E8FDD15" w14:textId="43A62DB3" w:rsidR="00F10378" w:rsidRDefault="00F75695" w:rsidP="00E37A75">
      <w:pPr>
        <w:spacing w:line="440" w:lineRule="exact"/>
      </w:pPr>
      <w:r>
        <w:rPr>
          <w:rFonts w:hint="eastAsia"/>
        </w:rPr>
        <w:t>可以从实现多线程的两个方案来对比接口和抽象类，但注意</w:t>
      </w:r>
      <w:r>
        <w:rPr>
          <w:rFonts w:hint="eastAsia"/>
        </w:rPr>
        <w:t>Thread</w:t>
      </w:r>
      <w:r w:rsidR="00746EE4">
        <w:rPr>
          <w:rFonts w:hint="eastAsia"/>
        </w:rPr>
        <w:t>只是个普通</w:t>
      </w:r>
      <w:r>
        <w:rPr>
          <w:rFonts w:hint="eastAsia"/>
        </w:rPr>
        <w:t>类。</w:t>
      </w:r>
    </w:p>
    <w:p w14:paraId="5933F2AF" w14:textId="77777777" w:rsidR="00987E5A" w:rsidRDefault="00987E5A" w:rsidP="00E37A75">
      <w:pPr>
        <w:spacing w:line="440" w:lineRule="exact"/>
      </w:pPr>
    </w:p>
    <w:p w14:paraId="77DDE239" w14:textId="1F8D11A4" w:rsidR="002B012E" w:rsidRPr="00E37A75" w:rsidRDefault="00000000" w:rsidP="00E37A75">
      <w:pPr>
        <w:spacing w:line="440" w:lineRule="exact"/>
      </w:pPr>
      <w:hyperlink r:id="rId45" w:history="1">
        <w:r w:rsidR="002B012E" w:rsidRPr="002B012E">
          <w:rPr>
            <w:rStyle w:val="a9"/>
            <w:rFonts w:hint="eastAsia"/>
          </w:rPr>
          <w:t>关于抽象类与最终类，下列说法错误的是？牛客网</w:t>
        </w:r>
      </w:hyperlink>
      <w:r w:rsidR="002B012E">
        <w:rPr>
          <w:rFonts w:hint="eastAsia"/>
        </w:rPr>
        <w:t>，</w:t>
      </w:r>
    </w:p>
    <w:p w14:paraId="661A5CC8" w14:textId="5561D48E" w:rsidR="00E37A75" w:rsidRPr="00E37A75" w:rsidRDefault="00E37A75" w:rsidP="007C1105">
      <w:pPr>
        <w:spacing w:line="440" w:lineRule="exact"/>
      </w:pPr>
      <w:r w:rsidRPr="00E37A75">
        <w:rPr>
          <w:rFonts w:hint="eastAsia"/>
          <w:color w:val="FF0000"/>
        </w:rPr>
        <w:t>抽象类</w:t>
      </w:r>
      <w:r w:rsidR="006535B0">
        <w:rPr>
          <w:rFonts w:hint="eastAsia"/>
          <w:color w:val="FF0000"/>
        </w:rPr>
        <w:t>1</w:t>
      </w:r>
      <w:r w:rsidRPr="00E37A75">
        <w:rPr>
          <w:rFonts w:hint="eastAsia"/>
        </w:rPr>
        <w:t>的设计目的，是代码复用。当不同的类具有某些相同的行为，且其中一部分行为的实现方式一致时，可以让这些类都派生于一个抽象类。</w:t>
      </w:r>
    </w:p>
    <w:p w14:paraId="3EA39D45" w14:textId="77777777" w:rsidR="006535B0" w:rsidRPr="006535B0" w:rsidRDefault="006535B0" w:rsidP="006535B0">
      <w:pPr>
        <w:spacing w:line="440" w:lineRule="exact"/>
      </w:pPr>
    </w:p>
    <w:p w14:paraId="25D5387C" w14:textId="77777777" w:rsidR="006535B0" w:rsidRPr="006535B0" w:rsidRDefault="006535B0" w:rsidP="006535B0">
      <w:pPr>
        <w:spacing w:line="440" w:lineRule="exact"/>
      </w:pPr>
      <w:r w:rsidRPr="006535B0">
        <w:rPr>
          <w:rFonts w:hint="eastAsia"/>
        </w:rPr>
        <w:t>抽象类是用来捕捉子类的通用特性的。接口是抽象方法的集合。</w:t>
      </w:r>
    </w:p>
    <w:p w14:paraId="7A4123E0" w14:textId="26A30A38" w:rsidR="002D0CEC" w:rsidRDefault="006535B0" w:rsidP="00A64F60">
      <w:pPr>
        <w:spacing w:line="440" w:lineRule="exact"/>
      </w:pPr>
      <w:r w:rsidRPr="006535B0">
        <w:rPr>
          <w:rFonts w:hint="eastAsia"/>
        </w:rPr>
        <w:t>从设计层面来说，抽象类是对类的抽象，是一种模板设计，接口是行为的抽象，是一种行为的规范。</w:t>
      </w:r>
    </w:p>
    <w:p w14:paraId="565A9BF0" w14:textId="7C906B56" w:rsidR="009F085C" w:rsidRDefault="00744D6B" w:rsidP="009F085C">
      <w:pPr>
        <w:spacing w:line="440" w:lineRule="exact"/>
      </w:pPr>
      <w:r w:rsidRPr="00744D6B">
        <w:rPr>
          <w:rFonts w:hint="eastAsia"/>
        </w:rPr>
        <w:t>抽象类可以有自己的构造方法，但是不能直接通过</w:t>
      </w:r>
      <w:r w:rsidRPr="00744D6B">
        <w:rPr>
          <w:rFonts w:hint="eastAsia"/>
        </w:rPr>
        <w:t>new</w:t>
      </w:r>
      <w:r w:rsidRPr="00744D6B">
        <w:rPr>
          <w:rFonts w:hint="eastAsia"/>
        </w:rPr>
        <w:t>进行实例化。</w:t>
      </w:r>
      <w:r w:rsidR="00842505">
        <w:rPr>
          <w:rFonts w:hint="eastAsia"/>
        </w:rPr>
        <w:t>（抽象类可以一个抽象方法都没有，它就是不想被轻易实例化，如实现</w:t>
      </w:r>
      <w:r w:rsidR="00842505">
        <w:rPr>
          <w:rFonts w:hint="eastAsia"/>
        </w:rPr>
        <w:t>Servlet</w:t>
      </w:r>
      <w:r w:rsidR="00842505">
        <w:rPr>
          <w:rFonts w:hint="eastAsia"/>
        </w:rPr>
        <w:t>的</w:t>
      </w:r>
      <w:r w:rsidR="00842505">
        <w:rPr>
          <w:rFonts w:hint="eastAsia"/>
        </w:rPr>
        <w:t>HttpServlet</w:t>
      </w:r>
      <w:r w:rsidR="00842505">
        <w:rPr>
          <w:rFonts w:hint="eastAsia"/>
        </w:rPr>
        <w:t>。）</w:t>
      </w:r>
    </w:p>
    <w:p w14:paraId="58EE1EC5" w14:textId="77777777" w:rsidR="00C7421D" w:rsidRDefault="009F085C" w:rsidP="00C7421D">
      <w:pPr>
        <w:spacing w:line="440" w:lineRule="exact"/>
      </w:pPr>
      <w:r>
        <w:rPr>
          <w:rFonts w:hint="eastAsia"/>
        </w:rPr>
        <w:t>抽象方法要被实现，所以不能是静态</w:t>
      </w:r>
      <w:r>
        <w:rPr>
          <w:rFonts w:hint="eastAsia"/>
        </w:rPr>
        <w:t>static</w:t>
      </w:r>
      <w:r>
        <w:rPr>
          <w:rFonts w:hint="eastAsia"/>
        </w:rPr>
        <w:t>的，也不能是私有</w:t>
      </w:r>
      <w:r>
        <w:rPr>
          <w:rFonts w:hint="eastAsia"/>
        </w:rPr>
        <w:t>private</w:t>
      </w:r>
      <w:r>
        <w:rPr>
          <w:rFonts w:hint="eastAsia"/>
        </w:rPr>
        <w:t>的，也不能被</w:t>
      </w:r>
      <w:r>
        <w:rPr>
          <w:rFonts w:hint="eastAsia"/>
        </w:rPr>
        <w:t>final</w:t>
      </w:r>
      <w:r>
        <w:rPr>
          <w:rFonts w:hint="eastAsia"/>
        </w:rPr>
        <w:t>修饰（试想一下，静态方法可以被类名直接调用，而类名直接调用一个没有实现的抽象方法没有意义）。</w:t>
      </w:r>
    </w:p>
    <w:p w14:paraId="2A8B72D0" w14:textId="79DAC615" w:rsidR="006B7F7D" w:rsidRDefault="006B7F7D" w:rsidP="00C7421D">
      <w:pPr>
        <w:spacing w:line="440" w:lineRule="exact"/>
      </w:pPr>
      <w:r>
        <w:rPr>
          <w:rFonts w:hint="eastAsia"/>
        </w:rPr>
        <w:t>抽象类和接口中都可以包含静态成员常量。</w:t>
      </w:r>
    </w:p>
    <w:p w14:paraId="205E1073" w14:textId="56021FD1" w:rsidR="009F085C" w:rsidRDefault="009B39F7" w:rsidP="006B7F7D">
      <w:pPr>
        <w:spacing w:line="440" w:lineRule="exact"/>
      </w:pPr>
      <w:r>
        <w:rPr>
          <w:rFonts w:hint="eastAsia"/>
        </w:rPr>
        <w:t>抽象类中可以有普通成员变量，接口中没有普通成员变量。</w:t>
      </w:r>
    </w:p>
    <w:p w14:paraId="7B3B62BE" w14:textId="04B31451" w:rsidR="00815447" w:rsidRDefault="009F085C" w:rsidP="00815447">
      <w:pPr>
        <w:spacing w:line="440" w:lineRule="exact"/>
      </w:pPr>
      <w:r>
        <w:rPr>
          <w:rFonts w:hint="eastAsia"/>
        </w:rPr>
        <w:t>抽象类可以有成员变量和成员常量，接口只能有静态常量。</w:t>
      </w:r>
    </w:p>
    <w:p w14:paraId="1568BC1A" w14:textId="3DDF9304" w:rsidR="00E81C78" w:rsidRPr="00945C3A" w:rsidRDefault="00815447" w:rsidP="00E81C78">
      <w:pPr>
        <w:spacing w:line="440" w:lineRule="exact"/>
        <w:rPr>
          <w:u w:val="single"/>
        </w:rPr>
      </w:pPr>
      <w:r>
        <w:rPr>
          <w:rFonts w:hint="eastAsia"/>
        </w:rPr>
        <w:t>抽象类中可以包含静态方法，接口中不能包含静态方法</w:t>
      </w:r>
      <w:r w:rsidRPr="004C39F3">
        <w:rPr>
          <w:rFonts w:hint="eastAsia"/>
        </w:rPr>
        <w:t>。</w:t>
      </w:r>
      <w:r w:rsidR="00945C3A">
        <w:rPr>
          <w:rFonts w:hint="eastAsia"/>
        </w:rPr>
        <w:t>（</w:t>
      </w:r>
      <w:r w:rsidR="00704BDB">
        <w:rPr>
          <w:rFonts w:hint="eastAsia"/>
        </w:rPr>
        <w:t>JDK</w:t>
      </w:r>
      <w:r w:rsidR="00704BDB">
        <w:t>8</w:t>
      </w:r>
      <w:r w:rsidR="00945C3A">
        <w:rPr>
          <w:rFonts w:hint="eastAsia"/>
        </w:rPr>
        <w:t>接口元素更新</w:t>
      </w:r>
      <w:r w:rsidR="004C39F3">
        <w:rPr>
          <w:rFonts w:hint="eastAsia"/>
        </w:rPr>
        <w:t>了默认方法</w:t>
      </w:r>
      <w:r w:rsidR="00945C3A">
        <w:rPr>
          <w:rFonts w:hint="eastAsia"/>
        </w:rPr>
        <w:t>default</w:t>
      </w:r>
      <w:r w:rsidR="004C39F3">
        <w:rPr>
          <w:rFonts w:hint="eastAsia"/>
        </w:rPr>
        <w:t>和静态方法</w:t>
      </w:r>
      <w:r w:rsidR="004C39F3">
        <w:rPr>
          <w:rFonts w:hint="eastAsia"/>
        </w:rPr>
        <w:t>static</w:t>
      </w:r>
      <w:r w:rsidR="00945C3A">
        <w:rPr>
          <w:rFonts w:hint="eastAsia"/>
        </w:rPr>
        <w:t>。）</w:t>
      </w:r>
    </w:p>
    <w:p w14:paraId="4D89B240" w14:textId="22EAE957" w:rsidR="00815447" w:rsidRPr="00815447" w:rsidRDefault="00E81C78" w:rsidP="00815447">
      <w:pPr>
        <w:spacing w:line="440" w:lineRule="exact"/>
      </w:pPr>
      <w:r>
        <w:rPr>
          <w:rFonts w:hint="eastAsia"/>
        </w:rPr>
        <w:t>构造方法和静态方法都不能被继承</w:t>
      </w:r>
      <w:r w:rsidR="00815447">
        <w:rPr>
          <w:rFonts w:hint="eastAsia"/>
        </w:rPr>
        <w:t>。</w:t>
      </w:r>
    </w:p>
    <w:p w14:paraId="5809B8CC" w14:textId="77777777" w:rsidR="00E328D0" w:rsidRDefault="00796ADD" w:rsidP="00987E5A">
      <w:pPr>
        <w:spacing w:line="440" w:lineRule="exact"/>
      </w:pPr>
      <w:r>
        <w:rPr>
          <w:rFonts w:hint="eastAsia"/>
        </w:rPr>
        <w:t>正确描述：</w:t>
      </w:r>
      <w:r>
        <w:rPr>
          <w:rFonts w:hint="eastAsia"/>
        </w:rPr>
        <w:t>abstract</w:t>
      </w:r>
      <w:r>
        <w:rPr>
          <w:rFonts w:hint="eastAsia"/>
        </w:rPr>
        <w:t>可以修饰类、接口、方法。</w:t>
      </w:r>
    </w:p>
    <w:p w14:paraId="164DEF2D" w14:textId="77777777" w:rsidR="0017107F" w:rsidRDefault="0017107F" w:rsidP="00987E5A">
      <w:pPr>
        <w:spacing w:line="440" w:lineRule="exact"/>
      </w:pPr>
    </w:p>
    <w:p w14:paraId="3AB62636" w14:textId="610EF806" w:rsidR="0017107F" w:rsidRPr="00987E5A" w:rsidRDefault="0017107F" w:rsidP="00987E5A">
      <w:pPr>
        <w:spacing w:line="440" w:lineRule="exact"/>
        <w:rPr>
          <w:rFonts w:hint="eastAsia"/>
        </w:rPr>
      </w:pPr>
      <w:hyperlink r:id="rId46" w:history="1">
        <w:r w:rsidRPr="0017107F">
          <w:rPr>
            <w:color w:val="0000FF"/>
            <w:u w:val="single"/>
          </w:rPr>
          <w:t>代码执行的先后顺序为？</w:t>
        </w:r>
        <w:r w:rsidRPr="0017107F">
          <w:rPr>
            <w:color w:val="0000FF"/>
            <w:u w:val="single"/>
          </w:rPr>
          <w:t>_</w:t>
        </w:r>
        <w:r w:rsidRPr="0017107F">
          <w:rPr>
            <w:color w:val="0000FF"/>
            <w:u w:val="single"/>
          </w:rPr>
          <w:t>阿里巴巴笔试题</w:t>
        </w:r>
        <w:r w:rsidRPr="0017107F">
          <w:rPr>
            <w:color w:val="0000FF"/>
            <w:u w:val="single"/>
          </w:rPr>
          <w:t>_</w:t>
        </w:r>
        <w:r w:rsidRPr="0017107F">
          <w:rPr>
            <w:color w:val="0000FF"/>
            <w:u w:val="single"/>
          </w:rPr>
          <w:t>牛客网</w:t>
        </w:r>
        <w:r w:rsidRPr="0017107F">
          <w:rPr>
            <w:color w:val="0000FF"/>
            <w:u w:val="single"/>
          </w:rPr>
          <w:t xml:space="preserve"> (nowcoder.com)</w:t>
        </w:r>
      </w:hyperlink>
      <w:r>
        <w:rPr>
          <w:rFonts w:hint="eastAsia"/>
        </w:rPr>
        <w:t>，</w:t>
      </w:r>
    </w:p>
    <w:p w14:paraId="54D38985" w14:textId="639553C5" w:rsidR="00987E5A" w:rsidRDefault="00987E5A" w:rsidP="00987E5A">
      <w:pPr>
        <w:spacing w:line="440" w:lineRule="exact"/>
      </w:pPr>
      <w:r w:rsidRPr="00987E5A">
        <w:rPr>
          <w:rFonts w:hint="eastAsia"/>
          <w:color w:val="FF0000"/>
        </w:rPr>
        <w:t>内部类</w:t>
      </w:r>
      <w:r w:rsidRPr="00987E5A">
        <w:rPr>
          <w:rFonts w:hint="eastAsia"/>
          <w:color w:val="FF0000"/>
        </w:rPr>
        <w:t>1</w:t>
      </w:r>
      <w:r w:rsidRPr="00987E5A">
        <w:rPr>
          <w:rFonts w:hint="eastAsia"/>
        </w:rPr>
        <w:t>是类的一种定义方式，是嵌套类的一个分支，即</w:t>
      </w:r>
      <w:r w:rsidRPr="00987E5A">
        <w:rPr>
          <w:rFonts w:hint="eastAsia"/>
        </w:rPr>
        <w:t>Non-StaticNestedClass</w:t>
      </w:r>
      <w:r w:rsidRPr="00987E5A">
        <w:rPr>
          <w:rFonts w:hint="eastAsia"/>
        </w:rPr>
        <w:t>。内部类分为成员内部类、局部内部类和匿名内部类三种。</w:t>
      </w:r>
    </w:p>
    <w:p w14:paraId="3B7B865D" w14:textId="77777777" w:rsidR="00A2094B" w:rsidRPr="00987E5A" w:rsidRDefault="00A2094B" w:rsidP="00987E5A">
      <w:pPr>
        <w:spacing w:line="440" w:lineRule="exact"/>
        <w:rPr>
          <w:rFonts w:hint="eastAsia"/>
        </w:rPr>
      </w:pPr>
    </w:p>
    <w:p w14:paraId="524FA14F" w14:textId="758D63A7" w:rsidR="00987E5A" w:rsidRDefault="00987E5A" w:rsidP="00987E5A">
      <w:pPr>
        <w:spacing w:line="440" w:lineRule="exact"/>
      </w:pPr>
      <w:r w:rsidRPr="00987E5A">
        <w:rPr>
          <w:rFonts w:hint="eastAsia"/>
        </w:rPr>
        <w:t>普通内部类对象依赖外部类对象而存在。（应该是指</w:t>
      </w:r>
      <w:r w:rsidR="00A2094B">
        <w:rPr>
          <w:rFonts w:hint="eastAsia"/>
        </w:rPr>
        <w:t>非静态</w:t>
      </w:r>
      <w:r w:rsidRPr="00987E5A">
        <w:rPr>
          <w:rFonts w:hint="eastAsia"/>
        </w:rPr>
        <w:t>内部类。）</w:t>
      </w:r>
    </w:p>
    <w:p w14:paraId="4C2777BD" w14:textId="77777777" w:rsidR="00A2094B" w:rsidRPr="00987E5A" w:rsidRDefault="00A2094B" w:rsidP="00987E5A">
      <w:pPr>
        <w:spacing w:line="440" w:lineRule="exact"/>
        <w:rPr>
          <w:rFonts w:hint="eastAsia"/>
        </w:rPr>
      </w:pPr>
    </w:p>
    <w:p w14:paraId="53EC466A" w14:textId="4C34EB96" w:rsidR="00987E5A" w:rsidRDefault="00987E5A" w:rsidP="00987E5A">
      <w:pPr>
        <w:spacing w:line="440" w:lineRule="exact"/>
      </w:pPr>
      <w:r w:rsidRPr="00987E5A">
        <w:rPr>
          <w:rFonts w:hint="eastAsia"/>
        </w:rPr>
        <w:lastRenderedPageBreak/>
        <w:t>创建一个类的静态内部类对象不需要依赖其外部类对象。但是与此同时，静态内部类中也无法访问外部类的非静态成员，因为外部类的非静态成员是属于每一个外部类对象的，而本身静态内部类就是独立外部类对象存在的，所以静态内部类不能访问外部类的非静态成员，而外部类依然可以访问静态内部类对象的所有访问权限的成员，这一点和普通内部类无异。</w:t>
      </w:r>
    </w:p>
    <w:p w14:paraId="253EC551" w14:textId="77777777" w:rsidR="00A2094B" w:rsidRPr="00987E5A" w:rsidRDefault="00A2094B" w:rsidP="00987E5A">
      <w:pPr>
        <w:spacing w:line="440" w:lineRule="exact"/>
        <w:rPr>
          <w:rFonts w:hint="eastAsia"/>
        </w:rPr>
      </w:pPr>
    </w:p>
    <w:p w14:paraId="2A562DDF" w14:textId="77777777" w:rsidR="00987E5A" w:rsidRPr="00987E5A" w:rsidRDefault="00987E5A" w:rsidP="00987E5A">
      <w:pPr>
        <w:spacing w:line="440" w:lineRule="exact"/>
      </w:pPr>
      <w:r w:rsidRPr="00987E5A">
        <w:rPr>
          <w:rFonts w:hint="eastAsia"/>
        </w:rPr>
        <w:t>外部类无法访问匿名内部类和局部内部类对象的字段，因为外部类根本就不知道匿名内部类</w:t>
      </w:r>
      <w:r w:rsidRPr="00987E5A">
        <w:rPr>
          <w:rFonts w:hint="eastAsia"/>
        </w:rPr>
        <w:t xml:space="preserve"> /</w:t>
      </w:r>
      <w:r w:rsidRPr="00987E5A">
        <w:rPr>
          <w:rFonts w:hint="eastAsia"/>
        </w:rPr>
        <w:t>局部内部类的类型信息（匿名内部类的类名被隐匿，局部内部类只能在定义域内使用）。</w:t>
      </w:r>
    </w:p>
    <w:p w14:paraId="472A83ED" w14:textId="74247682" w:rsidR="00987E5A" w:rsidRDefault="00987E5A" w:rsidP="00987E5A">
      <w:pPr>
        <w:spacing w:line="440" w:lineRule="exact"/>
      </w:pPr>
      <w:r w:rsidRPr="00987E5A">
        <w:rPr>
          <w:rFonts w:hint="eastAsia"/>
        </w:rPr>
        <w:t>静态内部类才可以声明静态方法，静态方法不可以使用非静态变量。</w:t>
      </w:r>
    </w:p>
    <w:p w14:paraId="35E3615F" w14:textId="77777777" w:rsidR="00A2094B" w:rsidRPr="00987E5A" w:rsidRDefault="00A2094B" w:rsidP="00987E5A">
      <w:pPr>
        <w:spacing w:line="440" w:lineRule="exact"/>
        <w:rPr>
          <w:rFonts w:hint="eastAsia"/>
        </w:rPr>
      </w:pPr>
    </w:p>
    <w:p w14:paraId="4513F29D" w14:textId="2B058A22" w:rsidR="00987E5A" w:rsidRPr="00005334" w:rsidRDefault="00987E5A" w:rsidP="00987E5A">
      <w:pPr>
        <w:spacing w:line="440" w:lineRule="exact"/>
        <w:rPr>
          <w:u w:val="single"/>
        </w:rPr>
      </w:pPr>
      <w:r w:rsidRPr="00005334">
        <w:rPr>
          <w:rFonts w:hint="eastAsia"/>
          <w:u w:val="single"/>
        </w:rPr>
        <w:t>成员变量什么修饰符都可以有，局部变量什么修饰符都不能有。</w:t>
      </w:r>
    </w:p>
    <w:p w14:paraId="0698B287" w14:textId="77777777" w:rsidR="00A2094B" w:rsidRPr="00987E5A" w:rsidRDefault="00A2094B" w:rsidP="00987E5A">
      <w:pPr>
        <w:spacing w:line="440" w:lineRule="exact"/>
        <w:rPr>
          <w:rFonts w:hint="eastAsia"/>
        </w:rPr>
      </w:pPr>
    </w:p>
    <w:p w14:paraId="294F50DF" w14:textId="77777777" w:rsidR="00987E5A" w:rsidRPr="00987E5A" w:rsidRDefault="00987E5A" w:rsidP="00987E5A">
      <w:pPr>
        <w:spacing w:line="440" w:lineRule="exact"/>
      </w:pPr>
      <w:r w:rsidRPr="00987E5A">
        <w:rPr>
          <w:rFonts w:hint="eastAsia"/>
        </w:rPr>
        <w:t>除了没有名字，匿名内部类还有以下特点：</w:t>
      </w:r>
    </w:p>
    <w:p w14:paraId="62DE3AB3" w14:textId="77777777" w:rsidR="00987E5A" w:rsidRPr="00987E5A" w:rsidRDefault="00987E5A" w:rsidP="00987E5A">
      <w:pPr>
        <w:spacing w:line="440" w:lineRule="exact"/>
      </w:pPr>
      <w:r w:rsidRPr="00987E5A">
        <w:rPr>
          <w:rFonts w:hint="eastAsia"/>
        </w:rPr>
        <w:t>1)</w:t>
      </w:r>
      <w:r w:rsidRPr="00005334">
        <w:rPr>
          <w:rFonts w:hint="eastAsia"/>
          <w:u w:val="single"/>
        </w:rPr>
        <w:t>匿名内部类必须继承一个抽象类或者实现一个接口。</w:t>
      </w:r>
    </w:p>
    <w:p w14:paraId="027ECE02" w14:textId="77777777" w:rsidR="00987E5A" w:rsidRPr="00987E5A" w:rsidRDefault="00987E5A" w:rsidP="00987E5A">
      <w:pPr>
        <w:spacing w:line="440" w:lineRule="exact"/>
      </w:pPr>
      <w:r w:rsidRPr="00987E5A">
        <w:rPr>
          <w:rFonts w:hint="eastAsia"/>
        </w:rPr>
        <w:t>2)</w:t>
      </w:r>
      <w:r w:rsidRPr="00005334">
        <w:rPr>
          <w:rFonts w:hint="eastAsia"/>
          <w:u w:val="single"/>
        </w:rPr>
        <w:t>匿名内部类不能定义任何静态成员和静态方法。</w:t>
      </w:r>
    </w:p>
    <w:p w14:paraId="55B1C232" w14:textId="77777777" w:rsidR="00987E5A" w:rsidRPr="00987E5A" w:rsidRDefault="00987E5A" w:rsidP="00987E5A">
      <w:pPr>
        <w:spacing w:line="440" w:lineRule="exact"/>
      </w:pPr>
      <w:r w:rsidRPr="00987E5A">
        <w:rPr>
          <w:rFonts w:hint="eastAsia"/>
        </w:rPr>
        <w:t>3)</w:t>
      </w:r>
      <w:r w:rsidRPr="00987E5A">
        <w:rPr>
          <w:rFonts w:hint="eastAsia"/>
        </w:rPr>
        <w:t>当所在的方法的形参需要被匿名内部类使用时，必须声明为</w:t>
      </w:r>
      <w:r w:rsidRPr="00987E5A">
        <w:rPr>
          <w:rFonts w:hint="eastAsia"/>
        </w:rPr>
        <w:t xml:space="preserve"> final</w:t>
      </w:r>
      <w:r w:rsidRPr="00987E5A">
        <w:rPr>
          <w:rFonts w:hint="eastAsia"/>
        </w:rPr>
        <w:t>。</w:t>
      </w:r>
    </w:p>
    <w:p w14:paraId="1F73DD19" w14:textId="0E9110D2" w:rsidR="00987E5A" w:rsidRDefault="00987E5A" w:rsidP="00987E5A">
      <w:pPr>
        <w:spacing w:line="440" w:lineRule="exact"/>
      </w:pPr>
      <w:r w:rsidRPr="00987E5A">
        <w:rPr>
          <w:rFonts w:hint="eastAsia"/>
        </w:rPr>
        <w:t>4)</w:t>
      </w:r>
      <w:r w:rsidRPr="00987E5A">
        <w:rPr>
          <w:rFonts w:hint="eastAsia"/>
        </w:rPr>
        <w:t>匿名内部类不能是抽象的，它必须要实现继承的类或者实现的接口的所有抽象方法。</w:t>
      </w:r>
    </w:p>
    <w:p w14:paraId="6E3F134A" w14:textId="77777777" w:rsidR="00A2094B" w:rsidRPr="00987E5A" w:rsidRDefault="00A2094B" w:rsidP="00987E5A">
      <w:pPr>
        <w:spacing w:line="440" w:lineRule="exact"/>
        <w:rPr>
          <w:rFonts w:hint="eastAsia"/>
        </w:rPr>
      </w:pPr>
    </w:p>
    <w:p w14:paraId="3AF5C5E6" w14:textId="77777777" w:rsidR="00987E5A" w:rsidRPr="00987E5A" w:rsidRDefault="00987E5A" w:rsidP="00987E5A">
      <w:pPr>
        <w:spacing w:line="440" w:lineRule="exact"/>
      </w:pPr>
      <w:r w:rsidRPr="00987E5A">
        <w:rPr>
          <w:rFonts w:hint="eastAsia"/>
        </w:rPr>
        <w:t>我们为什么要使用内部类呢？因为它有以下优点：</w:t>
      </w:r>
    </w:p>
    <w:p w14:paraId="01B5DCC7" w14:textId="77777777" w:rsidR="00987E5A" w:rsidRPr="00987E5A" w:rsidRDefault="00987E5A" w:rsidP="00987E5A">
      <w:pPr>
        <w:spacing w:line="440" w:lineRule="exact"/>
      </w:pPr>
      <w:r w:rsidRPr="00987E5A">
        <w:rPr>
          <w:rFonts w:hint="eastAsia"/>
        </w:rPr>
        <w:t>1)</w:t>
      </w:r>
      <w:r w:rsidRPr="00987E5A">
        <w:rPr>
          <w:rFonts w:hint="eastAsia"/>
        </w:rPr>
        <w:t>一个内部类对象可以访问创建它的外部类对象的内容，包括私有数据！</w:t>
      </w:r>
    </w:p>
    <w:p w14:paraId="38E37810" w14:textId="77777777" w:rsidR="00987E5A" w:rsidRPr="00005334" w:rsidRDefault="00987E5A" w:rsidP="00987E5A">
      <w:pPr>
        <w:spacing w:line="440" w:lineRule="exact"/>
        <w:rPr>
          <w:u w:val="single"/>
        </w:rPr>
      </w:pPr>
      <w:r w:rsidRPr="00987E5A">
        <w:rPr>
          <w:rFonts w:hint="eastAsia"/>
        </w:rPr>
        <w:t>2)</w:t>
      </w:r>
      <w:r w:rsidRPr="00005334">
        <w:rPr>
          <w:rFonts w:hint="eastAsia"/>
          <w:u w:val="single"/>
        </w:rPr>
        <w:t>内部类不为同一包的其他类所见，具有很好的封装性；</w:t>
      </w:r>
    </w:p>
    <w:p w14:paraId="0981D962" w14:textId="7C667E45" w:rsidR="00987E5A" w:rsidRPr="00987E5A" w:rsidRDefault="00987E5A" w:rsidP="00987E5A">
      <w:pPr>
        <w:spacing w:line="440" w:lineRule="exact"/>
      </w:pPr>
      <w:r w:rsidRPr="00987E5A">
        <w:rPr>
          <w:rFonts w:hint="eastAsia"/>
        </w:rPr>
        <w:t>3)</w:t>
      </w:r>
      <w:r w:rsidRPr="00987E5A">
        <w:rPr>
          <w:rFonts w:hint="eastAsia"/>
        </w:rPr>
        <w:t>内部类有效实现了“多重继承”，优化</w:t>
      </w:r>
      <w:r w:rsidRPr="00987E5A">
        <w:rPr>
          <w:rFonts w:hint="eastAsia"/>
        </w:rPr>
        <w:t xml:space="preserve"> </w:t>
      </w:r>
      <w:r w:rsidR="00005334">
        <w:rPr>
          <w:rFonts w:hint="eastAsia"/>
        </w:rPr>
        <w:t>Java</w:t>
      </w:r>
      <w:r w:rsidRPr="00987E5A">
        <w:rPr>
          <w:rFonts w:hint="eastAsia"/>
        </w:rPr>
        <w:t>单继承的缺陷。</w:t>
      </w:r>
    </w:p>
    <w:p w14:paraId="557D275E" w14:textId="04D3F745" w:rsidR="00987E5A" w:rsidRDefault="00987E5A" w:rsidP="00987E5A">
      <w:pPr>
        <w:spacing w:line="440" w:lineRule="exact"/>
      </w:pPr>
      <w:r w:rsidRPr="00987E5A">
        <w:rPr>
          <w:rFonts w:hint="eastAsia"/>
        </w:rPr>
        <w:t>4)</w:t>
      </w:r>
      <w:r w:rsidRPr="00987E5A">
        <w:rPr>
          <w:rFonts w:hint="eastAsia"/>
        </w:rPr>
        <w:t>匿名内部类可以很方便的定义回调。</w:t>
      </w:r>
    </w:p>
    <w:p w14:paraId="52C1CF6F" w14:textId="77777777" w:rsidR="00A2094B" w:rsidRPr="00987E5A" w:rsidRDefault="00A2094B" w:rsidP="00987E5A">
      <w:pPr>
        <w:spacing w:line="440" w:lineRule="exact"/>
        <w:rPr>
          <w:rFonts w:hint="eastAsia"/>
        </w:rPr>
      </w:pPr>
    </w:p>
    <w:p w14:paraId="3D5C25C7" w14:textId="77777777" w:rsidR="00987E5A" w:rsidRPr="00987E5A" w:rsidRDefault="00987E5A" w:rsidP="00987E5A">
      <w:pPr>
        <w:spacing w:line="440" w:lineRule="exact"/>
      </w:pPr>
      <w:r w:rsidRPr="00987E5A">
        <w:rPr>
          <w:rFonts w:hint="eastAsia"/>
        </w:rPr>
        <w:t>内部类有哪些应用场景？</w:t>
      </w:r>
    </w:p>
    <w:p w14:paraId="13221AF6" w14:textId="77777777" w:rsidR="00987E5A" w:rsidRPr="00987E5A" w:rsidRDefault="00987E5A" w:rsidP="00987E5A">
      <w:pPr>
        <w:spacing w:line="440" w:lineRule="exact"/>
      </w:pPr>
      <w:r w:rsidRPr="00987E5A">
        <w:rPr>
          <w:rFonts w:hint="eastAsia"/>
        </w:rPr>
        <w:t>1)</w:t>
      </w:r>
      <w:r w:rsidRPr="00987E5A">
        <w:rPr>
          <w:rFonts w:hint="eastAsia"/>
        </w:rPr>
        <w:t>一些多算法场合。</w:t>
      </w:r>
    </w:p>
    <w:p w14:paraId="1E7116C7" w14:textId="77777777" w:rsidR="00987E5A" w:rsidRPr="00987E5A" w:rsidRDefault="00987E5A" w:rsidP="00987E5A">
      <w:pPr>
        <w:spacing w:line="440" w:lineRule="exact"/>
      </w:pPr>
      <w:r w:rsidRPr="00987E5A">
        <w:rPr>
          <w:rFonts w:hint="eastAsia"/>
        </w:rPr>
        <w:t>2)</w:t>
      </w:r>
      <w:r w:rsidRPr="00987E5A">
        <w:rPr>
          <w:rFonts w:hint="eastAsia"/>
        </w:rPr>
        <w:t>解决一些非面向对象的语句块。</w:t>
      </w:r>
    </w:p>
    <w:p w14:paraId="738387BD" w14:textId="77777777" w:rsidR="00987E5A" w:rsidRPr="00987E5A" w:rsidRDefault="00987E5A" w:rsidP="00987E5A">
      <w:pPr>
        <w:spacing w:line="440" w:lineRule="exact"/>
      </w:pPr>
      <w:r w:rsidRPr="00987E5A">
        <w:rPr>
          <w:rFonts w:hint="eastAsia"/>
        </w:rPr>
        <w:t>3)</w:t>
      </w:r>
      <w:r w:rsidRPr="00987E5A">
        <w:rPr>
          <w:rFonts w:hint="eastAsia"/>
        </w:rPr>
        <w:t>适当使用内部类，使得代码更加灵活和富有扩展性。</w:t>
      </w:r>
    </w:p>
    <w:p w14:paraId="17FB4763" w14:textId="703FA618" w:rsidR="00987E5A" w:rsidRPr="00005334" w:rsidRDefault="00987E5A" w:rsidP="00987E5A">
      <w:pPr>
        <w:spacing w:line="440" w:lineRule="exact"/>
        <w:rPr>
          <w:u w:val="single"/>
        </w:rPr>
      </w:pPr>
      <w:r w:rsidRPr="00987E5A">
        <w:rPr>
          <w:rFonts w:hint="eastAsia"/>
        </w:rPr>
        <w:t>4)</w:t>
      </w:r>
      <w:r w:rsidRPr="00005334">
        <w:rPr>
          <w:rFonts w:hint="eastAsia"/>
          <w:u w:val="single"/>
        </w:rPr>
        <w:t>当某个类除了它的外部类，不再被其他的类使用时。</w:t>
      </w:r>
    </w:p>
    <w:p w14:paraId="54D3DF94" w14:textId="77777777" w:rsidR="00A2094B" w:rsidRPr="00987E5A" w:rsidRDefault="00A2094B" w:rsidP="00987E5A">
      <w:pPr>
        <w:spacing w:line="440" w:lineRule="exact"/>
        <w:rPr>
          <w:rFonts w:hint="eastAsia"/>
        </w:rPr>
      </w:pPr>
    </w:p>
    <w:p w14:paraId="1DEE5FD5" w14:textId="77777777" w:rsidR="00987E5A" w:rsidRPr="00987E5A" w:rsidRDefault="00987E5A" w:rsidP="00987E5A">
      <w:pPr>
        <w:spacing w:line="440" w:lineRule="exact"/>
      </w:pPr>
    </w:p>
    <w:p w14:paraId="5CDF3110" w14:textId="77777777" w:rsidR="00987E5A" w:rsidRPr="00987E5A" w:rsidRDefault="00987E5A" w:rsidP="00987E5A">
      <w:pPr>
        <w:spacing w:line="440" w:lineRule="exact"/>
      </w:pPr>
      <w:r w:rsidRPr="00987E5A">
        <w:rPr>
          <w:rFonts w:hint="eastAsia"/>
        </w:rPr>
        <w:t>内部类（成员内部类）可以有</w:t>
      </w:r>
      <w:r w:rsidRPr="00987E5A">
        <w:rPr>
          <w:rFonts w:hint="eastAsia"/>
        </w:rPr>
        <w:t>4</w:t>
      </w:r>
      <w:r w:rsidRPr="00987E5A">
        <w:rPr>
          <w:rFonts w:hint="eastAsia"/>
        </w:rPr>
        <w:t>种访问权限？</w:t>
      </w:r>
    </w:p>
    <w:p w14:paraId="796A25F9" w14:textId="77777777" w:rsidR="00987E5A" w:rsidRPr="00987E5A" w:rsidRDefault="00987E5A" w:rsidP="00987E5A">
      <w:pPr>
        <w:spacing w:line="440" w:lineRule="exact"/>
      </w:pPr>
      <w:r w:rsidRPr="00987E5A">
        <w:rPr>
          <w:rFonts w:hint="eastAsia"/>
        </w:rPr>
        <w:lastRenderedPageBreak/>
        <w:t>正确，可以把内部类理解成类的成员，成员有</w:t>
      </w:r>
      <w:r w:rsidRPr="00987E5A">
        <w:rPr>
          <w:rFonts w:hint="eastAsia"/>
        </w:rPr>
        <w:t>4</w:t>
      </w:r>
      <w:r w:rsidRPr="00987E5A">
        <w:rPr>
          <w:rFonts w:hint="eastAsia"/>
        </w:rPr>
        <w:t>种访问权限，内部类也是。</w:t>
      </w:r>
    </w:p>
    <w:p w14:paraId="55D16502" w14:textId="03689B91" w:rsidR="00987E5A" w:rsidRPr="009930B0" w:rsidRDefault="00987E5A" w:rsidP="007443D7">
      <w:pPr>
        <w:spacing w:line="440" w:lineRule="exact"/>
      </w:pPr>
      <w:r w:rsidRPr="00987E5A">
        <w:rPr>
          <w:rFonts w:hint="eastAsia"/>
        </w:rPr>
        <w:t>但如果访问权限为</w:t>
      </w:r>
      <w:r w:rsidRPr="00987E5A">
        <w:rPr>
          <w:rFonts w:hint="eastAsia"/>
        </w:rPr>
        <w:t>private</w:t>
      </w:r>
      <w:r w:rsidRPr="00987E5A">
        <w:rPr>
          <w:rFonts w:hint="eastAsia"/>
        </w:rPr>
        <w:t>，无法直接在外部创建其对象，可提供</w:t>
      </w:r>
      <w:r w:rsidRPr="00987E5A">
        <w:rPr>
          <w:rFonts w:hint="eastAsia"/>
        </w:rPr>
        <w:t>getInnerDelete</w:t>
      </w:r>
      <w:r w:rsidRPr="00987E5A">
        <w:rPr>
          <w:rFonts w:hint="eastAsia"/>
        </w:rPr>
        <w:t>方法供外部使用。</w:t>
      </w:r>
    </w:p>
    <w:p w14:paraId="467CA405" w14:textId="77777777" w:rsidR="00C7421D" w:rsidRPr="00CA3DED" w:rsidRDefault="00C7421D" w:rsidP="00E2428A">
      <w:pPr>
        <w:spacing w:line="440" w:lineRule="exact"/>
      </w:pPr>
    </w:p>
    <w:p w14:paraId="6D2D3AE2" w14:textId="77777777" w:rsidR="009C3A31" w:rsidRPr="00EB5C88" w:rsidRDefault="009C3A31" w:rsidP="009C3A31">
      <w:pPr>
        <w:pStyle w:val="31"/>
        <w:spacing w:before="156"/>
      </w:pPr>
      <w:r>
        <w:rPr>
          <w:rFonts w:hint="eastAsia"/>
        </w:rPr>
        <w:t>泛型、多态、static</w:t>
      </w:r>
    </w:p>
    <w:p w14:paraId="7B38DAFC" w14:textId="77777777" w:rsidR="009C3A31" w:rsidRPr="00EB5C88" w:rsidRDefault="009C3A31" w:rsidP="009C3A31">
      <w:pPr>
        <w:spacing w:line="440" w:lineRule="exact"/>
      </w:pPr>
      <w:r w:rsidRPr="0059318E">
        <w:rPr>
          <w:rFonts w:hint="eastAsia"/>
          <w:color w:val="FF0000"/>
        </w:rPr>
        <w:t>泛型</w:t>
      </w:r>
      <w:r>
        <w:rPr>
          <w:rFonts w:hint="eastAsia"/>
          <w:color w:val="FF0000"/>
        </w:rPr>
        <w:t>1</w:t>
      </w:r>
      <w:r w:rsidRPr="00EB5C88">
        <w:rPr>
          <w:rFonts w:hint="eastAsia"/>
        </w:rPr>
        <w:t>可以保证如果程序在编译时没有发出警告，运行时就不会产生</w:t>
      </w:r>
      <w:r w:rsidRPr="00EB5C88">
        <w:rPr>
          <w:rFonts w:hint="eastAsia"/>
        </w:rPr>
        <w:t>ClassCastException</w:t>
      </w:r>
      <w:r w:rsidRPr="00EB5C88">
        <w:rPr>
          <w:rFonts w:hint="eastAsia"/>
        </w:rPr>
        <w:t>异常。同时，代码更加简洁、健壮。</w:t>
      </w:r>
    </w:p>
    <w:p w14:paraId="4F35E6EA" w14:textId="77777777" w:rsidR="009C3A31" w:rsidRPr="00EB5C88" w:rsidRDefault="009C3A31" w:rsidP="009C3A31">
      <w:pPr>
        <w:spacing w:line="440" w:lineRule="exact"/>
      </w:pPr>
      <w:r w:rsidRPr="00EB5C88">
        <w:rPr>
          <w:rFonts w:hint="eastAsia"/>
        </w:rPr>
        <w:t>泛型概念非常重要，它是程序的增强器，它是目前主流的开发方式。</w:t>
      </w:r>
    </w:p>
    <w:p w14:paraId="61E8721A" w14:textId="77777777" w:rsidR="009C3A31" w:rsidRPr="00EB5C88" w:rsidRDefault="009C3A31" w:rsidP="009C3A31">
      <w:pPr>
        <w:spacing w:line="440" w:lineRule="exact"/>
      </w:pPr>
      <w:r w:rsidRPr="00EB5C88">
        <w:rPr>
          <w:rFonts w:hint="eastAsia"/>
        </w:rPr>
        <w:t>泛型是一颗“语法糖”，它只在编译时生效，用以检查集合的元素类型，编译通过后，泛型便失去意义，编译后生成的字节码文件中没有泛型。</w:t>
      </w:r>
    </w:p>
    <w:p w14:paraId="2D6E3A25" w14:textId="77777777" w:rsidR="009C3A31" w:rsidRPr="00EB5C88" w:rsidRDefault="009C3A31" w:rsidP="009C3A31">
      <w:pPr>
        <w:spacing w:line="440" w:lineRule="exact"/>
      </w:pPr>
      <w:r w:rsidRPr="00EB5C88">
        <w:rPr>
          <w:rFonts w:hint="eastAsia"/>
        </w:rPr>
        <w:t>泛型，参数化类型。重载，参数化方法。</w:t>
      </w:r>
    </w:p>
    <w:p w14:paraId="78B96A17" w14:textId="77777777" w:rsidR="009C3A31" w:rsidRPr="00EB5C88" w:rsidRDefault="009C3A31" w:rsidP="009C3A31">
      <w:pPr>
        <w:spacing w:line="440" w:lineRule="exact"/>
      </w:pPr>
      <w:r w:rsidRPr="00EB5C88">
        <w:rPr>
          <w:rFonts w:hint="eastAsia"/>
        </w:rPr>
        <w:t>重载只能定义几种有限的类型（包括基本类型），而泛型理论上可以定义无数种引用类型。</w:t>
      </w:r>
    </w:p>
    <w:p w14:paraId="7C27ED96" w14:textId="77777777" w:rsidR="009C3A31" w:rsidRPr="00EB5C88" w:rsidRDefault="009C3A31" w:rsidP="009C3A31">
      <w:pPr>
        <w:spacing w:line="440" w:lineRule="exact"/>
      </w:pPr>
      <w:r w:rsidRPr="00EB5C88">
        <w:rPr>
          <w:rFonts w:hint="eastAsia"/>
        </w:rPr>
        <w:t>增强</w:t>
      </w:r>
      <w:r w:rsidRPr="00EB5C88">
        <w:rPr>
          <w:rFonts w:hint="eastAsia"/>
        </w:rPr>
        <w:t>for</w:t>
      </w:r>
      <w:r w:rsidRPr="00EB5C88">
        <w:rPr>
          <w:rFonts w:hint="eastAsia"/>
        </w:rPr>
        <w:t>循环主要就用于集合遍历，它写法简单，比</w:t>
      </w:r>
      <w:r w:rsidRPr="00EB5C88">
        <w:rPr>
          <w:rFonts w:hint="eastAsia"/>
        </w:rPr>
        <w:t>for</w:t>
      </w:r>
      <w:r w:rsidRPr="00EB5C88">
        <w:rPr>
          <w:rFonts w:hint="eastAsia"/>
        </w:rPr>
        <w:t>循环效率高，但不够灵活（只能从头到尾的遍历数据，不能进行步长的选择）。</w:t>
      </w:r>
      <w:r w:rsidRPr="00EB5C88">
        <w:t xml:space="preserve"> </w:t>
      </w:r>
    </w:p>
    <w:p w14:paraId="22D28FCD" w14:textId="77777777" w:rsidR="009C3A31" w:rsidRDefault="009C3A31" w:rsidP="009C3A31">
      <w:pPr>
        <w:spacing w:line="440" w:lineRule="exact"/>
      </w:pPr>
      <w:r w:rsidRPr="00EB5C88">
        <w:rPr>
          <w:rFonts w:hint="eastAsia"/>
        </w:rPr>
        <w:t>泛型是</w:t>
      </w:r>
      <w:r w:rsidRPr="00EB5C88">
        <w:rPr>
          <w:rFonts w:hint="eastAsia"/>
        </w:rPr>
        <w:t>JDK5</w:t>
      </w:r>
      <w:r w:rsidRPr="00EB5C88">
        <w:rPr>
          <w:rFonts w:hint="eastAsia"/>
        </w:rPr>
        <w:t>的一个新特性，通常与集合对象一起使用。</w:t>
      </w:r>
    </w:p>
    <w:p w14:paraId="02E36C24" w14:textId="77777777" w:rsidR="009C3A31" w:rsidRDefault="009C3A31" w:rsidP="009C3A31">
      <w:pPr>
        <w:spacing w:line="440" w:lineRule="exact"/>
      </w:pPr>
    </w:p>
    <w:p w14:paraId="69B84B30" w14:textId="77777777" w:rsidR="009C3A31" w:rsidRDefault="009C3A31" w:rsidP="009C3A31">
      <w:pPr>
        <w:spacing w:line="440" w:lineRule="exact"/>
      </w:pPr>
      <w:hyperlink r:id="rId47" w:history="1">
        <w:r w:rsidRPr="00A93DF2">
          <w:rPr>
            <w:color w:val="0000FF"/>
            <w:u w:val="single"/>
          </w:rPr>
          <w:t>【深入</w:t>
        </w:r>
        <w:r w:rsidRPr="00A93DF2">
          <w:rPr>
            <w:color w:val="0000FF"/>
            <w:u w:val="single"/>
          </w:rPr>
          <w:t>Java</w:t>
        </w:r>
        <w:r w:rsidRPr="00A93DF2">
          <w:rPr>
            <w:color w:val="0000FF"/>
            <w:u w:val="single"/>
          </w:rPr>
          <w:t>虚拟机】之五：多态性实现机制</w:t>
        </w:r>
        <w:r w:rsidRPr="00A93DF2">
          <w:rPr>
            <w:color w:val="0000FF"/>
            <w:u w:val="single"/>
          </w:rPr>
          <w:t>——</w:t>
        </w:r>
        <w:r w:rsidRPr="00A93DF2">
          <w:rPr>
            <w:color w:val="0000FF"/>
            <w:u w:val="single"/>
          </w:rPr>
          <w:t>静态分派与动态分派</w:t>
        </w:r>
        <w:r w:rsidRPr="00A93DF2">
          <w:rPr>
            <w:color w:val="0000FF"/>
            <w:u w:val="single"/>
          </w:rPr>
          <w:t>_</w:t>
        </w:r>
        <w:r w:rsidRPr="00A93DF2">
          <w:rPr>
            <w:color w:val="0000FF"/>
            <w:u w:val="single"/>
          </w:rPr>
          <w:t>兰亭风雨的博客</w:t>
        </w:r>
        <w:r w:rsidRPr="00A93DF2">
          <w:rPr>
            <w:color w:val="0000FF"/>
            <w:u w:val="single"/>
          </w:rPr>
          <w:t>-CSDN</w:t>
        </w:r>
        <w:r w:rsidRPr="00A93DF2">
          <w:rPr>
            <w:color w:val="0000FF"/>
            <w:u w:val="single"/>
          </w:rPr>
          <w:t>博客</w:t>
        </w:r>
      </w:hyperlink>
      <w:r>
        <w:rPr>
          <w:rFonts w:hint="eastAsia"/>
        </w:rPr>
        <w:t>，</w:t>
      </w:r>
    </w:p>
    <w:p w14:paraId="5E294D6D" w14:textId="77777777" w:rsidR="009C3A31" w:rsidRDefault="009C3A31" w:rsidP="009C3A31">
      <w:pPr>
        <w:spacing w:line="440" w:lineRule="exact"/>
      </w:pPr>
      <w:hyperlink r:id="rId48" w:history="1">
        <w:r w:rsidRPr="00A93DF2">
          <w:rPr>
            <w:color w:val="0000FF"/>
            <w:u w:val="single"/>
          </w:rPr>
          <w:t>Java</w:t>
        </w:r>
        <w:r w:rsidRPr="00A93DF2">
          <w:rPr>
            <w:color w:val="0000FF"/>
            <w:u w:val="single"/>
          </w:rPr>
          <w:t>对象类型向上转型和向下转型</w:t>
        </w:r>
        <w:r w:rsidRPr="00A93DF2">
          <w:rPr>
            <w:color w:val="0000FF"/>
            <w:u w:val="single"/>
          </w:rPr>
          <w:t>_</w:t>
        </w:r>
        <w:r w:rsidRPr="00A93DF2">
          <w:rPr>
            <w:color w:val="0000FF"/>
            <w:u w:val="single"/>
          </w:rPr>
          <w:t>我思故你不在的博客</w:t>
        </w:r>
        <w:r w:rsidRPr="00A93DF2">
          <w:rPr>
            <w:color w:val="0000FF"/>
            <w:u w:val="single"/>
          </w:rPr>
          <w:t>-CSDN</w:t>
        </w:r>
        <w:r w:rsidRPr="00A93DF2">
          <w:rPr>
            <w:color w:val="0000FF"/>
            <w:u w:val="single"/>
          </w:rPr>
          <w:t>博客</w:t>
        </w:r>
        <w:r w:rsidRPr="00A93DF2">
          <w:rPr>
            <w:color w:val="0000FF"/>
            <w:u w:val="single"/>
          </w:rPr>
          <w:t>_</w:t>
        </w:r>
        <w:r w:rsidRPr="00A93DF2">
          <w:rPr>
            <w:color w:val="0000FF"/>
            <w:u w:val="single"/>
          </w:rPr>
          <w:t>向下转型</w:t>
        </w:r>
      </w:hyperlink>
      <w:r>
        <w:rPr>
          <w:rFonts w:hint="eastAsia"/>
        </w:rPr>
        <w:t>，</w:t>
      </w:r>
    </w:p>
    <w:p w14:paraId="718C2909" w14:textId="77777777" w:rsidR="009C3A31" w:rsidRDefault="009C3A31" w:rsidP="009C3A31">
      <w:pPr>
        <w:spacing w:line="440" w:lineRule="exact"/>
        <w:rPr>
          <w:color w:val="FF0000"/>
        </w:rPr>
      </w:pPr>
      <w:r w:rsidRPr="00EB5C88">
        <w:rPr>
          <w:rFonts w:hint="eastAsia"/>
          <w:color w:val="FF0000"/>
        </w:rPr>
        <w:t>多态</w:t>
      </w:r>
      <w:r>
        <w:rPr>
          <w:rFonts w:hint="eastAsia"/>
          <w:color w:val="FF0000"/>
        </w:rPr>
        <w:t>1</w:t>
      </w:r>
      <w:r>
        <w:rPr>
          <w:rFonts w:hint="eastAsia"/>
        </w:rPr>
        <w:t>就是指静态代码总表现出的不确定性，只有在</w:t>
      </w:r>
      <w:r w:rsidRPr="00A07025">
        <w:rPr>
          <w:rFonts w:hint="eastAsia"/>
        </w:rPr>
        <w:t>程序运行期间才能</w:t>
      </w:r>
      <w:r>
        <w:rPr>
          <w:rFonts w:hint="eastAsia"/>
        </w:rPr>
        <w:t>显现出确定性</w:t>
      </w:r>
      <w:r w:rsidRPr="00A07025">
        <w:rPr>
          <w:rFonts w:hint="eastAsia"/>
        </w:rPr>
        <w:t>。</w:t>
      </w:r>
      <w:r>
        <w:rPr>
          <w:rFonts w:hint="eastAsia"/>
        </w:rPr>
        <w:t>（比如引用变量的指向不确定，方法的调用者不确定。）</w:t>
      </w:r>
    </w:p>
    <w:p w14:paraId="290F2154" w14:textId="77777777" w:rsidR="009C3A31" w:rsidRPr="00EB5C88" w:rsidRDefault="009C3A31" w:rsidP="009C3A31">
      <w:pPr>
        <w:spacing w:line="440" w:lineRule="exact"/>
      </w:pPr>
      <w:r>
        <w:rPr>
          <w:rFonts w:hint="eastAsia"/>
        </w:rPr>
        <w:t>多态</w:t>
      </w:r>
      <w:r w:rsidRPr="00CB25C3">
        <w:rPr>
          <w:rFonts w:hint="eastAsia"/>
        </w:rPr>
        <w:t>体现为父类引用指向子类对象，如：</w:t>
      </w:r>
      <w:r w:rsidRPr="00CB25C3">
        <w:rPr>
          <w:rFonts w:hint="eastAsia"/>
        </w:rPr>
        <w:t>Animal a = new Cat();</w:t>
      </w:r>
    </w:p>
    <w:p w14:paraId="447E4C16" w14:textId="77777777" w:rsidR="009C3A31" w:rsidRPr="00EB5C88" w:rsidRDefault="009C3A31" w:rsidP="009C3A31">
      <w:pPr>
        <w:spacing w:line="440" w:lineRule="exact"/>
      </w:pPr>
      <w:r w:rsidRPr="00EB5C88">
        <w:rPr>
          <w:rFonts w:hint="eastAsia"/>
        </w:rPr>
        <w:t>向上转型</w:t>
      </w:r>
      <w:r>
        <w:rPr>
          <w:rFonts w:hint="eastAsia"/>
        </w:rPr>
        <w:t>可以理解为就是多态，</w:t>
      </w:r>
      <w:r w:rsidRPr="00EB5C88">
        <w:rPr>
          <w:rFonts w:hint="eastAsia"/>
        </w:rPr>
        <w:t>将子类对象看做父类类型，父类引用指向子类对象。</w:t>
      </w:r>
    </w:p>
    <w:p w14:paraId="3C39C727" w14:textId="77777777" w:rsidR="009C3A31" w:rsidRPr="00EB5C88" w:rsidRDefault="009C3A31" w:rsidP="009C3A31">
      <w:pPr>
        <w:spacing w:line="440" w:lineRule="exact"/>
      </w:pPr>
      <w:r w:rsidRPr="00EB5C88">
        <w:rPr>
          <w:rFonts w:hint="eastAsia"/>
        </w:rPr>
        <w:t>多态对象把自己看做是父类类型，重写过的方法就用重写的，其他都用父类的，静态资源由于最先加载，所以谁调用就返回谁的。</w:t>
      </w:r>
    </w:p>
    <w:p w14:paraId="0F99F0DF" w14:textId="77777777" w:rsidR="009C3A31" w:rsidRPr="00361E2B" w:rsidRDefault="009C3A31" w:rsidP="009C3A31">
      <w:pPr>
        <w:spacing w:line="440" w:lineRule="exact"/>
        <w:rPr>
          <w:u w:val="single"/>
        </w:rPr>
      </w:pPr>
      <w:r w:rsidRPr="00361E2B">
        <w:rPr>
          <w:rFonts w:hint="eastAsia"/>
          <w:u w:val="single"/>
        </w:rPr>
        <w:t>多态的表现形式，普通类多态，抽象类多态，接口多态。</w:t>
      </w:r>
    </w:p>
    <w:p w14:paraId="1FBA5C5A" w14:textId="77777777" w:rsidR="009C3A31" w:rsidRPr="00B72E5E" w:rsidRDefault="009C3A31" w:rsidP="009C3A31">
      <w:pPr>
        <w:spacing w:line="440" w:lineRule="exact"/>
        <w:rPr>
          <w:u w:val="single"/>
        </w:rPr>
      </w:pPr>
      <w:r w:rsidRPr="00EB5C88">
        <w:rPr>
          <w:rFonts w:hint="eastAsia"/>
        </w:rPr>
        <w:t>又说是重载、重写、抽象类和接口。</w:t>
      </w:r>
    </w:p>
    <w:p w14:paraId="4B75AB28" w14:textId="77777777" w:rsidR="009C3A31" w:rsidRDefault="009C3A31" w:rsidP="009C3A31">
      <w:pPr>
        <w:spacing w:line="440" w:lineRule="exact"/>
      </w:pPr>
      <w:r>
        <w:rPr>
          <w:rFonts w:hint="eastAsia"/>
        </w:rPr>
        <w:t>又说是</w:t>
      </w:r>
      <w:r w:rsidRPr="00A4066E">
        <w:rPr>
          <w:rFonts w:hint="eastAsia"/>
        </w:rPr>
        <w:t>继承（多个子类对同一方法的重写）和接口（实现接口并覆盖接口中同一方法）。</w:t>
      </w:r>
    </w:p>
    <w:p w14:paraId="7C33FBCA" w14:textId="77777777" w:rsidR="009C3A31" w:rsidRPr="00EB5C88" w:rsidRDefault="009C3A31" w:rsidP="009C3A31">
      <w:pPr>
        <w:spacing w:line="440" w:lineRule="exact"/>
      </w:pPr>
      <w:r w:rsidRPr="00155D37">
        <w:rPr>
          <w:rFonts w:hint="eastAsia"/>
        </w:rPr>
        <w:t>但要注意继承</w:t>
      </w:r>
      <w:r w:rsidRPr="00155D37">
        <w:rPr>
          <w:rFonts w:hint="eastAsia"/>
        </w:rPr>
        <w:t>+</w:t>
      </w:r>
      <w:r w:rsidRPr="00155D37">
        <w:rPr>
          <w:rFonts w:hint="eastAsia"/>
        </w:rPr>
        <w:t>重写构成了多态的前提。</w:t>
      </w:r>
      <w:r>
        <w:rPr>
          <w:rFonts w:hint="eastAsia"/>
        </w:rPr>
        <w:t>（针对类多态。）</w:t>
      </w:r>
    </w:p>
    <w:p w14:paraId="714F618D" w14:textId="77777777" w:rsidR="009C3A31" w:rsidRDefault="009C3A31" w:rsidP="009C3A31">
      <w:pPr>
        <w:spacing w:line="440" w:lineRule="exact"/>
      </w:pPr>
      <w:r>
        <w:rPr>
          <w:rFonts w:hint="eastAsia"/>
        </w:rPr>
        <w:t>重载实现的是编译时多态（也称为前绑定），而重写实现的是运行时多态性（也称为后绑定）。</w:t>
      </w:r>
    </w:p>
    <w:p w14:paraId="0D5E5117" w14:textId="77777777" w:rsidR="009C3A31" w:rsidRDefault="009C3A31" w:rsidP="009C3A31">
      <w:pPr>
        <w:spacing w:line="440" w:lineRule="exact"/>
      </w:pPr>
    </w:p>
    <w:p w14:paraId="7659A45D" w14:textId="38F37734" w:rsidR="009C3A31" w:rsidRPr="00155D37" w:rsidRDefault="009C3A31" w:rsidP="009C3A31">
      <w:pPr>
        <w:spacing w:line="440" w:lineRule="exact"/>
        <w:rPr>
          <w:rFonts w:hint="eastAsia"/>
          <w:u w:val="single"/>
        </w:rPr>
      </w:pPr>
      <w:r w:rsidRPr="00155D37">
        <w:rPr>
          <w:rFonts w:hint="eastAsia"/>
          <w:u w:val="single"/>
        </w:rPr>
        <w:t>调用重写方法看右边，调用独有方法看左边，入参看左边。</w:t>
      </w:r>
    </w:p>
    <w:p w14:paraId="680368C9" w14:textId="77777777" w:rsidR="009C3A31" w:rsidRPr="00155D37" w:rsidRDefault="009C3A31" w:rsidP="009C3A31">
      <w:pPr>
        <w:spacing w:line="240" w:lineRule="auto"/>
        <w:rPr>
          <w:sz w:val="21"/>
          <w:szCs w:val="20"/>
        </w:rPr>
      </w:pPr>
      <w:r w:rsidRPr="00155D37">
        <w:rPr>
          <w:sz w:val="21"/>
          <w:szCs w:val="20"/>
        </w:rPr>
        <w:t>class A {</w:t>
      </w:r>
    </w:p>
    <w:p w14:paraId="65D7E186"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25F3D136" w14:textId="77777777" w:rsidR="009C3A31" w:rsidRPr="00155D37" w:rsidRDefault="009C3A31" w:rsidP="009C3A31">
      <w:pPr>
        <w:spacing w:line="240" w:lineRule="auto"/>
        <w:rPr>
          <w:sz w:val="21"/>
          <w:szCs w:val="20"/>
        </w:rPr>
      </w:pPr>
      <w:r w:rsidRPr="00155D37">
        <w:rPr>
          <w:sz w:val="21"/>
          <w:szCs w:val="20"/>
        </w:rPr>
        <w:t xml:space="preserve">        return a - b;</w:t>
      </w:r>
    </w:p>
    <w:p w14:paraId="15ADBDF1" w14:textId="77777777" w:rsidR="009C3A31" w:rsidRPr="00155D37" w:rsidRDefault="009C3A31" w:rsidP="009C3A31">
      <w:pPr>
        <w:spacing w:line="240" w:lineRule="auto"/>
        <w:rPr>
          <w:sz w:val="21"/>
          <w:szCs w:val="20"/>
        </w:rPr>
      </w:pPr>
      <w:r w:rsidRPr="00155D37">
        <w:rPr>
          <w:sz w:val="21"/>
          <w:szCs w:val="20"/>
        </w:rPr>
        <w:t xml:space="preserve">    }</w:t>
      </w:r>
    </w:p>
    <w:p w14:paraId="455C784E" w14:textId="77777777" w:rsidR="009C3A31" w:rsidRPr="00155D37" w:rsidRDefault="009C3A31" w:rsidP="009C3A31">
      <w:pPr>
        <w:spacing w:line="240" w:lineRule="auto"/>
        <w:rPr>
          <w:sz w:val="21"/>
          <w:szCs w:val="20"/>
        </w:rPr>
      </w:pPr>
      <w:r w:rsidRPr="00155D37">
        <w:rPr>
          <w:sz w:val="21"/>
          <w:szCs w:val="20"/>
        </w:rPr>
        <w:t>}</w:t>
      </w:r>
    </w:p>
    <w:p w14:paraId="07801331" w14:textId="77777777" w:rsidR="009C3A31" w:rsidRPr="00155D37" w:rsidRDefault="009C3A31" w:rsidP="009C3A31">
      <w:pPr>
        <w:spacing w:line="240" w:lineRule="auto"/>
        <w:rPr>
          <w:sz w:val="21"/>
          <w:szCs w:val="20"/>
        </w:rPr>
      </w:pPr>
      <w:r w:rsidRPr="00155D37">
        <w:rPr>
          <w:sz w:val="21"/>
          <w:szCs w:val="20"/>
        </w:rPr>
        <w:t>class B extends A {</w:t>
      </w:r>
    </w:p>
    <w:p w14:paraId="576D03E2" w14:textId="77777777" w:rsidR="009C3A31" w:rsidRPr="00155D37" w:rsidRDefault="009C3A31" w:rsidP="009C3A31">
      <w:pPr>
        <w:spacing w:line="240" w:lineRule="auto"/>
        <w:rPr>
          <w:sz w:val="21"/>
          <w:szCs w:val="20"/>
        </w:rPr>
      </w:pPr>
      <w:r w:rsidRPr="00155D37">
        <w:rPr>
          <w:sz w:val="21"/>
          <w:szCs w:val="20"/>
        </w:rPr>
        <w:t xml:space="preserve">    public int func1(int a, int b) {</w:t>
      </w:r>
    </w:p>
    <w:p w14:paraId="0C3AE114" w14:textId="77777777" w:rsidR="009C3A31" w:rsidRPr="00155D37" w:rsidRDefault="009C3A31" w:rsidP="009C3A31">
      <w:pPr>
        <w:spacing w:line="240" w:lineRule="auto"/>
        <w:rPr>
          <w:sz w:val="21"/>
          <w:szCs w:val="20"/>
        </w:rPr>
      </w:pPr>
      <w:r w:rsidRPr="00155D37">
        <w:rPr>
          <w:sz w:val="21"/>
          <w:szCs w:val="20"/>
        </w:rPr>
        <w:t xml:space="preserve">        return a + b;</w:t>
      </w:r>
    </w:p>
    <w:p w14:paraId="49D965ED" w14:textId="77777777" w:rsidR="009C3A31" w:rsidRPr="00155D37" w:rsidRDefault="009C3A31" w:rsidP="009C3A31">
      <w:pPr>
        <w:spacing w:line="240" w:lineRule="auto"/>
        <w:rPr>
          <w:sz w:val="21"/>
          <w:szCs w:val="20"/>
        </w:rPr>
      </w:pPr>
      <w:r w:rsidRPr="00155D37">
        <w:rPr>
          <w:sz w:val="21"/>
          <w:szCs w:val="20"/>
        </w:rPr>
        <w:t xml:space="preserve">    }</w:t>
      </w:r>
    </w:p>
    <w:p w14:paraId="34280EA3" w14:textId="77777777" w:rsidR="009C3A31" w:rsidRPr="00155D37" w:rsidRDefault="009C3A31" w:rsidP="009C3A31">
      <w:pPr>
        <w:spacing w:line="240" w:lineRule="auto"/>
        <w:rPr>
          <w:sz w:val="21"/>
          <w:szCs w:val="20"/>
        </w:rPr>
      </w:pPr>
      <w:r w:rsidRPr="00155D37">
        <w:rPr>
          <w:sz w:val="21"/>
          <w:szCs w:val="20"/>
        </w:rPr>
        <w:t>}</w:t>
      </w:r>
    </w:p>
    <w:p w14:paraId="7FC65F60" w14:textId="77777777" w:rsidR="009C3A31" w:rsidRPr="00155D37" w:rsidRDefault="009C3A31" w:rsidP="009C3A31">
      <w:pPr>
        <w:spacing w:line="240" w:lineRule="auto"/>
        <w:rPr>
          <w:sz w:val="21"/>
          <w:szCs w:val="20"/>
        </w:rPr>
      </w:pPr>
      <w:r w:rsidRPr="00155D37">
        <w:rPr>
          <w:sz w:val="21"/>
          <w:szCs w:val="20"/>
        </w:rPr>
        <w:t>public class ChildClass {</w:t>
      </w:r>
    </w:p>
    <w:p w14:paraId="7845CFBF" w14:textId="77777777" w:rsidR="009C3A31" w:rsidRPr="00155D37" w:rsidRDefault="009C3A31" w:rsidP="009C3A31">
      <w:pPr>
        <w:spacing w:line="240" w:lineRule="auto"/>
        <w:rPr>
          <w:sz w:val="21"/>
          <w:szCs w:val="20"/>
        </w:rPr>
      </w:pPr>
      <w:r w:rsidRPr="00155D37">
        <w:rPr>
          <w:sz w:val="21"/>
          <w:szCs w:val="20"/>
        </w:rPr>
        <w:t xml:space="preserve">    public static void main(String[] args) {</w:t>
      </w:r>
    </w:p>
    <w:p w14:paraId="293FC58E" w14:textId="77777777" w:rsidR="009C3A31" w:rsidRPr="00155D37" w:rsidRDefault="009C3A31" w:rsidP="009C3A31">
      <w:pPr>
        <w:spacing w:line="240" w:lineRule="auto"/>
        <w:rPr>
          <w:sz w:val="21"/>
          <w:szCs w:val="20"/>
        </w:rPr>
      </w:pPr>
      <w:r w:rsidRPr="00155D37">
        <w:rPr>
          <w:sz w:val="21"/>
          <w:szCs w:val="20"/>
        </w:rPr>
        <w:t xml:space="preserve">        A a = new B();</w:t>
      </w:r>
    </w:p>
    <w:p w14:paraId="0E8A931C" w14:textId="77777777" w:rsidR="009C3A31" w:rsidRPr="00155D37" w:rsidRDefault="009C3A31" w:rsidP="009C3A31">
      <w:pPr>
        <w:spacing w:line="240" w:lineRule="auto"/>
        <w:rPr>
          <w:sz w:val="21"/>
          <w:szCs w:val="20"/>
        </w:rPr>
      </w:pPr>
      <w:r w:rsidRPr="00155D37">
        <w:rPr>
          <w:sz w:val="21"/>
          <w:szCs w:val="20"/>
        </w:rPr>
        <w:t xml:space="preserve">        B b = new B();</w:t>
      </w:r>
    </w:p>
    <w:p w14:paraId="753A4753" w14:textId="77777777" w:rsidR="009C3A31" w:rsidRPr="00155D37" w:rsidRDefault="009C3A31" w:rsidP="009C3A31">
      <w:pPr>
        <w:spacing w:line="240" w:lineRule="auto"/>
        <w:rPr>
          <w:sz w:val="21"/>
          <w:szCs w:val="20"/>
        </w:rPr>
      </w:pPr>
      <w:r w:rsidRPr="00155D37">
        <w:rPr>
          <w:sz w:val="21"/>
          <w:szCs w:val="20"/>
        </w:rPr>
        <w:t xml:space="preserve">        System.out.println("Result=" + a.func1(100, 50));</w:t>
      </w:r>
    </w:p>
    <w:p w14:paraId="57CF3728" w14:textId="77777777" w:rsidR="009C3A31" w:rsidRPr="00155D37" w:rsidRDefault="009C3A31" w:rsidP="009C3A31">
      <w:pPr>
        <w:spacing w:line="240" w:lineRule="auto"/>
        <w:rPr>
          <w:sz w:val="21"/>
          <w:szCs w:val="20"/>
        </w:rPr>
      </w:pPr>
      <w:r w:rsidRPr="00155D37">
        <w:rPr>
          <w:sz w:val="21"/>
          <w:szCs w:val="20"/>
        </w:rPr>
        <w:t xml:space="preserve">        System.out.println("Result=" + b.func1(100, 50));</w:t>
      </w:r>
    </w:p>
    <w:p w14:paraId="4383EB0C" w14:textId="77777777" w:rsidR="009C3A31" w:rsidRPr="00155D37" w:rsidRDefault="009C3A31" w:rsidP="009C3A31">
      <w:pPr>
        <w:spacing w:line="240" w:lineRule="auto"/>
        <w:rPr>
          <w:sz w:val="21"/>
          <w:szCs w:val="20"/>
        </w:rPr>
      </w:pPr>
      <w:r w:rsidRPr="00155D37">
        <w:rPr>
          <w:sz w:val="21"/>
          <w:szCs w:val="20"/>
        </w:rPr>
        <w:t xml:space="preserve">    }</w:t>
      </w:r>
    </w:p>
    <w:p w14:paraId="36DD0C51" w14:textId="77777777" w:rsidR="009C3A31" w:rsidRPr="00155D37" w:rsidRDefault="009C3A31" w:rsidP="009C3A31">
      <w:pPr>
        <w:spacing w:line="240" w:lineRule="auto"/>
        <w:rPr>
          <w:sz w:val="21"/>
          <w:szCs w:val="20"/>
        </w:rPr>
      </w:pPr>
      <w:r w:rsidRPr="00155D37">
        <w:rPr>
          <w:sz w:val="21"/>
          <w:szCs w:val="20"/>
        </w:rPr>
        <w:t>}</w:t>
      </w:r>
    </w:p>
    <w:p w14:paraId="51680D7B" w14:textId="77777777" w:rsidR="009C3A31" w:rsidRPr="003A5A29" w:rsidRDefault="009C3A31" w:rsidP="009C3A31">
      <w:pPr>
        <w:spacing w:line="440" w:lineRule="exact"/>
        <w:rPr>
          <w:rFonts w:hint="eastAsia"/>
        </w:rPr>
      </w:pPr>
    </w:p>
    <w:p w14:paraId="7C139E9C" w14:textId="17B8C993" w:rsidR="00C81C95" w:rsidRPr="00CA2FA9" w:rsidRDefault="009C3A31" w:rsidP="009C3A31">
      <w:pPr>
        <w:spacing w:line="440" w:lineRule="exact"/>
        <w:rPr>
          <w:rFonts w:hint="eastAsia"/>
        </w:rPr>
      </w:pPr>
      <w:r w:rsidRPr="00F20B4A">
        <w:rPr>
          <w:rFonts w:hint="eastAsia"/>
          <w:color w:val="FF0000"/>
        </w:rPr>
        <w:t>static</w:t>
      </w:r>
      <w:r w:rsidRPr="00F20B4A">
        <w:rPr>
          <w:color w:val="FF0000"/>
        </w:rPr>
        <w:t>1</w:t>
      </w:r>
      <w:r w:rsidRPr="00CA2FA9">
        <w:rPr>
          <w:rFonts w:hint="eastAsia"/>
        </w:rPr>
        <w:t>修饰的资源统称为静态资源，可以用来修饰变量、方法、代码块、内部类。</w:t>
      </w:r>
    </w:p>
    <w:p w14:paraId="0A8A5712" w14:textId="2719CC78" w:rsidR="009C3A31" w:rsidRDefault="009C3A31" w:rsidP="009C3A31">
      <w:pPr>
        <w:spacing w:line="440" w:lineRule="exact"/>
      </w:pPr>
      <w:r w:rsidRPr="00595645">
        <w:rPr>
          <w:rFonts w:hint="eastAsia"/>
        </w:rPr>
        <w:t>static</w:t>
      </w:r>
      <w:r w:rsidRPr="00595645">
        <w:rPr>
          <w:rFonts w:hint="eastAsia"/>
        </w:rPr>
        <w:t>的主要意义是在于创建独立于具体对象的域变量或者方法。以致于即使没有创建对象，也能使用属性和调用方法</w:t>
      </w:r>
      <w:r>
        <w:rPr>
          <w:rFonts w:hint="eastAsia"/>
        </w:rPr>
        <w:t>。</w:t>
      </w:r>
    </w:p>
    <w:p w14:paraId="222E4486" w14:textId="77777777" w:rsidR="00647DA5" w:rsidRDefault="00647DA5" w:rsidP="00647DA5">
      <w:pPr>
        <w:spacing w:line="440" w:lineRule="exact"/>
      </w:pPr>
    </w:p>
    <w:p w14:paraId="640799D3" w14:textId="77777777" w:rsidR="00647DA5" w:rsidRDefault="00647DA5" w:rsidP="00647DA5">
      <w:pPr>
        <w:spacing w:line="440" w:lineRule="exact"/>
        <w:rPr>
          <w:rFonts w:hint="eastAsia"/>
        </w:rPr>
      </w:pPr>
      <w:r>
        <w:rPr>
          <w:rFonts w:hint="eastAsia"/>
        </w:rPr>
        <w:t>一个类的对象能不能调用静态资源？可以，但没必要。</w:t>
      </w:r>
    </w:p>
    <w:p w14:paraId="783AF8B2" w14:textId="77777777" w:rsidR="009C3A31" w:rsidRPr="00CA2FA9" w:rsidRDefault="009C3A31" w:rsidP="009C3A31">
      <w:pPr>
        <w:spacing w:line="440" w:lineRule="exact"/>
      </w:pPr>
      <w:r w:rsidRPr="00CA2FA9">
        <w:rPr>
          <w:rFonts w:hint="eastAsia"/>
        </w:rPr>
        <w:t>静态资源属于类资源，随着类的加载而加载，优先于对象进行加载，只加载一次。</w:t>
      </w:r>
    </w:p>
    <w:p w14:paraId="0963B67C" w14:textId="77777777" w:rsidR="009C3A31" w:rsidRPr="00CA2FA9" w:rsidRDefault="009C3A31" w:rsidP="009C3A31">
      <w:pPr>
        <w:spacing w:line="440" w:lineRule="exact"/>
      </w:pPr>
      <w:r w:rsidRPr="00CA2FA9">
        <w:rPr>
          <w:rFonts w:hint="eastAsia"/>
        </w:rPr>
        <w:t>静态资源可以不通过对象，使用类名直接调用（</w:t>
      </w:r>
      <w:r w:rsidRPr="00CA2FA9">
        <w:rPr>
          <w:rFonts w:hint="eastAsia"/>
        </w:rPr>
        <w:t>static</w:t>
      </w:r>
      <w:r w:rsidRPr="00CA2FA9">
        <w:rPr>
          <w:rFonts w:hint="eastAsia"/>
        </w:rPr>
        <w:t>方法不参与继承），不需要创建对象。</w:t>
      </w:r>
    </w:p>
    <w:p w14:paraId="515C633A" w14:textId="77777777" w:rsidR="009C3A31" w:rsidRPr="00CA2FA9" w:rsidRDefault="009C3A31" w:rsidP="009C3A31">
      <w:pPr>
        <w:spacing w:line="440" w:lineRule="exact"/>
      </w:pPr>
      <w:r w:rsidRPr="00CA2FA9">
        <w:rPr>
          <w:rFonts w:hint="eastAsia"/>
        </w:rPr>
        <w:t>静态资源只有一份，被全局所有对象共享。</w:t>
      </w:r>
    </w:p>
    <w:p w14:paraId="60577A0A" w14:textId="305216F7" w:rsidR="009C3A31" w:rsidRDefault="009C3A31" w:rsidP="009C3A31">
      <w:pPr>
        <w:spacing w:line="440" w:lineRule="exact"/>
      </w:pPr>
      <w:r w:rsidRPr="00CA2FA9">
        <w:rPr>
          <w:rFonts w:hint="eastAsia"/>
        </w:rPr>
        <w:t>在同一个类里，静态资源只能调用静态资源。</w:t>
      </w:r>
    </w:p>
    <w:p w14:paraId="7E472DFE" w14:textId="77777777" w:rsidR="002F107A" w:rsidRDefault="002F107A" w:rsidP="009C3A31">
      <w:pPr>
        <w:spacing w:line="440" w:lineRule="exact"/>
        <w:rPr>
          <w:rFonts w:hint="eastAsia"/>
        </w:rPr>
      </w:pPr>
    </w:p>
    <w:p w14:paraId="4EB1C72D" w14:textId="7132E9C7" w:rsidR="009C3A31" w:rsidRPr="00CA2FA9" w:rsidRDefault="009C3A31" w:rsidP="009C3A31">
      <w:pPr>
        <w:spacing w:line="440" w:lineRule="exact"/>
      </w:pPr>
      <w:r w:rsidRPr="00CA2FA9">
        <w:rPr>
          <w:rFonts w:hint="eastAsia"/>
        </w:rPr>
        <w:t>静态资源是优先于对象的，所以静态资源不能与</w:t>
      </w:r>
      <w:r w:rsidRPr="00CA2FA9">
        <w:rPr>
          <w:rFonts w:hint="eastAsia"/>
        </w:rPr>
        <w:t>this</w:t>
      </w:r>
      <w:r w:rsidRPr="00CA2FA9">
        <w:rPr>
          <w:rFonts w:hint="eastAsia"/>
        </w:rPr>
        <w:t>和</w:t>
      </w:r>
      <w:r w:rsidRPr="00CA2FA9">
        <w:rPr>
          <w:rFonts w:hint="eastAsia"/>
        </w:rPr>
        <w:t>super</w:t>
      </w:r>
      <w:r w:rsidRPr="00CA2FA9">
        <w:rPr>
          <w:rFonts w:hint="eastAsia"/>
        </w:rPr>
        <w:t>共用。</w:t>
      </w:r>
    </w:p>
    <w:p w14:paraId="1532E48A" w14:textId="77777777" w:rsidR="009C3A31" w:rsidRPr="00CA2FA9" w:rsidRDefault="009C3A31" w:rsidP="009C3A31">
      <w:pPr>
        <w:spacing w:line="440" w:lineRule="exact"/>
      </w:pPr>
      <w:r w:rsidRPr="00CA2FA9">
        <w:rPr>
          <w:rFonts w:hint="eastAsia"/>
        </w:rPr>
        <w:t>静态方法不存在重写的现象，在哪个类定义，就属于哪个类的资源。</w:t>
      </w:r>
    </w:p>
    <w:p w14:paraId="5C7637C8" w14:textId="77777777" w:rsidR="009C3A31" w:rsidRPr="004C39F3" w:rsidRDefault="009C3A31" w:rsidP="009C3A31">
      <w:pPr>
        <w:spacing w:line="440" w:lineRule="exact"/>
      </w:pPr>
      <w:r>
        <w:rPr>
          <w:rFonts w:hint="eastAsia"/>
        </w:rPr>
        <w:t>构造方法和静态方法都不能被继承。</w:t>
      </w:r>
    </w:p>
    <w:p w14:paraId="3E46CF98" w14:textId="57A86DBC" w:rsidR="009C3A31" w:rsidRDefault="009C3A31" w:rsidP="009C3A31">
      <w:pPr>
        <w:spacing w:line="440" w:lineRule="exact"/>
      </w:pPr>
      <w:r w:rsidRPr="002F107A">
        <w:rPr>
          <w:rFonts w:hint="eastAsia"/>
          <w:u w:val="single"/>
        </w:rPr>
        <w:t>抽象类中可以包含静态方法，接口中不能包含静态方法。</w:t>
      </w:r>
      <w:r w:rsidRPr="004C39F3">
        <w:rPr>
          <w:rFonts w:hint="eastAsia"/>
        </w:rPr>
        <w:t>（</w:t>
      </w:r>
      <w:r>
        <w:rPr>
          <w:rFonts w:hint="eastAsia"/>
        </w:rPr>
        <w:t>JDK</w:t>
      </w:r>
      <w:r>
        <w:t>8</w:t>
      </w:r>
      <w:r w:rsidRPr="004C39F3">
        <w:rPr>
          <w:rFonts w:hint="eastAsia"/>
        </w:rPr>
        <w:t>接口元素更新了默认方法</w:t>
      </w:r>
      <w:r w:rsidRPr="004C39F3">
        <w:rPr>
          <w:rFonts w:hint="eastAsia"/>
        </w:rPr>
        <w:t>default</w:t>
      </w:r>
      <w:r w:rsidRPr="004C39F3">
        <w:rPr>
          <w:rFonts w:hint="eastAsia"/>
        </w:rPr>
        <w:t>和静态方法</w:t>
      </w:r>
      <w:r w:rsidRPr="004C39F3">
        <w:rPr>
          <w:rFonts w:hint="eastAsia"/>
        </w:rPr>
        <w:t>static</w:t>
      </w:r>
      <w:r w:rsidRPr="004C39F3">
        <w:rPr>
          <w:rFonts w:hint="eastAsia"/>
        </w:rPr>
        <w:t>。）</w:t>
      </w:r>
    </w:p>
    <w:p w14:paraId="7386BCE1" w14:textId="5456B4E4" w:rsidR="002F107A" w:rsidRDefault="002F107A" w:rsidP="009C3A31">
      <w:pPr>
        <w:spacing w:line="440" w:lineRule="exact"/>
        <w:rPr>
          <w:u w:val="single"/>
        </w:rPr>
      </w:pPr>
    </w:p>
    <w:p w14:paraId="54F346EE" w14:textId="77777777" w:rsidR="00977A6F" w:rsidRPr="00977A6F" w:rsidRDefault="00977A6F" w:rsidP="00977A6F">
      <w:pPr>
        <w:spacing w:line="240" w:lineRule="auto"/>
        <w:rPr>
          <w:sz w:val="21"/>
          <w:szCs w:val="20"/>
        </w:rPr>
      </w:pPr>
      <w:r w:rsidRPr="00977A6F">
        <w:rPr>
          <w:sz w:val="21"/>
          <w:szCs w:val="20"/>
        </w:rPr>
        <w:lastRenderedPageBreak/>
        <w:t>public class B {</w:t>
      </w:r>
    </w:p>
    <w:p w14:paraId="13F4E963" w14:textId="77777777" w:rsidR="00977A6F" w:rsidRPr="00977A6F" w:rsidRDefault="00977A6F" w:rsidP="00977A6F">
      <w:pPr>
        <w:spacing w:line="240" w:lineRule="auto"/>
        <w:rPr>
          <w:sz w:val="21"/>
          <w:szCs w:val="20"/>
        </w:rPr>
      </w:pPr>
      <w:r w:rsidRPr="00977A6F">
        <w:rPr>
          <w:sz w:val="21"/>
          <w:szCs w:val="20"/>
        </w:rPr>
        <w:t xml:space="preserve">    public static B t1 = new B();</w:t>
      </w:r>
    </w:p>
    <w:p w14:paraId="35AA3509" w14:textId="77777777" w:rsidR="00977A6F" w:rsidRPr="00977A6F" w:rsidRDefault="00977A6F" w:rsidP="00977A6F">
      <w:pPr>
        <w:spacing w:line="240" w:lineRule="auto"/>
        <w:rPr>
          <w:rFonts w:hint="eastAsia"/>
          <w:sz w:val="21"/>
          <w:szCs w:val="20"/>
        </w:rPr>
      </w:pPr>
      <w:r w:rsidRPr="00977A6F">
        <w:rPr>
          <w:sz w:val="21"/>
          <w:szCs w:val="20"/>
        </w:rPr>
        <w:t xml:space="preserve">    public static B t2 = new B();</w:t>
      </w:r>
    </w:p>
    <w:p w14:paraId="5DC16B57" w14:textId="77777777" w:rsidR="00977A6F" w:rsidRPr="00977A6F" w:rsidRDefault="00977A6F" w:rsidP="00977A6F">
      <w:pPr>
        <w:spacing w:line="240" w:lineRule="auto"/>
        <w:rPr>
          <w:sz w:val="21"/>
          <w:szCs w:val="20"/>
        </w:rPr>
      </w:pPr>
      <w:r w:rsidRPr="00977A6F">
        <w:rPr>
          <w:sz w:val="21"/>
          <w:szCs w:val="20"/>
        </w:rPr>
        <w:t xml:space="preserve">    {</w:t>
      </w:r>
    </w:p>
    <w:p w14:paraId="603FD6F9" w14:textId="77777777" w:rsidR="00977A6F" w:rsidRPr="00977A6F" w:rsidRDefault="00977A6F" w:rsidP="00977A6F">
      <w:pPr>
        <w:spacing w:line="240" w:lineRule="auto"/>
        <w:rPr>
          <w:rFonts w:hint="eastAsia"/>
          <w:sz w:val="21"/>
          <w:szCs w:val="20"/>
        </w:rPr>
      </w:pPr>
      <w:r w:rsidRPr="00977A6F">
        <w:rPr>
          <w:rFonts w:hint="eastAsia"/>
          <w:sz w:val="21"/>
          <w:szCs w:val="20"/>
        </w:rPr>
        <w:t xml:space="preserve">        System.out.println("</w:t>
      </w:r>
      <w:r w:rsidRPr="00977A6F">
        <w:rPr>
          <w:rFonts w:hint="eastAsia"/>
          <w:sz w:val="21"/>
          <w:szCs w:val="20"/>
        </w:rPr>
        <w:t>构造块</w:t>
      </w:r>
      <w:r w:rsidRPr="00977A6F">
        <w:rPr>
          <w:rFonts w:hint="eastAsia"/>
          <w:sz w:val="21"/>
          <w:szCs w:val="20"/>
        </w:rPr>
        <w:t>");</w:t>
      </w:r>
    </w:p>
    <w:p w14:paraId="0C26FDA7" w14:textId="77777777" w:rsidR="00977A6F" w:rsidRPr="00977A6F" w:rsidRDefault="00977A6F" w:rsidP="00977A6F">
      <w:pPr>
        <w:spacing w:line="240" w:lineRule="auto"/>
        <w:rPr>
          <w:rFonts w:hint="eastAsia"/>
          <w:sz w:val="21"/>
          <w:szCs w:val="20"/>
        </w:rPr>
      </w:pPr>
      <w:r w:rsidRPr="00977A6F">
        <w:rPr>
          <w:sz w:val="21"/>
          <w:szCs w:val="20"/>
        </w:rPr>
        <w:t xml:space="preserve">    }</w:t>
      </w:r>
    </w:p>
    <w:p w14:paraId="4EDDB86C" w14:textId="77777777" w:rsidR="00977A6F" w:rsidRPr="00977A6F" w:rsidRDefault="00977A6F" w:rsidP="00977A6F">
      <w:pPr>
        <w:spacing w:line="240" w:lineRule="auto"/>
        <w:rPr>
          <w:sz w:val="21"/>
          <w:szCs w:val="20"/>
        </w:rPr>
      </w:pPr>
      <w:r w:rsidRPr="00977A6F">
        <w:rPr>
          <w:sz w:val="21"/>
          <w:szCs w:val="20"/>
        </w:rPr>
        <w:t xml:space="preserve">    static {</w:t>
      </w:r>
    </w:p>
    <w:p w14:paraId="2AF8EF63" w14:textId="77777777" w:rsidR="00977A6F" w:rsidRPr="00977A6F" w:rsidRDefault="00977A6F" w:rsidP="00977A6F">
      <w:pPr>
        <w:spacing w:line="240" w:lineRule="auto"/>
        <w:rPr>
          <w:rFonts w:hint="eastAsia"/>
          <w:sz w:val="21"/>
          <w:szCs w:val="20"/>
        </w:rPr>
      </w:pPr>
      <w:r w:rsidRPr="00977A6F">
        <w:rPr>
          <w:rFonts w:hint="eastAsia"/>
          <w:sz w:val="21"/>
          <w:szCs w:val="20"/>
        </w:rPr>
        <w:t xml:space="preserve">        System.out.println("</w:t>
      </w:r>
      <w:r w:rsidRPr="00977A6F">
        <w:rPr>
          <w:rFonts w:hint="eastAsia"/>
          <w:sz w:val="21"/>
          <w:szCs w:val="20"/>
        </w:rPr>
        <w:t>静态块</w:t>
      </w:r>
      <w:r w:rsidRPr="00977A6F">
        <w:rPr>
          <w:rFonts w:hint="eastAsia"/>
          <w:sz w:val="21"/>
          <w:szCs w:val="20"/>
        </w:rPr>
        <w:t>");</w:t>
      </w:r>
    </w:p>
    <w:p w14:paraId="2B046EE0" w14:textId="77777777" w:rsidR="00977A6F" w:rsidRPr="00977A6F" w:rsidRDefault="00977A6F" w:rsidP="00977A6F">
      <w:pPr>
        <w:spacing w:line="240" w:lineRule="auto"/>
        <w:rPr>
          <w:rFonts w:hint="eastAsia"/>
          <w:sz w:val="21"/>
          <w:szCs w:val="20"/>
        </w:rPr>
      </w:pPr>
      <w:r w:rsidRPr="00977A6F">
        <w:rPr>
          <w:sz w:val="21"/>
          <w:szCs w:val="20"/>
        </w:rPr>
        <w:t xml:space="preserve">    }</w:t>
      </w:r>
    </w:p>
    <w:p w14:paraId="641E4CE8" w14:textId="77777777" w:rsidR="00977A6F" w:rsidRPr="00977A6F" w:rsidRDefault="00977A6F" w:rsidP="00977A6F">
      <w:pPr>
        <w:spacing w:line="240" w:lineRule="auto"/>
        <w:rPr>
          <w:sz w:val="21"/>
          <w:szCs w:val="20"/>
        </w:rPr>
      </w:pPr>
      <w:r w:rsidRPr="00977A6F">
        <w:rPr>
          <w:sz w:val="21"/>
          <w:szCs w:val="20"/>
        </w:rPr>
        <w:t xml:space="preserve">    public static void main(String[] args) {</w:t>
      </w:r>
    </w:p>
    <w:p w14:paraId="79794FB2" w14:textId="77777777" w:rsidR="00977A6F" w:rsidRPr="00977A6F" w:rsidRDefault="00977A6F" w:rsidP="00977A6F">
      <w:pPr>
        <w:spacing w:line="240" w:lineRule="auto"/>
        <w:rPr>
          <w:sz w:val="21"/>
          <w:szCs w:val="20"/>
        </w:rPr>
      </w:pPr>
      <w:r w:rsidRPr="00977A6F">
        <w:rPr>
          <w:sz w:val="21"/>
          <w:szCs w:val="20"/>
        </w:rPr>
        <w:t xml:space="preserve">        B t = new B();</w:t>
      </w:r>
    </w:p>
    <w:p w14:paraId="3DF363B0" w14:textId="77777777" w:rsidR="00977A6F" w:rsidRPr="00977A6F" w:rsidRDefault="00977A6F" w:rsidP="00977A6F">
      <w:pPr>
        <w:spacing w:line="240" w:lineRule="auto"/>
        <w:rPr>
          <w:sz w:val="21"/>
          <w:szCs w:val="20"/>
        </w:rPr>
      </w:pPr>
      <w:r w:rsidRPr="00977A6F">
        <w:rPr>
          <w:sz w:val="21"/>
          <w:szCs w:val="20"/>
        </w:rPr>
        <w:t xml:space="preserve">    }</w:t>
      </w:r>
    </w:p>
    <w:p w14:paraId="1D66830B" w14:textId="1F8E5910" w:rsidR="00977A6F" w:rsidRPr="00977A6F" w:rsidRDefault="00977A6F" w:rsidP="00977A6F">
      <w:pPr>
        <w:spacing w:line="240" w:lineRule="auto"/>
        <w:rPr>
          <w:rFonts w:hint="eastAsia"/>
        </w:rPr>
      </w:pPr>
      <w:r w:rsidRPr="00977A6F">
        <w:rPr>
          <w:sz w:val="21"/>
          <w:szCs w:val="20"/>
        </w:rPr>
        <w:t>}</w:t>
      </w:r>
      <w:r>
        <w:t xml:space="preserve"> </w:t>
      </w:r>
    </w:p>
    <w:p w14:paraId="3D96CF30" w14:textId="32FB6D3E" w:rsidR="009C3A31" w:rsidRDefault="00977A6F" w:rsidP="009C3A31">
      <w:pPr>
        <w:spacing w:line="440" w:lineRule="exact"/>
      </w:pPr>
      <w:r>
        <w:rPr>
          <w:rFonts w:hint="eastAsia"/>
        </w:rPr>
        <w:t>静态属性→</w:t>
      </w:r>
      <w:r w:rsidR="009C3A31" w:rsidRPr="00CA2FA9">
        <w:rPr>
          <w:rFonts w:hint="eastAsia"/>
        </w:rPr>
        <w:t>静态代码块</w:t>
      </w:r>
      <w:r w:rsidRPr="00977A6F">
        <w:rPr>
          <w:rFonts w:hint="eastAsia"/>
        </w:rPr>
        <w:t>→</w:t>
      </w:r>
      <w:r w:rsidR="009C3A31" w:rsidRPr="00CA2FA9">
        <w:rPr>
          <w:rFonts w:hint="eastAsia"/>
        </w:rPr>
        <w:t>构造代码块</w:t>
      </w:r>
      <w:r w:rsidRPr="00977A6F">
        <w:rPr>
          <w:rFonts w:hint="eastAsia"/>
        </w:rPr>
        <w:t>→</w:t>
      </w:r>
      <w:r w:rsidR="009C3A31" w:rsidRPr="00CA2FA9">
        <w:rPr>
          <w:rFonts w:hint="eastAsia"/>
        </w:rPr>
        <w:t>构造方法</w:t>
      </w:r>
      <w:r w:rsidRPr="00977A6F">
        <w:rPr>
          <w:rFonts w:hint="eastAsia"/>
        </w:rPr>
        <w:t>→</w:t>
      </w:r>
      <w:r w:rsidR="009C3A31" w:rsidRPr="00CA2FA9">
        <w:rPr>
          <w:rFonts w:hint="eastAsia"/>
        </w:rPr>
        <w:t>普通方法</w:t>
      </w:r>
      <w:r w:rsidRPr="00977A6F">
        <w:rPr>
          <w:rFonts w:hint="eastAsia"/>
        </w:rPr>
        <w:t>→</w:t>
      </w:r>
      <w:r w:rsidR="002F107A">
        <w:rPr>
          <w:rFonts w:hint="eastAsia"/>
        </w:rPr>
        <w:t>局部代码块。（注意构造代码块先于构造方法执行。）</w:t>
      </w:r>
    </w:p>
    <w:p w14:paraId="729AA05D" w14:textId="77777777" w:rsidR="00977A6F" w:rsidRPr="00CA2FA9" w:rsidRDefault="00977A6F" w:rsidP="009C3A31">
      <w:pPr>
        <w:spacing w:line="440" w:lineRule="exact"/>
        <w:rPr>
          <w:rFonts w:hint="eastAsia"/>
        </w:rPr>
      </w:pPr>
    </w:p>
    <w:p w14:paraId="5D973D87" w14:textId="3F2EFDAD" w:rsidR="009C3A31" w:rsidRDefault="009C3A31" w:rsidP="009C3A31">
      <w:pPr>
        <w:spacing w:line="440" w:lineRule="exact"/>
      </w:pPr>
      <w:r w:rsidRPr="00CA2FA9">
        <w:rPr>
          <w:rFonts w:hint="eastAsia"/>
        </w:rPr>
        <w:t>静态代码块一般用来加载那些只需要加载一次并且第一时间就需要加载资源。</w:t>
      </w:r>
      <w:r w:rsidRPr="00CA2FA9">
        <w:rPr>
          <w:rFonts w:hint="eastAsia"/>
        </w:rPr>
        <w:t xml:space="preserve"> </w:t>
      </w:r>
    </w:p>
    <w:p w14:paraId="05C7BAB8" w14:textId="63D742FC" w:rsidR="009C3A31" w:rsidRDefault="009C3A31" w:rsidP="009C3A31">
      <w:pPr>
        <w:spacing w:line="440" w:lineRule="exact"/>
      </w:pPr>
      <w:r w:rsidRPr="009A6068">
        <w:rPr>
          <w:rFonts w:hint="eastAsia"/>
          <w:u w:val="single"/>
        </w:rPr>
        <w:t>静态代码块中变量均为局部变量，不影响类的同名静态成员的值。</w:t>
      </w:r>
      <w:r w:rsidR="009413F2">
        <w:rPr>
          <w:rFonts w:hint="eastAsia"/>
        </w:rPr>
        <w:t>（但局部变量最好不要和成员变量同名。）</w:t>
      </w:r>
    </w:p>
    <w:p w14:paraId="4FFDF529" w14:textId="77777777" w:rsidR="00977A6F" w:rsidRPr="00117D88" w:rsidRDefault="00977A6F" w:rsidP="009C3A31">
      <w:pPr>
        <w:spacing w:line="440" w:lineRule="exact"/>
        <w:rPr>
          <w:rFonts w:hint="eastAsia"/>
        </w:rPr>
      </w:pPr>
    </w:p>
    <w:p w14:paraId="52454BA2" w14:textId="005AA018" w:rsidR="009C3A31" w:rsidRPr="00CA2FA9" w:rsidRDefault="009C3A31" w:rsidP="009C3A31">
      <w:pPr>
        <w:spacing w:line="440" w:lineRule="exact"/>
      </w:pPr>
      <w:r w:rsidRPr="00CA2FA9">
        <w:rPr>
          <w:rFonts w:hint="eastAsia"/>
        </w:rPr>
        <w:t>构造代码块</w:t>
      </w:r>
      <w:r w:rsidR="0035302A">
        <w:rPr>
          <w:rFonts w:hint="eastAsia"/>
        </w:rPr>
        <w:t>一般</w:t>
      </w:r>
      <w:r w:rsidRPr="00CA2FA9">
        <w:rPr>
          <w:rFonts w:hint="eastAsia"/>
        </w:rPr>
        <w:t>用于提取所有构造方法的共性功能。</w:t>
      </w:r>
    </w:p>
    <w:p w14:paraId="47737100" w14:textId="77E7362A" w:rsidR="009C3A31" w:rsidRPr="00CA2FA9" w:rsidRDefault="009C3A31" w:rsidP="009C3A31">
      <w:pPr>
        <w:spacing w:line="440" w:lineRule="exact"/>
      </w:pPr>
      <w:r w:rsidRPr="00CA2FA9">
        <w:rPr>
          <w:rFonts w:hint="eastAsia"/>
        </w:rPr>
        <w:t>局部代码块</w:t>
      </w:r>
      <w:r w:rsidR="00674590">
        <w:rPr>
          <w:rFonts w:hint="eastAsia"/>
        </w:rPr>
        <w:t>只有当</w:t>
      </w:r>
      <w:r w:rsidRPr="00CA2FA9">
        <w:rPr>
          <w:rFonts w:hint="eastAsia"/>
        </w:rPr>
        <w:t>其所处的方法被调用时才会执行</w:t>
      </w:r>
      <w:r w:rsidR="00674590">
        <w:rPr>
          <w:rFonts w:hint="eastAsia"/>
        </w:rPr>
        <w:t>，主要</w:t>
      </w:r>
      <w:r w:rsidRPr="00CA2FA9">
        <w:rPr>
          <w:rFonts w:hint="eastAsia"/>
        </w:rPr>
        <w:t>用于限制变量的作用范围。</w:t>
      </w:r>
    </w:p>
    <w:p w14:paraId="35DF82CB" w14:textId="77777777" w:rsidR="00647DA5" w:rsidRPr="001D71BC" w:rsidRDefault="00647DA5" w:rsidP="00647DA5">
      <w:pPr>
        <w:spacing w:line="440" w:lineRule="exact"/>
        <w:rPr>
          <w:rFonts w:hint="eastAsia"/>
        </w:rPr>
      </w:pPr>
    </w:p>
    <w:p w14:paraId="5AA96955" w14:textId="77777777" w:rsidR="00647DA5" w:rsidRPr="001D71BC" w:rsidRDefault="00647DA5" w:rsidP="00647DA5">
      <w:pPr>
        <w:spacing w:line="440" w:lineRule="exact"/>
      </w:pPr>
      <w:r w:rsidRPr="001D71BC">
        <w:rPr>
          <w:rFonts w:hint="eastAsia"/>
        </w:rPr>
        <w:t>synchronized</w:t>
      </w:r>
      <w:r w:rsidRPr="001D71BC">
        <w:rPr>
          <w:rFonts w:hint="eastAsia"/>
        </w:rPr>
        <w:t>修饰静态方法使用的对象锁默认为当前类的字节码对象。</w:t>
      </w:r>
    </w:p>
    <w:p w14:paraId="303AB593" w14:textId="77777777" w:rsidR="00647DA5" w:rsidRPr="001D71BC" w:rsidRDefault="00647DA5" w:rsidP="00647DA5">
      <w:pPr>
        <w:spacing w:line="440" w:lineRule="exact"/>
      </w:pPr>
      <w:r w:rsidRPr="001D71BC">
        <w:rPr>
          <w:rFonts w:hint="eastAsia"/>
        </w:rPr>
        <w:t>synchronized</w:t>
      </w:r>
      <w:r w:rsidRPr="001D71BC">
        <w:rPr>
          <w:rFonts w:hint="eastAsia"/>
        </w:rPr>
        <w:t>修饰普通方法时使用的对像锁默认是调用者的字节码对象。</w:t>
      </w:r>
    </w:p>
    <w:p w14:paraId="32C2DD19" w14:textId="77777777" w:rsidR="009C3A31" w:rsidRDefault="009C3A31" w:rsidP="009C3A31">
      <w:pPr>
        <w:spacing w:line="440" w:lineRule="exact"/>
      </w:pPr>
    </w:p>
    <w:p w14:paraId="7A0C08C7" w14:textId="02F92C11" w:rsidR="00EB5A5F" w:rsidRDefault="00EB5A5F" w:rsidP="00EB5A5F">
      <w:pPr>
        <w:pStyle w:val="31"/>
        <w:spacing w:before="156"/>
      </w:pPr>
      <w:r>
        <w:rPr>
          <w:rFonts w:hint="eastAsia"/>
        </w:rPr>
        <w:t>多线程、</w:t>
      </w:r>
      <w:r w:rsidR="006D7EF1">
        <w:rPr>
          <w:rFonts w:hint="eastAsia"/>
        </w:rPr>
        <w:t>线程安全</w:t>
      </w:r>
    </w:p>
    <w:p w14:paraId="5D4E165B" w14:textId="2BAEB33E" w:rsidR="00DE01AE" w:rsidRDefault="00DE01AE" w:rsidP="00084C55">
      <w:pPr>
        <w:spacing w:line="440" w:lineRule="exact"/>
      </w:pPr>
      <w:hyperlink r:id="rId49" w:history="1">
        <w:r w:rsidRPr="00DE01AE">
          <w:rPr>
            <w:color w:val="0000FF"/>
            <w:u w:val="single"/>
          </w:rPr>
          <w:t>Java</w:t>
        </w:r>
        <w:r w:rsidRPr="00DE01AE">
          <w:rPr>
            <w:color w:val="0000FF"/>
            <w:u w:val="single"/>
          </w:rPr>
          <w:t>多线程学习（吐血超详</w:t>
        </w:r>
        <w:r w:rsidRPr="00DE01AE">
          <w:rPr>
            <w:color w:val="0000FF"/>
            <w:u w:val="single"/>
          </w:rPr>
          <w:t>细</w:t>
        </w:r>
        <w:r w:rsidRPr="00DE01AE">
          <w:rPr>
            <w:color w:val="0000FF"/>
            <w:u w:val="single"/>
          </w:rPr>
          <w:t>总结）</w:t>
        </w:r>
        <w:r w:rsidRPr="00DE01AE">
          <w:rPr>
            <w:color w:val="0000FF"/>
            <w:u w:val="single"/>
          </w:rPr>
          <w:t>_Evankaka</w:t>
        </w:r>
        <w:r w:rsidRPr="00DE01AE">
          <w:rPr>
            <w:color w:val="0000FF"/>
            <w:u w:val="single"/>
          </w:rPr>
          <w:t>的博客</w:t>
        </w:r>
        <w:r w:rsidRPr="00DE01AE">
          <w:rPr>
            <w:color w:val="0000FF"/>
            <w:u w:val="single"/>
          </w:rPr>
          <w:t>-CSDN</w:t>
        </w:r>
        <w:r w:rsidRPr="00DE01AE">
          <w:rPr>
            <w:color w:val="0000FF"/>
            <w:u w:val="single"/>
          </w:rPr>
          <w:t>博客</w:t>
        </w:r>
        <w:r w:rsidRPr="00DE01AE">
          <w:rPr>
            <w:color w:val="0000FF"/>
            <w:u w:val="single"/>
          </w:rPr>
          <w:t xml:space="preserve">_java </w:t>
        </w:r>
        <w:r w:rsidRPr="00DE01AE">
          <w:rPr>
            <w:color w:val="0000FF"/>
            <w:u w:val="single"/>
          </w:rPr>
          <w:t>多线程</w:t>
        </w:r>
      </w:hyperlink>
      <w:r w:rsidR="00084C55">
        <w:rPr>
          <w:rFonts w:hint="eastAsia"/>
        </w:rPr>
        <w:t>，</w:t>
      </w:r>
    </w:p>
    <w:p w14:paraId="681F2943" w14:textId="74DCE905" w:rsidR="00A2760A" w:rsidRDefault="00A2760A" w:rsidP="00084C55">
      <w:pPr>
        <w:spacing w:line="440" w:lineRule="exact"/>
      </w:pPr>
      <w:hyperlink r:id="rId50" w:history="1">
        <w:r w:rsidRPr="00A2760A">
          <w:rPr>
            <w:color w:val="0000FF"/>
            <w:u w:val="single"/>
          </w:rPr>
          <w:t>进程与线程</w:t>
        </w:r>
        <w:r w:rsidRPr="00A2760A">
          <w:rPr>
            <w:color w:val="0000FF"/>
            <w:u w:val="single"/>
          </w:rPr>
          <w:t>_</w:t>
        </w:r>
        <w:r w:rsidRPr="00A2760A">
          <w:rPr>
            <w:color w:val="0000FF"/>
            <w:u w:val="single"/>
          </w:rPr>
          <w:t>程序媛</w:t>
        </w:r>
        <w:r w:rsidRPr="00A2760A">
          <w:rPr>
            <w:color w:val="0000FF"/>
            <w:u w:val="single"/>
          </w:rPr>
          <w:t xml:space="preserve"> </w:t>
        </w:r>
        <w:r w:rsidRPr="00A2760A">
          <w:rPr>
            <w:color w:val="0000FF"/>
            <w:u w:val="single"/>
          </w:rPr>
          <w:t>泡泡的博客</w:t>
        </w:r>
        <w:r w:rsidRPr="00A2760A">
          <w:rPr>
            <w:color w:val="0000FF"/>
            <w:u w:val="single"/>
          </w:rPr>
          <w:t>-CSDN</w:t>
        </w:r>
        <w:r w:rsidRPr="00A2760A">
          <w:rPr>
            <w:color w:val="0000FF"/>
            <w:u w:val="single"/>
          </w:rPr>
          <w:t>博客</w:t>
        </w:r>
        <w:r w:rsidRPr="00A2760A">
          <w:rPr>
            <w:color w:val="0000FF"/>
            <w:u w:val="single"/>
          </w:rPr>
          <w:t>_</w:t>
        </w:r>
        <w:r w:rsidRPr="00A2760A">
          <w:rPr>
            <w:color w:val="0000FF"/>
            <w:u w:val="single"/>
          </w:rPr>
          <w:t>进程的特点</w:t>
        </w:r>
      </w:hyperlink>
      <w:r>
        <w:rPr>
          <w:rFonts w:hint="eastAsia"/>
        </w:rPr>
        <w:t>，</w:t>
      </w:r>
    </w:p>
    <w:p w14:paraId="59E46D1C" w14:textId="0700B985" w:rsidR="00087515" w:rsidRDefault="00087515" w:rsidP="00084C55">
      <w:pPr>
        <w:spacing w:line="440" w:lineRule="exact"/>
        <w:rPr>
          <w:rFonts w:hint="eastAsia"/>
        </w:rPr>
      </w:pPr>
      <w:hyperlink r:id="rId51" w:history="1">
        <w:r w:rsidRPr="00087515">
          <w:rPr>
            <w:color w:val="0000FF"/>
            <w:u w:val="single"/>
          </w:rPr>
          <w:t>并发编程的优缺点</w:t>
        </w:r>
        <w:r w:rsidRPr="00087515">
          <w:rPr>
            <w:color w:val="0000FF"/>
            <w:u w:val="single"/>
          </w:rPr>
          <w:t>_ThinkWon</w:t>
        </w:r>
        <w:r w:rsidRPr="00087515">
          <w:rPr>
            <w:color w:val="0000FF"/>
            <w:u w:val="single"/>
          </w:rPr>
          <w:t>的博客</w:t>
        </w:r>
        <w:r w:rsidRPr="00087515">
          <w:rPr>
            <w:color w:val="0000FF"/>
            <w:u w:val="single"/>
          </w:rPr>
          <w:t>-CSDN</w:t>
        </w:r>
        <w:r w:rsidRPr="00087515">
          <w:rPr>
            <w:color w:val="0000FF"/>
            <w:u w:val="single"/>
          </w:rPr>
          <w:t>博客</w:t>
        </w:r>
      </w:hyperlink>
      <w:r>
        <w:rPr>
          <w:rFonts w:hint="eastAsia"/>
        </w:rPr>
        <w:t>，</w:t>
      </w:r>
    </w:p>
    <w:p w14:paraId="0716B756" w14:textId="25009643" w:rsidR="002004BD" w:rsidRDefault="002004BD" w:rsidP="00084C55">
      <w:pPr>
        <w:spacing w:line="440" w:lineRule="exact"/>
        <w:rPr>
          <w:rFonts w:hint="eastAsia"/>
        </w:rPr>
      </w:pPr>
      <w:hyperlink r:id="rId52" w:history="1">
        <w:r w:rsidRPr="002004BD">
          <w:rPr>
            <w:color w:val="0000FF"/>
            <w:u w:val="single"/>
          </w:rPr>
          <w:t>Java</w:t>
        </w:r>
        <w:r w:rsidRPr="002004BD">
          <w:rPr>
            <w:color w:val="0000FF"/>
            <w:u w:val="single"/>
          </w:rPr>
          <w:t>线程基础进阶</w:t>
        </w:r>
        <w:r w:rsidRPr="002004BD">
          <w:rPr>
            <w:color w:val="0000FF"/>
            <w:u w:val="single"/>
          </w:rPr>
          <w:t>_</w:t>
        </w:r>
        <w:r w:rsidRPr="002004BD">
          <w:rPr>
            <w:color w:val="0000FF"/>
            <w:u w:val="single"/>
          </w:rPr>
          <w:t>雨田说码的博客</w:t>
        </w:r>
        <w:r w:rsidRPr="002004BD">
          <w:rPr>
            <w:color w:val="0000FF"/>
            <w:u w:val="single"/>
          </w:rPr>
          <w:t>-CSDN</w:t>
        </w:r>
        <w:r w:rsidRPr="002004BD">
          <w:rPr>
            <w:color w:val="0000FF"/>
            <w:u w:val="single"/>
          </w:rPr>
          <w:t>博客</w:t>
        </w:r>
      </w:hyperlink>
      <w:r>
        <w:rPr>
          <w:rFonts w:hint="eastAsia"/>
        </w:rPr>
        <w:t>，</w:t>
      </w:r>
    </w:p>
    <w:p w14:paraId="6F19861C" w14:textId="2F33CAC4" w:rsidR="005E6FC3" w:rsidRDefault="000F41B1" w:rsidP="005E6FC3">
      <w:pPr>
        <w:spacing w:line="440" w:lineRule="exact"/>
      </w:pPr>
      <w:hyperlink r:id="rId53" w:history="1">
        <w:r w:rsidRPr="000F41B1">
          <w:rPr>
            <w:color w:val="0000FF"/>
            <w:u w:val="single"/>
          </w:rPr>
          <w:t>『图解</w:t>
        </w:r>
        <w:r w:rsidRPr="000F41B1">
          <w:rPr>
            <w:color w:val="0000FF"/>
            <w:u w:val="single"/>
          </w:rPr>
          <w:t>Java</w:t>
        </w:r>
        <w:r w:rsidRPr="000F41B1">
          <w:rPr>
            <w:color w:val="0000FF"/>
            <w:u w:val="single"/>
          </w:rPr>
          <w:t>并发编程系列』</w:t>
        </w:r>
        <w:r w:rsidRPr="000F41B1">
          <w:rPr>
            <w:color w:val="0000FF"/>
            <w:u w:val="single"/>
          </w:rPr>
          <w:t>10</w:t>
        </w:r>
        <w:r w:rsidRPr="000F41B1">
          <w:rPr>
            <w:color w:val="0000FF"/>
            <w:u w:val="single"/>
          </w:rPr>
          <w:t>张图告诉你</w:t>
        </w:r>
        <w:r w:rsidRPr="000F41B1">
          <w:rPr>
            <w:color w:val="0000FF"/>
            <w:u w:val="single"/>
          </w:rPr>
          <w:t>Java</w:t>
        </w:r>
        <w:r w:rsidRPr="000F41B1">
          <w:rPr>
            <w:color w:val="0000FF"/>
            <w:u w:val="single"/>
          </w:rPr>
          <w:t>并发多线程那些破事</w:t>
        </w:r>
        <w:r w:rsidRPr="000F41B1">
          <w:rPr>
            <w:color w:val="0000FF"/>
            <w:u w:val="single"/>
          </w:rPr>
          <w:t>_</w:t>
        </w:r>
        <w:r w:rsidRPr="000F41B1">
          <w:rPr>
            <w:color w:val="0000FF"/>
            <w:u w:val="single"/>
          </w:rPr>
          <w:t>爱笑的架构师的博客</w:t>
        </w:r>
        <w:r w:rsidRPr="000F41B1">
          <w:rPr>
            <w:color w:val="0000FF"/>
            <w:u w:val="single"/>
          </w:rPr>
          <w:t>-CSDN</w:t>
        </w:r>
        <w:r w:rsidRPr="000F41B1">
          <w:rPr>
            <w:color w:val="0000FF"/>
            <w:u w:val="single"/>
          </w:rPr>
          <w:t>博客</w:t>
        </w:r>
        <w:r w:rsidRPr="000F41B1">
          <w:rPr>
            <w:color w:val="0000FF"/>
            <w:u w:val="single"/>
          </w:rPr>
          <w:t>_</w:t>
        </w:r>
        <w:r w:rsidRPr="000F41B1">
          <w:rPr>
            <w:color w:val="0000FF"/>
            <w:u w:val="single"/>
          </w:rPr>
          <w:t>图解</w:t>
        </w:r>
        <w:r w:rsidRPr="000F41B1">
          <w:rPr>
            <w:color w:val="0000FF"/>
            <w:u w:val="single"/>
          </w:rPr>
          <w:t>java</w:t>
        </w:r>
        <w:r w:rsidRPr="000F41B1">
          <w:rPr>
            <w:color w:val="0000FF"/>
            <w:u w:val="single"/>
          </w:rPr>
          <w:t>并发</w:t>
        </w:r>
      </w:hyperlink>
      <w:r>
        <w:t>，</w:t>
      </w:r>
    </w:p>
    <w:p w14:paraId="70F68263" w14:textId="7DF9076D" w:rsidR="008F4682" w:rsidRDefault="008F4682" w:rsidP="005E6FC3">
      <w:pPr>
        <w:spacing w:line="440" w:lineRule="exact"/>
        <w:rPr>
          <w:rFonts w:hint="eastAsia"/>
        </w:rPr>
      </w:pPr>
      <w:hyperlink r:id="rId54" w:history="1">
        <w:r w:rsidRPr="008F4682">
          <w:rPr>
            <w:color w:val="0000FF"/>
            <w:u w:val="single"/>
          </w:rPr>
          <w:t>并发编程面试题（</w:t>
        </w:r>
        <w:r w:rsidRPr="008F4682">
          <w:rPr>
            <w:color w:val="0000FF"/>
            <w:u w:val="single"/>
          </w:rPr>
          <w:t>2020</w:t>
        </w:r>
        <w:r w:rsidRPr="008F4682">
          <w:rPr>
            <w:color w:val="0000FF"/>
            <w:u w:val="single"/>
          </w:rPr>
          <w:t>最新版）</w:t>
        </w:r>
        <w:r w:rsidRPr="008F4682">
          <w:rPr>
            <w:color w:val="0000FF"/>
            <w:u w:val="single"/>
          </w:rPr>
          <w:t>_ThinkWon</w:t>
        </w:r>
        <w:r w:rsidRPr="008F4682">
          <w:rPr>
            <w:color w:val="0000FF"/>
            <w:u w:val="single"/>
          </w:rPr>
          <w:t>的博客</w:t>
        </w:r>
        <w:r w:rsidRPr="008F4682">
          <w:rPr>
            <w:color w:val="0000FF"/>
            <w:u w:val="single"/>
          </w:rPr>
          <w:t>-CSDN</w:t>
        </w:r>
        <w:r w:rsidRPr="008F4682">
          <w:rPr>
            <w:color w:val="0000FF"/>
            <w:u w:val="single"/>
          </w:rPr>
          <w:t>博客</w:t>
        </w:r>
        <w:r w:rsidRPr="008F4682">
          <w:rPr>
            <w:color w:val="0000FF"/>
            <w:u w:val="single"/>
          </w:rPr>
          <w:t>_</w:t>
        </w:r>
        <w:r w:rsidRPr="008F4682">
          <w:rPr>
            <w:color w:val="0000FF"/>
            <w:u w:val="single"/>
          </w:rPr>
          <w:t>并发编程面试题</w:t>
        </w:r>
      </w:hyperlink>
      <w:r>
        <w:rPr>
          <w:rFonts w:hint="eastAsia"/>
        </w:rPr>
        <w:t>，</w:t>
      </w:r>
    </w:p>
    <w:p w14:paraId="06E1C11D" w14:textId="4CBFF1E3" w:rsidR="005E6FC3" w:rsidRDefault="005E6FC3" w:rsidP="005E6FC3">
      <w:pPr>
        <w:spacing w:line="440" w:lineRule="exact"/>
      </w:pPr>
      <w:hyperlink r:id="rId55" w:history="1">
        <w:r w:rsidRPr="005E6FC3">
          <w:rPr>
            <w:color w:val="0000FF"/>
            <w:u w:val="single"/>
          </w:rPr>
          <w:t>以下哪几种方式可用来实现线程间通知和唤醒？</w:t>
        </w:r>
        <w:r w:rsidRPr="005E6FC3">
          <w:rPr>
            <w:color w:val="0000FF"/>
            <w:u w:val="single"/>
          </w:rPr>
          <w:t>_</w:t>
        </w:r>
        <w:r w:rsidRPr="005E6FC3">
          <w:rPr>
            <w:color w:val="0000FF"/>
            <w:u w:val="single"/>
          </w:rPr>
          <w:t>阿里巴巴笔试题</w:t>
        </w:r>
        <w:r w:rsidRPr="005E6FC3">
          <w:rPr>
            <w:color w:val="0000FF"/>
            <w:u w:val="single"/>
          </w:rPr>
          <w:t>_</w:t>
        </w:r>
        <w:r w:rsidRPr="005E6FC3">
          <w:rPr>
            <w:color w:val="0000FF"/>
            <w:u w:val="single"/>
          </w:rPr>
          <w:t>牛客网</w:t>
        </w:r>
        <w:r w:rsidRPr="005E6FC3">
          <w:rPr>
            <w:color w:val="0000FF"/>
            <w:u w:val="single"/>
          </w:rPr>
          <w:t xml:space="preserve"> (nowcoder.com)</w:t>
        </w:r>
      </w:hyperlink>
      <w:r>
        <w:rPr>
          <w:rFonts w:hint="eastAsia"/>
        </w:rPr>
        <w:t>，</w:t>
      </w:r>
    </w:p>
    <w:p w14:paraId="70B622D6" w14:textId="413AC699" w:rsidR="003F0882" w:rsidRDefault="003F0882" w:rsidP="005E6FC3">
      <w:pPr>
        <w:spacing w:line="440" w:lineRule="exact"/>
      </w:pPr>
      <w:hyperlink r:id="rId56" w:history="1">
        <w:r w:rsidRPr="003F0882">
          <w:rPr>
            <w:color w:val="0000FF"/>
            <w:u w:val="single"/>
          </w:rPr>
          <w:t>下面哪个行为被打断不会导致</w:t>
        </w:r>
        <w:r w:rsidRPr="003F0882">
          <w:rPr>
            <w:color w:val="0000FF"/>
            <w:u w:val="single"/>
          </w:rPr>
          <w:t>InterruptedExcept__</w:t>
        </w:r>
        <w:r w:rsidRPr="003F0882">
          <w:rPr>
            <w:color w:val="0000FF"/>
            <w:u w:val="single"/>
          </w:rPr>
          <w:t>牛客网</w:t>
        </w:r>
        <w:r w:rsidRPr="003F0882">
          <w:rPr>
            <w:color w:val="0000FF"/>
            <w:u w:val="single"/>
          </w:rPr>
          <w:t xml:space="preserve"> (nowcoder.com)</w:t>
        </w:r>
      </w:hyperlink>
      <w:r>
        <w:rPr>
          <w:rFonts w:hint="eastAsia"/>
        </w:rPr>
        <w:t>，</w:t>
      </w:r>
    </w:p>
    <w:p w14:paraId="4D1AABCE" w14:textId="77777777" w:rsidR="0066506C" w:rsidRDefault="00000000" w:rsidP="0066506C">
      <w:pPr>
        <w:spacing w:line="440" w:lineRule="exact"/>
      </w:pPr>
      <w:hyperlink r:id="rId57" w:history="1">
        <w:r w:rsidR="00762AB4" w:rsidRPr="00762AB4">
          <w:rPr>
            <w:color w:val="0000FF"/>
            <w:u w:val="single"/>
          </w:rPr>
          <w:t>Thread.State (Java SE 11 &amp; JDK 11 ) (runoob.com)</w:t>
        </w:r>
      </w:hyperlink>
      <w:r w:rsidR="00762AB4">
        <w:rPr>
          <w:rFonts w:hint="eastAsia"/>
        </w:rPr>
        <w:t>，</w:t>
      </w:r>
    </w:p>
    <w:p w14:paraId="4C0E88AA" w14:textId="6D400C09" w:rsidR="0066506C" w:rsidRDefault="0066506C" w:rsidP="0066506C">
      <w:pPr>
        <w:spacing w:line="440" w:lineRule="exact"/>
        <w:rPr>
          <w:rFonts w:hint="eastAsia"/>
        </w:rPr>
      </w:pPr>
      <w:hyperlink r:id="rId58" w:history="1">
        <w:r w:rsidRPr="0066506C">
          <w:rPr>
            <w:color w:val="0000FF"/>
            <w:u w:val="single"/>
          </w:rPr>
          <w:t>多线程</w:t>
        </w:r>
        <w:r w:rsidRPr="0066506C">
          <w:rPr>
            <w:color w:val="0000FF"/>
            <w:u w:val="single"/>
          </w:rPr>
          <w:t>01</w:t>
        </w:r>
        <w:r w:rsidRPr="0066506C">
          <w:rPr>
            <w:color w:val="0000FF"/>
            <w:u w:val="single"/>
          </w:rPr>
          <w:t>：概述</w:t>
        </w:r>
        <w:r w:rsidRPr="0066506C">
          <w:rPr>
            <w:color w:val="0000FF"/>
            <w:u w:val="single"/>
          </w:rPr>
          <w:t>_</w:t>
        </w:r>
        <w:r w:rsidRPr="0066506C">
          <w:rPr>
            <w:color w:val="0000FF"/>
            <w:u w:val="single"/>
          </w:rPr>
          <w:t>哔哩哔哩</w:t>
        </w:r>
        <w:r w:rsidRPr="0066506C">
          <w:rPr>
            <w:color w:val="0000FF"/>
            <w:u w:val="single"/>
          </w:rPr>
          <w:t>_bilibili</w:t>
        </w:r>
      </w:hyperlink>
      <w:r>
        <w:rPr>
          <w:rFonts w:hint="eastAsia"/>
        </w:rPr>
        <w:t>，</w:t>
      </w:r>
    </w:p>
    <w:p w14:paraId="7375BC9E" w14:textId="5D7790BF" w:rsidR="00FF6A19" w:rsidRDefault="00FF6A19" w:rsidP="00084C55">
      <w:pPr>
        <w:spacing w:line="440" w:lineRule="exact"/>
        <w:rPr>
          <w:rFonts w:hint="eastAsia"/>
        </w:rPr>
      </w:pPr>
      <w:hyperlink r:id="rId59" w:history="1">
        <w:r w:rsidRPr="00FF6A19">
          <w:rPr>
            <w:rStyle w:val="a9"/>
            <w:rFonts w:hint="eastAsia"/>
          </w:rPr>
          <w:t>线程状态转</w:t>
        </w:r>
        <w:r w:rsidRPr="00FF6A19">
          <w:rPr>
            <w:rStyle w:val="a9"/>
            <w:rFonts w:hint="eastAsia"/>
          </w:rPr>
          <w:t>换</w:t>
        </w:r>
        <w:r w:rsidRPr="00FF6A19">
          <w:rPr>
            <w:rStyle w:val="a9"/>
            <w:rFonts w:hint="eastAsia"/>
          </w:rPr>
          <w:t>.png</w:t>
        </w:r>
      </w:hyperlink>
    </w:p>
    <w:p w14:paraId="2644096D" w14:textId="0CA3378C" w:rsidR="008E7A2B" w:rsidRDefault="008A4AC5" w:rsidP="008E7A2B">
      <w:pPr>
        <w:spacing w:line="440" w:lineRule="exact"/>
      </w:pPr>
      <w:r w:rsidRPr="008A4AC5">
        <w:rPr>
          <w:rFonts w:hint="eastAsia"/>
          <w:color w:val="FF0000"/>
        </w:rPr>
        <w:t>多线程</w:t>
      </w:r>
      <w:r w:rsidRPr="008A4AC5">
        <w:rPr>
          <w:rFonts w:hint="eastAsia"/>
          <w:color w:val="FF0000"/>
        </w:rPr>
        <w:t>1</w:t>
      </w:r>
      <w:r w:rsidR="000022AD">
        <w:rPr>
          <w:rFonts w:hint="eastAsia"/>
        </w:rPr>
        <w:t>的核心就是抢占（异步），卖得快的多卖，卖得慢的少卖。多线程和异步并不是一个同等关系，异步是最终目的，多线程只是我们实现异步的一种手段。</w:t>
      </w:r>
      <w:r w:rsidR="000C4BF0">
        <w:rPr>
          <w:rFonts w:hint="eastAsia"/>
        </w:rPr>
        <w:t>（</w:t>
      </w:r>
      <w:r w:rsidR="00A84057">
        <w:rPr>
          <w:rFonts w:hint="eastAsia"/>
        </w:rPr>
        <w:t>MapReduce</w:t>
      </w:r>
      <w:r w:rsidR="00A84057">
        <w:rPr>
          <w:rFonts w:hint="eastAsia"/>
        </w:rPr>
        <w:t>、</w:t>
      </w:r>
      <w:r w:rsidR="000C4BF0">
        <w:rPr>
          <w:rFonts w:hint="eastAsia"/>
        </w:rPr>
        <w:t>M</w:t>
      </w:r>
      <w:r w:rsidR="000C4BF0">
        <w:t>y</w:t>
      </w:r>
      <w:r w:rsidR="000C4BF0">
        <w:rPr>
          <w:rFonts w:hint="eastAsia"/>
        </w:rPr>
        <w:t>Batis</w:t>
      </w:r>
      <w:r w:rsidR="000C4BF0">
        <w:rPr>
          <w:rFonts w:hint="eastAsia"/>
        </w:rPr>
        <w:t>二级缓存有用到多线程。）</w:t>
      </w:r>
    </w:p>
    <w:p w14:paraId="1B2A71E4" w14:textId="77777777" w:rsidR="008E7A2B" w:rsidRDefault="008E7A2B" w:rsidP="008E7A2B">
      <w:pPr>
        <w:spacing w:line="440" w:lineRule="exact"/>
      </w:pPr>
    </w:p>
    <w:p w14:paraId="466002C2" w14:textId="2D8194C8" w:rsidR="008E7A2B" w:rsidRDefault="008E7A2B" w:rsidP="008E7A2B">
      <w:pPr>
        <w:spacing w:line="440" w:lineRule="exact"/>
      </w:pPr>
      <w:r w:rsidRPr="008E7A2B">
        <w:rPr>
          <w:rFonts w:hint="eastAsia"/>
        </w:rPr>
        <w:t>同一类线程共享代码和数据空间，每个线程有独立的运行栈和程序计数器</w:t>
      </w:r>
      <w:r>
        <w:rPr>
          <w:rFonts w:hint="eastAsia"/>
        </w:rPr>
        <w:t>（</w:t>
      </w:r>
      <w:r>
        <w:rPr>
          <w:rFonts w:hint="eastAsia"/>
        </w:rPr>
        <w:t>PC</w:t>
      </w:r>
      <w:r>
        <w:rPr>
          <w:rFonts w:hint="eastAsia"/>
        </w:rPr>
        <w:t>）。</w:t>
      </w:r>
      <w:r w:rsidRPr="008E7A2B">
        <w:rPr>
          <w:rFonts w:hint="eastAsia"/>
        </w:rPr>
        <w:t>进程间的切换会有较大的开销</w:t>
      </w:r>
      <w:r>
        <w:rPr>
          <w:rFonts w:hint="eastAsia"/>
        </w:rPr>
        <w:t>，</w:t>
      </w:r>
      <w:r w:rsidRPr="008E7A2B">
        <w:rPr>
          <w:rFonts w:hint="eastAsia"/>
        </w:rPr>
        <w:t>线程切换开销小。</w:t>
      </w:r>
    </w:p>
    <w:p w14:paraId="5F358B08" w14:textId="77777777" w:rsidR="00804891" w:rsidRDefault="00804891" w:rsidP="008E7A2B">
      <w:pPr>
        <w:spacing w:line="440" w:lineRule="exact"/>
        <w:rPr>
          <w:rFonts w:hint="eastAsia"/>
        </w:rPr>
      </w:pPr>
    </w:p>
    <w:p w14:paraId="7FCB3EA5" w14:textId="54B48C92" w:rsidR="00B34AFA" w:rsidRDefault="00804891" w:rsidP="00B34AFA">
      <w:pPr>
        <w:spacing w:line="440" w:lineRule="exact"/>
        <w:rPr>
          <w:rFonts w:hint="eastAsia"/>
        </w:rPr>
      </w:pPr>
      <w:r>
        <w:rPr>
          <w:rFonts w:hint="eastAsia"/>
        </w:rPr>
        <w:t>创建线程后只有调用</w:t>
      </w:r>
      <w:r>
        <w:rPr>
          <w:rFonts w:hint="eastAsia"/>
        </w:rPr>
        <w:t>start</w:t>
      </w:r>
      <w:r>
        <w:t>()</w:t>
      </w:r>
      <w:r>
        <w:rPr>
          <w:rFonts w:hint="eastAsia"/>
        </w:rPr>
        <w:t>才会启用多线程，手动调用</w:t>
      </w:r>
      <w:r>
        <w:rPr>
          <w:rFonts w:hint="eastAsia"/>
        </w:rPr>
        <w:t>run</w:t>
      </w:r>
      <w:r>
        <w:t>()</w:t>
      </w:r>
      <w:r>
        <w:rPr>
          <w:rFonts w:hint="eastAsia"/>
        </w:rPr>
        <w:t>始终只有一个线程。</w:t>
      </w:r>
    </w:p>
    <w:p w14:paraId="76775F15" w14:textId="3E9A4272" w:rsidR="00BB1165" w:rsidRDefault="00B34AFA" w:rsidP="00B34AFA">
      <w:pPr>
        <w:spacing w:line="440" w:lineRule="exact"/>
        <w:rPr>
          <w:rFonts w:hint="eastAsia"/>
        </w:rPr>
      </w:pPr>
      <w:r>
        <w:rPr>
          <w:rFonts w:hint="eastAsia"/>
        </w:rPr>
        <w:t>在</w:t>
      </w:r>
      <w:r>
        <w:rPr>
          <w:rFonts w:hint="eastAsia"/>
        </w:rPr>
        <w:t>Java</w:t>
      </w:r>
      <w:r>
        <w:rPr>
          <w:rFonts w:hint="eastAsia"/>
        </w:rPr>
        <w:t>中，高优先级的可运行的线程会抢占低优先级线程的资源。</w:t>
      </w:r>
    </w:p>
    <w:p w14:paraId="3EF3ED00" w14:textId="77777777" w:rsidR="00B34AFA" w:rsidRDefault="00BB1165" w:rsidP="00B34AFA">
      <w:pPr>
        <w:spacing w:line="440" w:lineRule="exact"/>
        <w:rPr>
          <w:rFonts w:hint="eastAsia"/>
        </w:rPr>
      </w:pPr>
      <w:r>
        <w:rPr>
          <w:rFonts w:hint="eastAsia"/>
        </w:rPr>
        <w:t>一个线程调用</w:t>
      </w:r>
      <w:r>
        <w:rPr>
          <w:rFonts w:hint="eastAsia"/>
        </w:rPr>
        <w:t>yield</w:t>
      </w:r>
      <w:r>
        <w:rPr>
          <w:rFonts w:hint="eastAsia"/>
        </w:rPr>
        <w:t>(</w:t>
      </w:r>
      <w:r>
        <w:t>)</w:t>
      </w:r>
      <w:r>
        <w:rPr>
          <w:rFonts w:hint="eastAsia"/>
        </w:rPr>
        <w:t>方法，可以使具有相同优先级线程获得处理器</w:t>
      </w:r>
      <w:r>
        <w:rPr>
          <w:rFonts w:hint="eastAsia"/>
        </w:rPr>
        <w:t>。</w:t>
      </w:r>
    </w:p>
    <w:p w14:paraId="2ED7EDD2" w14:textId="392186AA" w:rsidR="00B34AFA" w:rsidRDefault="00B34AFA" w:rsidP="00B34AFA">
      <w:pPr>
        <w:spacing w:line="440" w:lineRule="exact"/>
      </w:pPr>
      <w:r>
        <w:rPr>
          <w:rFonts w:hint="eastAsia"/>
        </w:rPr>
        <w:t>调用</w:t>
      </w:r>
      <w:r>
        <w:rPr>
          <w:rFonts w:hint="eastAsia"/>
        </w:rPr>
        <w:t>Thread</w:t>
      </w:r>
      <w:r>
        <w:rPr>
          <w:rFonts w:hint="eastAsia"/>
        </w:rPr>
        <w:t>的</w:t>
      </w:r>
      <w:r>
        <w:rPr>
          <w:rFonts w:hint="eastAsia"/>
        </w:rPr>
        <w:t>sleep()</w:t>
      </w:r>
      <w:r>
        <w:rPr>
          <w:rFonts w:hint="eastAsia"/>
        </w:rPr>
        <w:t>方法不会释放锁，调用</w:t>
      </w:r>
      <w:r>
        <w:rPr>
          <w:rFonts w:hint="eastAsia"/>
        </w:rPr>
        <w:t>wait()</w:t>
      </w:r>
      <w:r>
        <w:rPr>
          <w:rFonts w:hint="eastAsia"/>
        </w:rPr>
        <w:t>方法会释放锁。</w:t>
      </w:r>
    </w:p>
    <w:p w14:paraId="5637FE86" w14:textId="58864931" w:rsidR="00804891" w:rsidRDefault="00804891" w:rsidP="00B34AFA">
      <w:pPr>
        <w:spacing w:line="440" w:lineRule="exact"/>
      </w:pPr>
      <w:r w:rsidRPr="00804891">
        <w:rPr>
          <w:rFonts w:hint="eastAsia"/>
        </w:rPr>
        <w:t>子线程调用了</w:t>
      </w:r>
      <w:r w:rsidRPr="00804891">
        <w:rPr>
          <w:rFonts w:hint="eastAsia"/>
        </w:rPr>
        <w:t>join()</w:t>
      </w:r>
      <w:r w:rsidRPr="00804891">
        <w:rPr>
          <w:rFonts w:hint="eastAsia"/>
        </w:rPr>
        <w:t>方法后面的</w:t>
      </w:r>
      <w:r>
        <w:rPr>
          <w:rFonts w:hint="eastAsia"/>
        </w:rPr>
        <w:t>（主线程）</w:t>
      </w:r>
      <w:r w:rsidRPr="00804891">
        <w:rPr>
          <w:rFonts w:hint="eastAsia"/>
        </w:rPr>
        <w:t>代码，只有等到子线程结束了才能执行。</w:t>
      </w:r>
    </w:p>
    <w:p w14:paraId="65DBCD7C" w14:textId="268F10E6" w:rsidR="00804891" w:rsidRDefault="00804891" w:rsidP="00B34AFA">
      <w:pPr>
        <w:spacing w:line="440" w:lineRule="exact"/>
      </w:pPr>
    </w:p>
    <w:p w14:paraId="598816FA" w14:textId="3122E9C2" w:rsidR="00804891" w:rsidRDefault="00804891" w:rsidP="00B34AFA">
      <w:pPr>
        <w:spacing w:line="440" w:lineRule="exact"/>
      </w:pPr>
      <w:r>
        <w:rPr>
          <w:rFonts w:hint="eastAsia"/>
        </w:rPr>
        <w:t>为什么要用</w:t>
      </w:r>
      <w:r>
        <w:rPr>
          <w:rFonts w:hint="eastAsia"/>
        </w:rPr>
        <w:t>join</w:t>
      </w:r>
      <w:r>
        <w:t>()</w:t>
      </w:r>
      <w:r>
        <w:rPr>
          <w:rFonts w:hint="eastAsia"/>
        </w:rPr>
        <w:t>方法？</w:t>
      </w:r>
    </w:p>
    <w:p w14:paraId="236E748C" w14:textId="290886F0" w:rsidR="00804891" w:rsidRDefault="00804891" w:rsidP="00B34AFA">
      <w:pPr>
        <w:spacing w:line="440" w:lineRule="exact"/>
        <w:rPr>
          <w:rFonts w:hint="eastAsia"/>
        </w:rPr>
      </w:pPr>
      <w:r w:rsidRPr="00804891">
        <w:rPr>
          <w:rFonts w:hint="eastAsia"/>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804891">
        <w:rPr>
          <w:rFonts w:hint="eastAsia"/>
        </w:rPr>
        <w:t>join()</w:t>
      </w:r>
      <w:r w:rsidRPr="00804891">
        <w:rPr>
          <w:rFonts w:hint="eastAsia"/>
        </w:rPr>
        <w:t>方法了。</w:t>
      </w:r>
      <w:r>
        <w:rPr>
          <w:rFonts w:hint="eastAsia"/>
        </w:rPr>
        <w:t>（子线程在主线程前面插个队。）</w:t>
      </w:r>
    </w:p>
    <w:p w14:paraId="7BFA607C" w14:textId="77777777" w:rsidR="008E7A2B" w:rsidRDefault="008E7A2B" w:rsidP="00415163">
      <w:pPr>
        <w:spacing w:line="440" w:lineRule="exact"/>
        <w:rPr>
          <w:rFonts w:hint="eastAsia"/>
        </w:rPr>
      </w:pPr>
    </w:p>
    <w:p w14:paraId="7B5795CE" w14:textId="08807C5A" w:rsidR="00B71955" w:rsidRDefault="00B71955" w:rsidP="00415163">
      <w:pPr>
        <w:spacing w:line="440" w:lineRule="exact"/>
      </w:pPr>
      <w:r>
        <w:rPr>
          <w:rFonts w:hint="eastAsia"/>
        </w:rPr>
        <w:t>错误描述：</w:t>
      </w:r>
      <w:r w:rsidRPr="00B71955">
        <w:rPr>
          <w:rFonts w:hint="eastAsia"/>
        </w:rPr>
        <w:t>当一个线程因为抢先机制而停止运行，它被放在可运行队列的前面。</w:t>
      </w:r>
      <w:r w:rsidR="00B34AFA">
        <w:rPr>
          <w:rFonts w:hint="eastAsia"/>
        </w:rPr>
        <w:t>（</w:t>
      </w:r>
      <w:r w:rsidR="00B34AFA" w:rsidRPr="00B34AFA">
        <w:rPr>
          <w:rFonts w:hint="eastAsia"/>
        </w:rPr>
        <w:t>因为抢先机制而停止运行，说明该线程的优先级比较低，不可能排到可运行队列的前面。</w:t>
      </w:r>
      <w:r w:rsidR="00B34AFA">
        <w:rPr>
          <w:rFonts w:hint="eastAsia"/>
        </w:rPr>
        <w:t>）</w:t>
      </w:r>
    </w:p>
    <w:p w14:paraId="31BF58B8" w14:textId="2B93881D" w:rsidR="00762AB4" w:rsidRDefault="00762AB4" w:rsidP="00762AB4">
      <w:pPr>
        <w:spacing w:line="440" w:lineRule="exact"/>
      </w:pPr>
    </w:p>
    <w:p w14:paraId="66DD5543" w14:textId="77777777" w:rsidR="006D7EF1" w:rsidRPr="00084C55" w:rsidRDefault="006D7EF1" w:rsidP="006D7EF1">
      <w:pPr>
        <w:spacing w:line="440" w:lineRule="exact"/>
        <w:rPr>
          <w:color w:val="FF0000"/>
        </w:rPr>
      </w:pPr>
      <w:hyperlink r:id="rId60" w:history="1">
        <w:r w:rsidRPr="0068026E">
          <w:rPr>
            <w:color w:val="0000FF"/>
            <w:u w:val="single"/>
          </w:rPr>
          <w:t>并发和并行，异步与多线程区别</w:t>
        </w:r>
        <w:r w:rsidRPr="0068026E">
          <w:rPr>
            <w:color w:val="0000FF"/>
            <w:u w:val="single"/>
          </w:rPr>
          <w:t>_</w:t>
        </w:r>
        <w:r w:rsidRPr="0068026E">
          <w:rPr>
            <w:color w:val="0000FF"/>
            <w:u w:val="single"/>
          </w:rPr>
          <w:t>桀骜秋波的博客</w:t>
        </w:r>
        <w:r w:rsidRPr="0068026E">
          <w:rPr>
            <w:color w:val="0000FF"/>
            <w:u w:val="single"/>
          </w:rPr>
          <w:t>-CSDN</w:t>
        </w:r>
        <w:r w:rsidRPr="0068026E">
          <w:rPr>
            <w:color w:val="0000FF"/>
            <w:u w:val="single"/>
          </w:rPr>
          <w:t>博客</w:t>
        </w:r>
        <w:r w:rsidRPr="0068026E">
          <w:rPr>
            <w:color w:val="0000FF"/>
            <w:u w:val="single"/>
          </w:rPr>
          <w:t>_</w:t>
        </w:r>
        <w:r w:rsidRPr="0068026E">
          <w:rPr>
            <w:color w:val="0000FF"/>
            <w:u w:val="single"/>
          </w:rPr>
          <w:t>并行</w:t>
        </w:r>
        <w:r w:rsidRPr="0068026E">
          <w:rPr>
            <w:color w:val="0000FF"/>
            <w:u w:val="single"/>
          </w:rPr>
          <w:t xml:space="preserve"> </w:t>
        </w:r>
        <w:r w:rsidRPr="0068026E">
          <w:rPr>
            <w:color w:val="0000FF"/>
            <w:u w:val="single"/>
          </w:rPr>
          <w:t>异步</w:t>
        </w:r>
      </w:hyperlink>
      <w:r>
        <w:rPr>
          <w:rFonts w:hint="eastAsia"/>
        </w:rPr>
        <w:t>，</w:t>
      </w:r>
    </w:p>
    <w:p w14:paraId="541CDEBA" w14:textId="77777777" w:rsidR="006D7EF1" w:rsidRPr="00084C55" w:rsidRDefault="006D7EF1" w:rsidP="006D7EF1">
      <w:pPr>
        <w:spacing w:line="440" w:lineRule="exact"/>
        <w:rPr>
          <w:color w:val="FF0000"/>
        </w:rPr>
      </w:pPr>
      <w:r w:rsidRPr="00084C55">
        <w:rPr>
          <w:rFonts w:hint="eastAsia"/>
          <w:color w:val="FF0000"/>
        </w:rPr>
        <w:t>线程安全</w:t>
      </w:r>
      <w:r w:rsidRPr="00084C55">
        <w:rPr>
          <w:rFonts w:hint="eastAsia"/>
          <w:color w:val="FF0000"/>
        </w:rPr>
        <w:t>1</w:t>
      </w:r>
    </w:p>
    <w:p w14:paraId="72997B48" w14:textId="77777777" w:rsidR="006D7EF1" w:rsidRDefault="006D7EF1" w:rsidP="006D7EF1">
      <w:pPr>
        <w:spacing w:line="440" w:lineRule="exact"/>
      </w:pPr>
      <w:r>
        <w:rPr>
          <w:rFonts w:hint="eastAsia"/>
        </w:rPr>
        <w:t>高并发意味着同时开启了多个进程，而并行是指多个线程同时进行。后者才是真正意义上的</w:t>
      </w:r>
      <w:r w:rsidRPr="001F1C24">
        <w:rPr>
          <w:rFonts w:hint="eastAsia"/>
        </w:rPr>
        <w:t>同一时刻做多件事情</w:t>
      </w:r>
      <w:r>
        <w:rPr>
          <w:rFonts w:hint="eastAsia"/>
        </w:rPr>
        <w:t>。</w:t>
      </w:r>
    </w:p>
    <w:p w14:paraId="051B60B6" w14:textId="77777777" w:rsidR="006D7EF1" w:rsidRPr="008F4682" w:rsidRDefault="006D7EF1" w:rsidP="006D7EF1">
      <w:pPr>
        <w:spacing w:line="440" w:lineRule="exact"/>
        <w:rPr>
          <w:u w:val="single"/>
        </w:rPr>
      </w:pPr>
      <w:r>
        <w:rPr>
          <w:rFonts w:hint="eastAsia"/>
        </w:rPr>
        <w:t>判断程序是否有可能出现线程安全问题，主要根据以下三个条件：</w:t>
      </w:r>
      <w:r w:rsidRPr="008F4682">
        <w:rPr>
          <w:rFonts w:hint="eastAsia"/>
          <w:u w:val="single"/>
        </w:rPr>
        <w:t>在多线程程序中</w:t>
      </w:r>
      <w:r w:rsidRPr="008F4682">
        <w:rPr>
          <w:rFonts w:hint="eastAsia"/>
          <w:u w:val="single"/>
        </w:rPr>
        <w:t xml:space="preserve"> + </w:t>
      </w:r>
      <w:r w:rsidRPr="008F4682">
        <w:rPr>
          <w:rFonts w:hint="eastAsia"/>
          <w:u w:val="single"/>
        </w:rPr>
        <w:t>有共享数据</w:t>
      </w:r>
      <w:r w:rsidRPr="008F4682">
        <w:rPr>
          <w:rFonts w:hint="eastAsia"/>
          <w:u w:val="single"/>
        </w:rPr>
        <w:t xml:space="preserve"> + </w:t>
      </w:r>
      <w:r w:rsidRPr="008F4682">
        <w:rPr>
          <w:rFonts w:hint="eastAsia"/>
          <w:u w:val="single"/>
        </w:rPr>
        <w:t>多条语句操作共享数据。</w:t>
      </w:r>
    </w:p>
    <w:p w14:paraId="0659DACC" w14:textId="77777777" w:rsidR="006D7EF1" w:rsidRDefault="006D7EF1" w:rsidP="006D7EF1">
      <w:pPr>
        <w:spacing w:line="440" w:lineRule="exact"/>
      </w:pPr>
    </w:p>
    <w:p w14:paraId="402B6BD2" w14:textId="77777777" w:rsidR="006D7EF1" w:rsidRPr="0075435F" w:rsidRDefault="006D7EF1" w:rsidP="006D7EF1">
      <w:pPr>
        <w:spacing w:line="440" w:lineRule="exact"/>
      </w:pPr>
      <w:r w:rsidRPr="0075435F">
        <w:rPr>
          <w:rFonts w:hint="eastAsia"/>
        </w:rPr>
        <w:t>在高并发场景下保证项目的高可用（不崩溃或能迅速恢复）。</w:t>
      </w:r>
    </w:p>
    <w:p w14:paraId="5CD43B77" w14:textId="77777777" w:rsidR="006D7EF1" w:rsidRPr="0075435F" w:rsidRDefault="006D7EF1" w:rsidP="006D7EF1">
      <w:pPr>
        <w:spacing w:line="440" w:lineRule="exact"/>
      </w:pPr>
      <w:r w:rsidRPr="0075435F">
        <w:rPr>
          <w:rFonts w:hint="eastAsia"/>
        </w:rPr>
        <w:t>原子性：在一次或者多次操作时，要么所有操作都被执行，要么所有操作都不执行。</w:t>
      </w:r>
    </w:p>
    <w:p w14:paraId="54FA3ED0" w14:textId="77777777" w:rsidR="006D7EF1" w:rsidRPr="0075435F" w:rsidRDefault="006D7EF1" w:rsidP="006D7EF1">
      <w:pPr>
        <w:spacing w:line="440" w:lineRule="exact"/>
      </w:pPr>
      <w:r w:rsidRPr="0075435F">
        <w:rPr>
          <w:rFonts w:hint="eastAsia"/>
        </w:rPr>
        <w:t>可见性：当一个线程对共享变量进行修改后，另外一个线程可以立即看到该变量修改后的最新值。</w:t>
      </w:r>
    </w:p>
    <w:p w14:paraId="1F4891B3" w14:textId="77777777" w:rsidR="006D7EF1" w:rsidRPr="0075435F" w:rsidRDefault="006D7EF1" w:rsidP="006D7EF1">
      <w:pPr>
        <w:spacing w:line="440" w:lineRule="exact"/>
      </w:pPr>
      <w:r w:rsidRPr="0075435F">
        <w:rPr>
          <w:rFonts w:hint="eastAsia"/>
        </w:rPr>
        <w:t>有序性：程序执行的顺序按照代码的先后顺序执行。（</w:t>
      </w:r>
      <w:r w:rsidRPr="0075435F">
        <w:rPr>
          <w:rFonts w:hint="eastAsia"/>
        </w:rPr>
        <w:t>synchronized</w:t>
      </w:r>
      <w:r w:rsidRPr="0075435F">
        <w:rPr>
          <w:rFonts w:hint="eastAsia"/>
        </w:rPr>
        <w:t>能保证三大性。）</w:t>
      </w:r>
    </w:p>
    <w:p w14:paraId="3E0A353A" w14:textId="77777777" w:rsidR="006D7EF1" w:rsidRDefault="006D7EF1" w:rsidP="006D7EF1">
      <w:pPr>
        <w:spacing w:line="440" w:lineRule="exact"/>
      </w:pPr>
    </w:p>
    <w:p w14:paraId="28A8CA90" w14:textId="77777777" w:rsidR="006D7EF1" w:rsidRPr="00796C36" w:rsidRDefault="006D7EF1" w:rsidP="006D7EF1">
      <w:pPr>
        <w:spacing w:line="440" w:lineRule="exact"/>
        <w:rPr>
          <w:rFonts w:hint="eastAsia"/>
        </w:rPr>
      </w:pPr>
    </w:p>
    <w:p w14:paraId="6E6FBDA4" w14:textId="77777777" w:rsidR="006D7EF1" w:rsidRDefault="006D7EF1" w:rsidP="006D7EF1">
      <w:pPr>
        <w:spacing w:line="440" w:lineRule="exact"/>
      </w:pPr>
      <w:r w:rsidRPr="004C0F2C">
        <w:rPr>
          <w:rFonts w:hint="eastAsia"/>
        </w:rPr>
        <w:t>同步</w:t>
      </w:r>
      <w:r>
        <w:rPr>
          <w:rFonts w:hint="eastAsia"/>
        </w:rPr>
        <w:t>体现了排队的效果，同一时刻只有一个线程操作资源，安全但效率低下。</w:t>
      </w:r>
    </w:p>
    <w:p w14:paraId="4FCB39C8" w14:textId="77777777" w:rsidR="006D7EF1" w:rsidRDefault="006D7EF1" w:rsidP="006D7EF1">
      <w:pPr>
        <w:spacing w:line="440" w:lineRule="exact"/>
      </w:pPr>
      <w:r w:rsidRPr="004C0F2C">
        <w:rPr>
          <w:rFonts w:hint="eastAsia"/>
        </w:rPr>
        <w:t>异步</w:t>
      </w:r>
      <w:r>
        <w:rPr>
          <w:rFonts w:hint="eastAsia"/>
        </w:rPr>
        <w:t>体现了多线程抢占资源的效果，遵循先到先得的原则，高效但不安全。</w:t>
      </w:r>
      <w:r>
        <w:t xml:space="preserve"> </w:t>
      </w:r>
    </w:p>
    <w:p w14:paraId="42749B94" w14:textId="77777777" w:rsidR="006D7EF1" w:rsidRDefault="006D7EF1" w:rsidP="006D7EF1">
      <w:pPr>
        <w:spacing w:line="440" w:lineRule="exact"/>
      </w:pPr>
    </w:p>
    <w:p w14:paraId="0E814227" w14:textId="77777777" w:rsidR="006D7EF1" w:rsidRDefault="006D7EF1" w:rsidP="006D7EF1">
      <w:pPr>
        <w:spacing w:line="440" w:lineRule="exact"/>
      </w:pPr>
      <w:r>
        <w:rPr>
          <w:rFonts w:hint="eastAsia"/>
        </w:rPr>
        <w:t>简单记忆线程安全的集合类：喂！</w:t>
      </w:r>
      <w:r>
        <w:rPr>
          <w:rFonts w:hint="eastAsia"/>
        </w:rPr>
        <w:t>S.H.E</w:t>
      </w:r>
      <w:r>
        <w:rPr>
          <w:rFonts w:hint="eastAsia"/>
        </w:rPr>
        <w:t>！</w:t>
      </w:r>
    </w:p>
    <w:p w14:paraId="0FD38D4A" w14:textId="77777777" w:rsidR="006D7EF1" w:rsidRDefault="006D7EF1" w:rsidP="006D7EF1">
      <w:pPr>
        <w:spacing w:line="440" w:lineRule="exact"/>
      </w:pPr>
      <w:r>
        <w:rPr>
          <w:rFonts w:hint="eastAsia"/>
        </w:rPr>
        <w:t>喂是指</w:t>
      </w:r>
      <w:r>
        <w:t>V</w:t>
      </w:r>
      <w:r>
        <w:rPr>
          <w:rFonts w:hint="eastAsia"/>
        </w:rPr>
        <w:t>ector</w:t>
      </w:r>
      <w:r>
        <w:rPr>
          <w:rFonts w:hint="eastAsia"/>
        </w:rPr>
        <w:t>，</w:t>
      </w:r>
      <w:r>
        <w:rPr>
          <w:rFonts w:hint="eastAsia"/>
        </w:rPr>
        <w:t>S</w:t>
      </w:r>
      <w:r>
        <w:rPr>
          <w:rFonts w:hint="eastAsia"/>
        </w:rPr>
        <w:t>是指</w:t>
      </w:r>
      <w:r>
        <w:rPr>
          <w:rFonts w:hint="eastAsia"/>
        </w:rPr>
        <w:t>Stack</w:t>
      </w:r>
      <w:r>
        <w:rPr>
          <w:rFonts w:hint="eastAsia"/>
        </w:rPr>
        <w:t>，</w:t>
      </w:r>
      <w:r>
        <w:rPr>
          <w:rFonts w:hint="eastAsia"/>
        </w:rPr>
        <w:t>H</w:t>
      </w:r>
      <w:r>
        <w:rPr>
          <w:rFonts w:hint="eastAsia"/>
        </w:rPr>
        <w:t>是指</w:t>
      </w:r>
      <w:r>
        <w:t>H</w:t>
      </w:r>
      <w:r>
        <w:rPr>
          <w:rFonts w:hint="eastAsia"/>
        </w:rPr>
        <w:t>ashtable</w:t>
      </w:r>
      <w:r>
        <w:rPr>
          <w:rFonts w:hint="eastAsia"/>
        </w:rPr>
        <w:t>，</w:t>
      </w:r>
      <w:r>
        <w:rPr>
          <w:rFonts w:hint="eastAsia"/>
        </w:rPr>
        <w:t>E</w:t>
      </w:r>
      <w:r>
        <w:rPr>
          <w:rFonts w:hint="eastAsia"/>
        </w:rPr>
        <w:t>是指</w:t>
      </w:r>
      <w:r>
        <w:rPr>
          <w:rFonts w:hint="eastAsia"/>
        </w:rPr>
        <w:t>Eenumeration</w:t>
      </w:r>
      <w:r>
        <w:rPr>
          <w:rFonts w:hint="eastAsia"/>
        </w:rPr>
        <w:t>。</w:t>
      </w:r>
    </w:p>
    <w:p w14:paraId="41E00F6C" w14:textId="77777777" w:rsidR="006D7EF1" w:rsidRDefault="006D7EF1" w:rsidP="006D7EF1">
      <w:pPr>
        <w:spacing w:line="440" w:lineRule="exact"/>
      </w:pPr>
      <w:r>
        <w:rPr>
          <w:rFonts w:hint="eastAsia"/>
        </w:rPr>
        <w:t>Hashtable</w:t>
      </w:r>
      <w:r>
        <w:rPr>
          <w:rFonts w:hint="eastAsia"/>
        </w:rPr>
        <w:t>是线程安全的哈希表，它是通过</w:t>
      </w:r>
      <w:r>
        <w:rPr>
          <w:rFonts w:hint="eastAsia"/>
        </w:rPr>
        <w:t>synchronized</w:t>
      </w:r>
      <w:r>
        <w:rPr>
          <w:rFonts w:hint="eastAsia"/>
        </w:rPr>
        <w:t>来保证线程安全的；即，多线程通过同一个“对象的同步锁”来实现并发控制。</w:t>
      </w:r>
    </w:p>
    <w:p w14:paraId="4BBC7D46" w14:textId="77777777" w:rsidR="006D7EF1" w:rsidRDefault="006D7EF1" w:rsidP="006D7EF1">
      <w:pPr>
        <w:spacing w:line="440" w:lineRule="exact"/>
      </w:pPr>
      <w:r>
        <w:rPr>
          <w:rFonts w:hint="eastAsia"/>
        </w:rPr>
        <w:t>ConcurrentHashMap</w:t>
      </w:r>
      <w:r>
        <w:rPr>
          <w:rFonts w:hint="eastAsia"/>
        </w:rPr>
        <w:t>并发容器，</w:t>
      </w:r>
      <w:r>
        <w:rPr>
          <w:rFonts w:hint="eastAsia"/>
        </w:rPr>
        <w:t>JDK7</w:t>
      </w:r>
      <w:r>
        <w:rPr>
          <w:rFonts w:hint="eastAsia"/>
        </w:rPr>
        <w:t>采用分段锁，</w:t>
      </w:r>
      <w:r>
        <w:rPr>
          <w:rFonts w:hint="eastAsia"/>
        </w:rPr>
        <w:t>JDK8</w:t>
      </w:r>
      <w:r>
        <w:rPr>
          <w:rFonts w:hint="eastAsia"/>
        </w:rPr>
        <w:t>采用</w:t>
      </w:r>
      <w:r>
        <w:rPr>
          <w:rFonts w:hint="eastAsia"/>
        </w:rPr>
        <w:t>CAS</w:t>
      </w:r>
      <w:r>
        <w:rPr>
          <w:rFonts w:hint="eastAsia"/>
        </w:rPr>
        <w:t>算法，线程安全，建议使用。</w:t>
      </w:r>
    </w:p>
    <w:p w14:paraId="191EB482" w14:textId="77777777" w:rsidR="006D7EF1" w:rsidRDefault="006D7EF1" w:rsidP="006D7EF1">
      <w:pPr>
        <w:spacing w:line="440" w:lineRule="exact"/>
      </w:pPr>
      <w:r>
        <w:rPr>
          <w:rFonts w:hint="eastAsia"/>
        </w:rPr>
        <w:t>Hashtable</w:t>
      </w:r>
      <w:r>
        <w:rPr>
          <w:rFonts w:hint="eastAsia"/>
        </w:rPr>
        <w:t>在线程竞争激烈时，效率比较低（此时建议使用</w:t>
      </w:r>
      <w:r>
        <w:rPr>
          <w:rFonts w:hint="eastAsia"/>
        </w:rPr>
        <w:t>ConcurrentHashMap</w:t>
      </w:r>
      <w:r>
        <w:rPr>
          <w:rFonts w:hint="eastAsia"/>
        </w:rPr>
        <w:t>）。当一个线程访问</w:t>
      </w:r>
      <w:r>
        <w:rPr>
          <w:rFonts w:hint="eastAsia"/>
        </w:rPr>
        <w:t>Hashtable</w:t>
      </w:r>
      <w:r>
        <w:rPr>
          <w:rFonts w:hint="eastAsia"/>
        </w:rPr>
        <w:t>的同步方法时，其它线程如果也在访问</w:t>
      </w:r>
      <w:r>
        <w:rPr>
          <w:rFonts w:hint="eastAsia"/>
        </w:rPr>
        <w:t>Hashtable</w:t>
      </w:r>
      <w:r>
        <w:rPr>
          <w:rFonts w:hint="eastAsia"/>
        </w:rPr>
        <w:t>的同步方法时，可能会进入阻塞状态。</w:t>
      </w:r>
    </w:p>
    <w:p w14:paraId="49FF9D0B" w14:textId="77777777" w:rsidR="006D7EF1" w:rsidRPr="00AE0912" w:rsidRDefault="006D7EF1" w:rsidP="006D7EF1">
      <w:pPr>
        <w:spacing w:line="440" w:lineRule="exact"/>
      </w:pPr>
    </w:p>
    <w:p w14:paraId="33C00205" w14:textId="77777777" w:rsidR="002F2555" w:rsidRPr="002F2555" w:rsidRDefault="002F2555" w:rsidP="002F2555">
      <w:pPr>
        <w:spacing w:beforeLines="50" w:before="156" w:line="360" w:lineRule="auto"/>
        <w:outlineLvl w:val="2"/>
        <w:rPr>
          <w:rFonts w:ascii="黑体" w:eastAsia="黑体"/>
        </w:rPr>
      </w:pPr>
      <w:r w:rsidRPr="002F2555">
        <w:rPr>
          <w:rFonts w:ascii="黑体" w:eastAsia="黑体" w:hint="eastAsia"/>
        </w:rPr>
        <w:t>synchronized、volatile、Lock</w:t>
      </w:r>
    </w:p>
    <w:p w14:paraId="6A977C6A" w14:textId="1624F328" w:rsidR="004F1790" w:rsidRPr="00616878" w:rsidRDefault="004F1790" w:rsidP="000741A2">
      <w:pPr>
        <w:spacing w:line="440" w:lineRule="exact"/>
      </w:pPr>
      <w:r w:rsidRPr="00B36863">
        <w:rPr>
          <w:rFonts w:hint="eastAsia"/>
          <w:color w:val="FF0000"/>
        </w:rPr>
        <w:t>synchronized</w:t>
      </w:r>
      <w:r w:rsidR="006E2B83" w:rsidRPr="00B36863">
        <w:rPr>
          <w:color w:val="FF0000"/>
        </w:rPr>
        <w:t>1</w:t>
      </w:r>
      <w:r w:rsidR="00EA0246">
        <w:rPr>
          <w:rFonts w:hint="eastAsia"/>
        </w:rPr>
        <w:t>给被修饰的对象加上</w:t>
      </w:r>
      <w:r w:rsidR="006E2B83" w:rsidRPr="006E2B83">
        <w:rPr>
          <w:rFonts w:hint="eastAsia"/>
        </w:rPr>
        <w:t>互斥锁</w:t>
      </w:r>
      <w:r w:rsidR="00EA0246">
        <w:rPr>
          <w:rFonts w:hint="eastAsia"/>
        </w:rPr>
        <w:t>，在同一时刻，该对象只能被一个线程访问。</w:t>
      </w:r>
    </w:p>
    <w:p w14:paraId="1B268323" w14:textId="20FBE552" w:rsidR="00D722FF" w:rsidRDefault="00D722FF" w:rsidP="00D722FF">
      <w:pPr>
        <w:spacing w:line="440" w:lineRule="exact"/>
      </w:pPr>
      <w:r>
        <w:rPr>
          <w:rFonts w:hint="eastAsia"/>
        </w:rPr>
        <w:t>synchronized</w:t>
      </w:r>
      <w:r>
        <w:rPr>
          <w:rFonts w:hint="eastAsia"/>
        </w:rPr>
        <w:t>修饰静态方法使用的对象锁默认为当前类的字节码对象</w:t>
      </w:r>
      <w:r w:rsidR="00C52E8A">
        <w:rPr>
          <w:rFonts w:hint="eastAsia"/>
        </w:rPr>
        <w:t>。</w:t>
      </w:r>
    </w:p>
    <w:p w14:paraId="477290B3" w14:textId="43190600" w:rsidR="004E46D2" w:rsidRDefault="00D722FF" w:rsidP="005A3E34">
      <w:pPr>
        <w:spacing w:line="440" w:lineRule="exact"/>
      </w:pPr>
      <w:r>
        <w:rPr>
          <w:rFonts w:hint="eastAsia"/>
        </w:rPr>
        <w:t>synchronized</w:t>
      </w:r>
      <w:r>
        <w:rPr>
          <w:rFonts w:hint="eastAsia"/>
        </w:rPr>
        <w:t>修饰普通方法时使用的对像锁默认是调用者的字节码对象。</w:t>
      </w:r>
    </w:p>
    <w:p w14:paraId="2ACFDA80" w14:textId="77777777" w:rsidR="000F41B1" w:rsidRDefault="000F41B1" w:rsidP="005A3E34">
      <w:pPr>
        <w:spacing w:line="440" w:lineRule="exact"/>
        <w:rPr>
          <w:rFonts w:hint="eastAsia"/>
        </w:rPr>
      </w:pPr>
    </w:p>
    <w:p w14:paraId="77EDDCDB" w14:textId="77777777" w:rsidR="004E46D2" w:rsidRPr="004E46D2" w:rsidRDefault="004E46D2" w:rsidP="004E46D2">
      <w:pPr>
        <w:spacing w:line="440" w:lineRule="exact"/>
      </w:pPr>
      <w:r w:rsidRPr="004E46D2">
        <w:rPr>
          <w:rFonts w:hint="eastAsia"/>
        </w:rPr>
        <w:t>实现多线程的方式如果是</w:t>
      </w:r>
      <w:r w:rsidRPr="004E46D2">
        <w:rPr>
          <w:rFonts w:hint="eastAsia"/>
        </w:rPr>
        <w:t>extends Thread</w:t>
      </w:r>
      <w:r w:rsidRPr="004E46D2">
        <w:rPr>
          <w:rFonts w:hint="eastAsia"/>
        </w:rPr>
        <w:t>，锁对象须</w:t>
      </w:r>
      <w:r w:rsidRPr="004E46D2">
        <w:rPr>
          <w:rFonts w:hint="eastAsia"/>
        </w:rPr>
        <w:t>static</w:t>
      </w:r>
      <w:r w:rsidRPr="004E46D2">
        <w:rPr>
          <w:rFonts w:hint="eastAsia"/>
        </w:rPr>
        <w:t>，如果是</w:t>
      </w:r>
      <w:r w:rsidRPr="004E46D2">
        <w:rPr>
          <w:rFonts w:hint="eastAsia"/>
        </w:rPr>
        <w:t>implements Runnable</w:t>
      </w:r>
      <w:r w:rsidRPr="004E46D2">
        <w:rPr>
          <w:rFonts w:hint="eastAsia"/>
        </w:rPr>
        <w:t>，则不做限制。</w:t>
      </w:r>
    </w:p>
    <w:p w14:paraId="7B3EB30B" w14:textId="013C2A79" w:rsidR="004E46D2" w:rsidRDefault="004E46D2" w:rsidP="004E46D2">
      <w:pPr>
        <w:spacing w:line="440" w:lineRule="exact"/>
      </w:pPr>
      <w:r w:rsidRPr="004E46D2">
        <w:rPr>
          <w:rFonts w:hint="eastAsia"/>
        </w:rPr>
        <w:t>不论多线程的实现方式，只要锁对象唯一即可，类型不做限制。类名</w:t>
      </w:r>
      <w:r w:rsidRPr="004E46D2">
        <w:rPr>
          <w:rFonts w:hint="eastAsia"/>
        </w:rPr>
        <w:t>.class</w:t>
      </w:r>
      <w:r w:rsidRPr="004E46D2">
        <w:rPr>
          <w:rFonts w:hint="eastAsia"/>
        </w:rPr>
        <w:t>取字节码对象来锁，两种实现都能锁住。</w:t>
      </w:r>
    </w:p>
    <w:p w14:paraId="7C36127C" w14:textId="41701788" w:rsidR="004E46D2" w:rsidRDefault="004E46D2" w:rsidP="004E46D2">
      <w:pPr>
        <w:spacing w:line="440" w:lineRule="exact"/>
      </w:pPr>
    </w:p>
    <w:p w14:paraId="0C3B338B" w14:textId="77777777" w:rsidR="004E46D2" w:rsidRPr="004E46D2" w:rsidRDefault="004E46D2" w:rsidP="004E46D2">
      <w:pPr>
        <w:spacing w:line="440" w:lineRule="exact"/>
      </w:pPr>
      <w:r w:rsidRPr="004E46D2">
        <w:rPr>
          <w:rFonts w:hint="eastAsia"/>
        </w:rPr>
        <w:lastRenderedPageBreak/>
        <w:t>字节码对象极其重要，是</w:t>
      </w:r>
      <w:r w:rsidRPr="004E46D2">
        <w:rPr>
          <w:rFonts w:hint="eastAsia"/>
        </w:rPr>
        <w:t>reflection</w:t>
      </w:r>
      <w:r w:rsidRPr="004E46D2">
        <w:rPr>
          <w:rFonts w:hint="eastAsia"/>
        </w:rPr>
        <w:t>的基石，字节码对象中包含了当前类所有的关键信息。</w:t>
      </w:r>
    </w:p>
    <w:p w14:paraId="56350515" w14:textId="77777777" w:rsidR="004E46D2" w:rsidRPr="004E46D2" w:rsidRDefault="004E46D2" w:rsidP="004E46D2">
      <w:pPr>
        <w:spacing w:line="440" w:lineRule="exact"/>
      </w:pPr>
      <w:r w:rsidRPr="004E46D2">
        <w:rPr>
          <w:rFonts w:hint="eastAsia"/>
        </w:rPr>
        <w:t>每个对象只有一个锁与之相关联。</w:t>
      </w:r>
    </w:p>
    <w:p w14:paraId="4B10C933" w14:textId="77777777" w:rsidR="004E46D2" w:rsidRPr="004E46D2" w:rsidRDefault="004E46D2" w:rsidP="004E46D2">
      <w:pPr>
        <w:spacing w:line="440" w:lineRule="exact"/>
      </w:pPr>
      <w:r w:rsidRPr="004E46D2">
        <w:rPr>
          <w:rFonts w:hint="eastAsia"/>
        </w:rPr>
        <w:t>实现同步是要很大的系统开销作为代价的，甚至可能造成死锁，所以尽量避免无谓的同步控制。</w:t>
      </w:r>
    </w:p>
    <w:p w14:paraId="5D73528E" w14:textId="2C32FB9C" w:rsidR="00722639" w:rsidRDefault="00722639" w:rsidP="000741A2">
      <w:pPr>
        <w:spacing w:line="440" w:lineRule="exact"/>
      </w:pPr>
    </w:p>
    <w:p w14:paraId="109645BA" w14:textId="6FFC38AD" w:rsidR="003514F3" w:rsidRDefault="00722639" w:rsidP="000741A2">
      <w:pPr>
        <w:spacing w:line="440" w:lineRule="exact"/>
      </w:pPr>
      <w:r w:rsidRPr="006D7EF1">
        <w:rPr>
          <w:rFonts w:hint="eastAsia"/>
        </w:rPr>
        <w:t>乐观锁</w:t>
      </w:r>
      <w:r>
        <w:rPr>
          <w:rFonts w:hint="eastAsia"/>
        </w:rPr>
        <w:t>总是假设最好的情况，</w:t>
      </w:r>
      <w:r w:rsidRPr="00722639">
        <w:rPr>
          <w:rFonts w:hint="eastAsia"/>
        </w:rPr>
        <w:t>每次去拿数据的时候都认为别人不会修改，所以不会上锁</w:t>
      </w:r>
      <w:r>
        <w:rPr>
          <w:rFonts w:hint="eastAsia"/>
        </w:rPr>
        <w:t>。</w:t>
      </w:r>
      <w:r w:rsidR="003514F3" w:rsidRPr="003514F3">
        <w:rPr>
          <w:rFonts w:hint="eastAsia"/>
        </w:rPr>
        <w:t>适用于多读的应用</w:t>
      </w:r>
      <w:r w:rsidR="003514F3">
        <w:rPr>
          <w:rFonts w:hint="eastAsia"/>
        </w:rPr>
        <w:t>场景</w:t>
      </w:r>
      <w:r w:rsidR="003514F3" w:rsidRPr="003514F3">
        <w:rPr>
          <w:rFonts w:hint="eastAsia"/>
        </w:rPr>
        <w:t>，这样可以提高吞吐量</w:t>
      </w:r>
      <w:r w:rsidR="003514F3">
        <w:rPr>
          <w:rFonts w:hint="eastAsia"/>
        </w:rPr>
        <w:t>。</w:t>
      </w:r>
    </w:p>
    <w:p w14:paraId="383C688B" w14:textId="3A1747AC" w:rsidR="001B2C0E" w:rsidRDefault="00722639" w:rsidP="000741A2">
      <w:pPr>
        <w:spacing w:line="440" w:lineRule="exact"/>
      </w:pPr>
      <w:r w:rsidRPr="006D7EF1">
        <w:rPr>
          <w:rFonts w:hint="eastAsia"/>
        </w:rPr>
        <w:t>悲观锁</w:t>
      </w:r>
      <w:r>
        <w:rPr>
          <w:rFonts w:hint="eastAsia"/>
        </w:rPr>
        <w:t>总是假设最坏的情况，每次去拿数据的时候都认为别人会修改，</w:t>
      </w:r>
      <w:r w:rsidRPr="00722639">
        <w:rPr>
          <w:rFonts w:hint="eastAsia"/>
        </w:rPr>
        <w:t>所以每次在拿数据的时候都会上锁</w:t>
      </w:r>
      <w:r>
        <w:rPr>
          <w:rFonts w:hint="eastAsia"/>
        </w:rPr>
        <w:t>。</w:t>
      </w:r>
      <w:r w:rsidR="001B2C0E">
        <w:rPr>
          <w:rFonts w:hint="eastAsia"/>
        </w:rPr>
        <w:t>适用于多写的应用场景。</w:t>
      </w:r>
    </w:p>
    <w:p w14:paraId="76EE5060" w14:textId="77777777" w:rsidR="00F9453A" w:rsidRDefault="00F9453A" w:rsidP="000741A2">
      <w:pPr>
        <w:spacing w:line="440" w:lineRule="exact"/>
        <w:rPr>
          <w:rFonts w:hint="eastAsia"/>
        </w:rPr>
      </w:pPr>
    </w:p>
    <w:p w14:paraId="0B36730A" w14:textId="2FC1C8AD" w:rsidR="00722639" w:rsidRPr="000741A2" w:rsidRDefault="001B2C0E" w:rsidP="000741A2">
      <w:pPr>
        <w:spacing w:line="440" w:lineRule="exact"/>
      </w:pPr>
      <w:r w:rsidRPr="001B2C0E">
        <w:rPr>
          <w:rFonts w:hint="eastAsia"/>
        </w:rPr>
        <w:t>传统的关系型数据库里边就用到了很多这种锁机制，比如行锁，表锁等，读锁，写锁等，都是在做操作之前先上锁。</w:t>
      </w:r>
      <w:r w:rsidRPr="001B2C0E">
        <w:rPr>
          <w:rFonts w:hint="eastAsia"/>
        </w:rPr>
        <w:t>Java</w:t>
      </w:r>
      <w:r w:rsidRPr="001B2C0E">
        <w:rPr>
          <w:rFonts w:hint="eastAsia"/>
        </w:rPr>
        <w:t>中</w:t>
      </w:r>
      <w:r w:rsidRPr="001B2C0E">
        <w:rPr>
          <w:rFonts w:hint="eastAsia"/>
        </w:rPr>
        <w:t>synchronized</w:t>
      </w:r>
      <w:r w:rsidRPr="001B2C0E">
        <w:rPr>
          <w:rFonts w:hint="eastAsia"/>
        </w:rPr>
        <w:t>和</w:t>
      </w:r>
      <w:r w:rsidRPr="001B2C0E">
        <w:rPr>
          <w:rFonts w:hint="eastAsia"/>
        </w:rPr>
        <w:t>ReentrantLock</w:t>
      </w:r>
      <w:r w:rsidRPr="001B2C0E">
        <w:rPr>
          <w:rFonts w:hint="eastAsia"/>
        </w:rPr>
        <w:t>等独占锁就是悲观锁思想的实现。</w:t>
      </w:r>
    </w:p>
    <w:p w14:paraId="7EF5DD54" w14:textId="77777777" w:rsidR="00885479" w:rsidRPr="00142902" w:rsidRDefault="00885479" w:rsidP="00885479">
      <w:pPr>
        <w:spacing w:line="440" w:lineRule="exact"/>
      </w:pPr>
    </w:p>
    <w:p w14:paraId="758025B2" w14:textId="6BC8DC05" w:rsidR="00066845" w:rsidRPr="00066845" w:rsidRDefault="00066845" w:rsidP="00822AE9">
      <w:pPr>
        <w:spacing w:line="440" w:lineRule="exact"/>
        <w:rPr>
          <w:color w:val="FF0000"/>
        </w:rPr>
      </w:pPr>
      <w:r w:rsidRPr="00066845">
        <w:rPr>
          <w:rFonts w:hint="eastAsia"/>
          <w:color w:val="FF0000"/>
        </w:rPr>
        <w:t>volatile</w:t>
      </w:r>
      <w:r w:rsidRPr="00066845">
        <w:rPr>
          <w:color w:val="FF0000"/>
        </w:rPr>
        <w:t>1</w:t>
      </w:r>
    </w:p>
    <w:p w14:paraId="349F8B6D" w14:textId="73659165" w:rsidR="00822AE9" w:rsidRDefault="00822AE9" w:rsidP="00822AE9">
      <w:pPr>
        <w:spacing w:line="440" w:lineRule="exact"/>
      </w:pPr>
      <w:r>
        <w:rPr>
          <w:rFonts w:hint="eastAsia"/>
        </w:rPr>
        <w:t>为了解决多线程可见性问题，</w:t>
      </w:r>
      <w:r>
        <w:rPr>
          <w:rFonts w:hint="eastAsia"/>
        </w:rPr>
        <w:t>Java</w:t>
      </w:r>
      <w:r>
        <w:rPr>
          <w:rFonts w:hint="eastAsia"/>
        </w:rPr>
        <w:t>提供了</w:t>
      </w:r>
      <w:r w:rsidRPr="00066845">
        <w:rPr>
          <w:rFonts w:hint="eastAsia"/>
        </w:rPr>
        <w:t>volatile</w:t>
      </w:r>
      <w:r>
        <w:rPr>
          <w:rFonts w:hint="eastAsia"/>
        </w:rPr>
        <w:t>关键字。当一个共享变量被</w:t>
      </w:r>
      <w:r>
        <w:rPr>
          <w:rFonts w:hint="eastAsia"/>
        </w:rPr>
        <w:t>volatile</w:t>
      </w:r>
      <w:r>
        <w:rPr>
          <w:rFonts w:hint="eastAsia"/>
        </w:rPr>
        <w:t>修饰时，它会保证修改的值会立即被更新到主存，当有其他线程需要读取时，它会去内存中读取新值。而普通共享变量不能保证可见性，因为变量被修改后什么时候刷回到主存是不确定的，另外一个线程读的可能就是旧值。</w:t>
      </w:r>
    </w:p>
    <w:p w14:paraId="600304F7" w14:textId="77777777" w:rsidR="00E370BC" w:rsidRDefault="00E370BC" w:rsidP="00822AE9">
      <w:pPr>
        <w:spacing w:line="440" w:lineRule="exact"/>
      </w:pPr>
    </w:p>
    <w:p w14:paraId="67B4A897" w14:textId="6EE2540A" w:rsidR="00822AE9" w:rsidRDefault="00822AE9" w:rsidP="00822AE9">
      <w:pPr>
        <w:spacing w:line="440" w:lineRule="exact"/>
      </w:pPr>
      <w:r>
        <w:rPr>
          <w:rFonts w:hint="eastAsia"/>
        </w:rPr>
        <w:t>在</w:t>
      </w:r>
      <w:r>
        <w:rPr>
          <w:rFonts w:hint="eastAsia"/>
        </w:rPr>
        <w:t>Java</w:t>
      </w:r>
      <w:r>
        <w:rPr>
          <w:rFonts w:hint="eastAsia"/>
        </w:rPr>
        <w:t>中为了提高程序的运行效率，可能在编译期和运行期会对代码指令进行一定的优化，不会百分之百的保证代码的执行顺序严格按照编写代码中的顺序执行，但也不是随意进行重排序，它会保证程序的最终运算结果是编码时所期望的。这种情况被称之为指令重排（</w:t>
      </w:r>
      <w:r>
        <w:rPr>
          <w:rFonts w:hint="eastAsia"/>
        </w:rPr>
        <w:t>Instruction Reordering</w:t>
      </w:r>
      <w:r>
        <w:rPr>
          <w:rFonts w:hint="eastAsia"/>
        </w:rPr>
        <w:t>）。</w:t>
      </w:r>
    </w:p>
    <w:p w14:paraId="7BBEFB71" w14:textId="77777777" w:rsidR="00E370BC" w:rsidRDefault="00E370BC" w:rsidP="00822AE9">
      <w:pPr>
        <w:spacing w:line="440" w:lineRule="exact"/>
      </w:pPr>
    </w:p>
    <w:p w14:paraId="18B49A73" w14:textId="68C108F9" w:rsidR="00822AE9" w:rsidRDefault="00822AE9" w:rsidP="00822AE9">
      <w:pPr>
        <w:spacing w:line="440" w:lineRule="exact"/>
      </w:pPr>
      <w:r w:rsidRPr="0023445E">
        <w:rPr>
          <w:rFonts w:hint="eastAsia"/>
        </w:rPr>
        <w:t>Java</w:t>
      </w:r>
      <w:r>
        <w:t xml:space="preserve"> </w:t>
      </w:r>
      <w:r>
        <w:rPr>
          <w:rFonts w:hint="eastAsia"/>
        </w:rPr>
        <w:t>Memory</w:t>
      </w:r>
      <w:r>
        <w:t xml:space="preserve"> </w:t>
      </w:r>
      <w:r>
        <w:rPr>
          <w:rFonts w:hint="eastAsia"/>
        </w:rPr>
        <w:t>Model</w:t>
      </w:r>
      <w:r w:rsidRPr="0023445E">
        <w:rPr>
          <w:rFonts w:hint="eastAsia"/>
        </w:rPr>
        <w:t>的一个叫做先行发生（</w:t>
      </w:r>
      <w:r w:rsidRPr="0023445E">
        <w:rPr>
          <w:rFonts w:hint="eastAsia"/>
        </w:rPr>
        <w:t>Happens-Before</w:t>
      </w:r>
      <w:r w:rsidRPr="0023445E">
        <w:rPr>
          <w:rFonts w:hint="eastAsia"/>
        </w:rPr>
        <w:t>）的原则</w:t>
      </w:r>
      <w:r>
        <w:rPr>
          <w:rFonts w:hint="eastAsia"/>
        </w:rPr>
        <w:t>能够提供天然的有序性，除此之外，使用</w:t>
      </w:r>
      <w:r>
        <w:rPr>
          <w:rFonts w:hint="eastAsia"/>
        </w:rPr>
        <w:t>synchronized</w:t>
      </w:r>
      <w:r>
        <w:rPr>
          <w:rFonts w:hint="eastAsia"/>
        </w:rPr>
        <w:t>、</w:t>
      </w:r>
      <w:r>
        <w:rPr>
          <w:rFonts w:hint="eastAsia"/>
        </w:rPr>
        <w:t>volatile</w:t>
      </w:r>
      <w:r>
        <w:rPr>
          <w:rFonts w:hint="eastAsia"/>
        </w:rPr>
        <w:t>以及</w:t>
      </w:r>
      <w:r>
        <w:rPr>
          <w:rFonts w:hint="eastAsia"/>
        </w:rPr>
        <w:t>Lock</w:t>
      </w:r>
      <w:r>
        <w:rPr>
          <w:rFonts w:hint="eastAsia"/>
        </w:rPr>
        <w:t>相关的工具类也能保证有序性。</w:t>
      </w:r>
    </w:p>
    <w:p w14:paraId="50821A17" w14:textId="77777777" w:rsidR="00E370BC" w:rsidRDefault="00E370BC" w:rsidP="00822AE9">
      <w:pPr>
        <w:spacing w:line="440" w:lineRule="exact"/>
      </w:pPr>
    </w:p>
    <w:p w14:paraId="6395EF56" w14:textId="77777777" w:rsidR="00822AE9" w:rsidRDefault="00822AE9" w:rsidP="00822AE9">
      <w:pPr>
        <w:spacing w:line="440" w:lineRule="exact"/>
      </w:pPr>
      <w:r>
        <w:rPr>
          <w:rFonts w:hint="eastAsia"/>
        </w:rPr>
        <w:t>关键字</w:t>
      </w:r>
      <w:r>
        <w:rPr>
          <w:rFonts w:hint="eastAsia"/>
        </w:rPr>
        <w:t>volatile</w:t>
      </w:r>
      <w:r>
        <w:rPr>
          <w:rFonts w:hint="eastAsia"/>
        </w:rPr>
        <w:t>是线程同步的轻量级实现，</w:t>
      </w:r>
      <w:r w:rsidRPr="00E370BC">
        <w:rPr>
          <w:rFonts w:hint="eastAsia"/>
          <w:u w:val="single"/>
        </w:rPr>
        <w:t>所以</w:t>
      </w:r>
      <w:r w:rsidRPr="00E370BC">
        <w:rPr>
          <w:rFonts w:hint="eastAsia"/>
          <w:u w:val="single"/>
        </w:rPr>
        <w:t>volatile</w:t>
      </w:r>
      <w:r w:rsidRPr="00E370BC">
        <w:rPr>
          <w:rFonts w:hint="eastAsia"/>
          <w:u w:val="single"/>
        </w:rPr>
        <w:t>性能肯定比</w:t>
      </w:r>
      <w:r w:rsidRPr="00E370BC">
        <w:rPr>
          <w:rFonts w:hint="eastAsia"/>
          <w:u w:val="single"/>
        </w:rPr>
        <w:t>synchronized</w:t>
      </w:r>
      <w:r w:rsidRPr="00E370BC">
        <w:rPr>
          <w:rFonts w:hint="eastAsia"/>
          <w:u w:val="single"/>
        </w:rPr>
        <w:t>要好，</w:t>
      </w:r>
      <w:r>
        <w:rPr>
          <w:rFonts w:hint="eastAsia"/>
        </w:rPr>
        <w:t>并且只能修饰变量，而</w:t>
      </w:r>
      <w:r>
        <w:rPr>
          <w:rFonts w:hint="eastAsia"/>
        </w:rPr>
        <w:t>synchronized</w:t>
      </w:r>
      <w:r>
        <w:rPr>
          <w:rFonts w:hint="eastAsia"/>
        </w:rPr>
        <w:t>可以修饰方法，以及代码块。</w:t>
      </w:r>
    </w:p>
    <w:p w14:paraId="0A0BB3FA" w14:textId="74C945E8" w:rsidR="00822AE9" w:rsidRDefault="00822AE9" w:rsidP="00822AE9">
      <w:pPr>
        <w:spacing w:line="440" w:lineRule="exact"/>
      </w:pPr>
      <w:r>
        <w:rPr>
          <w:rFonts w:hint="eastAsia"/>
        </w:rPr>
        <w:t>多线程访问</w:t>
      </w:r>
      <w:r>
        <w:rPr>
          <w:rFonts w:hint="eastAsia"/>
        </w:rPr>
        <w:t>volatile</w:t>
      </w:r>
      <w:r>
        <w:rPr>
          <w:rFonts w:hint="eastAsia"/>
        </w:rPr>
        <w:t>不会发生阻塞，而</w:t>
      </w:r>
      <w:r>
        <w:rPr>
          <w:rFonts w:hint="eastAsia"/>
        </w:rPr>
        <w:t>synchronized</w:t>
      </w:r>
      <w:r>
        <w:rPr>
          <w:rFonts w:hint="eastAsia"/>
        </w:rPr>
        <w:t>会出现阻塞。</w:t>
      </w:r>
      <w:r w:rsidR="006D7EF1">
        <w:rPr>
          <w:rFonts w:hint="eastAsia"/>
        </w:rPr>
        <w:t>（因为</w:t>
      </w:r>
      <w:r w:rsidR="006D7EF1">
        <w:rPr>
          <w:rFonts w:hint="eastAsia"/>
        </w:rPr>
        <w:t>volatile</w:t>
      </w:r>
      <w:r w:rsidR="006D7EF1">
        <w:rPr>
          <w:rFonts w:hint="eastAsia"/>
        </w:rPr>
        <w:t>不控制共享数据。）</w:t>
      </w:r>
    </w:p>
    <w:p w14:paraId="02C60B2E" w14:textId="77777777" w:rsidR="00E370BC" w:rsidRDefault="00E370BC" w:rsidP="00822AE9">
      <w:pPr>
        <w:spacing w:line="440" w:lineRule="exact"/>
      </w:pPr>
    </w:p>
    <w:p w14:paraId="7E04295A" w14:textId="77777777" w:rsidR="00822AE9" w:rsidRDefault="00822AE9" w:rsidP="00822AE9">
      <w:pPr>
        <w:spacing w:line="440" w:lineRule="exact"/>
      </w:pPr>
      <w:r>
        <w:rPr>
          <w:rFonts w:hint="eastAsia"/>
        </w:rPr>
        <w:t>volatile</w:t>
      </w:r>
      <w:r>
        <w:rPr>
          <w:rFonts w:hint="eastAsia"/>
        </w:rPr>
        <w:t>做了什么？禁止了指令重排。</w:t>
      </w:r>
    </w:p>
    <w:p w14:paraId="00B34FFE" w14:textId="77777777" w:rsidR="00822AE9" w:rsidRPr="004F1790" w:rsidRDefault="00822AE9" w:rsidP="00822AE9">
      <w:pPr>
        <w:spacing w:line="440" w:lineRule="exact"/>
      </w:pPr>
      <w:r>
        <w:rPr>
          <w:rFonts w:hint="eastAsia"/>
        </w:rPr>
        <w:t>volatile</w:t>
      </w:r>
      <w:r>
        <w:rPr>
          <w:rFonts w:hint="eastAsia"/>
        </w:rPr>
        <w:t>解决的是变量在多线程之间的可见性，而</w:t>
      </w:r>
      <w:r>
        <w:rPr>
          <w:rFonts w:hint="eastAsia"/>
        </w:rPr>
        <w:t>synchronized</w:t>
      </w:r>
      <w:r>
        <w:rPr>
          <w:rFonts w:hint="eastAsia"/>
        </w:rPr>
        <w:t>解决的是多线程之间资源同步问题。（</w:t>
      </w:r>
      <w:r>
        <w:rPr>
          <w:rFonts w:hint="eastAsia"/>
        </w:rPr>
        <w:t>synchronized</w:t>
      </w:r>
      <w:r>
        <w:rPr>
          <w:rFonts w:hint="eastAsia"/>
        </w:rPr>
        <w:t>能保证三大性，</w:t>
      </w:r>
      <w:r>
        <w:rPr>
          <w:rFonts w:hint="eastAsia"/>
        </w:rPr>
        <w:t>volatile</w:t>
      </w:r>
      <w:r>
        <w:rPr>
          <w:rFonts w:hint="eastAsia"/>
        </w:rPr>
        <w:t>保证可见性、有序性。）</w:t>
      </w:r>
    </w:p>
    <w:p w14:paraId="7A108522" w14:textId="10C9A1BC" w:rsidR="00822AE9" w:rsidRDefault="00822AE9" w:rsidP="00822AE9">
      <w:pPr>
        <w:spacing w:line="440" w:lineRule="exact"/>
      </w:pPr>
      <w:r>
        <w:rPr>
          <w:rFonts w:hint="eastAsia"/>
        </w:rPr>
        <w:t>volatile</w:t>
      </w:r>
      <w:r>
        <w:rPr>
          <w:rFonts w:hint="eastAsia"/>
        </w:rPr>
        <w:t>能保证数据的可见性，但不能保证原子性；而</w:t>
      </w:r>
      <w:r>
        <w:rPr>
          <w:rFonts w:hint="eastAsia"/>
        </w:rPr>
        <w:t>synchronized</w:t>
      </w:r>
      <w:r>
        <w:rPr>
          <w:rFonts w:hint="eastAsia"/>
        </w:rPr>
        <w:t>可以保证原子性，也可以间接保证可见性，因为它会将私有内存和公共内存中的数据做同步。</w:t>
      </w:r>
    </w:p>
    <w:p w14:paraId="224E5069" w14:textId="316F9EF1" w:rsidR="008640B8" w:rsidRDefault="008640B8" w:rsidP="00822AE9">
      <w:pPr>
        <w:spacing w:line="440" w:lineRule="exact"/>
      </w:pPr>
    </w:p>
    <w:p w14:paraId="2EA6A3D1" w14:textId="77777777" w:rsidR="00CF2585" w:rsidRDefault="008640B8" w:rsidP="00CF2585">
      <w:pPr>
        <w:spacing w:line="440" w:lineRule="exact"/>
      </w:pPr>
      <w:r>
        <w:rPr>
          <w:rFonts w:hint="eastAsia"/>
          <w:color w:val="FF0000"/>
        </w:rPr>
        <w:t>Lock</w:t>
      </w:r>
      <w:r>
        <w:rPr>
          <w:color w:val="FF0000"/>
        </w:rPr>
        <w:t>1</w:t>
      </w:r>
    </w:p>
    <w:p w14:paraId="7002FE00" w14:textId="32EFA556" w:rsidR="008640B8" w:rsidRDefault="008640B8" w:rsidP="00CF2585">
      <w:pPr>
        <w:spacing w:line="440" w:lineRule="exact"/>
      </w:pPr>
      <w:r w:rsidRPr="000F41B1">
        <w:rPr>
          <w:rFonts w:hint="eastAsia"/>
        </w:rPr>
        <w:t>在</w:t>
      </w:r>
      <w:r w:rsidRPr="000F41B1">
        <w:rPr>
          <w:rFonts w:hint="eastAsia"/>
        </w:rPr>
        <w:t>Java</w:t>
      </w:r>
      <w:r w:rsidRPr="000F41B1">
        <w:rPr>
          <w:rFonts w:hint="eastAsia"/>
        </w:rPr>
        <w:t>语言中通过可以使用</w:t>
      </w:r>
      <w:r w:rsidRPr="000F41B1">
        <w:rPr>
          <w:rFonts w:hint="eastAsia"/>
        </w:rPr>
        <w:t>synchronize</w:t>
      </w:r>
      <w:r w:rsidRPr="000F41B1">
        <w:rPr>
          <w:rFonts w:hint="eastAsia"/>
        </w:rPr>
        <w:t>或者</w:t>
      </w:r>
      <w:r w:rsidR="00CF2585">
        <w:rPr>
          <w:rFonts w:hint="eastAsia"/>
        </w:rPr>
        <w:t>Lock</w:t>
      </w:r>
      <w:r w:rsidRPr="000F41B1">
        <w:rPr>
          <w:rFonts w:hint="eastAsia"/>
        </w:rPr>
        <w:t>来保证原子性</w:t>
      </w:r>
      <w:r>
        <w:rPr>
          <w:rFonts w:hint="eastAsia"/>
        </w:rPr>
        <w:t>。</w:t>
      </w:r>
    </w:p>
    <w:p w14:paraId="302F5B42" w14:textId="261ABA5D" w:rsidR="00CF2585" w:rsidRDefault="00CF2585" w:rsidP="008640B8">
      <w:pPr>
        <w:spacing w:line="440" w:lineRule="exact"/>
      </w:pPr>
    </w:p>
    <w:p w14:paraId="6A6C516F" w14:textId="2774A88D" w:rsidR="00CF2585" w:rsidRDefault="00CF2585" w:rsidP="008640B8">
      <w:pPr>
        <w:spacing w:line="440" w:lineRule="exact"/>
      </w:pPr>
      <w:r w:rsidRPr="00CF2585">
        <w:rPr>
          <w:rFonts w:hint="eastAsia"/>
        </w:rPr>
        <w:t>Lock</w:t>
      </w:r>
      <w:r w:rsidRPr="00CF2585">
        <w:rPr>
          <w:rFonts w:hint="eastAsia"/>
        </w:rPr>
        <w:t>一般使用</w:t>
      </w:r>
      <w:r w:rsidRPr="00CF2585">
        <w:rPr>
          <w:rFonts w:hint="eastAsia"/>
        </w:rPr>
        <w:t>ReentrantLock</w:t>
      </w:r>
      <w:r w:rsidRPr="00CF2585">
        <w:rPr>
          <w:rFonts w:hint="eastAsia"/>
        </w:rPr>
        <w:t>类做为锁。在加锁和解锁处需要通过</w:t>
      </w:r>
      <w:r w:rsidRPr="00CF2585">
        <w:rPr>
          <w:rFonts w:hint="eastAsia"/>
        </w:rPr>
        <w:t>lock()</w:t>
      </w:r>
      <w:r w:rsidRPr="00CF2585">
        <w:rPr>
          <w:rFonts w:hint="eastAsia"/>
        </w:rPr>
        <w:t>和</w:t>
      </w:r>
      <w:r w:rsidRPr="00CF2585">
        <w:rPr>
          <w:rFonts w:hint="eastAsia"/>
        </w:rPr>
        <w:t>unlock()</w:t>
      </w:r>
      <w:r w:rsidRPr="00CF2585">
        <w:rPr>
          <w:rFonts w:hint="eastAsia"/>
        </w:rPr>
        <w:t>显示指出。所以一般会在</w:t>
      </w:r>
      <w:r w:rsidRPr="00CF2585">
        <w:rPr>
          <w:rFonts w:hint="eastAsia"/>
        </w:rPr>
        <w:t>finally</w:t>
      </w:r>
      <w:r w:rsidRPr="00CF2585">
        <w:rPr>
          <w:rFonts w:hint="eastAsia"/>
        </w:rPr>
        <w:t>块中写</w:t>
      </w:r>
      <w:r w:rsidRPr="00CF2585">
        <w:rPr>
          <w:rFonts w:hint="eastAsia"/>
        </w:rPr>
        <w:t>unlock()</w:t>
      </w:r>
      <w:r w:rsidRPr="00CF2585">
        <w:rPr>
          <w:rFonts w:hint="eastAsia"/>
        </w:rPr>
        <w:t>以防死锁。</w:t>
      </w:r>
    </w:p>
    <w:p w14:paraId="4172FAD2" w14:textId="36223592" w:rsidR="00CF2585" w:rsidRDefault="00CF2585" w:rsidP="008640B8">
      <w:pPr>
        <w:spacing w:line="440" w:lineRule="exact"/>
      </w:pPr>
      <w:r w:rsidRPr="00CF2585">
        <w:rPr>
          <w:rFonts w:hint="eastAsia"/>
        </w:rPr>
        <w:t>Lock</w:t>
      </w:r>
      <w:r w:rsidRPr="00CF2585">
        <w:rPr>
          <w:rFonts w:hint="eastAsia"/>
        </w:rPr>
        <w:t>底层是</w:t>
      </w:r>
      <w:r w:rsidRPr="00CF2585">
        <w:rPr>
          <w:rFonts w:hint="eastAsia"/>
        </w:rPr>
        <w:t>CAS</w:t>
      </w:r>
      <w:r w:rsidRPr="00CF2585">
        <w:rPr>
          <w:rFonts w:hint="eastAsia"/>
        </w:rPr>
        <w:t>乐观锁，依赖</w:t>
      </w:r>
      <w:r w:rsidRPr="00CF2585">
        <w:rPr>
          <w:rFonts w:hint="eastAsia"/>
        </w:rPr>
        <w:t>AbstractQueuedSynchronizer</w:t>
      </w:r>
      <w:r w:rsidRPr="00CF2585">
        <w:rPr>
          <w:rFonts w:hint="eastAsia"/>
        </w:rPr>
        <w:t>类，把所有的请求线程构成一个</w:t>
      </w:r>
      <w:r w:rsidRPr="00CF2585">
        <w:rPr>
          <w:rFonts w:hint="eastAsia"/>
        </w:rPr>
        <w:t>CLH</w:t>
      </w:r>
      <w:r w:rsidRPr="00CF2585">
        <w:rPr>
          <w:rFonts w:hint="eastAsia"/>
        </w:rPr>
        <w:t>队列。而对该队列的操作均通过</w:t>
      </w:r>
      <w:r w:rsidRPr="00CF2585">
        <w:rPr>
          <w:rFonts w:hint="eastAsia"/>
        </w:rPr>
        <w:t>Lock-Free</w:t>
      </w:r>
      <w:r w:rsidRPr="00CF2585">
        <w:rPr>
          <w:rFonts w:hint="eastAsia"/>
        </w:rPr>
        <w:t>（</w:t>
      </w:r>
      <w:r w:rsidRPr="00CF2585">
        <w:rPr>
          <w:rFonts w:hint="eastAsia"/>
        </w:rPr>
        <w:t>CAS</w:t>
      </w:r>
      <w:r w:rsidRPr="00CF2585">
        <w:rPr>
          <w:rFonts w:hint="eastAsia"/>
        </w:rPr>
        <w:t>）操作。</w:t>
      </w:r>
    </w:p>
    <w:p w14:paraId="5CD8B496" w14:textId="77777777" w:rsidR="004F7705" w:rsidRDefault="004F7705" w:rsidP="004F7705">
      <w:pPr>
        <w:spacing w:line="440" w:lineRule="exact"/>
        <w:rPr>
          <w:rFonts w:hint="eastAsia"/>
        </w:rPr>
      </w:pPr>
    </w:p>
    <w:p w14:paraId="0094CF57" w14:textId="23CBE29F" w:rsidR="004F7705" w:rsidRPr="004F7705" w:rsidRDefault="004F7705" w:rsidP="004F7705">
      <w:pPr>
        <w:spacing w:line="240" w:lineRule="auto"/>
        <w:rPr>
          <w:rFonts w:hint="eastAsia"/>
          <w:sz w:val="21"/>
          <w:szCs w:val="20"/>
        </w:rPr>
      </w:pPr>
      <w:r w:rsidRPr="004F7705">
        <w:rPr>
          <w:rFonts w:hint="eastAsia"/>
          <w:sz w:val="21"/>
          <w:szCs w:val="20"/>
        </w:rPr>
        <w:t>Lock lock = new ReentrantLock();</w:t>
      </w:r>
    </w:p>
    <w:p w14:paraId="67E2DED8" w14:textId="7C5A0056" w:rsidR="004F7705" w:rsidRPr="004F7705" w:rsidRDefault="004F7705" w:rsidP="004F7705">
      <w:pPr>
        <w:spacing w:line="240" w:lineRule="auto"/>
        <w:rPr>
          <w:rFonts w:hint="eastAsia"/>
          <w:sz w:val="21"/>
          <w:szCs w:val="20"/>
        </w:rPr>
      </w:pPr>
      <w:r w:rsidRPr="004F7705">
        <w:rPr>
          <w:rFonts w:hint="eastAsia"/>
          <w:sz w:val="21"/>
          <w:szCs w:val="20"/>
        </w:rPr>
        <w:t>lock.lock();//</w:t>
      </w:r>
      <w:r w:rsidRPr="004F7705">
        <w:rPr>
          <w:rFonts w:hint="eastAsia"/>
          <w:sz w:val="21"/>
          <w:szCs w:val="20"/>
        </w:rPr>
        <w:t xml:space="preserve"> </w:t>
      </w:r>
      <w:r w:rsidRPr="004F7705">
        <w:rPr>
          <w:rFonts w:hint="eastAsia"/>
          <w:sz w:val="21"/>
          <w:szCs w:val="20"/>
        </w:rPr>
        <w:t>若</w:t>
      </w:r>
      <w:r w:rsidRPr="004F7705">
        <w:rPr>
          <w:rFonts w:hint="eastAsia"/>
          <w:sz w:val="21"/>
          <w:szCs w:val="20"/>
        </w:rPr>
        <w:t>将锁的获取放在</w:t>
      </w:r>
      <w:r w:rsidRPr="004F7705">
        <w:rPr>
          <w:rFonts w:hint="eastAsia"/>
          <w:sz w:val="21"/>
          <w:szCs w:val="20"/>
        </w:rPr>
        <w:t>try</w:t>
      </w:r>
      <w:r w:rsidRPr="004F7705">
        <w:rPr>
          <w:rFonts w:hint="eastAsia"/>
          <w:sz w:val="21"/>
          <w:szCs w:val="20"/>
        </w:rPr>
        <w:t>语句块中，</w:t>
      </w:r>
      <w:r w:rsidRPr="004F7705">
        <w:rPr>
          <w:rFonts w:hint="eastAsia"/>
          <w:sz w:val="21"/>
          <w:szCs w:val="20"/>
        </w:rPr>
        <w:t>当</w:t>
      </w:r>
      <w:r w:rsidRPr="004F7705">
        <w:rPr>
          <w:rFonts w:hint="eastAsia"/>
          <w:sz w:val="21"/>
          <w:szCs w:val="20"/>
        </w:rPr>
        <w:t>发生异常</w:t>
      </w:r>
      <w:r w:rsidRPr="004F7705">
        <w:rPr>
          <w:rFonts w:hint="eastAsia"/>
          <w:sz w:val="21"/>
          <w:szCs w:val="20"/>
        </w:rPr>
        <w:t>、</w:t>
      </w:r>
      <w:r w:rsidRPr="004F7705">
        <w:rPr>
          <w:rFonts w:hint="eastAsia"/>
          <w:sz w:val="21"/>
          <w:szCs w:val="20"/>
        </w:rPr>
        <w:t>抛出异常的同时，</w:t>
      </w:r>
      <w:r w:rsidRPr="004F7705">
        <w:rPr>
          <w:rFonts w:hint="eastAsia"/>
          <w:sz w:val="21"/>
          <w:szCs w:val="20"/>
        </w:rPr>
        <w:t>可能</w:t>
      </w:r>
      <w:r w:rsidRPr="004F7705">
        <w:rPr>
          <w:rFonts w:hint="eastAsia"/>
          <w:sz w:val="21"/>
          <w:szCs w:val="20"/>
        </w:rPr>
        <w:t>导致锁的无故释放</w:t>
      </w:r>
    </w:p>
    <w:p w14:paraId="058C050D" w14:textId="64A7F6A0" w:rsidR="004F7705" w:rsidRPr="004F7705" w:rsidRDefault="004F7705" w:rsidP="004F7705">
      <w:pPr>
        <w:spacing w:line="240" w:lineRule="auto"/>
        <w:rPr>
          <w:sz w:val="21"/>
          <w:szCs w:val="20"/>
        </w:rPr>
      </w:pPr>
      <w:r w:rsidRPr="004F7705">
        <w:rPr>
          <w:sz w:val="21"/>
          <w:szCs w:val="20"/>
        </w:rPr>
        <w:t>try {</w:t>
      </w:r>
    </w:p>
    <w:p w14:paraId="67AA76F9" w14:textId="180EF816" w:rsidR="004F7705" w:rsidRPr="004F7705" w:rsidRDefault="004F7705" w:rsidP="004F7705">
      <w:pPr>
        <w:spacing w:line="240" w:lineRule="auto"/>
        <w:rPr>
          <w:sz w:val="21"/>
          <w:szCs w:val="20"/>
        </w:rPr>
      </w:pPr>
      <w:r w:rsidRPr="004F7705">
        <w:rPr>
          <w:sz w:val="21"/>
          <w:szCs w:val="20"/>
        </w:rPr>
        <w:t>}finally {</w:t>
      </w:r>
    </w:p>
    <w:p w14:paraId="11A31197" w14:textId="5FC1BF82" w:rsidR="004F7705" w:rsidRPr="004F7705" w:rsidRDefault="004F7705" w:rsidP="006D23A3">
      <w:pPr>
        <w:spacing w:line="240" w:lineRule="auto"/>
        <w:ind w:firstLine="420"/>
        <w:rPr>
          <w:rFonts w:hint="eastAsia"/>
          <w:sz w:val="21"/>
          <w:szCs w:val="20"/>
        </w:rPr>
      </w:pPr>
      <w:r w:rsidRPr="004F7705">
        <w:rPr>
          <w:rFonts w:hint="eastAsia"/>
          <w:sz w:val="21"/>
          <w:szCs w:val="20"/>
        </w:rPr>
        <w:t>lock.unlock(); //</w:t>
      </w:r>
      <w:r w:rsidRPr="004F7705">
        <w:rPr>
          <w:sz w:val="21"/>
          <w:szCs w:val="20"/>
        </w:rPr>
        <w:t xml:space="preserve"> </w:t>
      </w:r>
      <w:r w:rsidRPr="004F7705">
        <w:rPr>
          <w:rFonts w:hint="eastAsia"/>
          <w:sz w:val="21"/>
          <w:szCs w:val="20"/>
        </w:rPr>
        <w:t>放在</w:t>
      </w:r>
      <w:r w:rsidRPr="004F7705">
        <w:rPr>
          <w:rFonts w:hint="eastAsia"/>
          <w:sz w:val="21"/>
          <w:szCs w:val="20"/>
        </w:rPr>
        <w:t>finally</w:t>
      </w:r>
      <w:r w:rsidRPr="004F7705">
        <w:rPr>
          <w:rFonts w:hint="eastAsia"/>
          <w:sz w:val="21"/>
          <w:szCs w:val="20"/>
        </w:rPr>
        <w:t>代码块中，保证锁一定会被释放</w:t>
      </w:r>
    </w:p>
    <w:p w14:paraId="62AA7481" w14:textId="35BB0121" w:rsidR="004F7705" w:rsidRPr="004F7705" w:rsidRDefault="004F7705" w:rsidP="004F7705">
      <w:pPr>
        <w:spacing w:line="240" w:lineRule="auto"/>
        <w:rPr>
          <w:rFonts w:hint="eastAsia"/>
          <w:sz w:val="21"/>
          <w:szCs w:val="20"/>
        </w:rPr>
      </w:pPr>
      <w:r w:rsidRPr="004F7705">
        <w:rPr>
          <w:sz w:val="21"/>
          <w:szCs w:val="20"/>
        </w:rPr>
        <w:t>}</w:t>
      </w:r>
    </w:p>
    <w:p w14:paraId="274B4D39" w14:textId="0EDE5A7A" w:rsidR="00CF2585" w:rsidRDefault="00CF2585" w:rsidP="008640B8">
      <w:pPr>
        <w:spacing w:line="440" w:lineRule="exact"/>
      </w:pPr>
    </w:p>
    <w:p w14:paraId="13590458" w14:textId="23A18AA9" w:rsidR="00CF2585" w:rsidRDefault="00CF2585" w:rsidP="00CF2585">
      <w:pPr>
        <w:spacing w:line="440" w:lineRule="exact"/>
      </w:pPr>
      <w:r w:rsidRPr="00CF2585">
        <w:rPr>
          <w:rFonts w:hint="eastAsia"/>
        </w:rPr>
        <w:t>synchronized</w:t>
      </w:r>
      <w:r>
        <w:rPr>
          <w:rFonts w:hint="eastAsia"/>
        </w:rPr>
        <w:t>是关键字，</w:t>
      </w:r>
      <w:r>
        <w:rPr>
          <w:rFonts w:hint="eastAsia"/>
        </w:rPr>
        <w:t>Lock</w:t>
      </w:r>
      <w:r>
        <w:rPr>
          <w:rFonts w:hint="eastAsia"/>
        </w:rPr>
        <w:t>是接口。</w:t>
      </w:r>
    </w:p>
    <w:p w14:paraId="6FA188C1" w14:textId="551E1892" w:rsidR="00730544" w:rsidRDefault="00730544" w:rsidP="00CF2585">
      <w:pPr>
        <w:spacing w:line="440" w:lineRule="exact"/>
        <w:rPr>
          <w:rFonts w:hint="eastAsia"/>
        </w:rPr>
      </w:pPr>
      <w:r w:rsidRPr="00730544">
        <w:rPr>
          <w:rFonts w:hint="eastAsia"/>
        </w:rPr>
        <w:t>synchronized</w:t>
      </w:r>
      <w:r w:rsidRPr="00730544">
        <w:rPr>
          <w:rFonts w:hint="eastAsia"/>
        </w:rPr>
        <w:t>是隐式的加锁</w:t>
      </w:r>
      <w:r>
        <w:rPr>
          <w:rFonts w:hint="eastAsia"/>
        </w:rPr>
        <w:t>，</w:t>
      </w:r>
      <w:r w:rsidRPr="00730544">
        <w:rPr>
          <w:rFonts w:hint="eastAsia"/>
        </w:rPr>
        <w:t>lock</w:t>
      </w:r>
      <w:r w:rsidRPr="00730544">
        <w:rPr>
          <w:rFonts w:hint="eastAsia"/>
        </w:rPr>
        <w:t>是显式的加锁</w:t>
      </w:r>
      <w:r>
        <w:rPr>
          <w:rFonts w:hint="eastAsia"/>
        </w:rPr>
        <w:t>。</w:t>
      </w:r>
    </w:p>
    <w:p w14:paraId="590850D9" w14:textId="4C27EE85" w:rsidR="00CF2585" w:rsidRDefault="00CF2585" w:rsidP="00CF2585">
      <w:pPr>
        <w:spacing w:line="440" w:lineRule="exact"/>
      </w:pPr>
      <w:r w:rsidRPr="00CF2585">
        <w:rPr>
          <w:rFonts w:hint="eastAsia"/>
        </w:rPr>
        <w:t>synchronized</w:t>
      </w:r>
      <w:r>
        <w:rPr>
          <w:rFonts w:hint="eastAsia"/>
        </w:rPr>
        <w:t>在线程发生异常时会自动释放锁，因此不会发生异常死锁。</w:t>
      </w:r>
      <w:r>
        <w:rPr>
          <w:rFonts w:hint="eastAsia"/>
        </w:rPr>
        <w:t>Lock</w:t>
      </w:r>
      <w:r>
        <w:rPr>
          <w:rFonts w:hint="eastAsia"/>
        </w:rPr>
        <w:t>异常时不会自动释放锁，所以需要在</w:t>
      </w:r>
      <w:r>
        <w:rPr>
          <w:rFonts w:hint="eastAsia"/>
        </w:rPr>
        <w:t>finally</w:t>
      </w:r>
      <w:r>
        <w:rPr>
          <w:rFonts w:hint="eastAsia"/>
        </w:rPr>
        <w:t>中实现释放锁。</w:t>
      </w:r>
    </w:p>
    <w:p w14:paraId="02284FD9" w14:textId="318F8625" w:rsidR="005A1B19" w:rsidRDefault="008A3E62" w:rsidP="005A1B19">
      <w:pPr>
        <w:spacing w:line="440" w:lineRule="exact"/>
      </w:pPr>
      <w:r w:rsidRPr="008A3E62">
        <w:rPr>
          <w:rFonts w:hint="eastAsia"/>
        </w:rPr>
        <w:t>synchronized</w:t>
      </w:r>
      <w:r w:rsidRPr="008A3E62">
        <w:rPr>
          <w:rFonts w:hint="eastAsia"/>
        </w:rPr>
        <w:t>是阻塞式加锁</w:t>
      </w:r>
      <w:r>
        <w:rPr>
          <w:rFonts w:hint="eastAsia"/>
        </w:rPr>
        <w:t>，必须等待线程执行完成释放锁。</w:t>
      </w:r>
      <w:r>
        <w:rPr>
          <w:rFonts w:hint="eastAsia"/>
        </w:rPr>
        <w:t>L</w:t>
      </w:r>
      <w:r w:rsidRPr="008A3E62">
        <w:rPr>
          <w:rFonts w:hint="eastAsia"/>
        </w:rPr>
        <w:t>ock</w:t>
      </w:r>
      <w:r w:rsidRPr="008A3E62">
        <w:rPr>
          <w:rFonts w:hint="eastAsia"/>
        </w:rPr>
        <w:t>是非阻塞式加锁</w:t>
      </w:r>
      <w:r>
        <w:rPr>
          <w:rFonts w:hint="eastAsia"/>
        </w:rPr>
        <w:t>，</w:t>
      </w:r>
      <w:r w:rsidRPr="008A3E62">
        <w:rPr>
          <w:rFonts w:hint="eastAsia"/>
        </w:rPr>
        <w:t>支持可中断式加锁</w:t>
      </w:r>
      <w:r>
        <w:rPr>
          <w:rFonts w:hint="eastAsia"/>
        </w:rPr>
        <w:t>，</w:t>
      </w:r>
      <w:r w:rsidRPr="008A3E62">
        <w:rPr>
          <w:rFonts w:hint="eastAsia"/>
        </w:rPr>
        <w:t>支持</w:t>
      </w:r>
      <w:r w:rsidR="009E04CF">
        <w:rPr>
          <w:rFonts w:hint="eastAsia"/>
        </w:rPr>
        <w:t>带</w:t>
      </w:r>
      <w:r w:rsidRPr="008A3E62">
        <w:rPr>
          <w:rFonts w:hint="eastAsia"/>
        </w:rPr>
        <w:t>超时时间的加锁</w:t>
      </w:r>
      <w:r>
        <w:rPr>
          <w:rFonts w:hint="eastAsia"/>
        </w:rPr>
        <w:t>。</w:t>
      </w:r>
      <w:r w:rsidR="005A1B19">
        <w:rPr>
          <w:rFonts w:hint="eastAsia"/>
        </w:rPr>
        <w:t>（</w:t>
      </w:r>
      <w:r w:rsidR="005A1B19" w:rsidRPr="005A1B19">
        <w:rPr>
          <w:rFonts w:hint="eastAsia"/>
        </w:rPr>
        <w:t xml:space="preserve">tryLock(long time, TimeUnit unit) // </w:t>
      </w:r>
      <w:r w:rsidR="005A1B19" w:rsidRPr="005A1B19">
        <w:rPr>
          <w:rFonts w:hint="eastAsia"/>
        </w:rPr>
        <w:t>带超时时间</w:t>
      </w:r>
      <w:r w:rsidR="005A1B19">
        <w:rPr>
          <w:rFonts w:hint="eastAsia"/>
        </w:rPr>
        <w:t>。）</w:t>
      </w:r>
    </w:p>
    <w:p w14:paraId="1FA3EA1D" w14:textId="08921E98" w:rsidR="008A3E62" w:rsidRDefault="008A3E62" w:rsidP="005A1B19">
      <w:pPr>
        <w:spacing w:line="440" w:lineRule="exact"/>
      </w:pPr>
      <w:r w:rsidRPr="008A3E62">
        <w:rPr>
          <w:rFonts w:hint="eastAsia"/>
        </w:rPr>
        <w:t>synchronized</w:t>
      </w:r>
      <w:r w:rsidRPr="008A3E62">
        <w:rPr>
          <w:rFonts w:hint="eastAsia"/>
        </w:rPr>
        <w:t>只支持非公平锁</w:t>
      </w:r>
      <w:r>
        <w:rPr>
          <w:rFonts w:hint="eastAsia"/>
        </w:rPr>
        <w:t>，</w:t>
      </w:r>
      <w:r>
        <w:rPr>
          <w:rFonts w:hint="eastAsia"/>
        </w:rPr>
        <w:t>L</w:t>
      </w:r>
      <w:r w:rsidRPr="008A3E62">
        <w:rPr>
          <w:rFonts w:hint="eastAsia"/>
        </w:rPr>
        <w:t>ock</w:t>
      </w:r>
      <w:r w:rsidRPr="008A3E62">
        <w:rPr>
          <w:rFonts w:hint="eastAsia"/>
        </w:rPr>
        <w:t>支持非公平锁和公平锁</w:t>
      </w:r>
      <w:r>
        <w:rPr>
          <w:rFonts w:hint="eastAsia"/>
        </w:rPr>
        <w:t>。</w:t>
      </w:r>
    </w:p>
    <w:p w14:paraId="68AC72D3" w14:textId="5D38F4AF" w:rsidR="00E64025" w:rsidRDefault="00E64025" w:rsidP="005A1B19">
      <w:pPr>
        <w:spacing w:line="440" w:lineRule="exact"/>
        <w:rPr>
          <w:rFonts w:hint="eastAsia"/>
        </w:rPr>
      </w:pPr>
      <w:r w:rsidRPr="00E64025">
        <w:rPr>
          <w:rFonts w:hint="eastAsia"/>
        </w:rPr>
        <w:t>synchronized</w:t>
      </w:r>
      <w:r w:rsidRPr="00E64025">
        <w:rPr>
          <w:rFonts w:hint="eastAsia"/>
        </w:rPr>
        <w:t>使用了</w:t>
      </w:r>
      <w:r>
        <w:rPr>
          <w:rFonts w:hint="eastAsia"/>
        </w:rPr>
        <w:t>Object</w:t>
      </w:r>
      <w:r w:rsidRPr="00E64025">
        <w:rPr>
          <w:rFonts w:hint="eastAsia"/>
        </w:rPr>
        <w:t>类的</w:t>
      </w:r>
      <w:r w:rsidRPr="00E64025">
        <w:rPr>
          <w:rFonts w:hint="eastAsia"/>
        </w:rPr>
        <w:t>wait</w:t>
      </w:r>
      <w:r w:rsidRPr="00E64025">
        <w:rPr>
          <w:rFonts w:hint="eastAsia"/>
        </w:rPr>
        <w:t>和</w:t>
      </w:r>
      <w:r w:rsidRPr="00E64025">
        <w:rPr>
          <w:rFonts w:hint="eastAsia"/>
        </w:rPr>
        <w:t>notify</w:t>
      </w:r>
      <w:r w:rsidRPr="00E64025">
        <w:rPr>
          <w:rFonts w:hint="eastAsia"/>
        </w:rPr>
        <w:t>进行等待和唤醒</w:t>
      </w:r>
      <w:r>
        <w:rPr>
          <w:rFonts w:hint="eastAsia"/>
        </w:rPr>
        <w:t>，</w:t>
      </w:r>
      <w:r>
        <w:rPr>
          <w:rFonts w:hint="eastAsia"/>
        </w:rPr>
        <w:t>Lock</w:t>
      </w:r>
      <w:r w:rsidRPr="00E64025">
        <w:rPr>
          <w:rFonts w:hint="eastAsia"/>
        </w:rPr>
        <w:t>使用了</w:t>
      </w:r>
      <w:r>
        <w:rPr>
          <w:rFonts w:hint="eastAsia"/>
        </w:rPr>
        <w:t>Condition</w:t>
      </w:r>
      <w:r w:rsidRPr="00E64025">
        <w:rPr>
          <w:rFonts w:hint="eastAsia"/>
        </w:rPr>
        <w:t>接口进行等待</w:t>
      </w:r>
      <w:r>
        <w:rPr>
          <w:rFonts w:hint="eastAsia"/>
        </w:rPr>
        <w:t>await</w:t>
      </w:r>
      <w:r w:rsidRPr="00E64025">
        <w:rPr>
          <w:rFonts w:hint="eastAsia"/>
        </w:rPr>
        <w:t>和唤醒</w:t>
      </w:r>
      <w:r>
        <w:rPr>
          <w:rFonts w:hint="eastAsia"/>
        </w:rPr>
        <w:t>signal</w:t>
      </w:r>
      <w:r>
        <w:rPr>
          <w:rFonts w:hint="eastAsia"/>
        </w:rPr>
        <w:t>。</w:t>
      </w:r>
    </w:p>
    <w:p w14:paraId="7E4B341A" w14:textId="6FE00860" w:rsidR="00CF2585" w:rsidRDefault="00CF2585" w:rsidP="008640B8">
      <w:pPr>
        <w:spacing w:line="440" w:lineRule="exact"/>
        <w:rPr>
          <w:rFonts w:hint="eastAsia"/>
        </w:rPr>
      </w:pPr>
      <w:r>
        <w:rPr>
          <w:rFonts w:hint="eastAsia"/>
        </w:rPr>
        <w:t>Lock</w:t>
      </w:r>
      <w:r>
        <w:rPr>
          <w:rFonts w:hint="eastAsia"/>
        </w:rPr>
        <w:t>可以使用读锁提高多线程读效率。</w:t>
      </w:r>
      <w:r w:rsidR="00687DA8">
        <w:rPr>
          <w:rFonts w:hint="eastAsia"/>
        </w:rPr>
        <w:t>（乐观锁）</w:t>
      </w:r>
    </w:p>
    <w:p w14:paraId="376626DF" w14:textId="77777777" w:rsidR="00DA561B" w:rsidRDefault="00DA561B" w:rsidP="00E17047">
      <w:pPr>
        <w:spacing w:line="440" w:lineRule="exact"/>
      </w:pPr>
    </w:p>
    <w:p w14:paraId="2BA70492" w14:textId="01C0D085" w:rsidR="00E17047" w:rsidRDefault="00000000" w:rsidP="00E17047">
      <w:pPr>
        <w:spacing w:line="440" w:lineRule="exact"/>
      </w:pPr>
      <w:hyperlink r:id="rId61" w:history="1">
        <w:r w:rsidR="00E17047" w:rsidRPr="00CA2FA9">
          <w:rPr>
            <w:rStyle w:val="a9"/>
            <w:rFonts w:hint="eastAsia"/>
          </w:rPr>
          <w:t>反射</w:t>
        </w:r>
        <w:r w:rsidR="00E17047" w:rsidRPr="00CA2FA9">
          <w:rPr>
            <w:rStyle w:val="a9"/>
            <w:rFonts w:hint="eastAsia"/>
          </w:rPr>
          <w:t>的</w:t>
        </w:r>
        <w:r w:rsidR="00E17047" w:rsidRPr="00CA2FA9">
          <w:rPr>
            <w:rStyle w:val="a9"/>
            <w:rFonts w:hint="eastAsia"/>
          </w:rPr>
          <w:t>本质理解</w:t>
        </w:r>
        <w:r w:rsidR="00E17047" w:rsidRPr="00CA2FA9">
          <w:rPr>
            <w:rStyle w:val="a9"/>
            <w:rFonts w:hint="eastAsia"/>
          </w:rPr>
          <w:t>.png</w:t>
        </w:r>
      </w:hyperlink>
      <w:r w:rsidR="00E17047" w:rsidRPr="00CA2FA9">
        <w:rPr>
          <w:rFonts w:hint="eastAsia"/>
        </w:rPr>
        <w:t>，</w:t>
      </w:r>
      <w:hyperlink r:id="rId62" w:history="1">
        <w:r w:rsidR="00E17047" w:rsidRPr="00CA2FA9">
          <w:rPr>
            <w:rStyle w:val="a9"/>
            <w:rFonts w:hint="eastAsia"/>
          </w:rPr>
          <w:t>Java</w:t>
        </w:r>
        <w:r w:rsidR="00E17047" w:rsidRPr="00CA2FA9">
          <w:rPr>
            <w:rStyle w:val="a9"/>
            <w:rFonts w:hint="eastAsia"/>
          </w:rPr>
          <w:t>基础之——反射（非常重要）</w:t>
        </w:r>
      </w:hyperlink>
      <w:r w:rsidR="00E17047">
        <w:rPr>
          <w:rFonts w:hint="eastAsia"/>
        </w:rPr>
        <w:t>，</w:t>
      </w:r>
    </w:p>
    <w:p w14:paraId="711321AC" w14:textId="23176538" w:rsidR="00EB5A5F" w:rsidRPr="00CA2FA9" w:rsidRDefault="00EB5A5F" w:rsidP="00EB5A5F">
      <w:pPr>
        <w:pStyle w:val="31"/>
        <w:spacing w:before="156"/>
      </w:pPr>
      <w:r>
        <w:rPr>
          <w:rFonts w:hint="eastAsia"/>
        </w:rPr>
        <w:lastRenderedPageBreak/>
        <w:t>反射、ClassLoader</w:t>
      </w:r>
    </w:p>
    <w:p w14:paraId="34C144B3" w14:textId="5ACF122D" w:rsidR="00BC3369" w:rsidRDefault="00E17047" w:rsidP="00E17047">
      <w:pPr>
        <w:spacing w:line="440" w:lineRule="exact"/>
      </w:pPr>
      <w:r w:rsidRPr="00CA2FA9">
        <w:rPr>
          <w:rFonts w:hint="eastAsia"/>
          <w:color w:val="FF0000"/>
        </w:rPr>
        <w:t>反射</w:t>
      </w:r>
      <w:r>
        <w:rPr>
          <w:rFonts w:hint="eastAsia"/>
          <w:color w:val="FF0000"/>
        </w:rPr>
        <w:t>1</w:t>
      </w:r>
      <w:r w:rsidR="00BC3369" w:rsidRPr="00BC3369">
        <w:rPr>
          <w:rFonts w:hint="eastAsia"/>
        </w:rPr>
        <w:t>是</w:t>
      </w:r>
      <w:r w:rsidR="00BC3369">
        <w:rPr>
          <w:rFonts w:hint="eastAsia"/>
        </w:rPr>
        <w:t>指</w:t>
      </w:r>
      <w:r w:rsidR="00BC3369" w:rsidRPr="00BC3369">
        <w:rPr>
          <w:rFonts w:hint="eastAsia"/>
        </w:rPr>
        <w:t>在运行状态中，对于任意一个类，都能够知道这个类的所有属性和方法；对于任意一个对象，都能够调用它的任意一个方法和属性；这种动态获取</w:t>
      </w:r>
      <w:r w:rsidR="002223C6">
        <w:rPr>
          <w:rFonts w:hint="eastAsia"/>
        </w:rPr>
        <w:t>对象</w:t>
      </w:r>
      <w:r w:rsidR="00BC3369" w:rsidRPr="00BC3369">
        <w:rPr>
          <w:rFonts w:hint="eastAsia"/>
        </w:rPr>
        <w:t>信息以及动态调用对象方法的功能称为</w:t>
      </w:r>
      <w:r w:rsidR="008C2B1D">
        <w:rPr>
          <w:rFonts w:hint="eastAsia"/>
        </w:rPr>
        <w:t>Java</w:t>
      </w:r>
      <w:r w:rsidR="00BC3369" w:rsidRPr="00BC3369">
        <w:rPr>
          <w:rFonts w:hint="eastAsia"/>
        </w:rPr>
        <w:t>语言的反射机制。</w:t>
      </w:r>
    </w:p>
    <w:p w14:paraId="55021C0A" w14:textId="67FC5FAC" w:rsidR="00D57A8E" w:rsidRDefault="00BC3369" w:rsidP="00D57A8E">
      <w:pPr>
        <w:spacing w:line="440" w:lineRule="exact"/>
      </w:pPr>
      <w:r>
        <w:rPr>
          <w:rFonts w:hint="eastAsia"/>
        </w:rPr>
        <w:t>反射</w:t>
      </w:r>
      <w:r w:rsidR="00E17047" w:rsidRPr="00CA2FA9">
        <w:rPr>
          <w:rFonts w:hint="eastAsia"/>
        </w:rPr>
        <w:t>类似于反编译，类是由他人创建的，如果你想调用这个类的底层，就需要靠反射技术来实现。</w:t>
      </w:r>
    </w:p>
    <w:p w14:paraId="6ABF8080" w14:textId="10F1CD49" w:rsidR="00D57A8E" w:rsidRPr="00CA2FA9" w:rsidRDefault="00D57A8E" w:rsidP="00D57A8E">
      <w:pPr>
        <w:spacing w:line="440" w:lineRule="exact"/>
      </w:pPr>
      <w:r>
        <w:rPr>
          <w:rFonts w:hint="eastAsia"/>
        </w:rPr>
        <w:t>静态编译在编译时确定类型，绑定对象。动态编译运行时确定类型，绑定对象。</w:t>
      </w:r>
    </w:p>
    <w:p w14:paraId="7ACEE012" w14:textId="77777777" w:rsidR="0093381B" w:rsidRDefault="00E17047" w:rsidP="00E17047">
      <w:pPr>
        <w:spacing w:line="440" w:lineRule="exact"/>
      </w:pPr>
      <w:r w:rsidRPr="00CA2FA9">
        <w:rPr>
          <w:rFonts w:hint="eastAsia"/>
        </w:rPr>
        <w:t>使用无参构造反射，</w:t>
      </w:r>
      <w:r w:rsidRPr="00CA2FA9">
        <w:rPr>
          <w:rFonts w:hint="eastAsia"/>
        </w:rPr>
        <w:t>a.newInstance()</w:t>
      </w:r>
      <w:r w:rsidRPr="00CA2FA9">
        <w:rPr>
          <w:rFonts w:hint="eastAsia"/>
        </w:rPr>
        <w:t>。</w:t>
      </w:r>
    </w:p>
    <w:p w14:paraId="2CBDD396" w14:textId="4B1EE1F2" w:rsidR="00E17047" w:rsidRDefault="00E17047" w:rsidP="00E17047">
      <w:pPr>
        <w:spacing w:line="440" w:lineRule="exact"/>
      </w:pPr>
      <w:r w:rsidRPr="00CA2FA9">
        <w:rPr>
          <w:rFonts w:hint="eastAsia"/>
        </w:rPr>
        <w:t>使用含参构造反射，</w:t>
      </w:r>
      <w:r w:rsidRPr="00CA2FA9">
        <w:rPr>
          <w:rFonts w:hint="eastAsia"/>
        </w:rPr>
        <w:t>a.getConstructor()</w:t>
      </w:r>
      <w:r w:rsidRPr="00CA2FA9">
        <w:rPr>
          <w:rFonts w:hint="eastAsia"/>
        </w:rPr>
        <w:t>获取对应的构造函数对象</w:t>
      </w:r>
      <w:r w:rsidRPr="00CA2FA9">
        <w:rPr>
          <w:rFonts w:hint="eastAsia"/>
        </w:rPr>
        <w:t>cs</w:t>
      </w:r>
      <w:r w:rsidRPr="00CA2FA9">
        <w:rPr>
          <w:rFonts w:hint="eastAsia"/>
        </w:rPr>
        <w:t>，再通过</w:t>
      </w:r>
      <w:r w:rsidRPr="00CA2FA9">
        <w:rPr>
          <w:rFonts w:hint="eastAsia"/>
        </w:rPr>
        <w:t>cs</w:t>
      </w:r>
      <w:r w:rsidRPr="00CA2FA9">
        <w:rPr>
          <w:rFonts w:hint="eastAsia"/>
        </w:rPr>
        <w:t>创建目标类对象</w:t>
      </w:r>
      <w:r w:rsidRPr="00CA2FA9">
        <w:rPr>
          <w:rFonts w:hint="eastAsia"/>
        </w:rPr>
        <w:t>cs.newInstances()</w:t>
      </w:r>
      <w:r w:rsidRPr="00CA2FA9">
        <w:rPr>
          <w:rFonts w:hint="eastAsia"/>
        </w:rPr>
        <w:t>。</w:t>
      </w:r>
    </w:p>
    <w:p w14:paraId="1C45B37C" w14:textId="68469698" w:rsidR="00E9524D" w:rsidRDefault="00E17047" w:rsidP="00E9524D">
      <w:pPr>
        <w:spacing w:line="440" w:lineRule="exact"/>
      </w:pPr>
      <w:r>
        <w:rPr>
          <w:rFonts w:hint="eastAsia"/>
        </w:rPr>
        <w:t>Spring</w:t>
      </w:r>
      <w:r>
        <w:rPr>
          <w:rFonts w:hint="eastAsia"/>
        </w:rPr>
        <w:t>容器利用反射技术创建对象一定会调用类的无参构造，所以给类添加构造方法时首先添加无参构造。</w:t>
      </w:r>
    </w:p>
    <w:p w14:paraId="350E6F33" w14:textId="77777777" w:rsidR="00E9524D" w:rsidRDefault="00E9524D" w:rsidP="00E9524D">
      <w:pPr>
        <w:spacing w:line="440" w:lineRule="exact"/>
      </w:pPr>
      <w:r>
        <w:rPr>
          <w:rFonts w:hint="eastAsia"/>
        </w:rPr>
        <w:t>每个类在加载（将类读到内存）时都会创建一个字节码对象，其类型为</w:t>
      </w:r>
      <w:r>
        <w:rPr>
          <w:rFonts w:hint="eastAsia"/>
        </w:rPr>
        <w:t>Class</w:t>
      </w:r>
      <w:r>
        <w:rPr>
          <w:rFonts w:hint="eastAsia"/>
        </w:rPr>
        <w:t>，且这个对象在一个</w:t>
      </w:r>
      <w:r>
        <w:rPr>
          <w:rFonts w:hint="eastAsia"/>
        </w:rPr>
        <w:t>JVM</w:t>
      </w:r>
      <w:r>
        <w:rPr>
          <w:rFonts w:hint="eastAsia"/>
        </w:rPr>
        <w:t>内存中是唯一的。此对象中存储的是类的结构信息（</w:t>
      </w:r>
      <w:r w:rsidRPr="00E9524D">
        <w:rPr>
          <w:rFonts w:hint="eastAsia"/>
        </w:rPr>
        <w:t>元数据信息</w:t>
      </w:r>
      <w:r>
        <w:rPr>
          <w:rFonts w:hint="eastAsia"/>
        </w:rPr>
        <w:t>）。</w:t>
      </w:r>
    </w:p>
    <w:p w14:paraId="63A15927" w14:textId="7770E058" w:rsidR="00E9524D" w:rsidRDefault="00E9524D" w:rsidP="00E9524D">
      <w:pPr>
        <w:spacing w:line="440" w:lineRule="exact"/>
      </w:pPr>
      <w:r>
        <w:rPr>
          <w:rFonts w:hint="eastAsia"/>
        </w:rPr>
        <w:t>获取类的字节码对象：</w:t>
      </w:r>
    </w:p>
    <w:p w14:paraId="572E61A8" w14:textId="78FD7E03" w:rsidR="00E9524D" w:rsidRDefault="00E9524D" w:rsidP="00E9524D">
      <w:pPr>
        <w:spacing w:line="440" w:lineRule="exact"/>
      </w:pPr>
      <w:r>
        <w:rPr>
          <w:rFonts w:hint="eastAsia"/>
        </w:rPr>
        <w:t>1)</w:t>
      </w:r>
      <w:r>
        <w:rPr>
          <w:rFonts w:hint="eastAsia"/>
        </w:rPr>
        <w:t>类名</w:t>
      </w:r>
      <w:r>
        <w:rPr>
          <w:rFonts w:hint="eastAsia"/>
        </w:rPr>
        <w:t>.class</w:t>
      </w:r>
    </w:p>
    <w:p w14:paraId="296551E2" w14:textId="07F9FDF0" w:rsidR="00E9524D" w:rsidRDefault="00E9524D" w:rsidP="00E9524D">
      <w:pPr>
        <w:spacing w:line="440" w:lineRule="exact"/>
      </w:pPr>
      <w:r>
        <w:rPr>
          <w:rFonts w:hint="eastAsia"/>
        </w:rPr>
        <w:t>2)Class.forName(</w:t>
      </w:r>
      <w:r w:rsidR="007056A3">
        <w:t>“</w:t>
      </w:r>
      <w:r>
        <w:rPr>
          <w:rFonts w:hint="eastAsia"/>
        </w:rPr>
        <w:t>包名</w:t>
      </w:r>
      <w:r>
        <w:rPr>
          <w:rFonts w:hint="eastAsia"/>
        </w:rPr>
        <w:t>.</w:t>
      </w:r>
      <w:r>
        <w:rPr>
          <w:rFonts w:hint="eastAsia"/>
        </w:rPr>
        <w:t>类名</w:t>
      </w:r>
      <w:r w:rsidR="007056A3">
        <w:t>”</w:t>
      </w:r>
      <w:r>
        <w:rPr>
          <w:rFonts w:hint="eastAsia"/>
        </w:rPr>
        <w:t>)</w:t>
      </w:r>
      <w:r w:rsidR="007056A3">
        <w:rPr>
          <w:rFonts w:hint="eastAsia"/>
        </w:rPr>
        <w:t>（</w:t>
      </w:r>
      <w:r w:rsidR="007056A3">
        <w:rPr>
          <w:rFonts w:hint="eastAsia"/>
        </w:rPr>
        <w:t>JDBC</w:t>
      </w:r>
      <w:r w:rsidR="007056A3">
        <w:rPr>
          <w:rFonts w:hint="eastAsia"/>
        </w:rPr>
        <w:t>获取驱动就用这个。）</w:t>
      </w:r>
    </w:p>
    <w:p w14:paraId="5E9BFCAE" w14:textId="29269EB4" w:rsidR="00E9524D" w:rsidRDefault="00E9524D" w:rsidP="00E9524D">
      <w:pPr>
        <w:spacing w:line="440" w:lineRule="exact"/>
      </w:pPr>
      <w:r>
        <w:rPr>
          <w:rFonts w:hint="eastAsia"/>
        </w:rPr>
        <w:t>3)</w:t>
      </w:r>
      <w:r>
        <w:rPr>
          <w:rFonts w:hint="eastAsia"/>
        </w:rPr>
        <w:t>类的实例对象</w:t>
      </w:r>
      <w:r>
        <w:rPr>
          <w:rFonts w:hint="eastAsia"/>
        </w:rPr>
        <w:t>.getClass()</w:t>
      </w:r>
      <w:r w:rsidR="00D406D0">
        <w:rPr>
          <w:rFonts w:hint="eastAsia"/>
        </w:rPr>
        <w:t>。</w:t>
      </w:r>
    </w:p>
    <w:p w14:paraId="66C30E5C" w14:textId="77777777" w:rsidR="00E17047" w:rsidRDefault="00E17047" w:rsidP="00E17047">
      <w:pPr>
        <w:spacing w:line="440" w:lineRule="exact"/>
      </w:pPr>
    </w:p>
    <w:p w14:paraId="640ADDD3" w14:textId="77777777" w:rsidR="00E17047" w:rsidRDefault="00000000" w:rsidP="00E17047">
      <w:pPr>
        <w:spacing w:line="440" w:lineRule="exact"/>
      </w:pPr>
      <w:hyperlink r:id="rId63" w:anchor="summary" w:history="1">
        <w:r w:rsidR="00E17047" w:rsidRPr="00B94E6C">
          <w:rPr>
            <w:rStyle w:val="a9"/>
            <w:rFonts w:hint="eastAsia"/>
          </w:rPr>
          <w:t>关于</w:t>
        </w:r>
        <w:r w:rsidR="00E17047" w:rsidRPr="00B94E6C">
          <w:rPr>
            <w:rStyle w:val="a9"/>
            <w:rFonts w:hint="eastAsia"/>
          </w:rPr>
          <w:t>Java</w:t>
        </w:r>
        <w:r w:rsidR="00E17047" w:rsidRPr="00B94E6C">
          <w:rPr>
            <w:rStyle w:val="a9"/>
            <w:rFonts w:hint="eastAsia"/>
          </w:rPr>
          <w:t>中的</w:t>
        </w:r>
        <w:r w:rsidR="00E17047" w:rsidRPr="00B94E6C">
          <w:rPr>
            <w:rStyle w:val="a9"/>
            <w:rFonts w:hint="eastAsia"/>
          </w:rPr>
          <w:t>ClassLoader</w:t>
        </w:r>
        <w:r w:rsidR="00E17047" w:rsidRPr="00B94E6C">
          <w:rPr>
            <w:rStyle w:val="a9"/>
            <w:rFonts w:hint="eastAsia"/>
          </w:rPr>
          <w:t>下面的哪些描述是错误的？牛客网</w:t>
        </w:r>
      </w:hyperlink>
      <w:r w:rsidR="00E17047">
        <w:rPr>
          <w:rFonts w:hint="eastAsia"/>
        </w:rPr>
        <w:t>，</w:t>
      </w:r>
    </w:p>
    <w:p w14:paraId="0FECD1E7" w14:textId="47F93BF6" w:rsidR="00E17047" w:rsidRPr="00731C2E" w:rsidRDefault="00E17047" w:rsidP="00E17047">
      <w:pPr>
        <w:spacing w:line="440" w:lineRule="exact"/>
        <w:rPr>
          <w:color w:val="FF0000"/>
        </w:rPr>
      </w:pPr>
      <w:r w:rsidRPr="00731C2E">
        <w:rPr>
          <w:color w:val="FF0000"/>
        </w:rPr>
        <w:t>C</w:t>
      </w:r>
      <w:r w:rsidRPr="00731C2E">
        <w:rPr>
          <w:rFonts w:hint="eastAsia"/>
          <w:color w:val="FF0000"/>
        </w:rPr>
        <w:t>lassLoader</w:t>
      </w:r>
      <w:r w:rsidR="00C14DF7">
        <w:rPr>
          <w:color w:val="FF0000"/>
        </w:rPr>
        <w:t>1</w:t>
      </w:r>
    </w:p>
    <w:p w14:paraId="0B3D5420" w14:textId="77777777" w:rsidR="00E17047" w:rsidRDefault="00E17047" w:rsidP="00E17047">
      <w:pPr>
        <w:spacing w:line="440" w:lineRule="exact"/>
      </w:pPr>
      <w:r w:rsidRPr="00731C2E">
        <w:t>A class loader is an object that is responsible for loading classes. The class ClassLoader is an abstract class. Given the binary name of a class, a class loader should attempt to locate or generate data that constitutes a definition for the class. A typical strategy is to transform the name into a file name and then read a "class file" of that name from a file system.</w:t>
      </w:r>
      <w:r>
        <w:rPr>
          <w:rFonts w:hint="eastAsia"/>
        </w:rPr>
        <w:t>（</w:t>
      </w:r>
      <w:r>
        <w:rPr>
          <w:rFonts w:hint="eastAsia"/>
        </w:rPr>
        <w:t>JDK</w:t>
      </w:r>
      <w:r>
        <w:rPr>
          <w:rFonts w:hint="eastAsia"/>
        </w:rPr>
        <w:t>动态代理有用到</w:t>
      </w:r>
      <w:r>
        <w:rPr>
          <w:rFonts w:hint="eastAsia"/>
        </w:rPr>
        <w:t>ClassLoader</w:t>
      </w:r>
      <w:r>
        <w:rPr>
          <w:rFonts w:hint="eastAsia"/>
        </w:rPr>
        <w:t>。）</w:t>
      </w:r>
    </w:p>
    <w:p w14:paraId="6A72BAF5" w14:textId="77777777" w:rsidR="00676718" w:rsidRDefault="00676718" w:rsidP="009E2661">
      <w:pPr>
        <w:spacing w:line="440" w:lineRule="exact"/>
      </w:pPr>
    </w:p>
    <w:p w14:paraId="35A052E4" w14:textId="387812F7" w:rsidR="00B703A8" w:rsidRDefault="00000000" w:rsidP="00485B86">
      <w:pPr>
        <w:spacing w:line="440" w:lineRule="exact"/>
      </w:pPr>
      <w:hyperlink r:id="rId64" w:history="1">
        <w:r w:rsidR="002516C4">
          <w:rPr>
            <w:rStyle w:val="a9"/>
          </w:rPr>
          <w:t>Java Hotspot Architecture.png</w:t>
        </w:r>
      </w:hyperlink>
      <w:r w:rsidR="00E15F03">
        <w:rPr>
          <w:rFonts w:hint="eastAsia"/>
        </w:rPr>
        <w:t>，</w:t>
      </w:r>
      <w:hyperlink r:id="rId65" w:history="1">
        <w:r w:rsidR="00B703A8" w:rsidRPr="00B703A8">
          <w:rPr>
            <w:rStyle w:val="a9"/>
            <w:rFonts w:hint="eastAsia"/>
          </w:rPr>
          <w:t>Hotspot</w:t>
        </w:r>
        <w:r w:rsidR="00B703A8" w:rsidRPr="00B703A8">
          <w:rPr>
            <w:rStyle w:val="a9"/>
            <w:rFonts w:hint="eastAsia"/>
          </w:rPr>
          <w:t>内存结构</w:t>
        </w:r>
        <w:r w:rsidR="00B703A8" w:rsidRPr="00B703A8">
          <w:rPr>
            <w:rStyle w:val="a9"/>
            <w:rFonts w:hint="eastAsia"/>
          </w:rPr>
          <w:t>.png</w:t>
        </w:r>
      </w:hyperlink>
      <w:r w:rsidR="00B703A8">
        <w:rPr>
          <w:rFonts w:hint="eastAsia"/>
        </w:rPr>
        <w:t>，</w:t>
      </w:r>
    </w:p>
    <w:p w14:paraId="5CD05682" w14:textId="77777777" w:rsidR="00160CC6" w:rsidRDefault="00000000" w:rsidP="00160CC6">
      <w:pPr>
        <w:spacing w:line="440" w:lineRule="exact"/>
      </w:pPr>
      <w:hyperlink r:id="rId66" w:history="1">
        <w:r w:rsidR="00485B86" w:rsidRPr="003C23D3">
          <w:rPr>
            <w:rStyle w:val="a9"/>
            <w:rFonts w:hint="eastAsia"/>
          </w:rPr>
          <w:t>虚拟机的内存</w:t>
        </w:r>
        <w:r w:rsidR="00485B86" w:rsidRPr="003C23D3">
          <w:rPr>
            <w:rStyle w:val="a9"/>
            <w:rFonts w:hint="eastAsia"/>
          </w:rPr>
          <w:t>.png</w:t>
        </w:r>
      </w:hyperlink>
      <w:r w:rsidR="00485B86" w:rsidRPr="004B2449">
        <w:rPr>
          <w:rFonts w:hint="eastAsia"/>
        </w:rPr>
        <w:t>，</w:t>
      </w:r>
      <w:hyperlink r:id="rId67" w:history="1">
        <w:r w:rsidR="00485B86" w:rsidRPr="00F13B3B">
          <w:rPr>
            <w:rStyle w:val="a9"/>
            <w:rFonts w:hint="eastAsia"/>
          </w:rPr>
          <w:t>JVM</w:t>
        </w:r>
        <w:r w:rsidR="00485B86" w:rsidRPr="00F13B3B">
          <w:rPr>
            <w:rStyle w:val="a9"/>
            <w:rFonts w:hint="eastAsia"/>
          </w:rPr>
          <w:t>规范</w:t>
        </w:r>
        <w:r w:rsidR="00485B86" w:rsidRPr="00F13B3B">
          <w:rPr>
            <w:rStyle w:val="a9"/>
            <w:rFonts w:hint="eastAsia"/>
          </w:rPr>
          <w:t>.png</w:t>
        </w:r>
      </w:hyperlink>
      <w:r w:rsidR="00485B86">
        <w:rPr>
          <w:rFonts w:hint="eastAsia"/>
        </w:rPr>
        <w:t>，</w:t>
      </w:r>
      <w:hyperlink r:id="rId68" w:history="1">
        <w:r w:rsidR="00154537" w:rsidRPr="00154537">
          <w:rPr>
            <w:rStyle w:val="a9"/>
          </w:rPr>
          <w:t>jdk-jre.png</w:t>
        </w:r>
      </w:hyperlink>
      <w:r w:rsidR="00154537" w:rsidRPr="00154537">
        <w:rPr>
          <w:rFonts w:hint="eastAsia"/>
        </w:rPr>
        <w:t>，</w:t>
      </w:r>
    </w:p>
    <w:p w14:paraId="61014C6C" w14:textId="38F6E1D2" w:rsidR="00485B86" w:rsidRDefault="00000000" w:rsidP="00485B86">
      <w:pPr>
        <w:spacing w:line="440" w:lineRule="exact"/>
      </w:pPr>
      <w:hyperlink r:id="rId69" w:history="1">
        <w:r w:rsidR="00160CC6" w:rsidRPr="00160CC6">
          <w:rPr>
            <w:rStyle w:val="a9"/>
            <w:rFonts w:hint="eastAsia"/>
          </w:rPr>
          <w:t>Java</w:t>
        </w:r>
        <w:r w:rsidR="00160CC6" w:rsidRPr="00160CC6">
          <w:rPr>
            <w:rStyle w:val="a9"/>
            <w:rFonts w:hint="eastAsia"/>
          </w:rPr>
          <w:t>虚拟机</w:t>
        </w:r>
        <w:r w:rsidR="00160CC6" w:rsidRPr="00160CC6">
          <w:rPr>
            <w:rStyle w:val="a9"/>
            <w:rFonts w:hint="eastAsia"/>
          </w:rPr>
          <w:t>(JVM)</w:t>
        </w:r>
        <w:r w:rsidR="00160CC6" w:rsidRPr="00160CC6">
          <w:rPr>
            <w:rStyle w:val="a9"/>
            <w:rFonts w:hint="eastAsia"/>
          </w:rPr>
          <w:t>面试题</w:t>
        </w:r>
        <w:r w:rsidR="00160CC6" w:rsidRPr="00160CC6">
          <w:rPr>
            <w:rStyle w:val="a9"/>
            <w:rFonts w:hint="eastAsia"/>
          </w:rPr>
          <w:t>(2020</w:t>
        </w:r>
        <w:r w:rsidR="00160CC6" w:rsidRPr="00160CC6">
          <w:rPr>
            <w:rStyle w:val="a9"/>
            <w:rFonts w:hint="eastAsia"/>
          </w:rPr>
          <w:t>最新版</w:t>
        </w:r>
        <w:r w:rsidR="00160CC6" w:rsidRPr="00160CC6">
          <w:rPr>
            <w:rStyle w:val="a9"/>
            <w:rFonts w:hint="eastAsia"/>
          </w:rPr>
          <w:t>)</w:t>
        </w:r>
      </w:hyperlink>
      <w:r w:rsidR="00160CC6">
        <w:rPr>
          <w:rFonts w:hint="eastAsia"/>
        </w:rPr>
        <w:t>，</w:t>
      </w:r>
    </w:p>
    <w:p w14:paraId="0790B70E" w14:textId="5FF1DDA1" w:rsidR="00160CC6" w:rsidRDefault="00000000" w:rsidP="00160CC6">
      <w:pPr>
        <w:spacing w:line="440" w:lineRule="exact"/>
      </w:pPr>
      <w:hyperlink r:id="rId70" w:history="1">
        <w:r w:rsidR="00485B86" w:rsidRPr="003C23D3">
          <w:rPr>
            <w:rStyle w:val="a9"/>
            <w:rFonts w:hint="eastAsia"/>
          </w:rPr>
          <w:t>详解</w:t>
        </w:r>
        <w:r w:rsidR="00485B86" w:rsidRPr="003C23D3">
          <w:rPr>
            <w:rStyle w:val="a9"/>
            <w:rFonts w:hint="eastAsia"/>
          </w:rPr>
          <w:t>JVM</w:t>
        </w:r>
        <w:r w:rsidR="00485B86" w:rsidRPr="003C23D3">
          <w:rPr>
            <w:rStyle w:val="a9"/>
            <w:rFonts w:hint="eastAsia"/>
          </w:rPr>
          <w:t>常量池、</w:t>
        </w:r>
        <w:r w:rsidR="00485B86" w:rsidRPr="003C23D3">
          <w:rPr>
            <w:rStyle w:val="a9"/>
            <w:rFonts w:hint="eastAsia"/>
          </w:rPr>
          <w:t>Class</w:t>
        </w:r>
        <w:r w:rsidR="00485B86" w:rsidRPr="003C23D3">
          <w:rPr>
            <w:rStyle w:val="a9"/>
            <w:rFonts w:hint="eastAsia"/>
          </w:rPr>
          <w:t>常量池、运行时常量池、字符串常量池</w:t>
        </w:r>
        <w:r w:rsidR="00485B86" w:rsidRPr="003C23D3">
          <w:rPr>
            <w:rStyle w:val="a9"/>
            <w:rFonts w:hint="eastAsia"/>
          </w:rPr>
          <w:t>(</w:t>
        </w:r>
        <w:r w:rsidR="00485B86" w:rsidRPr="003C23D3">
          <w:rPr>
            <w:rStyle w:val="a9"/>
            <w:rFonts w:hint="eastAsia"/>
          </w:rPr>
          <w:t>心血总结</w:t>
        </w:r>
        <w:r w:rsidR="00485B86" w:rsidRPr="003C23D3">
          <w:rPr>
            <w:rStyle w:val="a9"/>
            <w:rFonts w:hint="eastAsia"/>
          </w:rPr>
          <w:t>)</w:t>
        </w:r>
      </w:hyperlink>
      <w:r w:rsidR="00094761">
        <w:rPr>
          <w:rFonts w:hint="eastAsia"/>
        </w:rPr>
        <w:t>，</w:t>
      </w:r>
    </w:p>
    <w:p w14:paraId="52664492" w14:textId="52AD1D78" w:rsidR="006167D8" w:rsidRDefault="00000000" w:rsidP="00485B86">
      <w:pPr>
        <w:spacing w:line="440" w:lineRule="exact"/>
      </w:pPr>
      <w:hyperlink r:id="rId71" w:anchor="summary" w:history="1">
        <w:r w:rsidR="006167D8">
          <w:rPr>
            <w:rStyle w:val="a9"/>
            <w:rFonts w:hint="eastAsia"/>
          </w:rPr>
          <w:t>对于不再使用的内存资源，如调用完成的方法，“垃圾回收器”会自动将其释放？牛客网</w:t>
        </w:r>
      </w:hyperlink>
      <w:r w:rsidR="006167D8">
        <w:rPr>
          <w:rFonts w:hint="eastAsia"/>
        </w:rPr>
        <w:t>，</w:t>
      </w:r>
    </w:p>
    <w:p w14:paraId="00B8D55F" w14:textId="710F7DEC" w:rsidR="00D6384D" w:rsidRDefault="00000000" w:rsidP="00676718">
      <w:pPr>
        <w:spacing w:line="440" w:lineRule="exact"/>
      </w:pPr>
      <w:hyperlink r:id="rId72" w:anchor="summary" w:history="1">
        <w:r w:rsidR="0050416D" w:rsidRPr="0050416D">
          <w:rPr>
            <w:rStyle w:val="a9"/>
            <w:rFonts w:hint="eastAsia"/>
          </w:rPr>
          <w:t>下面有关</w:t>
        </w:r>
        <w:r w:rsidR="0050416D" w:rsidRPr="0050416D">
          <w:rPr>
            <w:rStyle w:val="a9"/>
            <w:rFonts w:hint="eastAsia"/>
          </w:rPr>
          <w:t>JVM</w:t>
        </w:r>
        <w:r w:rsidR="0050416D" w:rsidRPr="0050416D">
          <w:rPr>
            <w:rStyle w:val="a9"/>
            <w:rFonts w:hint="eastAsia"/>
          </w:rPr>
          <w:t>内存，说法错误的是？牛客网</w:t>
        </w:r>
      </w:hyperlink>
      <w:r w:rsidR="0050416D">
        <w:rPr>
          <w:rFonts w:hint="eastAsia"/>
        </w:rPr>
        <w:t>，</w:t>
      </w:r>
    </w:p>
    <w:p w14:paraId="478086E0" w14:textId="1649128B" w:rsidR="0032423B" w:rsidRDefault="00000000" w:rsidP="00485B86">
      <w:pPr>
        <w:spacing w:line="440" w:lineRule="exact"/>
      </w:pPr>
      <w:hyperlink r:id="rId73" w:anchor="summary" w:history="1">
        <w:r w:rsidR="0032423B">
          <w:rPr>
            <w:rStyle w:val="a9"/>
            <w:rFonts w:hint="eastAsia"/>
          </w:rPr>
          <w:t>对于</w:t>
        </w:r>
        <w:r w:rsidR="0032423B">
          <w:rPr>
            <w:rStyle w:val="a9"/>
            <w:rFonts w:hint="eastAsia"/>
          </w:rPr>
          <w:t>JVM</w:t>
        </w:r>
        <w:r w:rsidR="0032423B">
          <w:rPr>
            <w:rStyle w:val="a9"/>
            <w:rFonts w:hint="eastAsia"/>
          </w:rPr>
          <w:t>内存配置参数</w:t>
        </w:r>
        <w:r w:rsidR="0032423B">
          <w:rPr>
            <w:rStyle w:val="a9"/>
            <w:rFonts w:hint="eastAsia"/>
          </w:rPr>
          <w:t>xxx</w:t>
        </w:r>
        <w:r w:rsidR="0032423B">
          <w:rPr>
            <w:rStyle w:val="a9"/>
            <w:rFonts w:hint="eastAsia"/>
          </w:rPr>
          <w:t>，其最小内存值和</w:t>
        </w:r>
        <w:r w:rsidR="0032423B">
          <w:rPr>
            <w:rStyle w:val="a9"/>
            <w:rFonts w:hint="eastAsia"/>
          </w:rPr>
          <w:t>Survivor</w:t>
        </w:r>
        <w:r w:rsidR="0032423B">
          <w:rPr>
            <w:rStyle w:val="a9"/>
            <w:rFonts w:hint="eastAsia"/>
          </w:rPr>
          <w:t>区总大小分别是？牛客网</w:t>
        </w:r>
      </w:hyperlink>
      <w:r w:rsidR="0032423B">
        <w:rPr>
          <w:rFonts w:hint="eastAsia"/>
        </w:rPr>
        <w:t>，</w:t>
      </w:r>
    </w:p>
    <w:p w14:paraId="0C592DC6" w14:textId="5C36D6E7" w:rsidR="00C73A8B" w:rsidRDefault="00C73A8B" w:rsidP="00C73A8B">
      <w:pPr>
        <w:pStyle w:val="31"/>
        <w:spacing w:before="156"/>
      </w:pPr>
      <w:r>
        <w:rPr>
          <w:rFonts w:hint="eastAsia"/>
        </w:rPr>
        <w:t>JVM、</w:t>
      </w:r>
      <w:r w:rsidR="003B7073">
        <w:rPr>
          <w:rFonts w:hint="eastAsia"/>
        </w:rPr>
        <w:t>Java内存、常量池、GC</w:t>
      </w:r>
    </w:p>
    <w:p w14:paraId="64515747" w14:textId="542AAD3F" w:rsidR="006402D7" w:rsidRDefault="006402D7" w:rsidP="00676718">
      <w:pPr>
        <w:spacing w:line="440" w:lineRule="exact"/>
      </w:pPr>
      <w:r w:rsidRPr="006402D7">
        <w:rPr>
          <w:rFonts w:hint="eastAsia"/>
          <w:color w:val="FF0000"/>
        </w:rPr>
        <w:t>JVM</w:t>
      </w:r>
      <w:r w:rsidRPr="006402D7">
        <w:rPr>
          <w:color w:val="FF0000"/>
        </w:rPr>
        <w:t>1</w:t>
      </w:r>
      <w:r w:rsidRPr="006402D7">
        <w:rPr>
          <w:rFonts w:hint="eastAsia"/>
        </w:rPr>
        <w:t>是一种用于计算设备的规范，它是一个虚构出来的计算机，是通过在实际的计算机上仿真模拟各种计算机功能来实现的。</w:t>
      </w:r>
    </w:p>
    <w:p w14:paraId="0445339D" w14:textId="5A05381C" w:rsidR="006402D7" w:rsidRDefault="006402D7" w:rsidP="006402D7">
      <w:pPr>
        <w:spacing w:line="440" w:lineRule="exact"/>
      </w:pPr>
      <w:r>
        <w:rPr>
          <w:rFonts w:hint="eastAsia"/>
        </w:rPr>
        <w:t>JVM</w:t>
      </w:r>
      <w:r>
        <w:rPr>
          <w:rFonts w:hint="eastAsia"/>
        </w:rPr>
        <w:t>有自己完善的硬件架构，如处理器、堆栈等，还具有相应的指令系统。</w:t>
      </w:r>
      <w:r>
        <w:rPr>
          <w:rFonts w:hint="eastAsia"/>
        </w:rPr>
        <w:t>JVM</w:t>
      </w:r>
      <w:r>
        <w:rPr>
          <w:rFonts w:hint="eastAsia"/>
        </w:rPr>
        <w:t>本质上就是一个程序，当它在命令行上启动的时候，就开始执行保存在某字节码文件中的指令。</w:t>
      </w:r>
    </w:p>
    <w:p w14:paraId="6EB0D4F7" w14:textId="1F7714F5" w:rsidR="00E15F03" w:rsidRDefault="00AD4045" w:rsidP="006402D7">
      <w:pPr>
        <w:spacing w:line="440" w:lineRule="exact"/>
      </w:pPr>
      <w:r w:rsidRPr="00AD4045">
        <w:rPr>
          <w:rFonts w:hint="eastAsia"/>
        </w:rPr>
        <w:t>在</w:t>
      </w:r>
      <w:r>
        <w:rPr>
          <w:rFonts w:hint="eastAsia"/>
        </w:rPr>
        <w:t>JVM</w:t>
      </w:r>
      <w:r w:rsidRPr="00AD4045">
        <w:rPr>
          <w:rFonts w:hint="eastAsia"/>
        </w:rPr>
        <w:t>规范中，分别用子系统、内存区、数据类型以及指令这几个术语来描述。这些组成部分一起展示出一个抽象化的虚拟机内部的抽象体系结构。</w:t>
      </w:r>
    </w:p>
    <w:p w14:paraId="366BAF61" w14:textId="77777777" w:rsidR="008E7A2B" w:rsidRDefault="008E7A2B" w:rsidP="006402D7">
      <w:pPr>
        <w:spacing w:line="440" w:lineRule="exact"/>
        <w:rPr>
          <w:rFonts w:hint="eastAsia"/>
        </w:rPr>
      </w:pPr>
    </w:p>
    <w:p w14:paraId="48CC7974" w14:textId="6E2DC2FC" w:rsidR="00E15F03" w:rsidRDefault="00AD4045" w:rsidP="00E15F03">
      <w:pPr>
        <w:spacing w:line="440" w:lineRule="exact"/>
      </w:pPr>
      <w:r>
        <w:rPr>
          <w:rFonts w:hint="eastAsia"/>
        </w:rPr>
        <w:t>JVM</w:t>
      </w:r>
      <w:r w:rsidRPr="00AD4045">
        <w:rPr>
          <w:rFonts w:hint="eastAsia"/>
        </w:rPr>
        <w:t>主要分为五大模块</w:t>
      </w:r>
      <w:r>
        <w:rPr>
          <w:rFonts w:hint="eastAsia"/>
        </w:rPr>
        <w:t>，</w:t>
      </w:r>
      <w:r w:rsidRPr="00AD4045">
        <w:rPr>
          <w:rFonts w:hint="eastAsia"/>
        </w:rPr>
        <w:t>类</w:t>
      </w:r>
      <w:r w:rsidR="00E15F03">
        <w:rPr>
          <w:rFonts w:hint="eastAsia"/>
        </w:rPr>
        <w:t>加载</w:t>
      </w:r>
      <w:r w:rsidRPr="00AD4045">
        <w:rPr>
          <w:rFonts w:hint="eastAsia"/>
        </w:rPr>
        <w:t>子系统、运行时数据区、执行引擎、本地方法接口和垃圾收集模块。</w:t>
      </w:r>
    </w:p>
    <w:p w14:paraId="675C41D6" w14:textId="22D77456" w:rsidR="00E15F03" w:rsidRDefault="00E15F03" w:rsidP="00E15F03">
      <w:pPr>
        <w:spacing w:line="440" w:lineRule="exact"/>
      </w:pPr>
      <w:r>
        <w:rPr>
          <w:rFonts w:hint="eastAsia"/>
        </w:rPr>
        <w:t>1)</w:t>
      </w:r>
      <w:r>
        <w:rPr>
          <w:rFonts w:hint="eastAsia"/>
        </w:rPr>
        <w:t>类加载系统</w:t>
      </w:r>
      <w:r>
        <w:rPr>
          <w:rFonts w:hint="eastAsia"/>
        </w:rPr>
        <w:t>ClassLoader System</w:t>
      </w:r>
      <w:r>
        <w:rPr>
          <w:rFonts w:hint="eastAsia"/>
        </w:rPr>
        <w:t>，负责加载类到内存。</w:t>
      </w:r>
    </w:p>
    <w:p w14:paraId="5956A1C2" w14:textId="3E96D2EC" w:rsidR="00E15F03" w:rsidRDefault="00E15F03" w:rsidP="00E15F03">
      <w:pPr>
        <w:spacing w:line="440" w:lineRule="exact"/>
      </w:pPr>
      <w:r>
        <w:rPr>
          <w:rFonts w:hint="eastAsia"/>
        </w:rPr>
        <w:t>2)</w:t>
      </w:r>
      <w:r>
        <w:rPr>
          <w:rFonts w:hint="eastAsia"/>
        </w:rPr>
        <w:t>运行时数据区</w:t>
      </w:r>
      <w:r>
        <w:rPr>
          <w:rFonts w:hint="eastAsia"/>
        </w:rPr>
        <w:t>Runtime Data Area</w:t>
      </w:r>
      <w:r>
        <w:rPr>
          <w:rFonts w:hint="eastAsia"/>
        </w:rPr>
        <w:t>，负责存储数据信息。</w:t>
      </w:r>
    </w:p>
    <w:p w14:paraId="3C3AC615" w14:textId="6F1BE7CE" w:rsidR="00E15F03" w:rsidRDefault="00E15F03" w:rsidP="00E15F03">
      <w:pPr>
        <w:spacing w:line="440" w:lineRule="exact"/>
      </w:pPr>
      <w:r>
        <w:rPr>
          <w:rFonts w:hint="eastAsia"/>
        </w:rPr>
        <w:t>3)</w:t>
      </w:r>
      <w:r>
        <w:rPr>
          <w:rFonts w:hint="eastAsia"/>
        </w:rPr>
        <w:t>执行引擎</w:t>
      </w:r>
      <w:r>
        <w:rPr>
          <w:rFonts w:hint="eastAsia"/>
        </w:rPr>
        <w:t>Execution Engine</w:t>
      </w:r>
      <w:r>
        <w:rPr>
          <w:rFonts w:hint="eastAsia"/>
        </w:rPr>
        <w:t>，负责调用对象执行业务。</w:t>
      </w:r>
    </w:p>
    <w:p w14:paraId="50435123" w14:textId="418C7E70" w:rsidR="008E7A2B" w:rsidRDefault="000C4F14" w:rsidP="00E15F03">
      <w:pPr>
        <w:spacing w:line="440" w:lineRule="exact"/>
        <w:rPr>
          <w:rFonts w:hint="eastAsia"/>
        </w:rPr>
      </w:pPr>
      <w:r>
        <w:t>4)</w:t>
      </w:r>
      <w:r>
        <w:rPr>
          <w:rFonts w:hint="eastAsia"/>
        </w:rPr>
        <w:t>本地方法接口</w:t>
      </w:r>
      <w:r w:rsidRPr="000C4F14">
        <w:rPr>
          <w:rFonts w:hint="eastAsia"/>
        </w:rPr>
        <w:t>Native Interface</w:t>
      </w:r>
      <w:r w:rsidR="00614813">
        <w:rPr>
          <w:rFonts w:hint="eastAsia"/>
        </w:rPr>
        <w:t>，负责与本地库进行交互</w:t>
      </w:r>
      <w:r w:rsidRPr="000C4F14">
        <w:rPr>
          <w:rFonts w:hint="eastAsia"/>
        </w:rPr>
        <w:t>。</w:t>
      </w:r>
    </w:p>
    <w:p w14:paraId="27F32EAA" w14:textId="45DB568B" w:rsidR="006670A2" w:rsidRDefault="006670A2" w:rsidP="00E15F03">
      <w:pPr>
        <w:spacing w:line="440" w:lineRule="exact"/>
      </w:pPr>
      <w:r>
        <w:rPr>
          <w:rFonts w:hint="eastAsia"/>
        </w:rPr>
        <w:t>5</w:t>
      </w:r>
      <w:r>
        <w:t>)</w:t>
      </w:r>
      <w:r>
        <w:rPr>
          <w:rFonts w:hint="eastAsia"/>
        </w:rPr>
        <w:t>垃圾收集器</w:t>
      </w:r>
      <w:r>
        <w:rPr>
          <w:rFonts w:hint="eastAsia"/>
        </w:rPr>
        <w:t>Garbage</w:t>
      </w:r>
      <w:r>
        <w:t xml:space="preserve"> </w:t>
      </w:r>
      <w:r>
        <w:rPr>
          <w:rFonts w:hint="eastAsia"/>
        </w:rPr>
        <w:t>Collection</w:t>
      </w:r>
      <w:r>
        <w:rPr>
          <w:rFonts w:hint="eastAsia"/>
        </w:rPr>
        <w:t>，</w:t>
      </w:r>
      <w:r w:rsidR="00397BAD">
        <w:rPr>
          <w:rFonts w:hint="eastAsia"/>
        </w:rPr>
        <w:t>自动</w:t>
      </w:r>
      <w:r w:rsidR="00F03D23">
        <w:rPr>
          <w:rFonts w:hint="eastAsia"/>
        </w:rPr>
        <w:t>回收不再使用的对象。</w:t>
      </w:r>
    </w:p>
    <w:p w14:paraId="0A93F3C2" w14:textId="77777777" w:rsidR="008E7A2B" w:rsidRDefault="008E7A2B" w:rsidP="00E15F03">
      <w:pPr>
        <w:spacing w:line="440" w:lineRule="exact"/>
        <w:rPr>
          <w:rFonts w:hint="eastAsia"/>
        </w:rPr>
      </w:pPr>
    </w:p>
    <w:p w14:paraId="7CF4C260" w14:textId="7FEFD2AF" w:rsidR="00AD4045" w:rsidRPr="00AD4045" w:rsidRDefault="000116A6" w:rsidP="006402D7">
      <w:pPr>
        <w:spacing w:line="440" w:lineRule="exact"/>
      </w:pPr>
      <w:r w:rsidRPr="000116A6">
        <w:rPr>
          <w:rFonts w:hint="eastAsia"/>
        </w:rPr>
        <w:t>JVM</w:t>
      </w:r>
      <w:r w:rsidRPr="000116A6">
        <w:rPr>
          <w:rFonts w:hint="eastAsia"/>
        </w:rPr>
        <w:t>不是真实的物理机，它没有寄存器，所以指令集是使用</w:t>
      </w:r>
      <w:r w:rsidRPr="000116A6">
        <w:rPr>
          <w:rFonts w:hint="eastAsia"/>
        </w:rPr>
        <w:t>Java</w:t>
      </w:r>
      <w:r w:rsidRPr="000116A6">
        <w:rPr>
          <w:rFonts w:hint="eastAsia"/>
        </w:rPr>
        <w:t>栈来存储中间数据，这样做的目的就是为了保持</w:t>
      </w:r>
      <w:r w:rsidRPr="000116A6">
        <w:rPr>
          <w:rFonts w:hint="eastAsia"/>
        </w:rPr>
        <w:t>JVM</w:t>
      </w:r>
      <w:r w:rsidRPr="000116A6">
        <w:rPr>
          <w:rFonts w:hint="eastAsia"/>
        </w:rPr>
        <w:t>的指令集尽量的紧凑，同时也便于</w:t>
      </w:r>
      <w:r w:rsidRPr="000116A6">
        <w:rPr>
          <w:rFonts w:hint="eastAsia"/>
        </w:rPr>
        <w:t>JVM</w:t>
      </w:r>
      <w:r w:rsidRPr="000116A6">
        <w:rPr>
          <w:rFonts w:hint="eastAsia"/>
        </w:rPr>
        <w:t>在那些只有很少通用寄存器的平台上实现。另外，</w:t>
      </w:r>
      <w:r w:rsidRPr="000116A6">
        <w:rPr>
          <w:rFonts w:hint="eastAsia"/>
        </w:rPr>
        <w:t>JVM</w:t>
      </w:r>
      <w:r w:rsidRPr="000116A6">
        <w:rPr>
          <w:rFonts w:hint="eastAsia"/>
        </w:rPr>
        <w:t>的这种基于栈的体系结构，有助于运行时某些虚拟机实现的动态编译器和即时编译器的代码优化。</w:t>
      </w:r>
    </w:p>
    <w:p w14:paraId="42ACA192" w14:textId="15468056" w:rsidR="00676718" w:rsidRDefault="00676718" w:rsidP="00676718">
      <w:pPr>
        <w:spacing w:line="440" w:lineRule="exact"/>
      </w:pPr>
      <w:r>
        <w:rPr>
          <w:rFonts w:hint="eastAsia"/>
        </w:rPr>
        <w:t>深入理解</w:t>
      </w:r>
      <w:r>
        <w:rPr>
          <w:rFonts w:hint="eastAsia"/>
        </w:rPr>
        <w:t>JVM</w:t>
      </w:r>
      <w:r>
        <w:rPr>
          <w:rFonts w:hint="eastAsia"/>
        </w:rPr>
        <w:t>可以帮助我们从平台角度提高解决问题的能力：</w:t>
      </w:r>
    </w:p>
    <w:p w14:paraId="07BE9C36" w14:textId="776AC973" w:rsidR="00676718" w:rsidRDefault="00E15F03" w:rsidP="00E15F03">
      <w:pPr>
        <w:spacing w:line="440" w:lineRule="exact"/>
      </w:pPr>
      <w:r>
        <w:rPr>
          <w:rFonts w:hint="eastAsia"/>
        </w:rPr>
        <w:t>1)</w:t>
      </w:r>
      <w:r w:rsidR="00676718">
        <w:rPr>
          <w:rFonts w:hint="eastAsia"/>
        </w:rPr>
        <w:t>有效防止内存泄漏</w:t>
      </w:r>
      <w:r w:rsidR="00676718">
        <w:rPr>
          <w:rFonts w:hint="eastAsia"/>
        </w:rPr>
        <w:t>Memory leak</w:t>
      </w:r>
      <w:r w:rsidR="00676718">
        <w:rPr>
          <w:rFonts w:hint="eastAsia"/>
        </w:rPr>
        <w:t>。</w:t>
      </w:r>
    </w:p>
    <w:p w14:paraId="367B6DCD" w14:textId="56BF2D92" w:rsidR="00676718" w:rsidRDefault="00E15F03" w:rsidP="00E15F03">
      <w:pPr>
        <w:spacing w:line="440" w:lineRule="exact"/>
      </w:pPr>
      <w:r>
        <w:rPr>
          <w:rFonts w:hint="eastAsia"/>
        </w:rPr>
        <w:t>2)</w:t>
      </w:r>
      <w:r w:rsidR="00676718">
        <w:rPr>
          <w:rFonts w:hint="eastAsia"/>
        </w:rPr>
        <w:t>优化线程锁的使</w:t>
      </w:r>
      <w:r w:rsidR="00676718">
        <w:rPr>
          <w:rFonts w:hint="eastAsia"/>
        </w:rPr>
        <w:t>Thread Lock</w:t>
      </w:r>
      <w:r w:rsidR="00676718">
        <w:rPr>
          <w:rFonts w:hint="eastAsia"/>
        </w:rPr>
        <w:t>。</w:t>
      </w:r>
    </w:p>
    <w:p w14:paraId="3830356E" w14:textId="7F443059" w:rsidR="00676718" w:rsidRDefault="00E15F03" w:rsidP="00E15F03">
      <w:pPr>
        <w:spacing w:line="440" w:lineRule="exact"/>
      </w:pPr>
      <w:r>
        <w:rPr>
          <w:rFonts w:hint="eastAsia"/>
        </w:rPr>
        <w:t>3)</w:t>
      </w:r>
      <w:r w:rsidR="00676718">
        <w:rPr>
          <w:rFonts w:hint="eastAsia"/>
        </w:rPr>
        <w:t>科学进行垃圾回收</w:t>
      </w:r>
      <w:r w:rsidR="00676718">
        <w:rPr>
          <w:rFonts w:hint="eastAsia"/>
        </w:rPr>
        <w:t xml:space="preserve">Garbage </w:t>
      </w:r>
      <w:r w:rsidR="000116A6">
        <w:t>C</w:t>
      </w:r>
      <w:r w:rsidR="00676718">
        <w:rPr>
          <w:rFonts w:hint="eastAsia"/>
        </w:rPr>
        <w:t>ollection</w:t>
      </w:r>
      <w:r w:rsidR="00676718">
        <w:rPr>
          <w:rFonts w:hint="eastAsia"/>
        </w:rPr>
        <w:t>。</w:t>
      </w:r>
    </w:p>
    <w:p w14:paraId="2C7E7C47" w14:textId="75FFBF43" w:rsidR="00676718" w:rsidRDefault="00E15F03" w:rsidP="00676718">
      <w:pPr>
        <w:spacing w:line="440" w:lineRule="exact"/>
      </w:pPr>
      <w:r>
        <w:rPr>
          <w:rFonts w:hint="eastAsia"/>
        </w:rPr>
        <w:t>4)</w:t>
      </w:r>
      <w:r w:rsidR="00676718">
        <w:rPr>
          <w:rFonts w:hint="eastAsia"/>
        </w:rPr>
        <w:t>提高系统吞吐量</w:t>
      </w:r>
      <w:r w:rsidR="000116A6">
        <w:t>T</w:t>
      </w:r>
      <w:r w:rsidR="00676718">
        <w:rPr>
          <w:rFonts w:hint="eastAsia"/>
        </w:rPr>
        <w:t>hroughput</w:t>
      </w:r>
      <w:r w:rsidR="00676718">
        <w:rPr>
          <w:rFonts w:hint="eastAsia"/>
        </w:rPr>
        <w:t>。</w:t>
      </w:r>
    </w:p>
    <w:p w14:paraId="02ABB028" w14:textId="755B5498" w:rsidR="00676718" w:rsidRDefault="00E15F03" w:rsidP="00676718">
      <w:pPr>
        <w:spacing w:line="440" w:lineRule="exact"/>
      </w:pPr>
      <w:r>
        <w:rPr>
          <w:rFonts w:hint="eastAsia"/>
        </w:rPr>
        <w:t>5</w:t>
      </w:r>
      <w:r>
        <w:t>)</w:t>
      </w:r>
      <w:r w:rsidR="00676718">
        <w:rPr>
          <w:rFonts w:hint="eastAsia"/>
        </w:rPr>
        <w:t>降低延迟</w:t>
      </w:r>
      <w:r w:rsidR="00676718">
        <w:rPr>
          <w:rFonts w:hint="eastAsia"/>
        </w:rPr>
        <w:t>Delay</w:t>
      </w:r>
      <w:r w:rsidR="00676718">
        <w:rPr>
          <w:rFonts w:hint="eastAsia"/>
        </w:rPr>
        <w:t>，提高其性能</w:t>
      </w:r>
      <w:r w:rsidR="000116A6">
        <w:t>P</w:t>
      </w:r>
      <w:r w:rsidR="00676718">
        <w:rPr>
          <w:rFonts w:hint="eastAsia"/>
        </w:rPr>
        <w:t>erformance</w:t>
      </w:r>
      <w:r w:rsidR="00676718">
        <w:rPr>
          <w:rFonts w:hint="eastAsia"/>
        </w:rPr>
        <w:t>。</w:t>
      </w:r>
    </w:p>
    <w:p w14:paraId="026303B0" w14:textId="77777777" w:rsidR="007B005D" w:rsidRDefault="007B005D" w:rsidP="00676718">
      <w:pPr>
        <w:spacing w:line="440" w:lineRule="exact"/>
      </w:pPr>
    </w:p>
    <w:p w14:paraId="3CFD8B17" w14:textId="64E3633D" w:rsidR="00676718" w:rsidRDefault="00000000" w:rsidP="00676718">
      <w:pPr>
        <w:spacing w:line="440" w:lineRule="exact"/>
      </w:pPr>
      <w:hyperlink r:id="rId74" w:history="1">
        <w:r w:rsidR="005F353C">
          <w:rPr>
            <w:rStyle w:val="a9"/>
            <w:rFonts w:hint="eastAsia"/>
          </w:rPr>
          <w:t>Java</w:t>
        </w:r>
        <w:r w:rsidR="005F353C">
          <w:rPr>
            <w:rStyle w:val="a9"/>
            <w:rFonts w:hint="eastAsia"/>
          </w:rPr>
          <w:t>内存分区</w:t>
        </w:r>
      </w:hyperlink>
      <w:r w:rsidR="00676718">
        <w:rPr>
          <w:rFonts w:hint="eastAsia"/>
        </w:rPr>
        <w:t>，</w:t>
      </w:r>
    </w:p>
    <w:p w14:paraId="4CF381C1" w14:textId="77777777" w:rsidR="00676718" w:rsidRDefault="00000000" w:rsidP="00676718">
      <w:pPr>
        <w:spacing w:line="440" w:lineRule="exact"/>
      </w:pPr>
      <w:hyperlink r:id="rId75" w:anchor="summary" w:history="1">
        <w:r w:rsidR="00676718" w:rsidRPr="00B60374">
          <w:rPr>
            <w:rStyle w:val="a9"/>
            <w:rFonts w:hint="eastAsia"/>
          </w:rPr>
          <w:t>下面这条语句一共创建了多少个对象：</w:t>
        </w:r>
        <w:r w:rsidR="00676718" w:rsidRPr="00B60374">
          <w:rPr>
            <w:rStyle w:val="a9"/>
            <w:rFonts w:hint="eastAsia"/>
          </w:rPr>
          <w:t>String s="welcome"+"to"+360</w:t>
        </w:r>
        <w:r w:rsidR="00676718" w:rsidRPr="00B60374">
          <w:rPr>
            <w:rStyle w:val="a9"/>
            <w:rFonts w:hint="eastAsia"/>
          </w:rPr>
          <w:t>？牛客网</w:t>
        </w:r>
      </w:hyperlink>
      <w:r w:rsidR="00676718" w:rsidRPr="00B60374">
        <w:rPr>
          <w:rFonts w:hint="eastAsia"/>
        </w:rPr>
        <w:t>，</w:t>
      </w:r>
    </w:p>
    <w:p w14:paraId="7A5EC2D0" w14:textId="75B31645" w:rsidR="00676718" w:rsidRDefault="00000000" w:rsidP="00676718">
      <w:pPr>
        <w:spacing w:line="440" w:lineRule="exact"/>
      </w:pPr>
      <w:hyperlink r:id="rId76" w:history="1">
        <w:r w:rsidR="00676718" w:rsidRPr="00AE4EC7">
          <w:rPr>
            <w:rStyle w:val="a9"/>
            <w:rFonts w:hint="eastAsia"/>
          </w:rPr>
          <w:t>以下哪些表达式返回为真？牛客网</w:t>
        </w:r>
      </w:hyperlink>
      <w:r w:rsidR="00676718">
        <w:rPr>
          <w:rFonts w:hint="eastAsia"/>
        </w:rPr>
        <w:t>，</w:t>
      </w:r>
      <w:hyperlink r:id="rId77" w:anchor="summary" w:history="1">
        <w:r w:rsidR="00676718" w:rsidRPr="00F93743">
          <w:rPr>
            <w:rStyle w:val="a9"/>
            <w:rFonts w:hint="eastAsia"/>
          </w:rPr>
          <w:t>以下哪个区域不属于新生代？牛客网</w:t>
        </w:r>
      </w:hyperlink>
      <w:r w:rsidR="00676718">
        <w:rPr>
          <w:rFonts w:hint="eastAsia"/>
        </w:rPr>
        <w:t>，</w:t>
      </w:r>
    </w:p>
    <w:p w14:paraId="09A88912" w14:textId="20500052" w:rsidR="00676718" w:rsidRPr="00676718" w:rsidRDefault="00000000" w:rsidP="00485B86">
      <w:pPr>
        <w:spacing w:line="440" w:lineRule="exact"/>
      </w:pPr>
      <w:hyperlink r:id="rId78" w:history="1">
        <w:r w:rsidR="00676718" w:rsidRPr="00D6384D">
          <w:rPr>
            <w:rStyle w:val="a9"/>
            <w:rFonts w:hint="eastAsia"/>
          </w:rPr>
          <w:t>下列</w:t>
        </w:r>
        <w:r w:rsidR="00676718" w:rsidRPr="00D6384D">
          <w:rPr>
            <w:rStyle w:val="a9"/>
            <w:rFonts w:hint="eastAsia"/>
          </w:rPr>
          <w:t>Java</w:t>
        </w:r>
        <w:r w:rsidR="00676718" w:rsidRPr="00D6384D">
          <w:rPr>
            <w:rStyle w:val="a9"/>
            <w:rFonts w:hint="eastAsia"/>
          </w:rPr>
          <w:t>代码中的变量</w:t>
        </w:r>
        <w:r w:rsidR="00676718" w:rsidRPr="00D6384D">
          <w:rPr>
            <w:rStyle w:val="a9"/>
            <w:rFonts w:hint="eastAsia"/>
          </w:rPr>
          <w:t>a</w:t>
        </w:r>
        <w:r w:rsidR="00676718" w:rsidRPr="00D6384D">
          <w:rPr>
            <w:rStyle w:val="a9"/>
            <w:rFonts w:hint="eastAsia"/>
          </w:rPr>
          <w:t>、</w:t>
        </w:r>
        <w:r w:rsidR="00676718" w:rsidRPr="00D6384D">
          <w:rPr>
            <w:rStyle w:val="a9"/>
            <w:rFonts w:hint="eastAsia"/>
          </w:rPr>
          <w:t>b</w:t>
        </w:r>
        <w:r w:rsidR="00676718" w:rsidRPr="00D6384D">
          <w:rPr>
            <w:rStyle w:val="a9"/>
            <w:rFonts w:hint="eastAsia"/>
          </w:rPr>
          <w:t>、</w:t>
        </w:r>
        <w:r w:rsidR="00676718" w:rsidRPr="00D6384D">
          <w:rPr>
            <w:rStyle w:val="a9"/>
            <w:rFonts w:hint="eastAsia"/>
          </w:rPr>
          <w:t>c</w:t>
        </w:r>
        <w:r w:rsidR="00676718" w:rsidRPr="00D6384D">
          <w:rPr>
            <w:rStyle w:val="a9"/>
            <w:rFonts w:hint="eastAsia"/>
          </w:rPr>
          <w:t>分别在内存的什么存储区存放？牛客网</w:t>
        </w:r>
      </w:hyperlink>
      <w:r w:rsidR="00676718">
        <w:rPr>
          <w:rFonts w:hint="eastAsia"/>
        </w:rPr>
        <w:t>，</w:t>
      </w:r>
    </w:p>
    <w:p w14:paraId="19F27A78" w14:textId="56FC1AF8" w:rsidR="00485B86" w:rsidRDefault="00485B86" w:rsidP="00485B86">
      <w:pPr>
        <w:spacing w:line="440" w:lineRule="exact"/>
      </w:pPr>
      <w:r w:rsidRPr="003B7073">
        <w:rPr>
          <w:rFonts w:hint="eastAsia"/>
          <w:color w:val="FF0000"/>
        </w:rPr>
        <w:t>Java</w:t>
      </w:r>
      <w:r w:rsidRPr="003B7073">
        <w:rPr>
          <w:rFonts w:hint="eastAsia"/>
          <w:color w:val="FF0000"/>
        </w:rPr>
        <w:t>内存</w:t>
      </w:r>
      <w:r w:rsidR="003B7073">
        <w:rPr>
          <w:rFonts w:hint="eastAsia"/>
        </w:rPr>
        <w:t>分为</w:t>
      </w:r>
      <w:r>
        <w:rPr>
          <w:rFonts w:hint="eastAsia"/>
        </w:rPr>
        <w:t>5</w:t>
      </w:r>
      <w:r>
        <w:rPr>
          <w:rFonts w:hint="eastAsia"/>
        </w:rPr>
        <w:t>大区域，我们重点关注栈和堆。</w:t>
      </w:r>
    </w:p>
    <w:p w14:paraId="065113CE" w14:textId="2E58A3B4" w:rsidR="00485B86" w:rsidRDefault="00485B86" w:rsidP="00485B86">
      <w:pPr>
        <w:spacing w:line="440" w:lineRule="exact"/>
      </w:pPr>
      <w:r>
        <w:rPr>
          <w:rFonts w:hint="eastAsia"/>
        </w:rPr>
        <w:t>栈：局部变量，对象的地址。</w:t>
      </w:r>
      <w:r w:rsidR="008E7A2B">
        <w:rPr>
          <w:rFonts w:hint="eastAsia"/>
        </w:rPr>
        <w:t>（</w:t>
      </w:r>
      <w:r w:rsidR="008E7A2B">
        <w:rPr>
          <w:rFonts w:hint="eastAsia"/>
        </w:rPr>
        <w:t>JVM</w:t>
      </w:r>
      <w:r w:rsidR="008E7A2B">
        <w:rPr>
          <w:rFonts w:hint="eastAsia"/>
        </w:rPr>
        <w:t>栈）</w:t>
      </w:r>
    </w:p>
    <w:p w14:paraId="6F7180E0" w14:textId="3CA6C25B" w:rsidR="00485B86" w:rsidRDefault="00485B86" w:rsidP="00485B86">
      <w:pPr>
        <w:spacing w:line="440" w:lineRule="exact"/>
      </w:pPr>
      <w:r>
        <w:rPr>
          <w:rFonts w:hint="eastAsia"/>
        </w:rPr>
        <w:t>堆：对象的内容</w:t>
      </w:r>
      <w:r w:rsidR="008E7A2B">
        <w:rPr>
          <w:rFonts w:hint="eastAsia"/>
        </w:rPr>
        <w:t>，字符串常量池。</w:t>
      </w:r>
    </w:p>
    <w:p w14:paraId="706A16AB" w14:textId="126AC1D0" w:rsidR="00485B86" w:rsidRDefault="00485B86" w:rsidP="00485B86">
      <w:pPr>
        <w:spacing w:line="440" w:lineRule="exact"/>
      </w:pPr>
      <w:r>
        <w:rPr>
          <w:rFonts w:hint="eastAsia"/>
        </w:rPr>
        <w:t>方法区：静态资源</w:t>
      </w:r>
      <w:r w:rsidR="007B005D">
        <w:rPr>
          <w:rFonts w:hint="eastAsia"/>
        </w:rPr>
        <w:t>，运行时常量池。</w:t>
      </w:r>
    </w:p>
    <w:p w14:paraId="538CCC34" w14:textId="36E1EC53" w:rsidR="008E7A2B" w:rsidRDefault="008E7A2B" w:rsidP="00485B86">
      <w:pPr>
        <w:spacing w:line="440" w:lineRule="exact"/>
      </w:pPr>
      <w:r>
        <w:rPr>
          <w:rFonts w:hint="eastAsia"/>
        </w:rPr>
        <w:t>本地方法栈：</w:t>
      </w:r>
    </w:p>
    <w:p w14:paraId="1433ECAB" w14:textId="5D77E506" w:rsidR="008E7A2B" w:rsidRDefault="008E7A2B" w:rsidP="00485B86">
      <w:pPr>
        <w:spacing w:line="440" w:lineRule="exact"/>
        <w:rPr>
          <w:rFonts w:hint="eastAsia"/>
        </w:rPr>
      </w:pPr>
      <w:r>
        <w:rPr>
          <w:rFonts w:hint="eastAsia"/>
        </w:rPr>
        <w:t>程序计数器：</w:t>
      </w:r>
    </w:p>
    <w:p w14:paraId="4FB88815" w14:textId="75497806" w:rsidR="008E7A2B" w:rsidRDefault="008E7A2B" w:rsidP="00485B86">
      <w:pPr>
        <w:spacing w:line="440" w:lineRule="exact"/>
      </w:pPr>
    </w:p>
    <w:p w14:paraId="1E8E7BB0" w14:textId="28D23D2A" w:rsidR="008E7A2B" w:rsidRDefault="008E7A2B" w:rsidP="00485B86">
      <w:pPr>
        <w:spacing w:line="440" w:lineRule="exact"/>
        <w:rPr>
          <w:rFonts w:hint="eastAsia"/>
        </w:rPr>
      </w:pPr>
      <w:r w:rsidRPr="008E7A2B">
        <w:rPr>
          <w:rFonts w:hint="eastAsia"/>
        </w:rPr>
        <w:t>同一类线程共享代码和数据空间，每个线程有独立的运行栈和程序计数器（</w:t>
      </w:r>
      <w:r w:rsidRPr="008E7A2B">
        <w:rPr>
          <w:rFonts w:hint="eastAsia"/>
        </w:rPr>
        <w:t>PC</w:t>
      </w:r>
      <w:r w:rsidRPr="008E7A2B">
        <w:rPr>
          <w:rFonts w:hint="eastAsia"/>
        </w:rPr>
        <w:t>）。</w:t>
      </w:r>
    </w:p>
    <w:p w14:paraId="1D222471" w14:textId="4657CFE9" w:rsidR="008E7A2B" w:rsidRDefault="008E7A2B" w:rsidP="00485B86">
      <w:pPr>
        <w:spacing w:line="440" w:lineRule="exact"/>
      </w:pPr>
    </w:p>
    <w:p w14:paraId="31D00259" w14:textId="064A3B71" w:rsidR="007B005D" w:rsidRPr="007B005D" w:rsidRDefault="007B005D" w:rsidP="00485B86">
      <w:pPr>
        <w:spacing w:line="440" w:lineRule="exact"/>
        <w:rPr>
          <w:color w:val="FF0000"/>
        </w:rPr>
      </w:pPr>
      <w:r w:rsidRPr="007B005D">
        <w:rPr>
          <w:rFonts w:hint="eastAsia"/>
          <w:color w:val="FF0000"/>
        </w:rPr>
        <w:t>栈</w:t>
      </w:r>
      <w:r w:rsidRPr="007B005D">
        <w:rPr>
          <w:rFonts w:hint="eastAsia"/>
          <w:color w:val="FF0000"/>
        </w:rPr>
        <w:t>1</w:t>
      </w:r>
    </w:p>
    <w:p w14:paraId="4C920312" w14:textId="77777777" w:rsidR="007B005D" w:rsidRDefault="007B005D" w:rsidP="00485B86">
      <w:pPr>
        <w:spacing w:line="440" w:lineRule="exact"/>
      </w:pPr>
    </w:p>
    <w:p w14:paraId="1A455918" w14:textId="47CADD21" w:rsidR="00D67DFC" w:rsidRDefault="00D67DFC" w:rsidP="00485B86">
      <w:pPr>
        <w:spacing w:line="440" w:lineRule="exact"/>
      </w:pPr>
      <w:r w:rsidRPr="007B005D">
        <w:rPr>
          <w:rFonts w:hint="eastAsia"/>
          <w:color w:val="FF0000"/>
        </w:rPr>
        <w:t>堆</w:t>
      </w:r>
      <w:r w:rsidR="007B005D" w:rsidRPr="007B005D">
        <w:rPr>
          <w:rFonts w:hint="eastAsia"/>
          <w:color w:val="FF0000"/>
        </w:rPr>
        <w:t>1</w:t>
      </w:r>
      <w:r w:rsidRPr="00D67DFC">
        <w:rPr>
          <w:rFonts w:hint="eastAsia"/>
        </w:rPr>
        <w:t>是所有线程共享的，它的目的是存放对象实例。同时它也是</w:t>
      </w:r>
      <w:r w:rsidRPr="00D67DFC">
        <w:rPr>
          <w:rFonts w:hint="eastAsia"/>
        </w:rPr>
        <w:t>GC</w:t>
      </w:r>
      <w:r w:rsidRPr="00D67DFC">
        <w:rPr>
          <w:rFonts w:hint="eastAsia"/>
        </w:rPr>
        <w:t>所管理的主要区域，因此常被称为</w:t>
      </w:r>
      <w:r w:rsidRPr="00D67DFC">
        <w:rPr>
          <w:rFonts w:hint="eastAsia"/>
        </w:rPr>
        <w:t>GC</w:t>
      </w:r>
      <w:r w:rsidRPr="00D67DFC">
        <w:rPr>
          <w:rFonts w:hint="eastAsia"/>
        </w:rPr>
        <w:t>堆，又由于现在收集器常使用分代算法，</w:t>
      </w:r>
      <w:r w:rsidRPr="00D67DFC">
        <w:rPr>
          <w:rFonts w:hint="eastAsia"/>
        </w:rPr>
        <w:t>Java</w:t>
      </w:r>
      <w:r w:rsidRPr="00D67DFC">
        <w:rPr>
          <w:rFonts w:hint="eastAsia"/>
        </w:rPr>
        <w:t>堆中还可以细分为新生代和老年代。</w:t>
      </w:r>
    </w:p>
    <w:p w14:paraId="30F4A3B8" w14:textId="77777777" w:rsidR="00485B86" w:rsidRDefault="00485B86" w:rsidP="00485B86">
      <w:pPr>
        <w:spacing w:line="440" w:lineRule="exact"/>
      </w:pPr>
      <w:r w:rsidRPr="00BC06AD">
        <w:rPr>
          <w:rFonts w:hint="eastAsia"/>
        </w:rPr>
        <w:t>null</w:t>
      </w:r>
      <w:r w:rsidRPr="00BC06AD">
        <w:rPr>
          <w:rFonts w:hint="eastAsia"/>
        </w:rPr>
        <w:t>代表堆内存中根本没有这个东西，而</w:t>
      </w:r>
      <w:r w:rsidRPr="00BC06AD">
        <w:rPr>
          <w:rFonts w:hint="eastAsia"/>
        </w:rPr>
        <w:t>""</w:t>
      </w:r>
      <w:r w:rsidRPr="00BC06AD">
        <w:rPr>
          <w:rFonts w:hint="eastAsia"/>
        </w:rPr>
        <w:t>是有内存空间的</w:t>
      </w:r>
      <w:r>
        <w:rPr>
          <w:rFonts w:hint="eastAsia"/>
        </w:rPr>
        <w:t>。</w:t>
      </w:r>
    </w:p>
    <w:p w14:paraId="6926425A" w14:textId="54A422DC" w:rsidR="008D1E26" w:rsidRDefault="00485B86" w:rsidP="001360C8">
      <w:pPr>
        <w:spacing w:line="440" w:lineRule="exact"/>
      </w:pPr>
      <w:r w:rsidRPr="00EA2B21">
        <w:rPr>
          <w:rFonts w:hint="eastAsia"/>
        </w:rPr>
        <w:t>可以将对象的引用变量设置为</w:t>
      </w:r>
      <w:r w:rsidRPr="00EA2B21">
        <w:rPr>
          <w:rFonts w:hint="eastAsia"/>
        </w:rPr>
        <w:t>null</w:t>
      </w:r>
      <w:r w:rsidRPr="00EA2B21">
        <w:rPr>
          <w:rFonts w:hint="eastAsia"/>
        </w:rPr>
        <w:t>，暗示垃圾回收机制可以回收该对象。</w:t>
      </w:r>
      <w:r w:rsidR="00A92195">
        <w:rPr>
          <w:rFonts w:hint="eastAsia"/>
        </w:rPr>
        <w:t>JDBC</w:t>
      </w:r>
      <w:r>
        <w:rPr>
          <w:rFonts w:hint="eastAsia"/>
        </w:rPr>
        <w:t>关闭资源时就采用了这种方式。</w:t>
      </w:r>
    </w:p>
    <w:p w14:paraId="3148C26E" w14:textId="0EA04556" w:rsidR="00EC0E21" w:rsidRDefault="00EC0E21" w:rsidP="00EC0E21">
      <w:pPr>
        <w:spacing w:line="440" w:lineRule="exact"/>
      </w:pPr>
      <w:r>
        <w:rPr>
          <w:rFonts w:hint="eastAsia"/>
        </w:rPr>
        <w:t>堆是</w:t>
      </w:r>
      <w:r>
        <w:rPr>
          <w:rFonts w:hint="eastAsia"/>
        </w:rPr>
        <w:t>JVM</w:t>
      </w:r>
      <w:r>
        <w:rPr>
          <w:rFonts w:hint="eastAsia"/>
        </w:rPr>
        <w:t>所管理的最大的一块内存空间，主要用于存放各种类的实例对象。</w:t>
      </w:r>
    </w:p>
    <w:p w14:paraId="4F57D6B1" w14:textId="50743850" w:rsidR="00EC0E21" w:rsidRDefault="00EC0E21" w:rsidP="00EC0E21">
      <w:pPr>
        <w:spacing w:line="440" w:lineRule="exact"/>
      </w:pPr>
      <w:r>
        <w:t>JVM</w:t>
      </w:r>
      <w:r>
        <w:rPr>
          <w:rFonts w:hint="eastAsia"/>
        </w:rPr>
        <w:t>将堆划分成两个不同的区域，新生代（</w:t>
      </w:r>
      <w:r>
        <w:rPr>
          <w:rFonts w:hint="eastAsia"/>
        </w:rPr>
        <w:t>Young</w:t>
      </w:r>
      <w:r>
        <w:rPr>
          <w:rFonts w:hint="eastAsia"/>
        </w:rPr>
        <w:t>）、老年代（</w:t>
      </w:r>
      <w:r w:rsidRPr="00EC0E21">
        <w:rPr>
          <w:rFonts w:hint="eastAsia"/>
        </w:rPr>
        <w:t>Old</w:t>
      </w:r>
      <w:r>
        <w:rPr>
          <w:rFonts w:hint="eastAsia"/>
        </w:rPr>
        <w:t>）。新生代</w:t>
      </w:r>
      <w:r w:rsidR="00177300" w:rsidRPr="00177300">
        <w:rPr>
          <w:rFonts w:hint="eastAsia"/>
        </w:rPr>
        <w:t>（</w:t>
      </w:r>
      <w:r w:rsidR="00177300" w:rsidRPr="00177300">
        <w:rPr>
          <w:rFonts w:hint="eastAsia"/>
        </w:rPr>
        <w:t>Young</w:t>
      </w:r>
      <w:r w:rsidR="00177300" w:rsidRPr="00177300">
        <w:rPr>
          <w:rFonts w:hint="eastAsia"/>
        </w:rPr>
        <w:t>）</w:t>
      </w:r>
      <w:r>
        <w:rPr>
          <w:rFonts w:hint="eastAsia"/>
        </w:rPr>
        <w:t>又被划分为三个区域</w:t>
      </w:r>
      <w:r w:rsidR="00177300">
        <w:rPr>
          <w:rFonts w:hint="eastAsia"/>
        </w:rPr>
        <w:t>，</w:t>
      </w:r>
      <w:r>
        <w:rPr>
          <w:rFonts w:hint="eastAsia"/>
        </w:rPr>
        <w:t>Eden</w:t>
      </w:r>
      <w:r>
        <w:rPr>
          <w:rFonts w:hint="eastAsia"/>
        </w:rPr>
        <w:t>、</w:t>
      </w:r>
      <w:r>
        <w:rPr>
          <w:rFonts w:hint="eastAsia"/>
        </w:rPr>
        <w:t>From Survivor</w:t>
      </w:r>
      <w:r>
        <w:rPr>
          <w:rFonts w:hint="eastAsia"/>
        </w:rPr>
        <w:t>、</w:t>
      </w:r>
      <w:r>
        <w:rPr>
          <w:rFonts w:hint="eastAsia"/>
        </w:rPr>
        <w:t>To Survivor</w:t>
      </w:r>
      <w:r>
        <w:rPr>
          <w:rFonts w:hint="eastAsia"/>
        </w:rPr>
        <w:t>。</w:t>
      </w:r>
    </w:p>
    <w:p w14:paraId="307B3585" w14:textId="2374BAB2" w:rsidR="00034181" w:rsidRDefault="00EC0E21" w:rsidP="00034181">
      <w:pPr>
        <w:spacing w:line="440" w:lineRule="exact"/>
      </w:pPr>
      <w:r>
        <w:rPr>
          <w:rFonts w:hint="eastAsia"/>
        </w:rPr>
        <w:t>这样划分的目的是为了使</w:t>
      </w:r>
      <w:r>
        <w:rPr>
          <w:rFonts w:hint="eastAsia"/>
        </w:rPr>
        <w:t>JVM</w:t>
      </w:r>
      <w:r>
        <w:rPr>
          <w:rFonts w:hint="eastAsia"/>
        </w:rPr>
        <w:t>能够更好的管理堆内存中的对象，包括内存的分配以及回收。</w:t>
      </w:r>
    </w:p>
    <w:p w14:paraId="4E6EEA8A" w14:textId="68FB041C" w:rsidR="0084272B" w:rsidRDefault="00034181" w:rsidP="002F3CAD">
      <w:pPr>
        <w:spacing w:line="440" w:lineRule="exact"/>
      </w:pPr>
      <w:r>
        <w:rPr>
          <w:rFonts w:hint="eastAsia"/>
        </w:rPr>
        <w:t>默认的，</w:t>
      </w:r>
      <w:r>
        <w:rPr>
          <w:rFonts w:hint="eastAsia"/>
        </w:rPr>
        <w:t xml:space="preserve">Edem : </w:t>
      </w:r>
      <w:r w:rsidRPr="00034181">
        <w:rPr>
          <w:rFonts w:hint="eastAsia"/>
        </w:rPr>
        <w:t>From</w:t>
      </w:r>
      <w:r>
        <w:t xml:space="preserve"> </w:t>
      </w:r>
      <w:r>
        <w:rPr>
          <w:rFonts w:hint="eastAsia"/>
        </w:rPr>
        <w:t xml:space="preserve">: </w:t>
      </w:r>
      <w:r w:rsidRPr="00034181">
        <w:rPr>
          <w:rFonts w:hint="eastAsia"/>
        </w:rPr>
        <w:t xml:space="preserve">To </w:t>
      </w:r>
      <w:r>
        <w:rPr>
          <w:rFonts w:hint="eastAsia"/>
        </w:rPr>
        <w:t>= 8 : 1 : 1</w:t>
      </w:r>
      <w:r>
        <w:rPr>
          <w:rFonts w:hint="eastAsia"/>
        </w:rPr>
        <w:t>，</w:t>
      </w:r>
      <w:r>
        <w:rPr>
          <w:rFonts w:hint="eastAsia"/>
        </w:rPr>
        <w:t>JVM</w:t>
      </w:r>
      <w:r>
        <w:rPr>
          <w:rFonts w:hint="eastAsia"/>
        </w:rPr>
        <w:t>每次只会使用</w:t>
      </w:r>
      <w:r>
        <w:rPr>
          <w:rFonts w:hint="eastAsia"/>
        </w:rPr>
        <w:t>Eden</w:t>
      </w:r>
      <w:r>
        <w:rPr>
          <w:rFonts w:hint="eastAsia"/>
        </w:rPr>
        <w:t>和其中的一块</w:t>
      </w:r>
      <w:r>
        <w:rPr>
          <w:rFonts w:hint="eastAsia"/>
        </w:rPr>
        <w:t>Survivor</w:t>
      </w:r>
      <w:r>
        <w:rPr>
          <w:rFonts w:hint="eastAsia"/>
        </w:rPr>
        <w:t>区域来为对象服务，所以无论什么时候，总是有一块</w:t>
      </w:r>
      <w:r>
        <w:rPr>
          <w:rFonts w:hint="eastAsia"/>
        </w:rPr>
        <w:t>Survivor</w:t>
      </w:r>
      <w:r>
        <w:rPr>
          <w:rFonts w:hint="eastAsia"/>
        </w:rPr>
        <w:t>区域是空闲着的。因此，新生代实际可用的内存空间为</w:t>
      </w:r>
      <w:r>
        <w:rPr>
          <w:rFonts w:hint="eastAsia"/>
        </w:rPr>
        <w:t>90%</w:t>
      </w:r>
      <w:r>
        <w:rPr>
          <w:rFonts w:hint="eastAsia"/>
        </w:rPr>
        <w:t>的新生代空间。</w:t>
      </w:r>
      <w:r w:rsidR="0084272B" w:rsidRPr="0084272B">
        <w:rPr>
          <w:rFonts w:hint="eastAsia"/>
        </w:rPr>
        <w:t>在</w:t>
      </w:r>
      <w:r w:rsidR="0084272B" w:rsidRPr="0084272B">
        <w:rPr>
          <w:rFonts w:hint="eastAsia"/>
        </w:rPr>
        <w:t xml:space="preserve">JDK8 </w:t>
      </w:r>
      <w:r w:rsidR="0084272B">
        <w:rPr>
          <w:rFonts w:hint="eastAsia"/>
        </w:rPr>
        <w:t>H</w:t>
      </w:r>
      <w:r w:rsidR="0084272B" w:rsidRPr="0084272B">
        <w:rPr>
          <w:rFonts w:hint="eastAsia"/>
        </w:rPr>
        <w:t>otspot</w:t>
      </w:r>
      <w:r w:rsidR="0084272B" w:rsidRPr="0084272B">
        <w:rPr>
          <w:rFonts w:hint="eastAsia"/>
        </w:rPr>
        <w:t>移除了永久代用元空间</w:t>
      </w:r>
      <w:r w:rsidR="0084272B">
        <w:rPr>
          <w:rFonts w:hint="eastAsia"/>
        </w:rPr>
        <w:t>（</w:t>
      </w:r>
      <w:r w:rsidR="0084272B" w:rsidRPr="0084272B">
        <w:rPr>
          <w:rFonts w:hint="eastAsia"/>
        </w:rPr>
        <w:t>Metaspace</w:t>
      </w:r>
      <w:r w:rsidR="0084272B">
        <w:rPr>
          <w:rFonts w:hint="eastAsia"/>
        </w:rPr>
        <w:t>）</w:t>
      </w:r>
      <w:r w:rsidR="0084272B" w:rsidRPr="0084272B">
        <w:rPr>
          <w:rFonts w:hint="eastAsia"/>
        </w:rPr>
        <w:t>取而代之</w:t>
      </w:r>
      <w:r w:rsidR="0084272B">
        <w:rPr>
          <w:rFonts w:hint="eastAsia"/>
        </w:rPr>
        <w:t>，</w:t>
      </w:r>
      <w:r w:rsidR="0084272B" w:rsidRPr="0084272B">
        <w:rPr>
          <w:rFonts w:hint="eastAsia"/>
        </w:rPr>
        <w:t>这时候字符串常量池还在堆</w:t>
      </w:r>
      <w:r w:rsidR="0084272B">
        <w:rPr>
          <w:rFonts w:hint="eastAsia"/>
        </w:rPr>
        <w:t>，</w:t>
      </w:r>
      <w:r w:rsidR="0084272B" w:rsidRPr="0084272B">
        <w:rPr>
          <w:rFonts w:hint="eastAsia"/>
        </w:rPr>
        <w:t>运行时常量池还在方法区</w:t>
      </w:r>
      <w:r w:rsidR="0084272B">
        <w:rPr>
          <w:rFonts w:hint="eastAsia"/>
        </w:rPr>
        <w:t>，</w:t>
      </w:r>
      <w:r w:rsidR="0084272B" w:rsidRPr="0084272B">
        <w:rPr>
          <w:rFonts w:hint="eastAsia"/>
        </w:rPr>
        <w:t>只不过方法区的实现从永久代变成了元空间（</w:t>
      </w:r>
      <w:r w:rsidR="0084272B" w:rsidRPr="0084272B">
        <w:rPr>
          <w:rFonts w:hint="eastAsia"/>
        </w:rPr>
        <w:t>Metaspace</w:t>
      </w:r>
      <w:r w:rsidR="0084272B" w:rsidRPr="0084272B">
        <w:rPr>
          <w:rFonts w:hint="eastAsia"/>
        </w:rPr>
        <w:t>）</w:t>
      </w:r>
      <w:r w:rsidR="0084272B">
        <w:rPr>
          <w:rFonts w:hint="eastAsia"/>
        </w:rPr>
        <w:t>。</w:t>
      </w:r>
    </w:p>
    <w:p w14:paraId="00D98D94" w14:textId="77777777" w:rsidR="008E7A2B" w:rsidRDefault="008E7A2B" w:rsidP="002F3CAD">
      <w:pPr>
        <w:spacing w:line="440" w:lineRule="exact"/>
        <w:rPr>
          <w:rFonts w:hint="eastAsia"/>
        </w:rPr>
      </w:pPr>
    </w:p>
    <w:p w14:paraId="5EE31E0C" w14:textId="58F8735F" w:rsidR="002F3CAD" w:rsidRDefault="002F3CAD" w:rsidP="002F3CAD">
      <w:pPr>
        <w:spacing w:line="440" w:lineRule="exact"/>
      </w:pPr>
      <w:r w:rsidRPr="005075B4">
        <w:rPr>
          <w:rFonts w:hint="eastAsia"/>
          <w:color w:val="FF0000"/>
        </w:rPr>
        <w:t>字符串常量池</w:t>
      </w:r>
      <w:r>
        <w:rPr>
          <w:rFonts w:hint="eastAsia"/>
        </w:rPr>
        <w:t>（</w:t>
      </w:r>
      <w:r w:rsidRPr="002F3CAD">
        <w:rPr>
          <w:rFonts w:hint="eastAsia"/>
        </w:rPr>
        <w:t>StringPool</w:t>
      </w:r>
      <w:r>
        <w:rPr>
          <w:rFonts w:hint="eastAsia"/>
        </w:rPr>
        <w:t>）</w:t>
      </w:r>
      <w:r w:rsidR="008428C7">
        <w:rPr>
          <w:rFonts w:hint="eastAsia"/>
        </w:rPr>
        <w:t>是堆中常量</w:t>
      </w:r>
      <w:r>
        <w:rPr>
          <w:rFonts w:hint="eastAsia"/>
        </w:rPr>
        <w:t>池。在工作中，</w:t>
      </w:r>
      <w:r>
        <w:rPr>
          <w:rFonts w:hint="eastAsia"/>
        </w:rPr>
        <w:t>String</w:t>
      </w:r>
      <w:r>
        <w:rPr>
          <w:rFonts w:hint="eastAsia"/>
        </w:rPr>
        <w:t>类是我们使用频率非常高的一种对象类型。</w:t>
      </w:r>
      <w:r>
        <w:rPr>
          <w:rFonts w:hint="eastAsia"/>
        </w:rPr>
        <w:t>JVM</w:t>
      </w:r>
      <w:r>
        <w:rPr>
          <w:rFonts w:hint="eastAsia"/>
        </w:rPr>
        <w:t>为了提升性能和减少内存开销，避免字符串的重复创建，其维护了一块特殊的内存空间，即字符串常量池。字符串常量池由</w:t>
      </w:r>
      <w:r>
        <w:rPr>
          <w:rFonts w:hint="eastAsia"/>
        </w:rPr>
        <w:t>String</w:t>
      </w:r>
      <w:r>
        <w:rPr>
          <w:rFonts w:hint="eastAsia"/>
        </w:rPr>
        <w:t>类私有</w:t>
      </w:r>
      <w:r w:rsidR="003B25A0">
        <w:rPr>
          <w:rFonts w:hint="eastAsia"/>
        </w:rPr>
        <w:t>地</w:t>
      </w:r>
      <w:r>
        <w:rPr>
          <w:rFonts w:hint="eastAsia"/>
        </w:rPr>
        <w:t>维护。</w:t>
      </w:r>
    </w:p>
    <w:p w14:paraId="04CD5F58" w14:textId="67DE1084" w:rsidR="00A758A8" w:rsidRPr="00A758A8" w:rsidRDefault="0073347A" w:rsidP="00F3579F">
      <w:pPr>
        <w:spacing w:line="440" w:lineRule="exact"/>
      </w:pPr>
      <w:r w:rsidRPr="0073347A">
        <w:rPr>
          <w:rFonts w:hint="eastAsia"/>
        </w:rPr>
        <w:lastRenderedPageBreak/>
        <w:t>在</w:t>
      </w:r>
      <w:r w:rsidRPr="0073347A">
        <w:rPr>
          <w:rFonts w:hint="eastAsia"/>
        </w:rPr>
        <w:t>JDK7</w:t>
      </w:r>
      <w:r w:rsidRPr="0073347A">
        <w:rPr>
          <w:rFonts w:hint="eastAsia"/>
        </w:rPr>
        <w:t>之前字符串常量池是在永久代里边的，但是在</w:t>
      </w:r>
      <w:r w:rsidRPr="0073347A">
        <w:rPr>
          <w:rFonts w:hint="eastAsia"/>
        </w:rPr>
        <w:t>JDK7</w:t>
      </w:r>
      <w:r w:rsidRPr="0073347A">
        <w:rPr>
          <w:rFonts w:hint="eastAsia"/>
        </w:rPr>
        <w:t>之后，把字符串常量池分进了堆里边。</w:t>
      </w:r>
      <w:r w:rsidR="005648B7">
        <w:rPr>
          <w:rFonts w:hint="eastAsia"/>
        </w:rPr>
        <w:t>（意思是</w:t>
      </w:r>
      <w:r w:rsidR="005648B7">
        <w:rPr>
          <w:rFonts w:hint="eastAsia"/>
        </w:rPr>
        <w:t>JDK</w:t>
      </w:r>
      <w:r w:rsidR="005648B7">
        <w:t>7</w:t>
      </w:r>
      <w:r w:rsidR="005648B7">
        <w:rPr>
          <w:rFonts w:hint="eastAsia"/>
        </w:rPr>
        <w:t>之后，字符串常量池</w:t>
      </w:r>
      <w:r w:rsidR="005648B7" w:rsidRPr="005648B7">
        <w:rPr>
          <w:rFonts w:hint="eastAsia"/>
          <w:u w:val="single"/>
        </w:rPr>
        <w:t>即现在的堆中常量池</w:t>
      </w:r>
      <w:r w:rsidR="005648B7">
        <w:rPr>
          <w:rFonts w:hint="eastAsia"/>
        </w:rPr>
        <w:t>和运行时常量池都从永久带</w:t>
      </w:r>
      <w:r w:rsidR="005648B7" w:rsidRPr="005648B7">
        <w:rPr>
          <w:rFonts w:hint="eastAsia"/>
          <w:u w:val="single"/>
        </w:rPr>
        <w:t>即现在的方法区</w:t>
      </w:r>
      <w:r w:rsidR="005648B7">
        <w:rPr>
          <w:rFonts w:hint="eastAsia"/>
        </w:rPr>
        <w:t>里面移除了。）</w:t>
      </w:r>
      <w:r w:rsidR="003E7A03">
        <w:rPr>
          <w:rFonts w:hint="eastAsia"/>
        </w:rPr>
        <w:t>（享元模式</w:t>
      </w:r>
      <w:r w:rsidR="003E7A03">
        <w:rPr>
          <w:rFonts w:hint="eastAsia"/>
        </w:rPr>
        <w:t>/</w:t>
      </w:r>
      <w:r w:rsidR="003E7A03">
        <w:rPr>
          <w:rFonts w:hint="eastAsia"/>
        </w:rPr>
        <w:t>包括</w:t>
      </w:r>
      <w:r w:rsidR="003E7A03">
        <w:rPr>
          <w:rFonts w:hint="eastAsia"/>
        </w:rPr>
        <w:t>Integer</w:t>
      </w:r>
      <w:r w:rsidR="003E7A03">
        <w:rPr>
          <w:rFonts w:hint="eastAsia"/>
        </w:rPr>
        <w:t>高效范围。）</w:t>
      </w:r>
    </w:p>
    <w:p w14:paraId="1701F3ED" w14:textId="5BF4F3E1" w:rsidR="008428C7" w:rsidRPr="00A758A8" w:rsidRDefault="008428C7" w:rsidP="002F3CAD">
      <w:pPr>
        <w:spacing w:line="440" w:lineRule="exact"/>
      </w:pPr>
    </w:p>
    <w:p w14:paraId="5F3CE6F6" w14:textId="77777777" w:rsidR="005075B4" w:rsidRPr="005648B7" w:rsidRDefault="005075B4" w:rsidP="002F3CAD">
      <w:pPr>
        <w:spacing w:line="440" w:lineRule="exact"/>
      </w:pPr>
    </w:p>
    <w:p w14:paraId="0C12D175" w14:textId="7E1FD95D" w:rsidR="0073731E" w:rsidRDefault="00000000" w:rsidP="001360C8">
      <w:pPr>
        <w:spacing w:line="440" w:lineRule="exact"/>
      </w:pPr>
      <w:hyperlink r:id="rId79" w:history="1">
        <w:r w:rsidR="00FC7A84" w:rsidRPr="00FC7A84">
          <w:rPr>
            <w:rStyle w:val="a9"/>
            <w:rFonts w:hint="eastAsia"/>
          </w:rPr>
          <w:t>堆中常量池</w:t>
        </w:r>
        <w:r w:rsidR="00FC7A84" w:rsidRPr="00FC7A84">
          <w:rPr>
            <w:rStyle w:val="a9"/>
            <w:rFonts w:hint="eastAsia"/>
          </w:rPr>
          <w:t>/</w:t>
        </w:r>
        <w:r w:rsidR="00FC7A84" w:rsidRPr="00FC7A84">
          <w:rPr>
            <w:rStyle w:val="a9"/>
            <w:rFonts w:hint="eastAsia"/>
          </w:rPr>
          <w:t>方法区常量池</w:t>
        </w:r>
        <w:r w:rsidR="00FC7A84" w:rsidRPr="00FC7A84">
          <w:rPr>
            <w:rStyle w:val="a9"/>
            <w:rFonts w:hint="eastAsia"/>
          </w:rPr>
          <w:t>.png</w:t>
        </w:r>
      </w:hyperlink>
      <w:r w:rsidR="00FC7A84">
        <w:rPr>
          <w:rFonts w:hint="eastAsia"/>
        </w:rPr>
        <w:t>，</w:t>
      </w:r>
      <w:hyperlink r:id="rId80" w:history="1">
        <w:r w:rsidR="0073731E">
          <w:rPr>
            <w:rStyle w:val="a9"/>
            <w:rFonts w:hint="eastAsia"/>
          </w:rPr>
          <w:t>Class</w:t>
        </w:r>
        <w:r w:rsidR="0073731E">
          <w:rPr>
            <w:rStyle w:val="a9"/>
            <w:rFonts w:hint="eastAsia"/>
          </w:rPr>
          <w:t>文件常量池</w:t>
        </w:r>
        <w:r w:rsidR="0073731E">
          <w:rPr>
            <w:rStyle w:val="a9"/>
            <w:rFonts w:hint="eastAsia"/>
          </w:rPr>
          <w:t>/</w:t>
        </w:r>
        <w:r w:rsidR="0073731E">
          <w:rPr>
            <w:rStyle w:val="a9"/>
            <w:rFonts w:hint="eastAsia"/>
          </w:rPr>
          <w:t>运行时常量池</w:t>
        </w:r>
        <w:r w:rsidR="0073731E">
          <w:rPr>
            <w:rStyle w:val="a9"/>
            <w:rFonts w:hint="eastAsia"/>
          </w:rPr>
          <w:t>.png</w:t>
        </w:r>
      </w:hyperlink>
      <w:r w:rsidR="0073731E">
        <w:rPr>
          <w:rFonts w:hint="eastAsia"/>
        </w:rPr>
        <w:t>，</w:t>
      </w:r>
    </w:p>
    <w:p w14:paraId="53B24441" w14:textId="16118C6F" w:rsidR="005826C0" w:rsidRDefault="005826C0" w:rsidP="005826C0">
      <w:pPr>
        <w:spacing w:line="440" w:lineRule="exact"/>
      </w:pPr>
      <w:r w:rsidRPr="005075B4">
        <w:rPr>
          <w:rFonts w:hint="eastAsia"/>
          <w:color w:val="FF0000"/>
        </w:rPr>
        <w:t>运行时常量池</w:t>
      </w:r>
      <w:r w:rsidRPr="005075B4">
        <w:rPr>
          <w:rFonts w:hint="eastAsia"/>
        </w:rPr>
        <w:t>是方法区的一部分</w:t>
      </w:r>
      <w:r>
        <w:rPr>
          <w:rFonts w:hint="eastAsia"/>
        </w:rPr>
        <w:t>。运行时常量池是当</w:t>
      </w:r>
      <w:r>
        <w:rPr>
          <w:rFonts w:hint="eastAsia"/>
        </w:rPr>
        <w:t>Class</w:t>
      </w:r>
      <w:r>
        <w:rPr>
          <w:rFonts w:hint="eastAsia"/>
        </w:rPr>
        <w:t>文件被加载到内存后，</w:t>
      </w:r>
      <w:r>
        <w:rPr>
          <w:rFonts w:hint="eastAsia"/>
        </w:rPr>
        <w:t>Java</w:t>
      </w:r>
      <w:r>
        <w:rPr>
          <w:rFonts w:hint="eastAsia"/>
        </w:rPr>
        <w:t>虚拟机会将</w:t>
      </w:r>
      <w:r>
        <w:rPr>
          <w:rFonts w:hint="eastAsia"/>
        </w:rPr>
        <w:t>Class</w:t>
      </w:r>
      <w:r>
        <w:rPr>
          <w:rFonts w:hint="eastAsia"/>
        </w:rPr>
        <w:t>文件常量池里的内容转移到运行时常量池里（运行时常量池也是每个类都有一个）。运行时常量池相对于</w:t>
      </w:r>
      <w:r>
        <w:rPr>
          <w:rFonts w:hint="eastAsia"/>
        </w:rPr>
        <w:t>Class</w:t>
      </w:r>
      <w:r>
        <w:rPr>
          <w:rFonts w:hint="eastAsia"/>
        </w:rPr>
        <w:t>文件常量池的另外一个重要特征是具备动态性，</w:t>
      </w:r>
      <w:r>
        <w:rPr>
          <w:rFonts w:hint="eastAsia"/>
        </w:rPr>
        <w:t>Java</w:t>
      </w:r>
      <w:r>
        <w:rPr>
          <w:rFonts w:hint="eastAsia"/>
        </w:rPr>
        <w:t>语言并不要求常量一定只有编译期才能产生，也就是并非预置入</w:t>
      </w:r>
      <w:r>
        <w:rPr>
          <w:rFonts w:hint="eastAsia"/>
        </w:rPr>
        <w:t>Class</w:t>
      </w:r>
      <w:r>
        <w:rPr>
          <w:rFonts w:hint="eastAsia"/>
        </w:rPr>
        <w:t>文件中常量池的内容才能进入方法区运行时常量池，运行期间也可能将新的常量放入池中。</w:t>
      </w:r>
    </w:p>
    <w:p w14:paraId="0C344CD7" w14:textId="1598C482" w:rsidR="00B333C4" w:rsidRDefault="00B333C4" w:rsidP="00B333C4">
      <w:pPr>
        <w:spacing w:line="440" w:lineRule="exact"/>
      </w:pPr>
      <w:r w:rsidRPr="007B005D">
        <w:rPr>
          <w:rFonts w:hint="eastAsia"/>
        </w:rPr>
        <w:t>在</w:t>
      </w:r>
      <w:r w:rsidRPr="007B005D">
        <w:rPr>
          <w:rFonts w:hint="eastAsia"/>
        </w:rPr>
        <w:t>JDK7</w:t>
      </w:r>
      <w:r w:rsidRPr="007B005D">
        <w:rPr>
          <w:rFonts w:hint="eastAsia"/>
        </w:rPr>
        <w:t>之前，方法区也被称为永久代</w:t>
      </w:r>
      <w:r>
        <w:rPr>
          <w:rFonts w:hint="eastAsia"/>
        </w:rPr>
        <w:t>。</w:t>
      </w:r>
    </w:p>
    <w:p w14:paraId="5A50452D" w14:textId="4D7481E3" w:rsidR="005826C0" w:rsidRDefault="00B333C4" w:rsidP="00B333C4">
      <w:pPr>
        <w:spacing w:line="440" w:lineRule="exact"/>
      </w:pPr>
      <w:r>
        <w:rPr>
          <w:rFonts w:hint="eastAsia"/>
        </w:rPr>
        <w:t>不过自从</w:t>
      </w:r>
      <w:r>
        <w:rPr>
          <w:rFonts w:hint="eastAsia"/>
        </w:rPr>
        <w:t>JDK7</w:t>
      </w:r>
      <w:r>
        <w:rPr>
          <w:rFonts w:hint="eastAsia"/>
        </w:rPr>
        <w:t>之后，</w:t>
      </w:r>
      <w:r>
        <w:rPr>
          <w:rFonts w:hint="eastAsia"/>
        </w:rPr>
        <w:t>Hotspot</w:t>
      </w:r>
      <w:r>
        <w:rPr>
          <w:rFonts w:hint="eastAsia"/>
        </w:rPr>
        <w:t>虚拟机便将运行时常量池从永久代移除了。</w:t>
      </w:r>
    </w:p>
    <w:p w14:paraId="786B7193" w14:textId="258C355C" w:rsidR="009C270C" w:rsidRDefault="009C270C" w:rsidP="001360C8">
      <w:pPr>
        <w:spacing w:line="440" w:lineRule="exact"/>
      </w:pPr>
    </w:p>
    <w:p w14:paraId="0EE7DFB2" w14:textId="3C538BBB" w:rsidR="00A27CF3" w:rsidRDefault="00A27CF3" w:rsidP="001360C8">
      <w:pPr>
        <w:spacing w:line="440" w:lineRule="exact"/>
      </w:pPr>
      <w:r>
        <w:rPr>
          <w:rFonts w:hint="eastAsia"/>
        </w:rPr>
        <w:t>错误描述：</w:t>
      </w:r>
      <w:r w:rsidRPr="00A27CF3">
        <w:rPr>
          <w:rFonts w:hint="eastAsia"/>
        </w:rPr>
        <w:t>方法区用于存储</w:t>
      </w:r>
      <w:r w:rsidRPr="00A27CF3">
        <w:rPr>
          <w:rFonts w:hint="eastAsia"/>
        </w:rPr>
        <w:t>JVM</w:t>
      </w:r>
      <w:r w:rsidRPr="00A27CF3">
        <w:rPr>
          <w:rFonts w:hint="eastAsia"/>
        </w:rPr>
        <w:t>加载的类信息、常量、静态变量、以及编译器编译后的代码等数据，是线程隔离的</w:t>
      </w:r>
      <w:r>
        <w:rPr>
          <w:rFonts w:hint="eastAsia"/>
        </w:rPr>
        <w:t>。</w:t>
      </w:r>
    </w:p>
    <w:p w14:paraId="319E8F7B" w14:textId="59EB10AA" w:rsidR="002E2A7B" w:rsidRDefault="002E2A7B" w:rsidP="001360C8">
      <w:pPr>
        <w:spacing w:line="440" w:lineRule="exact"/>
      </w:pPr>
      <w:r w:rsidRPr="002E2A7B">
        <w:rPr>
          <w:rFonts w:hint="eastAsia"/>
        </w:rPr>
        <w:t>方法区在</w:t>
      </w:r>
      <w:r w:rsidRPr="002E2A7B">
        <w:rPr>
          <w:rFonts w:hint="eastAsia"/>
        </w:rPr>
        <w:t>JVM</w:t>
      </w:r>
      <w:r w:rsidRPr="002E2A7B">
        <w:rPr>
          <w:rFonts w:hint="eastAsia"/>
        </w:rPr>
        <w:t>中也是一个非常重要的区域，它与堆一样，是被线程共享的区域。</w:t>
      </w:r>
      <w:r w:rsidRPr="002E2A7B">
        <w:rPr>
          <w:rFonts w:hint="eastAsia"/>
        </w:rPr>
        <w:t xml:space="preserve"> </w:t>
      </w:r>
      <w:r w:rsidRPr="002E2A7B">
        <w:rPr>
          <w:rFonts w:hint="eastAsia"/>
        </w:rPr>
        <w:t>在方法区中，存储了每个类的信息（包括类的名称、方法信息、字段信息）、静态变量、常量以及编译器编译后的代码等。</w:t>
      </w:r>
    </w:p>
    <w:p w14:paraId="13A20127" w14:textId="77777777" w:rsidR="00A27CF3" w:rsidRPr="00A27CF3" w:rsidRDefault="00A27CF3" w:rsidP="001360C8">
      <w:pPr>
        <w:spacing w:line="440" w:lineRule="exact"/>
      </w:pPr>
    </w:p>
    <w:p w14:paraId="65F8FC5D" w14:textId="6F21CD26" w:rsidR="009D0569" w:rsidRDefault="00485B86" w:rsidP="009D0569">
      <w:pPr>
        <w:spacing w:line="440" w:lineRule="exact"/>
      </w:pPr>
      <w:r>
        <w:rPr>
          <w:rFonts w:hint="eastAsia"/>
        </w:rPr>
        <w:t>S</w:t>
      </w:r>
      <w:r>
        <w:t xml:space="preserve">tring </w:t>
      </w:r>
      <w:r>
        <w:rPr>
          <w:rFonts w:hint="eastAsia"/>
        </w:rPr>
        <w:t>str</w:t>
      </w:r>
      <w:r>
        <w:t xml:space="preserve">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创建了几个对象？在上述创建过对象后的基础上再创建</w:t>
      </w:r>
      <w:r>
        <w:rPr>
          <w:rFonts w:hint="eastAsia"/>
        </w:rPr>
        <w:t>String</w:t>
      </w:r>
      <w:r>
        <w:t xml:space="preserve"> </w:t>
      </w:r>
      <w:r>
        <w:rPr>
          <w:rFonts w:hint="eastAsia"/>
        </w:rPr>
        <w:t>str</w:t>
      </w:r>
      <w:r>
        <w:t xml:space="preserve">1 </w:t>
      </w:r>
      <w:r>
        <w:rPr>
          <w:rFonts w:hint="eastAsia"/>
        </w:rPr>
        <w:t>=</w:t>
      </w:r>
      <w:r>
        <w:t xml:space="preserve"> </w:t>
      </w:r>
      <w:r>
        <w:rPr>
          <w:rFonts w:hint="eastAsia"/>
        </w:rPr>
        <w:t>new</w:t>
      </w:r>
      <w:r>
        <w:t xml:space="preserve"> </w:t>
      </w:r>
      <w:r>
        <w:rPr>
          <w:rFonts w:hint="eastAsia"/>
        </w:rPr>
        <w:t>String</w:t>
      </w:r>
      <w:r>
        <w:t>(</w:t>
      </w:r>
      <w:r>
        <w:rPr>
          <w:rFonts w:hint="eastAsia"/>
        </w:rPr>
        <w:t>"aaa"</w:t>
      </w:r>
      <w:r>
        <w:t>)</w:t>
      </w:r>
      <w:r>
        <w:rPr>
          <w:rFonts w:hint="eastAsia"/>
        </w:rPr>
        <w:t>一共创建了几个对象？并说明原因。</w:t>
      </w:r>
    </w:p>
    <w:p w14:paraId="7EC82C21" w14:textId="501AB65A" w:rsidR="00EB5FB8" w:rsidRPr="009D0569" w:rsidRDefault="00EB5FB8" w:rsidP="009D0569">
      <w:pPr>
        <w:spacing w:line="440" w:lineRule="exact"/>
      </w:pPr>
      <w:r>
        <w:rPr>
          <w:rFonts w:hint="eastAsia"/>
        </w:rPr>
        <w:t>2</w:t>
      </w:r>
      <w:r>
        <w:rPr>
          <w:rFonts w:hint="eastAsia"/>
        </w:rPr>
        <w:t>个，</w:t>
      </w:r>
      <w:r>
        <w:rPr>
          <w:rFonts w:hint="eastAsia"/>
        </w:rPr>
        <w:t>1</w:t>
      </w:r>
      <w:r>
        <w:rPr>
          <w:rFonts w:hint="eastAsia"/>
        </w:rPr>
        <w:t>个。</w:t>
      </w:r>
    </w:p>
    <w:p w14:paraId="1BF658C6" w14:textId="66B1200F" w:rsidR="009D0569" w:rsidRPr="009D0569" w:rsidRDefault="009D0569" w:rsidP="009D0569">
      <w:pPr>
        <w:spacing w:line="440" w:lineRule="exact"/>
      </w:pPr>
      <w:r w:rsidRPr="009D0569">
        <w:rPr>
          <w:rFonts w:hint="eastAsia"/>
        </w:rPr>
        <w:t>采用字面值的方式创建一个字符串时，</w:t>
      </w:r>
      <w:r w:rsidRPr="009D0569">
        <w:rPr>
          <w:rFonts w:hint="eastAsia"/>
        </w:rPr>
        <w:t>JVM</w:t>
      </w:r>
      <w:r w:rsidRPr="009D0569">
        <w:rPr>
          <w:rFonts w:hint="eastAsia"/>
        </w:rPr>
        <w:t>首先会去字符串池中查找是否存在</w:t>
      </w:r>
      <w:r w:rsidRPr="009D0569">
        <w:rPr>
          <w:rFonts w:hint="eastAsia"/>
        </w:rPr>
        <w:t>"aaa"</w:t>
      </w:r>
      <w:r w:rsidRPr="009D0569">
        <w:rPr>
          <w:rFonts w:hint="eastAsia"/>
        </w:rPr>
        <w:t>这个对象，如果不存在，则在字符串池中创建</w:t>
      </w:r>
      <w:r w:rsidRPr="009D0569">
        <w:rPr>
          <w:rFonts w:hint="eastAsia"/>
        </w:rPr>
        <w:t>"aaa"</w:t>
      </w:r>
      <w:r w:rsidRPr="009D0569">
        <w:rPr>
          <w:rFonts w:hint="eastAsia"/>
        </w:rPr>
        <w:t>这个对象，然后将池中</w:t>
      </w:r>
      <w:r w:rsidRPr="009D0569">
        <w:rPr>
          <w:rFonts w:hint="eastAsia"/>
        </w:rPr>
        <w:t>"aaa"</w:t>
      </w:r>
      <w:r w:rsidRPr="009D0569">
        <w:rPr>
          <w:rFonts w:hint="eastAsia"/>
        </w:rPr>
        <w:t>这个对象的引用地址返回给字符串常量</w:t>
      </w:r>
      <w:r w:rsidRPr="009D0569">
        <w:rPr>
          <w:rFonts w:hint="eastAsia"/>
        </w:rPr>
        <w:t>str</w:t>
      </w:r>
      <w:r w:rsidRPr="009D0569">
        <w:rPr>
          <w:rFonts w:hint="eastAsia"/>
        </w:rPr>
        <w:t>，这样</w:t>
      </w:r>
      <w:r w:rsidRPr="009D0569">
        <w:rPr>
          <w:rFonts w:hint="eastAsia"/>
        </w:rPr>
        <w:t>str</w:t>
      </w:r>
      <w:r w:rsidRPr="009D0569">
        <w:rPr>
          <w:rFonts w:hint="eastAsia"/>
        </w:rPr>
        <w:t>会指向池中</w:t>
      </w:r>
      <w:r w:rsidRPr="009D0569">
        <w:rPr>
          <w:rFonts w:hint="eastAsia"/>
        </w:rPr>
        <w:t>"aaa"</w:t>
      </w:r>
      <w:r w:rsidRPr="009D0569">
        <w:rPr>
          <w:rFonts w:hint="eastAsia"/>
        </w:rPr>
        <w:t>这个字符串对象；如果存在，则不创建任何对象，直接将池中</w:t>
      </w:r>
      <w:r w:rsidRPr="009D0569">
        <w:rPr>
          <w:rFonts w:hint="eastAsia"/>
        </w:rPr>
        <w:t>"aaa"</w:t>
      </w:r>
      <w:r w:rsidRPr="009D0569">
        <w:rPr>
          <w:rFonts w:hint="eastAsia"/>
        </w:rPr>
        <w:t>这个对象的地址返回，赋给字符串常量。</w:t>
      </w:r>
      <w:r w:rsidR="0034167A">
        <w:rPr>
          <w:rFonts w:hint="eastAsia"/>
        </w:rPr>
        <w:t>（这道题和字面值就没有半毛钱关系好吗</w:t>
      </w:r>
      <w:r w:rsidR="0034167A">
        <w:t>…</w:t>
      </w:r>
      <w:r w:rsidR="0034167A">
        <w:rPr>
          <w:rFonts w:hint="eastAsia"/>
        </w:rPr>
        <w:t>）</w:t>
      </w:r>
      <w:r w:rsidR="00571EC7">
        <w:rPr>
          <w:rFonts w:hint="eastAsia"/>
        </w:rPr>
        <w:t>（</w:t>
      </w:r>
      <w:r w:rsidR="00571EC7" w:rsidRPr="00571EC7">
        <w:rPr>
          <w:rFonts w:hint="eastAsia"/>
        </w:rPr>
        <w:t>字符串字面量拼接操作在编译期间就执行了。</w:t>
      </w:r>
      <w:r w:rsidR="00571EC7">
        <w:rPr>
          <w:rFonts w:hint="eastAsia"/>
        </w:rPr>
        <w:t>）</w:t>
      </w:r>
    </w:p>
    <w:p w14:paraId="0B4BFFEA" w14:textId="4BD102A4" w:rsidR="00F3579F" w:rsidRPr="00F3579F" w:rsidRDefault="009D0569" w:rsidP="00F3579F">
      <w:pPr>
        <w:spacing w:line="440" w:lineRule="exact"/>
      </w:pPr>
      <w:r w:rsidRPr="009D0569">
        <w:rPr>
          <w:rFonts w:hint="eastAsia"/>
        </w:rPr>
        <w:t>采用</w:t>
      </w:r>
      <w:r w:rsidRPr="009D0569">
        <w:rPr>
          <w:rFonts w:hint="eastAsia"/>
        </w:rPr>
        <w:t>new</w:t>
      </w:r>
      <w:r w:rsidRPr="009D0569">
        <w:rPr>
          <w:rFonts w:hint="eastAsia"/>
        </w:rPr>
        <w:t>关键字新建一个字符串对象时，</w:t>
      </w:r>
      <w:r w:rsidRPr="009D0569">
        <w:rPr>
          <w:rFonts w:hint="eastAsia"/>
        </w:rPr>
        <w:t>JVM</w:t>
      </w:r>
      <w:r w:rsidRPr="009D0569">
        <w:rPr>
          <w:rFonts w:hint="eastAsia"/>
        </w:rPr>
        <w:t>首先在字符串常量池中查找有没有</w:t>
      </w:r>
      <w:r w:rsidRPr="009D0569">
        <w:rPr>
          <w:rFonts w:hint="eastAsia"/>
        </w:rPr>
        <w:t>"aaa"</w:t>
      </w:r>
      <w:r w:rsidRPr="009D0569">
        <w:rPr>
          <w:rFonts w:hint="eastAsia"/>
        </w:rPr>
        <w:t>这个字符串对象，如果有，则不在池中再去创建</w:t>
      </w:r>
      <w:r w:rsidRPr="009D0569">
        <w:rPr>
          <w:rFonts w:hint="eastAsia"/>
        </w:rPr>
        <w:t>"aaa"</w:t>
      </w:r>
      <w:r w:rsidRPr="009D0569">
        <w:rPr>
          <w:rFonts w:hint="eastAsia"/>
        </w:rPr>
        <w:t>这个对象了，直接在堆中创建一个</w:t>
      </w:r>
      <w:r w:rsidRPr="009D0569">
        <w:rPr>
          <w:rFonts w:hint="eastAsia"/>
        </w:rPr>
        <w:t>"aaa"</w:t>
      </w:r>
      <w:r w:rsidRPr="009D0569">
        <w:rPr>
          <w:rFonts w:hint="eastAsia"/>
        </w:rPr>
        <w:t>字符串对象，然后将堆中的这个</w:t>
      </w:r>
      <w:r w:rsidRPr="009D0569">
        <w:rPr>
          <w:rFonts w:hint="eastAsia"/>
        </w:rPr>
        <w:t>"aaa"</w:t>
      </w:r>
      <w:r w:rsidRPr="009D0569">
        <w:rPr>
          <w:rFonts w:hint="eastAsia"/>
        </w:rPr>
        <w:t>对象的地址返回赋给引用</w:t>
      </w:r>
      <w:r w:rsidRPr="009D0569">
        <w:rPr>
          <w:rFonts w:hint="eastAsia"/>
        </w:rPr>
        <w:t>str1</w:t>
      </w:r>
      <w:r w:rsidRPr="009D0569">
        <w:rPr>
          <w:rFonts w:hint="eastAsia"/>
        </w:rPr>
        <w:t>，这样，</w:t>
      </w:r>
      <w:r w:rsidRPr="009D0569">
        <w:rPr>
          <w:rFonts w:hint="eastAsia"/>
        </w:rPr>
        <w:t>str1</w:t>
      </w:r>
      <w:r w:rsidRPr="009D0569">
        <w:rPr>
          <w:rFonts w:hint="eastAsia"/>
        </w:rPr>
        <w:t>就指向了堆中创建的这个</w:t>
      </w:r>
      <w:r w:rsidRPr="009D0569">
        <w:rPr>
          <w:rFonts w:hint="eastAsia"/>
        </w:rPr>
        <w:t>"aaa"</w:t>
      </w:r>
      <w:r w:rsidRPr="009D0569">
        <w:rPr>
          <w:rFonts w:hint="eastAsia"/>
        </w:rPr>
        <w:t>字符串对象；如果没有，则首先在字符串常量池中创建一个</w:t>
      </w:r>
      <w:r w:rsidRPr="009D0569">
        <w:rPr>
          <w:rFonts w:hint="eastAsia"/>
        </w:rPr>
        <w:t>"aaa"</w:t>
      </w:r>
      <w:r w:rsidRPr="009D0569">
        <w:rPr>
          <w:rFonts w:hint="eastAsia"/>
        </w:rPr>
        <w:t>字符串</w:t>
      </w:r>
      <w:r w:rsidRPr="009D0569">
        <w:rPr>
          <w:rFonts w:hint="eastAsia"/>
          <w:u w:val="single"/>
        </w:rPr>
        <w:t>对</w:t>
      </w:r>
      <w:r w:rsidRPr="009D0569">
        <w:rPr>
          <w:rFonts w:hint="eastAsia"/>
          <w:u w:val="single"/>
        </w:rPr>
        <w:lastRenderedPageBreak/>
        <w:t>象</w:t>
      </w:r>
      <w:r w:rsidR="00554FB1">
        <w:rPr>
          <w:rFonts w:hint="eastAsia"/>
          <w:u w:val="single"/>
        </w:rPr>
        <w:t>1</w:t>
      </w:r>
      <w:r w:rsidRPr="009D0569">
        <w:rPr>
          <w:rFonts w:hint="eastAsia"/>
        </w:rPr>
        <w:t>，然后再在堆中创建一个</w:t>
      </w:r>
      <w:r w:rsidRPr="009D0569">
        <w:rPr>
          <w:rFonts w:hint="eastAsia"/>
        </w:rPr>
        <w:t>"aaa"</w:t>
      </w:r>
      <w:r w:rsidRPr="009D0569">
        <w:rPr>
          <w:rFonts w:hint="eastAsia"/>
        </w:rPr>
        <w:t>字符串</w:t>
      </w:r>
      <w:r w:rsidRPr="009D0569">
        <w:rPr>
          <w:rFonts w:hint="eastAsia"/>
          <w:u w:val="single"/>
        </w:rPr>
        <w:t>对象</w:t>
      </w:r>
      <w:r w:rsidR="00554FB1">
        <w:rPr>
          <w:rFonts w:hint="eastAsia"/>
          <w:u w:val="single"/>
        </w:rPr>
        <w:t>2</w:t>
      </w:r>
      <w:r w:rsidRPr="009D0569">
        <w:rPr>
          <w:rFonts w:hint="eastAsia"/>
        </w:rPr>
        <w:t>，然后将堆中这个</w:t>
      </w:r>
      <w:r w:rsidRPr="009D0569">
        <w:t>"</w:t>
      </w:r>
      <w:r w:rsidRPr="009D0569">
        <w:rPr>
          <w:rFonts w:hint="eastAsia"/>
        </w:rPr>
        <w:t>aaa"</w:t>
      </w:r>
      <w:r w:rsidRPr="009D0569">
        <w:rPr>
          <w:rFonts w:hint="eastAsia"/>
        </w:rPr>
        <w:t>字符串对象的地址返回赋给</w:t>
      </w:r>
      <w:r w:rsidRPr="009D0569">
        <w:rPr>
          <w:rFonts w:hint="eastAsia"/>
        </w:rPr>
        <w:t>str1</w:t>
      </w:r>
      <w:r w:rsidRPr="009D0569">
        <w:rPr>
          <w:rFonts w:hint="eastAsia"/>
        </w:rPr>
        <w:t>引用，这样，</w:t>
      </w:r>
      <w:r w:rsidRPr="009D0569">
        <w:rPr>
          <w:rFonts w:hint="eastAsia"/>
        </w:rPr>
        <w:t>str1</w:t>
      </w:r>
      <w:r w:rsidRPr="009D0569">
        <w:rPr>
          <w:rFonts w:hint="eastAsia"/>
        </w:rPr>
        <w:t>指向了堆中创建的这个</w:t>
      </w:r>
      <w:r w:rsidRPr="009D0569">
        <w:rPr>
          <w:rFonts w:hint="eastAsia"/>
        </w:rPr>
        <w:t>"aaa"</w:t>
      </w:r>
      <w:r w:rsidRPr="009D0569">
        <w:rPr>
          <w:rFonts w:hint="eastAsia"/>
        </w:rPr>
        <w:t>字符串对象。</w:t>
      </w:r>
    </w:p>
    <w:p w14:paraId="0794539C" w14:textId="54544D2C" w:rsidR="00F3579F" w:rsidRPr="00F3579F" w:rsidRDefault="00F3579F" w:rsidP="00981FCA">
      <w:pPr>
        <w:spacing w:line="440" w:lineRule="exact"/>
      </w:pPr>
      <w:r w:rsidRPr="00F3579F">
        <w:rPr>
          <w:rFonts w:hint="eastAsia"/>
        </w:rPr>
        <w:t>字符串字面量拼接操作在编译期间就执行了。</w:t>
      </w:r>
    </w:p>
    <w:p w14:paraId="24CB23B7" w14:textId="77777777" w:rsidR="00485B86" w:rsidRPr="00A34A30" w:rsidRDefault="00485B86" w:rsidP="00485B86">
      <w:pPr>
        <w:spacing w:line="440" w:lineRule="exact"/>
        <w:rPr>
          <w:color w:val="FFFFFF" w:themeColor="background1"/>
        </w:rPr>
      </w:pPr>
      <w:r w:rsidRPr="001A0FAE">
        <w:rPr>
          <w:rFonts w:hint="eastAsia"/>
        </w:rPr>
        <w:t>下面这段</w:t>
      </w:r>
      <w:r w:rsidRPr="001A0FAE">
        <w:rPr>
          <w:rFonts w:hint="eastAsia"/>
        </w:rPr>
        <w:t>java</w:t>
      </w:r>
      <w:r w:rsidRPr="001A0FAE">
        <w:rPr>
          <w:rFonts w:hint="eastAsia"/>
        </w:rPr>
        <w:t>代码，当</w:t>
      </w:r>
      <w:r w:rsidRPr="001A0FAE">
        <w:rPr>
          <w:rFonts w:hint="eastAsia"/>
        </w:rPr>
        <w:t>T</w:t>
      </w:r>
      <w:r w:rsidRPr="001A0FAE">
        <w:rPr>
          <w:rFonts w:hint="eastAsia"/>
        </w:rPr>
        <w:t>分别是引用类型和值类型的时候，分别产生了多少个</w:t>
      </w:r>
      <w:r w:rsidRPr="001A0FAE">
        <w:rPr>
          <w:rFonts w:hint="eastAsia"/>
        </w:rPr>
        <w:t>T</w:t>
      </w:r>
      <w:r w:rsidRPr="001A0FAE">
        <w:rPr>
          <w:rFonts w:hint="eastAsia"/>
        </w:rPr>
        <w:t>对象和</w:t>
      </w:r>
      <w:r w:rsidRPr="001A0FAE">
        <w:rPr>
          <w:rFonts w:hint="eastAsia"/>
        </w:rPr>
        <w:t>T</w:t>
      </w:r>
      <w:r w:rsidRPr="001A0FAE">
        <w:rPr>
          <w:rFonts w:hint="eastAsia"/>
        </w:rPr>
        <w:t>类型的值？</w:t>
      </w:r>
      <w:r w:rsidRPr="00A34A30">
        <w:rPr>
          <w:color w:val="FFFFFF" w:themeColor="background1"/>
        </w:rPr>
        <w:t xml:space="preserve"> </w:t>
      </w:r>
    </w:p>
    <w:p w14:paraId="2025D83B" w14:textId="77777777" w:rsidR="00485B86" w:rsidRDefault="00485B86" w:rsidP="00485B86">
      <w:pPr>
        <w:spacing w:line="440" w:lineRule="exact"/>
      </w:pPr>
      <w:r>
        <w:rPr>
          <w:rFonts w:hint="eastAsia"/>
        </w:rPr>
        <w:t>T t = new T();(</w:t>
      </w:r>
      <w:r>
        <w:rPr>
          <w:rFonts w:hint="eastAsia"/>
        </w:rPr>
        <w:t>值类型时</w:t>
      </w:r>
      <w:r>
        <w:rPr>
          <w:rFonts w:hint="eastAsia"/>
        </w:rPr>
        <w:t>:T t;)</w:t>
      </w:r>
    </w:p>
    <w:p w14:paraId="66E5247A" w14:textId="77777777" w:rsidR="00485B86" w:rsidRDefault="00485B86" w:rsidP="00485B86">
      <w:pPr>
        <w:spacing w:line="440" w:lineRule="exact"/>
      </w:pPr>
      <w:r>
        <w:t>Func(t);</w:t>
      </w:r>
    </w:p>
    <w:p w14:paraId="7FB53C60" w14:textId="77777777" w:rsidR="00485B86" w:rsidRDefault="00485B86" w:rsidP="00485B86">
      <w:pPr>
        <w:spacing w:line="440" w:lineRule="exact"/>
      </w:pPr>
      <w:r>
        <w:rPr>
          <w:rFonts w:hint="eastAsia"/>
        </w:rPr>
        <w:t>Func</w:t>
      </w:r>
      <w:r>
        <w:rPr>
          <w:rFonts w:hint="eastAsia"/>
        </w:rPr>
        <w:t>定义如下：</w:t>
      </w:r>
    </w:p>
    <w:p w14:paraId="66DA29D5" w14:textId="77777777" w:rsidR="00485B86" w:rsidRDefault="00485B86" w:rsidP="00485B86">
      <w:pPr>
        <w:spacing w:line="440" w:lineRule="exact"/>
      </w:pPr>
      <w:r>
        <w:t>public void Func(T t) {  }</w:t>
      </w:r>
    </w:p>
    <w:p w14:paraId="5A83AD10" w14:textId="77777777" w:rsidR="00485B86" w:rsidRDefault="00485B86" w:rsidP="00485B86">
      <w:pPr>
        <w:spacing w:line="440" w:lineRule="exact"/>
      </w:pPr>
      <w:r>
        <w:t>A</w:t>
      </w:r>
      <w:r>
        <w:rPr>
          <w:rFonts w:hint="eastAsia"/>
        </w:rPr>
        <w:t>)</w:t>
      </w:r>
      <w:r>
        <w:t>1  1</w:t>
      </w:r>
    </w:p>
    <w:p w14:paraId="0893331B" w14:textId="77777777" w:rsidR="00485B86" w:rsidRDefault="00485B86" w:rsidP="00485B86">
      <w:pPr>
        <w:spacing w:line="440" w:lineRule="exact"/>
      </w:pPr>
      <w:r>
        <w:rPr>
          <w:rFonts w:hint="eastAsia"/>
        </w:rPr>
        <w:t>B</w:t>
      </w:r>
      <w:r>
        <w:t>)2  1</w:t>
      </w:r>
    </w:p>
    <w:p w14:paraId="121C42B1" w14:textId="77777777" w:rsidR="00485B86" w:rsidRDefault="00485B86" w:rsidP="00485B86">
      <w:pPr>
        <w:spacing w:line="440" w:lineRule="exact"/>
      </w:pPr>
      <w:r>
        <w:t>C)2  2</w:t>
      </w:r>
    </w:p>
    <w:p w14:paraId="4DE8A343" w14:textId="7DC8B690" w:rsidR="005E4668" w:rsidRPr="005E4668" w:rsidRDefault="00485B86" w:rsidP="005E4668">
      <w:pPr>
        <w:spacing w:line="440" w:lineRule="exact"/>
      </w:pPr>
      <w:r>
        <w:rPr>
          <w:rFonts w:hint="eastAsia"/>
        </w:rPr>
        <w:t>D</w:t>
      </w:r>
      <w:r>
        <w:t>)1  2</w:t>
      </w:r>
    </w:p>
    <w:p w14:paraId="70CC249E" w14:textId="77777777" w:rsidR="005E4668" w:rsidRPr="005E4668" w:rsidRDefault="005E4668" w:rsidP="005E4668">
      <w:pPr>
        <w:spacing w:line="440" w:lineRule="exact"/>
      </w:pPr>
      <w:r w:rsidRPr="005E4668">
        <w:rPr>
          <w:rFonts w:hint="eastAsia"/>
        </w:rPr>
        <w:t>D</w:t>
      </w:r>
      <w:r w:rsidRPr="005E4668">
        <w:rPr>
          <w:rFonts w:hint="eastAsia"/>
        </w:rPr>
        <w:t>。引用类型作为函数的参数时，复制的是引用的地址，不会产生一个新的</w:t>
      </w:r>
      <w:r w:rsidRPr="005E4668">
        <w:rPr>
          <w:rFonts w:hint="eastAsia"/>
        </w:rPr>
        <w:t>T</w:t>
      </w:r>
      <w:r w:rsidRPr="005E4668">
        <w:rPr>
          <w:rFonts w:hint="eastAsia"/>
        </w:rPr>
        <w:t>；而如果</w:t>
      </w:r>
      <w:r w:rsidRPr="005E4668">
        <w:rPr>
          <w:rFonts w:hint="eastAsia"/>
        </w:rPr>
        <w:t>T</w:t>
      </w:r>
      <w:r w:rsidRPr="005E4668">
        <w:rPr>
          <w:rFonts w:hint="eastAsia"/>
        </w:rPr>
        <w:t>是值类型，其作为函数实参时会复制其值，也就是产生了一个新的</w:t>
      </w:r>
      <w:r w:rsidRPr="005E4668">
        <w:rPr>
          <w:rFonts w:hint="eastAsia"/>
        </w:rPr>
        <w:t>T</w:t>
      </w:r>
      <w:r w:rsidRPr="005E4668">
        <w:rPr>
          <w:rFonts w:hint="eastAsia"/>
        </w:rPr>
        <w:t>。</w:t>
      </w:r>
    </w:p>
    <w:p w14:paraId="27D9CA17" w14:textId="77777777" w:rsidR="001360C8" w:rsidRDefault="001360C8" w:rsidP="00EB5C88">
      <w:pPr>
        <w:spacing w:line="440" w:lineRule="exact"/>
      </w:pPr>
    </w:p>
    <w:p w14:paraId="0D27EFD2" w14:textId="7FB84BCD" w:rsidR="00B9665E" w:rsidRDefault="00000000" w:rsidP="00EB5C88">
      <w:pPr>
        <w:spacing w:line="440" w:lineRule="exact"/>
      </w:pPr>
      <w:hyperlink r:id="rId81" w:history="1">
        <w:r w:rsidR="00AB41AC" w:rsidRPr="00AB41AC">
          <w:rPr>
            <w:rStyle w:val="a9"/>
            <w:rFonts w:hint="eastAsia"/>
          </w:rPr>
          <w:t>GC</w:t>
        </w:r>
        <w:r w:rsidR="00AB41AC" w:rsidRPr="00AB41AC">
          <w:rPr>
            <w:rStyle w:val="a9"/>
            <w:rFonts w:hint="eastAsia"/>
          </w:rPr>
          <w:t>守护进程</w:t>
        </w:r>
        <w:r w:rsidR="00AB41AC" w:rsidRPr="00AB41AC">
          <w:rPr>
            <w:rStyle w:val="a9"/>
            <w:rFonts w:hint="eastAsia"/>
          </w:rPr>
          <w:t>.png</w:t>
        </w:r>
      </w:hyperlink>
      <w:r w:rsidR="00AB41AC">
        <w:rPr>
          <w:rFonts w:hint="eastAsia"/>
        </w:rPr>
        <w:t>，</w:t>
      </w:r>
    </w:p>
    <w:p w14:paraId="6063C376" w14:textId="79BA94A1" w:rsidR="007B336C" w:rsidRDefault="00000000" w:rsidP="00EB5C88">
      <w:pPr>
        <w:spacing w:line="440" w:lineRule="exact"/>
      </w:pPr>
      <w:hyperlink r:id="rId82" w:anchor="summary" w:history="1">
        <w:r w:rsidR="00052DB8">
          <w:rPr>
            <w:rStyle w:val="a9"/>
            <w:rFonts w:hint="eastAsia"/>
          </w:rPr>
          <w:t>在发生过一次</w:t>
        </w:r>
        <w:r w:rsidR="00052DB8">
          <w:rPr>
            <w:rStyle w:val="a9"/>
            <w:rFonts w:hint="eastAsia"/>
          </w:rPr>
          <w:t>FullGC</w:t>
        </w:r>
        <w:r w:rsidR="00052DB8">
          <w:rPr>
            <w:rStyle w:val="a9"/>
            <w:rFonts w:hint="eastAsia"/>
          </w:rPr>
          <w:t>后，上述代码在</w:t>
        </w:r>
        <w:r w:rsidR="00052DB8">
          <w:rPr>
            <w:rStyle w:val="a9"/>
            <w:rFonts w:hint="eastAsia"/>
          </w:rPr>
          <w:t>Heap</w:t>
        </w:r>
        <w:r w:rsidR="00052DB8">
          <w:rPr>
            <w:rStyle w:val="a9"/>
            <w:rFonts w:hint="eastAsia"/>
          </w:rPr>
          <w:t>空间保留的字符数为？牛客网</w:t>
        </w:r>
      </w:hyperlink>
      <w:r w:rsidR="004A51A6">
        <w:rPr>
          <w:rFonts w:hint="eastAsia"/>
        </w:rPr>
        <w:t>，</w:t>
      </w:r>
    </w:p>
    <w:p w14:paraId="05E4CC58" w14:textId="4C550415" w:rsidR="005F1FC1" w:rsidRDefault="00000000" w:rsidP="00EB5C88">
      <w:pPr>
        <w:spacing w:line="440" w:lineRule="exact"/>
      </w:pPr>
      <w:hyperlink r:id="rId83" w:anchor="summary" w:history="1">
        <w:r w:rsidR="005F1FC1" w:rsidRPr="005F1FC1">
          <w:rPr>
            <w:rStyle w:val="a9"/>
            <w:rFonts w:hint="eastAsia"/>
          </w:rPr>
          <w:t>下面关于垃圾收集的说法正确的是？牛客网</w:t>
        </w:r>
      </w:hyperlink>
      <w:r w:rsidR="005F1FC1">
        <w:rPr>
          <w:rFonts w:hint="eastAsia"/>
        </w:rPr>
        <w:t>，</w:t>
      </w:r>
    </w:p>
    <w:p w14:paraId="4DC1EB72" w14:textId="0D497191" w:rsidR="00ED0C9B" w:rsidRDefault="007B336C" w:rsidP="00EB5C88">
      <w:pPr>
        <w:spacing w:line="440" w:lineRule="exact"/>
      </w:pPr>
      <w:r w:rsidRPr="00AB41AC">
        <w:rPr>
          <w:rFonts w:hint="eastAsia"/>
          <w:color w:val="FF0000"/>
        </w:rPr>
        <w:t>GC</w:t>
      </w:r>
      <w:r w:rsidRPr="007B336C">
        <w:rPr>
          <w:rFonts w:hint="eastAsia"/>
        </w:rPr>
        <w:t>（</w:t>
      </w:r>
      <w:r w:rsidRPr="007B336C">
        <w:rPr>
          <w:rFonts w:hint="eastAsia"/>
        </w:rPr>
        <w:t>GarbageCollection</w:t>
      </w:r>
      <w:r w:rsidR="0080315A">
        <w:rPr>
          <w:rFonts w:hint="eastAsia"/>
        </w:rPr>
        <w:t>）</w:t>
      </w:r>
      <w:r>
        <w:rPr>
          <w:rFonts w:hint="eastAsia"/>
        </w:rPr>
        <w:t>指</w:t>
      </w:r>
      <w:r w:rsidRPr="007B336C">
        <w:rPr>
          <w:rFonts w:hint="eastAsia"/>
        </w:rPr>
        <w:t>JAVA/.NET</w:t>
      </w:r>
      <w:r w:rsidRPr="007B336C">
        <w:rPr>
          <w:rFonts w:hint="eastAsia"/>
        </w:rPr>
        <w:t>中的垃圾回收器。有了</w:t>
      </w:r>
      <w:r w:rsidRPr="007B336C">
        <w:rPr>
          <w:rFonts w:hint="eastAsia"/>
        </w:rPr>
        <w:t>GC</w:t>
      </w:r>
      <w:r w:rsidRPr="007B336C">
        <w:rPr>
          <w:rFonts w:hint="eastAsia"/>
        </w:rPr>
        <w:t>，程序员就不需要再手动的去控制内存的释放。当</w:t>
      </w:r>
      <w:r w:rsidRPr="007B336C">
        <w:rPr>
          <w:rFonts w:hint="eastAsia"/>
        </w:rPr>
        <w:t>JVM</w:t>
      </w:r>
      <w:r w:rsidRPr="007B336C">
        <w:rPr>
          <w:rFonts w:hint="eastAsia"/>
        </w:rPr>
        <w:t>或</w:t>
      </w:r>
      <w:r w:rsidRPr="007B336C">
        <w:rPr>
          <w:rFonts w:hint="eastAsia"/>
        </w:rPr>
        <w:t>.NETCLR</w:t>
      </w:r>
      <w:r w:rsidRPr="007B336C">
        <w:rPr>
          <w:rFonts w:hint="eastAsia"/>
        </w:rPr>
        <w:t>发觉内存资源紧张的时候，就会自动地去清理无用对象（没有被引用到的对象）所占用的内存空间（这里的说法略显粗略，事实上何时清理内存是个复杂的策略）。如果需要，可以在程序中显式地使用</w:t>
      </w:r>
      <w:r w:rsidRPr="007B336C">
        <w:rPr>
          <w:rFonts w:hint="eastAsia"/>
        </w:rPr>
        <w:t>System.gc()/System.GC.</w:t>
      </w:r>
    </w:p>
    <w:p w14:paraId="3BA11B0C" w14:textId="7954BF2D" w:rsidR="007B336C" w:rsidRDefault="007B336C" w:rsidP="00EB5C88">
      <w:pPr>
        <w:spacing w:line="440" w:lineRule="exact"/>
      </w:pPr>
      <w:r w:rsidRPr="007B336C">
        <w:rPr>
          <w:rFonts w:hint="eastAsia"/>
        </w:rPr>
        <w:t>Collect</w:t>
      </w:r>
      <w:r w:rsidR="001B4FF3">
        <w:rPr>
          <w:rFonts w:hint="eastAsia"/>
        </w:rPr>
        <w:t>(</w:t>
      </w:r>
      <w:r w:rsidR="001B4FF3">
        <w:t>)</w:t>
      </w:r>
      <w:r w:rsidRPr="007B336C">
        <w:rPr>
          <w:rFonts w:hint="eastAsia"/>
        </w:rPr>
        <w:t>来强制进行一次立即的内存清理。</w:t>
      </w:r>
      <w:r w:rsidRPr="007B336C">
        <w:rPr>
          <w:rFonts w:hint="eastAsia"/>
        </w:rPr>
        <w:t>Java</w:t>
      </w:r>
      <w:r w:rsidRPr="007B336C">
        <w:rPr>
          <w:rFonts w:hint="eastAsia"/>
        </w:rPr>
        <w:t>的</w:t>
      </w:r>
      <w:r w:rsidRPr="007B336C">
        <w:rPr>
          <w:rFonts w:hint="eastAsia"/>
        </w:rPr>
        <w:t>GC</w:t>
      </w:r>
      <w:r w:rsidRPr="007B336C">
        <w:rPr>
          <w:rFonts w:hint="eastAsia"/>
        </w:rPr>
        <w:t>功能可以自动监测对象是否超过了作用域，从而达到自动回收内存的目的，</w:t>
      </w:r>
      <w:r w:rsidRPr="007B336C">
        <w:rPr>
          <w:rFonts w:hint="eastAsia"/>
        </w:rPr>
        <w:t>Java</w:t>
      </w:r>
      <w:r w:rsidRPr="007B336C">
        <w:rPr>
          <w:rFonts w:hint="eastAsia"/>
        </w:rPr>
        <w:t>的</w:t>
      </w:r>
      <w:r w:rsidRPr="007B336C">
        <w:rPr>
          <w:rFonts w:hint="eastAsia"/>
        </w:rPr>
        <w:t>GC</w:t>
      </w:r>
      <w:r w:rsidRPr="007B336C">
        <w:rPr>
          <w:rFonts w:hint="eastAsia"/>
        </w:rPr>
        <w:t>会自动进行管理，调用方法</w:t>
      </w:r>
      <w:r w:rsidRPr="007B336C">
        <w:rPr>
          <w:rFonts w:hint="eastAsia"/>
        </w:rPr>
        <w:t>System.gc()</w:t>
      </w:r>
      <w:r w:rsidRPr="007B336C">
        <w:rPr>
          <w:rFonts w:hint="eastAsia"/>
        </w:rPr>
        <w:t>或者</w:t>
      </w:r>
      <w:r w:rsidRPr="007B336C">
        <w:rPr>
          <w:rFonts w:hint="eastAsia"/>
        </w:rPr>
        <w:t>Runtime</w:t>
      </w:r>
      <w:r w:rsidR="00EA0B32">
        <w:rPr>
          <w:rFonts w:hint="eastAsia"/>
        </w:rPr>
        <w:t>.</w:t>
      </w:r>
      <w:r w:rsidRPr="007B336C">
        <w:rPr>
          <w:rFonts w:hint="eastAsia"/>
        </w:rPr>
        <w:t>getRuntime().gc()</w:t>
      </w:r>
      <w:r w:rsidR="001B4FF3">
        <w:rPr>
          <w:rFonts w:hint="eastAsia"/>
        </w:rPr>
        <w:t>。</w:t>
      </w:r>
    </w:p>
    <w:p w14:paraId="43370DFE" w14:textId="3220B1CD" w:rsidR="0080315A" w:rsidRDefault="0080315A" w:rsidP="00EB5C88">
      <w:pPr>
        <w:spacing w:line="440" w:lineRule="exact"/>
      </w:pPr>
    </w:p>
    <w:p w14:paraId="2B51C7DC" w14:textId="483BE224" w:rsidR="0080315A" w:rsidRDefault="0080315A" w:rsidP="00EB5C88">
      <w:pPr>
        <w:spacing w:line="440" w:lineRule="exact"/>
        <w:rPr>
          <w:rFonts w:hint="eastAsia"/>
        </w:rPr>
      </w:pPr>
      <w:r w:rsidRPr="0080315A">
        <w:rPr>
          <w:rFonts w:hint="eastAsia"/>
        </w:rPr>
        <w:t>在</w:t>
      </w:r>
      <w:r>
        <w:rPr>
          <w:rFonts w:hint="eastAsia"/>
        </w:rPr>
        <w:t>Java</w:t>
      </w:r>
      <w:r w:rsidRPr="0080315A">
        <w:rPr>
          <w:rFonts w:hint="eastAsia"/>
        </w:rPr>
        <w:t>中，每次程序运行至少启动</w:t>
      </w:r>
      <w:r w:rsidRPr="0080315A">
        <w:rPr>
          <w:rFonts w:hint="eastAsia"/>
        </w:rPr>
        <w:t>2</w:t>
      </w:r>
      <w:r w:rsidRPr="0080315A">
        <w:rPr>
          <w:rFonts w:hint="eastAsia"/>
        </w:rPr>
        <w:t>个线程。一个是</w:t>
      </w:r>
      <w:r w:rsidRPr="0080315A">
        <w:rPr>
          <w:rFonts w:hint="eastAsia"/>
        </w:rPr>
        <w:t>main</w:t>
      </w:r>
      <w:r w:rsidRPr="0080315A">
        <w:rPr>
          <w:rFonts w:hint="eastAsia"/>
        </w:rPr>
        <w:t>线程，一个是垃圾收集线程。</w:t>
      </w:r>
    </w:p>
    <w:p w14:paraId="0C4E956D" w14:textId="77777777" w:rsidR="005D1A5D" w:rsidRDefault="005D1A5D" w:rsidP="00EB5C88">
      <w:pPr>
        <w:spacing w:line="440" w:lineRule="exact"/>
      </w:pPr>
    </w:p>
    <w:p w14:paraId="151B19C5" w14:textId="26BA148A" w:rsidR="003B7073" w:rsidRDefault="003B7073" w:rsidP="003B7073">
      <w:pPr>
        <w:pStyle w:val="31"/>
        <w:spacing w:before="156"/>
      </w:pPr>
      <w:r>
        <w:rPr>
          <w:rFonts w:hint="eastAsia"/>
        </w:rPr>
        <w:t>IO、Stream、序列化</w:t>
      </w:r>
    </w:p>
    <w:p w14:paraId="5F35EAE8" w14:textId="77777777" w:rsidR="00F714A2" w:rsidRDefault="00000000" w:rsidP="00F714A2">
      <w:pPr>
        <w:spacing w:line="440" w:lineRule="exact"/>
      </w:pPr>
      <w:hyperlink r:id="rId84" w:history="1">
        <w:r w:rsidR="00F714A2" w:rsidRPr="00F714A2">
          <w:rPr>
            <w:color w:val="0000FF"/>
            <w:u w:val="single"/>
          </w:rPr>
          <w:t>java</w:t>
        </w:r>
        <w:r w:rsidR="00F714A2" w:rsidRPr="00F714A2">
          <w:rPr>
            <w:color w:val="0000FF"/>
            <w:u w:val="single"/>
          </w:rPr>
          <w:t>基础类型中的</w:t>
        </w:r>
        <w:r w:rsidR="00F714A2" w:rsidRPr="00F714A2">
          <w:rPr>
            <w:color w:val="0000FF"/>
            <w:u w:val="single"/>
          </w:rPr>
          <w:t>char</w:t>
        </w:r>
        <w:r w:rsidR="00F714A2" w:rsidRPr="00F714A2">
          <w:rPr>
            <w:color w:val="0000FF"/>
            <w:u w:val="single"/>
          </w:rPr>
          <w:t>和</w:t>
        </w:r>
        <w:r w:rsidR="00F714A2" w:rsidRPr="00F714A2">
          <w:rPr>
            <w:color w:val="0000FF"/>
            <w:u w:val="single"/>
          </w:rPr>
          <w:t>byte</w:t>
        </w:r>
        <w:r w:rsidR="00F714A2" w:rsidRPr="00F714A2">
          <w:rPr>
            <w:color w:val="0000FF"/>
            <w:u w:val="single"/>
          </w:rPr>
          <w:t>的辨析及</w:t>
        </w:r>
        <w:r w:rsidR="00F714A2" w:rsidRPr="00F714A2">
          <w:rPr>
            <w:color w:val="0000FF"/>
            <w:u w:val="single"/>
          </w:rPr>
          <w:t>Unicode</w:t>
        </w:r>
        <w:r w:rsidR="00F714A2" w:rsidRPr="00F714A2">
          <w:rPr>
            <w:color w:val="0000FF"/>
            <w:u w:val="single"/>
          </w:rPr>
          <w:t>编码和</w:t>
        </w:r>
        <w:r w:rsidR="00F714A2" w:rsidRPr="00F714A2">
          <w:rPr>
            <w:color w:val="0000FF"/>
            <w:u w:val="single"/>
          </w:rPr>
          <w:t>UTF-8</w:t>
        </w:r>
        <w:r w:rsidR="00F714A2" w:rsidRPr="00F714A2">
          <w:rPr>
            <w:color w:val="0000FF"/>
            <w:u w:val="single"/>
          </w:rPr>
          <w:t>的区别</w:t>
        </w:r>
        <w:r w:rsidR="00F714A2" w:rsidRPr="00F714A2">
          <w:rPr>
            <w:color w:val="0000FF"/>
            <w:u w:val="single"/>
          </w:rPr>
          <w:t xml:space="preserve"> - </w:t>
        </w:r>
        <w:r w:rsidR="00F714A2" w:rsidRPr="00F714A2">
          <w:rPr>
            <w:color w:val="0000FF"/>
            <w:u w:val="single"/>
          </w:rPr>
          <w:t>翎野君</w:t>
        </w:r>
        <w:r w:rsidR="00F714A2" w:rsidRPr="00F714A2">
          <w:rPr>
            <w:color w:val="0000FF"/>
            <w:u w:val="single"/>
          </w:rPr>
          <w:t xml:space="preserve"> - </w:t>
        </w:r>
        <w:r w:rsidR="00F714A2" w:rsidRPr="00F714A2">
          <w:rPr>
            <w:color w:val="0000FF"/>
            <w:u w:val="single"/>
          </w:rPr>
          <w:t>博客园</w:t>
        </w:r>
        <w:r w:rsidR="00F714A2" w:rsidRPr="00F714A2">
          <w:rPr>
            <w:color w:val="0000FF"/>
            <w:u w:val="single"/>
          </w:rPr>
          <w:t xml:space="preserve"> (cnblogs.com)</w:t>
        </w:r>
      </w:hyperlink>
      <w:r w:rsidR="00F714A2">
        <w:rPr>
          <w:rFonts w:hint="eastAsia"/>
        </w:rPr>
        <w:t>，</w:t>
      </w:r>
    </w:p>
    <w:p w14:paraId="3281AC69" w14:textId="77777777" w:rsidR="00F714A2" w:rsidRDefault="00000000" w:rsidP="00F714A2">
      <w:pPr>
        <w:spacing w:line="440" w:lineRule="exact"/>
      </w:pPr>
      <w:hyperlink r:id="rId85" w:anchor="summary" w:history="1">
        <w:r w:rsidR="00F714A2" w:rsidRPr="00C37DA7">
          <w:rPr>
            <w:rStyle w:val="a9"/>
            <w:rFonts w:hint="eastAsia"/>
          </w:rPr>
          <w:t>一个文件中的数据要在控制台上显示，首先需要？牛客网</w:t>
        </w:r>
      </w:hyperlink>
      <w:r w:rsidR="00F714A2">
        <w:rPr>
          <w:rFonts w:hint="eastAsia"/>
        </w:rPr>
        <w:t>，</w:t>
      </w:r>
    </w:p>
    <w:p w14:paraId="33C001BA" w14:textId="77777777" w:rsidR="00F714A2" w:rsidRDefault="00000000" w:rsidP="00F714A2">
      <w:pPr>
        <w:spacing w:line="440" w:lineRule="exact"/>
      </w:pPr>
      <w:hyperlink r:id="rId86" w:history="1">
        <w:r w:rsidR="00F714A2">
          <w:rPr>
            <w:rStyle w:val="a9"/>
            <w:rFonts w:hint="eastAsia"/>
          </w:rPr>
          <w:t>在</w:t>
        </w:r>
        <w:r w:rsidR="00F714A2">
          <w:rPr>
            <w:rStyle w:val="a9"/>
            <w:rFonts w:hint="eastAsia"/>
          </w:rPr>
          <w:t>main()</w:t>
        </w:r>
        <w:r w:rsidR="00F714A2">
          <w:rPr>
            <w:rStyle w:val="a9"/>
            <w:rFonts w:hint="eastAsia"/>
          </w:rPr>
          <w:t>方法中给出的字节数组，如果将其显示到控制台上，需要？牛客网</w:t>
        </w:r>
      </w:hyperlink>
      <w:r w:rsidR="00F714A2">
        <w:rPr>
          <w:rFonts w:hint="eastAsia"/>
        </w:rPr>
        <w:t>，</w:t>
      </w:r>
    </w:p>
    <w:p w14:paraId="680EFE48" w14:textId="77777777" w:rsidR="00F714A2" w:rsidRDefault="00F714A2" w:rsidP="00F714A2">
      <w:pPr>
        <w:spacing w:line="440" w:lineRule="exact"/>
      </w:pPr>
      <w:r w:rsidRPr="00B907A3">
        <w:rPr>
          <w:rFonts w:hint="eastAsia"/>
        </w:rPr>
        <w:t>我认为字节数组和字节数组地址值是存在区别的吧</w:t>
      </w:r>
      <w:r>
        <w:rPr>
          <w:rFonts w:hint="eastAsia"/>
        </w:rPr>
        <w:t>？</w:t>
      </w:r>
    </w:p>
    <w:p w14:paraId="223DF576" w14:textId="77777777" w:rsidR="00F714A2" w:rsidRDefault="00000000" w:rsidP="00F714A2">
      <w:pPr>
        <w:spacing w:line="440" w:lineRule="exact"/>
      </w:pPr>
      <w:hyperlink r:id="rId87" w:anchor="summary" w:history="1">
        <w:r w:rsidR="00F714A2">
          <w:rPr>
            <w:rStyle w:val="a9"/>
            <w:rFonts w:hint="eastAsia"/>
          </w:rPr>
          <w:t>transient</w:t>
        </w:r>
        <w:r w:rsidR="00F714A2">
          <w:rPr>
            <w:rStyle w:val="a9"/>
            <w:rFonts w:hint="eastAsia"/>
          </w:rPr>
          <w:t>变量和下面哪一项有关？牛客网</w:t>
        </w:r>
      </w:hyperlink>
      <w:r w:rsidR="00F714A2">
        <w:rPr>
          <w:rFonts w:hint="eastAsia"/>
        </w:rPr>
        <w:t>，</w:t>
      </w:r>
    </w:p>
    <w:p w14:paraId="3DFE7986" w14:textId="77777777" w:rsidR="00F714A2" w:rsidRDefault="00000000" w:rsidP="00F714A2">
      <w:pPr>
        <w:spacing w:line="440" w:lineRule="exact"/>
      </w:pPr>
      <w:hyperlink r:id="rId88" w:history="1">
        <w:r w:rsidR="00F714A2" w:rsidRPr="00EB5C88">
          <w:rPr>
            <w:rStyle w:val="a9"/>
            <w:rFonts w:hint="eastAsia"/>
          </w:rPr>
          <w:t>java.io</w:t>
        </w:r>
        <w:r w:rsidR="00F714A2" w:rsidRPr="00EB5C88">
          <w:rPr>
            <w:rStyle w:val="a9"/>
            <w:rFonts w:hint="eastAsia"/>
          </w:rPr>
          <w:t>包框架图</w:t>
        </w:r>
        <w:r w:rsidR="00F714A2" w:rsidRPr="00EB5C88">
          <w:rPr>
            <w:rStyle w:val="a9"/>
            <w:rFonts w:hint="eastAsia"/>
          </w:rPr>
          <w:t>.png</w:t>
        </w:r>
      </w:hyperlink>
      <w:r w:rsidR="00F714A2" w:rsidRPr="00EB5C88">
        <w:rPr>
          <w:rFonts w:hint="eastAsia"/>
        </w:rPr>
        <w:t>，</w:t>
      </w:r>
      <w:hyperlink r:id="rId89" w:history="1">
        <w:r w:rsidR="00F714A2" w:rsidRPr="004735EB">
          <w:rPr>
            <w:rStyle w:val="a9"/>
            <w:rFonts w:hint="eastAsia"/>
          </w:rPr>
          <w:t>流</w:t>
        </w:r>
        <w:r w:rsidR="00F714A2" w:rsidRPr="004735EB">
          <w:rPr>
            <w:rStyle w:val="a9"/>
            <w:rFonts w:hint="eastAsia"/>
          </w:rPr>
          <w:t>.png</w:t>
        </w:r>
      </w:hyperlink>
      <w:r w:rsidR="00F714A2" w:rsidRPr="004735EB">
        <w:rPr>
          <w:rFonts w:hint="eastAsia"/>
        </w:rPr>
        <w:t>，</w:t>
      </w:r>
      <w:hyperlink r:id="rId90" w:history="1">
        <w:r w:rsidR="00F714A2" w:rsidRPr="000D28A1">
          <w:rPr>
            <w:rStyle w:val="a9"/>
            <w:rFonts w:hint="eastAsia"/>
          </w:rPr>
          <w:t>File</w:t>
        </w:r>
        <w:r w:rsidR="00F714A2" w:rsidRPr="000D28A1">
          <w:rPr>
            <w:rStyle w:val="a9"/>
            <w:rFonts w:hint="eastAsia"/>
          </w:rPr>
          <w:t>类</w:t>
        </w:r>
        <w:r w:rsidR="00F714A2" w:rsidRPr="000D28A1">
          <w:rPr>
            <w:rStyle w:val="a9"/>
            <w:rFonts w:hint="eastAsia"/>
          </w:rPr>
          <w:t>.png</w:t>
        </w:r>
      </w:hyperlink>
      <w:r w:rsidR="00F714A2">
        <w:rPr>
          <w:rFonts w:hint="eastAsia"/>
        </w:rPr>
        <w:t>，</w:t>
      </w:r>
      <w:hyperlink r:id="rId91" w:history="1">
        <w:r w:rsidR="00F714A2" w:rsidRPr="00EB5C88">
          <w:rPr>
            <w:rStyle w:val="a9"/>
            <w:rFonts w:hint="eastAsia"/>
          </w:rPr>
          <w:t>史上最骚最全最详细的</w:t>
        </w:r>
        <w:r w:rsidR="00F714A2" w:rsidRPr="00EB5C88">
          <w:rPr>
            <w:rStyle w:val="a9"/>
            <w:rFonts w:hint="eastAsia"/>
          </w:rPr>
          <w:t>IO</w:t>
        </w:r>
        <w:r w:rsidR="00F714A2" w:rsidRPr="00EB5C88">
          <w:rPr>
            <w:rStyle w:val="a9"/>
            <w:rFonts w:hint="eastAsia"/>
          </w:rPr>
          <w:t>流教程</w:t>
        </w:r>
      </w:hyperlink>
      <w:r w:rsidR="00F714A2" w:rsidRPr="00EB5C88">
        <w:rPr>
          <w:rFonts w:hint="eastAsia"/>
        </w:rPr>
        <w:t>，</w:t>
      </w:r>
    </w:p>
    <w:p w14:paraId="0D884343" w14:textId="2BB56F9D" w:rsidR="008131A2" w:rsidRDefault="008131A2" w:rsidP="008131A2">
      <w:pPr>
        <w:spacing w:line="440" w:lineRule="exact"/>
      </w:pPr>
      <w:r w:rsidRPr="008131A2">
        <w:rPr>
          <w:rFonts w:hint="eastAsia"/>
          <w:color w:val="FF0000"/>
        </w:rPr>
        <w:t>序列化</w:t>
      </w:r>
      <w:r w:rsidRPr="008131A2">
        <w:rPr>
          <w:rFonts w:hint="eastAsia"/>
          <w:color w:val="FF0000"/>
        </w:rPr>
        <w:t>1</w:t>
      </w:r>
      <w:r>
        <w:rPr>
          <w:rFonts w:hint="eastAsia"/>
        </w:rPr>
        <w:t>是指将结构化对象转化为字节流以便在网络上传输或写到磁盘进行永久存储的过程。反序列化是指将字节流转回结构化对象的逆过程。</w:t>
      </w:r>
    </w:p>
    <w:p w14:paraId="18574B6E" w14:textId="789B909E" w:rsidR="007649CC" w:rsidRPr="007649CC" w:rsidRDefault="00EB5C88" w:rsidP="00AA764A">
      <w:pPr>
        <w:spacing w:line="440" w:lineRule="exact"/>
      </w:pPr>
      <w:r w:rsidRPr="00EB5C88">
        <w:rPr>
          <w:rFonts w:hint="eastAsia"/>
        </w:rPr>
        <w:t>缓冲流，也叫高效流，是对</w:t>
      </w:r>
      <w:r w:rsidRPr="00EB5C88">
        <w:rPr>
          <w:rFonts w:hint="eastAsia"/>
        </w:rPr>
        <w:t>4</w:t>
      </w:r>
      <w:r w:rsidRPr="00EB5C88">
        <w:rPr>
          <w:rFonts w:hint="eastAsia"/>
        </w:rPr>
        <w:t>个</w:t>
      </w:r>
      <w:r w:rsidRPr="00EB5C88">
        <w:rPr>
          <w:rFonts w:hint="eastAsia"/>
        </w:rPr>
        <w:t>FileXxx</w:t>
      </w:r>
      <w:r w:rsidRPr="00EB5C88">
        <w:rPr>
          <w:rFonts w:hint="eastAsia"/>
        </w:rPr>
        <w:t>流的“增强流”。</w:t>
      </w:r>
    </w:p>
    <w:p w14:paraId="67F57F71" w14:textId="77777777" w:rsidR="007649CC" w:rsidRPr="007649CC" w:rsidRDefault="007649CC" w:rsidP="007649CC">
      <w:pPr>
        <w:spacing w:line="440" w:lineRule="exact"/>
      </w:pPr>
      <w:r w:rsidRPr="007649CC">
        <w:rPr>
          <w:rFonts w:hint="eastAsia"/>
        </w:rPr>
        <w:t>我们在反序列化时，</w:t>
      </w:r>
      <w:r w:rsidRPr="007649CC">
        <w:rPr>
          <w:rFonts w:hint="eastAsia"/>
        </w:rPr>
        <w:t>JVM</w:t>
      </w:r>
      <w:r w:rsidRPr="007649CC">
        <w:rPr>
          <w:rFonts w:hint="eastAsia"/>
        </w:rPr>
        <w:t>会拿着反序列化流中的</w:t>
      </w:r>
      <w:r w:rsidRPr="007649CC">
        <w:rPr>
          <w:rFonts w:hint="eastAsia"/>
        </w:rPr>
        <w:t>serialVersionUID</w:t>
      </w:r>
      <w:r w:rsidRPr="007649CC">
        <w:rPr>
          <w:rFonts w:hint="eastAsia"/>
        </w:rPr>
        <w:t>与序列化时相应的实体类中的</w:t>
      </w:r>
      <w:r w:rsidRPr="007649CC">
        <w:rPr>
          <w:rFonts w:hint="eastAsia"/>
        </w:rPr>
        <w:t>serialVersionUID</w:t>
      </w:r>
      <w:r w:rsidRPr="007649CC">
        <w:rPr>
          <w:rFonts w:hint="eastAsia"/>
        </w:rPr>
        <w:t>来比较，如果不一致，就无法正常反序列化，出现序列化版本不一致的异常</w:t>
      </w:r>
      <w:r w:rsidRPr="007649CC">
        <w:rPr>
          <w:rFonts w:hint="eastAsia"/>
        </w:rPr>
        <w:t>InvalidClassException</w:t>
      </w:r>
      <w:r w:rsidRPr="007649CC">
        <w:rPr>
          <w:rFonts w:hint="eastAsia"/>
        </w:rPr>
        <w:t>。</w:t>
      </w:r>
    </w:p>
    <w:p w14:paraId="50271300" w14:textId="77777777" w:rsidR="007649CC" w:rsidRPr="007649CC" w:rsidRDefault="007649CC" w:rsidP="007649CC">
      <w:pPr>
        <w:spacing w:line="440" w:lineRule="exact"/>
      </w:pPr>
      <w:r w:rsidRPr="007649CC">
        <w:rPr>
          <w:rFonts w:hint="eastAsia"/>
        </w:rPr>
        <w:t>我们在定义需要序列化的实体类时，如果没有手动添加</w:t>
      </w:r>
      <w:r w:rsidRPr="007649CC">
        <w:rPr>
          <w:rFonts w:hint="eastAsia"/>
        </w:rPr>
        <w:t>UID</w:t>
      </w:r>
      <w:r w:rsidRPr="007649CC">
        <w:rPr>
          <w:rFonts w:hint="eastAsia"/>
        </w:rPr>
        <w:t>，</w:t>
      </w:r>
      <w:r w:rsidRPr="007649CC">
        <w:rPr>
          <w:rFonts w:hint="eastAsia"/>
        </w:rPr>
        <w:t>Java</w:t>
      </w:r>
      <w:r w:rsidRPr="007649CC">
        <w:rPr>
          <w:rFonts w:hint="eastAsia"/>
        </w:rPr>
        <w:t>序列化机制会根据编译的</w:t>
      </w:r>
      <w:r w:rsidRPr="007649CC">
        <w:rPr>
          <w:rFonts w:hint="eastAsia"/>
        </w:rPr>
        <w:t>class</w:t>
      </w:r>
      <w:r w:rsidRPr="007649CC">
        <w:rPr>
          <w:rFonts w:hint="eastAsia"/>
        </w:rPr>
        <w:t>自动生成一个，那么只有同一次编译生成的</w:t>
      </w:r>
      <w:r w:rsidRPr="007649CC">
        <w:rPr>
          <w:rFonts w:hint="eastAsia"/>
        </w:rPr>
        <w:t>class</w:t>
      </w:r>
      <w:r w:rsidRPr="007649CC">
        <w:rPr>
          <w:rFonts w:hint="eastAsia"/>
        </w:rPr>
        <w:t>才是一样的</w:t>
      </w:r>
      <w:r w:rsidRPr="007649CC">
        <w:rPr>
          <w:rFonts w:hint="eastAsia"/>
        </w:rPr>
        <w:t>UID</w:t>
      </w:r>
      <w:r w:rsidRPr="007649CC">
        <w:rPr>
          <w:rFonts w:hint="eastAsia"/>
        </w:rPr>
        <w:t>。</w:t>
      </w:r>
    </w:p>
    <w:p w14:paraId="0610D7FF" w14:textId="3C9FA364" w:rsidR="007649CC" w:rsidRDefault="007649CC" w:rsidP="007649CC">
      <w:pPr>
        <w:spacing w:line="440" w:lineRule="exact"/>
      </w:pPr>
      <w:r w:rsidRPr="007649CC">
        <w:rPr>
          <w:rFonts w:hint="eastAsia"/>
        </w:rPr>
        <w:t>如果我们手动添加了</w:t>
      </w:r>
      <w:r w:rsidRPr="007649CC">
        <w:rPr>
          <w:rFonts w:hint="eastAsia"/>
        </w:rPr>
        <w:t>UID</w:t>
      </w:r>
      <w:r w:rsidRPr="007649CC">
        <w:rPr>
          <w:rFonts w:hint="eastAsia"/>
        </w:rPr>
        <w:t>，只要这个值不修改，就可以不论编译次数，进行序列化和反序列化操作。</w:t>
      </w:r>
    </w:p>
    <w:p w14:paraId="534C01ED" w14:textId="25F2CFB2" w:rsidR="005E2D44" w:rsidRDefault="005E2D44" w:rsidP="007649CC">
      <w:pPr>
        <w:spacing w:line="440" w:lineRule="exact"/>
      </w:pPr>
    </w:p>
    <w:p w14:paraId="243518EB" w14:textId="77777777" w:rsidR="005E2D44" w:rsidRPr="005E2D44" w:rsidRDefault="005E2D44" w:rsidP="005E2D44">
      <w:pPr>
        <w:spacing w:line="440" w:lineRule="exact"/>
      </w:pPr>
      <w:r w:rsidRPr="005E2D44">
        <w:rPr>
          <w:rFonts w:hint="eastAsia"/>
        </w:rPr>
        <w:t>transient</w:t>
      </w:r>
      <w:r w:rsidRPr="005E2D44">
        <w:rPr>
          <w:rFonts w:hint="eastAsia"/>
        </w:rPr>
        <w:t>简单地说，就是让某些被修饰的成员属性变量不被序列化。当一个变量不希望被持久化的时候，比如说一些账号密码，就可以用</w:t>
      </w:r>
      <w:r w:rsidRPr="005E2D44">
        <w:rPr>
          <w:rFonts w:hint="eastAsia"/>
        </w:rPr>
        <w:t>transient</w:t>
      </w:r>
      <w:r w:rsidRPr="005E2D44">
        <w:rPr>
          <w:rFonts w:hint="eastAsia"/>
        </w:rPr>
        <w:t>关键字来表示该变量不参与序列化过程。</w:t>
      </w:r>
    </w:p>
    <w:p w14:paraId="4BE15561" w14:textId="77777777" w:rsidR="005E2D44" w:rsidRPr="005E2D44" w:rsidRDefault="005E2D44" w:rsidP="007649CC">
      <w:pPr>
        <w:spacing w:line="440" w:lineRule="exact"/>
      </w:pPr>
    </w:p>
    <w:p w14:paraId="607C5F60" w14:textId="64A8EE62" w:rsidR="008E1BFC" w:rsidRDefault="008E1BFC" w:rsidP="007649CC">
      <w:pPr>
        <w:spacing w:line="440" w:lineRule="exact"/>
      </w:pPr>
      <w:r>
        <w:rPr>
          <w:rFonts w:hint="eastAsia"/>
        </w:rPr>
        <w:t>标准输入流是</w:t>
      </w:r>
      <w:r>
        <w:rPr>
          <w:rFonts w:hint="eastAsia"/>
        </w:rPr>
        <w:t>InputStream</w:t>
      </w:r>
      <w:r>
        <w:rPr>
          <w:rFonts w:hint="eastAsia"/>
        </w:rPr>
        <w:t>，而标准输出流是</w:t>
      </w:r>
      <w:r>
        <w:rPr>
          <w:rFonts w:hint="eastAsia"/>
        </w:rPr>
        <w:t>PrintStream</w:t>
      </w:r>
      <w:r>
        <w:rPr>
          <w:rFonts w:hint="eastAsia"/>
        </w:rPr>
        <w:t>。</w:t>
      </w:r>
      <w:r w:rsidR="00CE2D51">
        <w:rPr>
          <w:rFonts w:hint="eastAsia"/>
        </w:rPr>
        <w:t>（</w:t>
      </w:r>
      <w:r w:rsidR="00CE2D51">
        <w:rPr>
          <w:rFonts w:hint="eastAsia"/>
        </w:rPr>
        <w:t>OutputStream</w:t>
      </w:r>
      <w:r w:rsidR="00F95AB6">
        <w:rPr>
          <w:rFonts w:hint="eastAsia"/>
        </w:rPr>
        <w:t>抽象类的子孙类。</w:t>
      </w:r>
      <w:r w:rsidR="00CE2D51">
        <w:rPr>
          <w:rFonts w:hint="eastAsia"/>
        </w:rPr>
        <w:t>）</w:t>
      </w:r>
    </w:p>
    <w:p w14:paraId="1564CED6" w14:textId="0D6C14E4" w:rsidR="00117909" w:rsidRPr="007649CC" w:rsidRDefault="00000000" w:rsidP="007649CC">
      <w:pPr>
        <w:spacing w:line="440" w:lineRule="exact"/>
      </w:pPr>
      <w:hyperlink r:id="rId92" w:history="1">
        <w:r w:rsidR="00117909" w:rsidRPr="00117909">
          <w:rPr>
            <w:rStyle w:val="a9"/>
            <w:rFonts w:hint="eastAsia"/>
          </w:rPr>
          <w:t>PrintWriter</w:t>
        </w:r>
        <w:r w:rsidR="00117909" w:rsidRPr="00117909">
          <w:rPr>
            <w:rStyle w:val="a9"/>
            <w:rFonts w:hint="eastAsia"/>
          </w:rPr>
          <w:t>错题</w:t>
        </w:r>
        <w:r w:rsidR="00117909" w:rsidRPr="00117909">
          <w:rPr>
            <w:rStyle w:val="a9"/>
            <w:rFonts w:hint="eastAsia"/>
          </w:rPr>
          <w:t>.png</w:t>
        </w:r>
      </w:hyperlink>
      <w:r w:rsidR="00117909">
        <w:rPr>
          <w:rFonts w:hint="eastAsia"/>
        </w:rPr>
        <w:t>，</w:t>
      </w:r>
    </w:p>
    <w:p w14:paraId="4F3B01D1" w14:textId="77777777" w:rsidR="007649CC" w:rsidRPr="007649CC" w:rsidRDefault="007649CC" w:rsidP="007649CC">
      <w:pPr>
        <w:spacing w:line="440" w:lineRule="exact"/>
      </w:pPr>
      <w:r w:rsidRPr="007649CC">
        <w:rPr>
          <w:rFonts w:hint="eastAsia"/>
        </w:rPr>
        <w:t>字节流：字节为单位，读写数据的流。适合读取视频，声音，图片等二进制文件。</w:t>
      </w:r>
    </w:p>
    <w:p w14:paraId="25C180E6" w14:textId="77777777" w:rsidR="007649CC" w:rsidRPr="007649CC" w:rsidRDefault="007649CC" w:rsidP="007649CC">
      <w:pPr>
        <w:spacing w:line="440" w:lineRule="exact"/>
      </w:pPr>
      <w:r w:rsidRPr="007649CC">
        <w:rPr>
          <w:rFonts w:hint="eastAsia"/>
        </w:rPr>
        <w:t>字符流：字符为单位，读写数据的流。适合读取纯文本文件。</w:t>
      </w:r>
    </w:p>
    <w:p w14:paraId="0B7AC675" w14:textId="4622881C" w:rsidR="007649CC" w:rsidRPr="007649CC" w:rsidRDefault="00B26654" w:rsidP="007649CC">
      <w:pPr>
        <w:spacing w:line="440" w:lineRule="exact"/>
      </w:pPr>
      <w:r>
        <w:rPr>
          <w:rFonts w:hint="eastAsia"/>
        </w:rPr>
        <w:t>Java</w:t>
      </w:r>
      <w:r w:rsidR="007649CC" w:rsidRPr="007649CC">
        <w:rPr>
          <w:rFonts w:hint="eastAsia"/>
        </w:rPr>
        <w:t>语言中所有的字节流都以</w:t>
      </w:r>
      <w:r w:rsidR="007649CC" w:rsidRPr="007649CC">
        <w:rPr>
          <w:rFonts w:hint="eastAsia"/>
        </w:rPr>
        <w:t>Stream</w:t>
      </w:r>
      <w:r w:rsidR="007649CC" w:rsidRPr="007649CC">
        <w:rPr>
          <w:rFonts w:hint="eastAsia"/>
        </w:rPr>
        <w:t>结尾，所有的字符流都含有</w:t>
      </w:r>
      <w:r w:rsidR="007649CC" w:rsidRPr="007649CC">
        <w:rPr>
          <w:rFonts w:hint="eastAsia"/>
        </w:rPr>
        <w:t>Reader</w:t>
      </w:r>
      <w:r w:rsidR="007649CC" w:rsidRPr="007649CC">
        <w:rPr>
          <w:rFonts w:hint="eastAsia"/>
        </w:rPr>
        <w:t>或</w:t>
      </w:r>
      <w:r w:rsidR="007649CC" w:rsidRPr="007649CC">
        <w:rPr>
          <w:rFonts w:hint="eastAsia"/>
        </w:rPr>
        <w:t>Writer</w:t>
      </w:r>
      <w:r w:rsidR="007649CC" w:rsidRPr="007649CC">
        <w:rPr>
          <w:rFonts w:hint="eastAsia"/>
        </w:rPr>
        <w:t>。但是序列化和反序列化有两个</w:t>
      </w:r>
      <w:r w:rsidR="007649CC" w:rsidRPr="007649CC">
        <w:rPr>
          <w:rFonts w:hint="eastAsia"/>
        </w:rPr>
        <w:t>writeObject</w:t>
      </w:r>
      <w:r w:rsidR="007649CC" w:rsidRPr="007649CC">
        <w:rPr>
          <w:rFonts w:hint="eastAsia"/>
        </w:rPr>
        <w:t>和</w:t>
      </w:r>
      <w:r w:rsidR="007649CC" w:rsidRPr="007649CC">
        <w:rPr>
          <w:rFonts w:hint="eastAsia"/>
        </w:rPr>
        <w:t>readObject</w:t>
      </w:r>
      <w:r w:rsidR="007649CC" w:rsidRPr="007649CC">
        <w:rPr>
          <w:rFonts w:hint="eastAsia"/>
        </w:rPr>
        <w:t>方法。</w:t>
      </w:r>
    </w:p>
    <w:p w14:paraId="001C3440" w14:textId="77777777" w:rsidR="007649CC" w:rsidRPr="007649CC" w:rsidRDefault="007649CC" w:rsidP="007649CC">
      <w:pPr>
        <w:spacing w:line="440" w:lineRule="exact"/>
      </w:pPr>
      <w:r w:rsidRPr="007649CC">
        <w:rPr>
          <w:rFonts w:hint="eastAsia"/>
        </w:rPr>
        <w:t>因为数据编码的不同，因而有了对字符进行高效操作的流对象，字符流本质其实就是基于字节流读取时，去查了指定的码表。</w:t>
      </w:r>
    </w:p>
    <w:p w14:paraId="34FF2DB4" w14:textId="62FD352B" w:rsidR="00AA764A" w:rsidRDefault="007649CC" w:rsidP="00AA764A">
      <w:pPr>
        <w:spacing w:line="440" w:lineRule="exact"/>
      </w:pPr>
      <w:r w:rsidRPr="007649CC">
        <w:rPr>
          <w:rFonts w:hint="eastAsia"/>
        </w:rPr>
        <w:t>而字节流直接读取数据会有乱码的问题（读中文会乱码，因为一个中文字符占用多个字节存储。）</w:t>
      </w:r>
      <w:r w:rsidRPr="007649CC">
        <w:t xml:space="preserve"> </w:t>
      </w:r>
    </w:p>
    <w:p w14:paraId="26ED977B" w14:textId="5D7A1F18" w:rsidR="00677225" w:rsidRDefault="00677225" w:rsidP="00AA764A">
      <w:pPr>
        <w:spacing w:line="440" w:lineRule="exact"/>
      </w:pPr>
      <w:r w:rsidRPr="00677225">
        <w:rPr>
          <w:rFonts w:hint="eastAsia"/>
        </w:rPr>
        <w:lastRenderedPageBreak/>
        <w:t>File</w:t>
      </w:r>
      <w:r w:rsidRPr="00677225">
        <w:rPr>
          <w:rFonts w:hint="eastAsia"/>
        </w:rPr>
        <w:t>类可以代表三个路径：文件，文件夹，不存在的文件。</w:t>
      </w:r>
    </w:p>
    <w:p w14:paraId="3107C9B7" w14:textId="2138C5F1" w:rsidR="005D1A5D" w:rsidRDefault="005D1A5D" w:rsidP="00AA764A">
      <w:pPr>
        <w:spacing w:line="440" w:lineRule="exact"/>
      </w:pPr>
    </w:p>
    <w:p w14:paraId="7751B12D" w14:textId="77777777" w:rsidR="005D1A5D" w:rsidRPr="005D1A5D" w:rsidRDefault="005D1A5D" w:rsidP="005D1A5D">
      <w:pPr>
        <w:spacing w:line="440" w:lineRule="exact"/>
      </w:pPr>
      <w:r w:rsidRPr="005D1A5D">
        <w:t>The System class contains several useful class fields and methods. It cannot be instantiated.</w:t>
      </w:r>
    </w:p>
    <w:p w14:paraId="1406F3E0" w14:textId="77777777" w:rsidR="005D1A5D" w:rsidRPr="005D1A5D" w:rsidRDefault="005D1A5D" w:rsidP="005D1A5D">
      <w:pPr>
        <w:spacing w:line="440" w:lineRule="exact"/>
      </w:pPr>
      <w:r w:rsidRPr="005D1A5D">
        <w:t>System.exit(int status)--Terminates the currently running Java Virtual Machine.</w:t>
      </w:r>
    </w:p>
    <w:p w14:paraId="69C69AD6" w14:textId="77777777" w:rsidR="005D1A5D" w:rsidRPr="005D1A5D" w:rsidRDefault="005D1A5D" w:rsidP="005D1A5D">
      <w:pPr>
        <w:spacing w:line="440" w:lineRule="exact"/>
      </w:pPr>
      <w:r w:rsidRPr="005D1A5D">
        <w:t>System.exit(n) is effectively equivalent to Runtime.getRuntime().exit(n).</w:t>
      </w:r>
    </w:p>
    <w:p w14:paraId="032EE202" w14:textId="77777777" w:rsidR="005D1A5D" w:rsidRPr="005D1A5D" w:rsidRDefault="005D1A5D" w:rsidP="005D1A5D">
      <w:pPr>
        <w:spacing w:line="440" w:lineRule="exact"/>
      </w:pPr>
      <w:r w:rsidRPr="005D1A5D">
        <w:rPr>
          <w:rFonts w:hint="eastAsia"/>
        </w:rPr>
        <w:t>标准输入流是</w:t>
      </w:r>
      <w:r w:rsidRPr="005D1A5D">
        <w:rPr>
          <w:rFonts w:hint="eastAsia"/>
        </w:rPr>
        <w:t>InputStream</w:t>
      </w:r>
      <w:r w:rsidRPr="005D1A5D">
        <w:rPr>
          <w:rFonts w:hint="eastAsia"/>
        </w:rPr>
        <w:t>，而标准输出流是</w:t>
      </w:r>
      <w:r w:rsidRPr="005D1A5D">
        <w:rPr>
          <w:rFonts w:hint="eastAsia"/>
        </w:rPr>
        <w:t>PrintStream</w:t>
      </w:r>
      <w:r w:rsidRPr="005D1A5D">
        <w:rPr>
          <w:rFonts w:hint="eastAsia"/>
        </w:rPr>
        <w:t>。（</w:t>
      </w:r>
      <w:r w:rsidRPr="005D1A5D">
        <w:rPr>
          <w:rFonts w:hint="eastAsia"/>
        </w:rPr>
        <w:t>OutputStream?</w:t>
      </w:r>
      <w:r w:rsidRPr="005D1A5D">
        <w:t>??</w:t>
      </w:r>
      <w:r w:rsidRPr="005D1A5D">
        <w:rPr>
          <w:rFonts w:hint="eastAsia"/>
        </w:rPr>
        <w:t>）</w:t>
      </w:r>
    </w:p>
    <w:p w14:paraId="269AF1BE" w14:textId="77777777" w:rsidR="005D1A5D" w:rsidRPr="00677225" w:rsidRDefault="005D1A5D" w:rsidP="00AA764A">
      <w:pPr>
        <w:spacing w:line="440" w:lineRule="exact"/>
      </w:pPr>
    </w:p>
    <w:p w14:paraId="17A83919" w14:textId="41A512CD" w:rsidR="003464C6" w:rsidRDefault="003464C6" w:rsidP="00AA764A">
      <w:pPr>
        <w:spacing w:line="440" w:lineRule="exact"/>
      </w:pPr>
      <w:r>
        <w:rPr>
          <w:rFonts w:hint="eastAsia"/>
        </w:rPr>
        <w:t>错误描述：</w:t>
      </w:r>
      <w:r w:rsidRPr="003464C6">
        <w:rPr>
          <w:rFonts w:hint="eastAsia"/>
        </w:rPr>
        <w:t>File</w:t>
      </w:r>
      <w:r w:rsidRPr="003464C6">
        <w:rPr>
          <w:rFonts w:hint="eastAsia"/>
        </w:rPr>
        <w:t>类能够读写文件</w:t>
      </w:r>
      <w:r>
        <w:rPr>
          <w:rFonts w:hint="eastAsia"/>
        </w:rPr>
        <w:t>。</w:t>
      </w:r>
    </w:p>
    <w:p w14:paraId="4C06EC2D" w14:textId="788F2BDD" w:rsidR="00B9665E" w:rsidRDefault="003464C6" w:rsidP="009F4B8F">
      <w:pPr>
        <w:spacing w:line="440" w:lineRule="exact"/>
      </w:pPr>
      <w:r>
        <w:rPr>
          <w:rFonts w:hint="eastAsia"/>
        </w:rPr>
        <w:t>读写文件是</w:t>
      </w:r>
      <w:r w:rsidR="00677969">
        <w:rPr>
          <w:rFonts w:hint="eastAsia"/>
        </w:rPr>
        <w:t>Stream</w:t>
      </w:r>
      <w:r w:rsidR="00677969">
        <w:rPr>
          <w:rFonts w:hint="eastAsia"/>
        </w:rPr>
        <w:t>和</w:t>
      </w:r>
      <w:r w:rsidR="00677969">
        <w:rPr>
          <w:rFonts w:hint="eastAsia"/>
        </w:rPr>
        <w:t>Writer</w:t>
      </w:r>
      <w:r w:rsidR="00677969">
        <w:t>/</w:t>
      </w:r>
      <w:r w:rsidR="00677969">
        <w:rPr>
          <w:rFonts w:hint="eastAsia"/>
        </w:rPr>
        <w:t>Reader</w:t>
      </w:r>
      <w:r w:rsidR="00677969">
        <w:rPr>
          <w:rFonts w:hint="eastAsia"/>
        </w:rPr>
        <w:t>的事</w:t>
      </w:r>
      <w:r w:rsidR="00677969">
        <w:t>…</w:t>
      </w:r>
    </w:p>
    <w:p w14:paraId="2986B68C" w14:textId="3015EEBA" w:rsidR="009E5106" w:rsidRDefault="009E5106" w:rsidP="00EB5C88">
      <w:pPr>
        <w:spacing w:line="440" w:lineRule="exact"/>
      </w:pPr>
    </w:p>
    <w:p w14:paraId="3A8D6833" w14:textId="77777777" w:rsidR="00B9665E" w:rsidRPr="00EB5C88" w:rsidRDefault="00B9665E" w:rsidP="00EB5C88">
      <w:pPr>
        <w:spacing w:line="440" w:lineRule="exact"/>
      </w:pPr>
    </w:p>
    <w:p w14:paraId="2753E1A4" w14:textId="050464BF" w:rsidR="00EB5C88" w:rsidRDefault="00000000" w:rsidP="00EB5C88">
      <w:pPr>
        <w:spacing w:line="440" w:lineRule="exact"/>
      </w:pPr>
      <w:hyperlink r:id="rId93" w:history="1">
        <w:r w:rsidR="00B146C7">
          <w:rPr>
            <w:rStyle w:val="a9"/>
            <w:rFonts w:hint="eastAsia"/>
          </w:rPr>
          <w:t>J</w:t>
        </w:r>
        <w:r w:rsidR="00EB5C88" w:rsidRPr="00EB5C88">
          <w:rPr>
            <w:rStyle w:val="a9"/>
            <w:rFonts w:hint="eastAsia"/>
          </w:rPr>
          <w:t>ava</w:t>
        </w:r>
        <w:r w:rsidR="00EB5C88" w:rsidRPr="00EB5C88">
          <w:rPr>
            <w:rStyle w:val="a9"/>
            <w:rFonts w:hint="eastAsia"/>
          </w:rPr>
          <w:t>泛型详解</w:t>
        </w:r>
      </w:hyperlink>
      <w:r w:rsidR="00EB5C88" w:rsidRPr="00EB5C88">
        <w:rPr>
          <w:rFonts w:hint="eastAsia"/>
        </w:rPr>
        <w:t>，</w:t>
      </w:r>
      <w:hyperlink r:id="rId94" w:history="1">
        <w:r w:rsidR="00EB5C88" w:rsidRPr="00EB5C88">
          <w:rPr>
            <w:rStyle w:val="a9"/>
            <w:rFonts w:hint="eastAsia"/>
          </w:rPr>
          <w:t>泛型常用名称</w:t>
        </w:r>
        <w:r w:rsidR="00EB5C88" w:rsidRPr="00EB5C88">
          <w:rPr>
            <w:rStyle w:val="a9"/>
            <w:rFonts w:hint="eastAsia"/>
          </w:rPr>
          <w:t>.png</w:t>
        </w:r>
      </w:hyperlink>
      <w:r w:rsidR="00EB5C88" w:rsidRPr="00EB5C88">
        <w:rPr>
          <w:rFonts w:hint="eastAsia"/>
        </w:rPr>
        <w:t>，</w:t>
      </w:r>
    </w:p>
    <w:p w14:paraId="2A9138E1" w14:textId="41B797E4" w:rsidR="0059318E" w:rsidRDefault="00000000" w:rsidP="00EB5C88">
      <w:pPr>
        <w:spacing w:line="440" w:lineRule="exact"/>
      </w:pPr>
      <w:hyperlink r:id="rId95" w:anchor="summary" w:history="1">
        <w:r w:rsidR="0059318E" w:rsidRPr="0059318E">
          <w:rPr>
            <w:rStyle w:val="a9"/>
            <w:rFonts w:hint="eastAsia"/>
          </w:rPr>
          <w:t>下面的哪</w:t>
        </w:r>
        <w:r w:rsidR="0059318E" w:rsidRPr="0059318E">
          <w:rPr>
            <w:rStyle w:val="a9"/>
            <w:rFonts w:hint="eastAsia"/>
          </w:rPr>
          <w:t>4</w:t>
        </w:r>
        <w:r w:rsidR="0059318E" w:rsidRPr="0059318E">
          <w:rPr>
            <w:rStyle w:val="a9"/>
            <w:rFonts w:hint="eastAsia"/>
          </w:rPr>
          <w:t>个语句是正确的？牛客网</w:t>
        </w:r>
      </w:hyperlink>
      <w:r w:rsidR="0059318E">
        <w:rPr>
          <w:rFonts w:hint="eastAsia"/>
        </w:rPr>
        <w:t>，</w:t>
      </w:r>
    </w:p>
    <w:p w14:paraId="6DA1689B" w14:textId="088EFDD3" w:rsidR="003A5A29" w:rsidRPr="003A5A29" w:rsidRDefault="003A5A29" w:rsidP="003A5A29">
      <w:pPr>
        <w:spacing w:beforeLines="50" w:before="156" w:line="360" w:lineRule="auto"/>
        <w:outlineLvl w:val="2"/>
        <w:rPr>
          <w:rFonts w:ascii="黑体" w:eastAsia="黑体"/>
        </w:rPr>
      </w:pPr>
      <w:r w:rsidRPr="003A5A29">
        <w:rPr>
          <w:rFonts w:ascii="黑体" w:eastAsia="黑体" w:hint="eastAsia"/>
        </w:rPr>
        <w:t>数组</w:t>
      </w:r>
      <w:r w:rsidR="00EB3CD1">
        <w:rPr>
          <w:rFonts w:ascii="黑体" w:eastAsia="黑体" w:hint="eastAsia"/>
        </w:rPr>
        <w:t>、Collection、Map</w:t>
      </w:r>
    </w:p>
    <w:p w14:paraId="1741C43B" w14:textId="77777777" w:rsidR="00C630CE" w:rsidRDefault="00000000" w:rsidP="00C630CE">
      <w:pPr>
        <w:spacing w:line="440" w:lineRule="exact"/>
      </w:pPr>
      <w:hyperlink r:id="rId96" w:history="1">
        <w:r w:rsidR="00C630CE" w:rsidRPr="003A5A29">
          <w:rPr>
            <w:rFonts w:hint="eastAsia"/>
            <w:color w:val="0000FF"/>
            <w:u w:val="single"/>
          </w:rPr>
          <w:t>Java</w:t>
        </w:r>
        <w:r w:rsidR="00C630CE" w:rsidRPr="003A5A29">
          <w:rPr>
            <w:rFonts w:hint="eastAsia"/>
            <w:color w:val="0000FF"/>
            <w:u w:val="single"/>
          </w:rPr>
          <w:t>实际没有多维数组，只有一维数组</w:t>
        </w:r>
      </w:hyperlink>
      <w:r w:rsidR="00C630CE" w:rsidRPr="003A5A29">
        <w:t>，</w:t>
      </w:r>
    </w:p>
    <w:p w14:paraId="18A18D64" w14:textId="20EF4BF5" w:rsidR="00C630CE" w:rsidRPr="003A5A29" w:rsidRDefault="00000000" w:rsidP="00C630CE">
      <w:pPr>
        <w:spacing w:line="440" w:lineRule="exact"/>
      </w:pPr>
      <w:hyperlink r:id="rId97" w:history="1">
        <w:r w:rsidR="00C630CE" w:rsidRPr="003A5A29">
          <w:rPr>
            <w:rFonts w:hint="eastAsia"/>
            <w:color w:val="0000FF"/>
            <w:u w:val="single"/>
          </w:rPr>
          <w:t>java.lang.reflect.Array</w:t>
        </w:r>
        <w:r w:rsidR="00C630CE" w:rsidRPr="003A5A29">
          <w:rPr>
            <w:rFonts w:hint="eastAsia"/>
            <w:color w:val="0000FF"/>
            <w:u w:val="single"/>
          </w:rPr>
          <w:t>类提供静态方法来动态创建和访问</w:t>
        </w:r>
        <w:r w:rsidR="00C630CE" w:rsidRPr="003A5A29">
          <w:rPr>
            <w:rFonts w:hint="eastAsia"/>
            <w:color w:val="0000FF"/>
            <w:u w:val="single"/>
          </w:rPr>
          <w:t>Java</w:t>
        </w:r>
        <w:r w:rsidR="00C630CE" w:rsidRPr="003A5A29">
          <w:rPr>
            <w:rFonts w:hint="eastAsia"/>
            <w:color w:val="0000FF"/>
            <w:u w:val="single"/>
          </w:rPr>
          <w:t>数组</w:t>
        </w:r>
      </w:hyperlink>
      <w:r w:rsidR="00C630CE" w:rsidRPr="003A5A29">
        <w:rPr>
          <w:rFonts w:hint="eastAsia"/>
        </w:rPr>
        <w:t>，</w:t>
      </w:r>
    </w:p>
    <w:p w14:paraId="50D9A88D" w14:textId="4923FDAB" w:rsidR="00A24A21" w:rsidRDefault="003A5A29" w:rsidP="00A24A21">
      <w:pPr>
        <w:spacing w:line="440" w:lineRule="exact"/>
      </w:pPr>
      <w:r w:rsidRPr="003A5A29">
        <w:rPr>
          <w:rFonts w:hint="eastAsia"/>
          <w:color w:val="FF0000"/>
        </w:rPr>
        <w:t>数组</w:t>
      </w:r>
      <w:r w:rsidRPr="003A5A29">
        <w:rPr>
          <w:rFonts w:hint="eastAsia"/>
          <w:color w:val="FF0000"/>
        </w:rPr>
        <w:t>1</w:t>
      </w:r>
      <w:r w:rsidRPr="003A5A29">
        <w:rPr>
          <w:rFonts w:hint="eastAsia"/>
        </w:rPr>
        <w:t>属于</w:t>
      </w:r>
      <w:r w:rsidRPr="003A5A29">
        <w:t>java.lang.reflect</w:t>
      </w:r>
      <w:r w:rsidRPr="003A5A29">
        <w:rPr>
          <w:rFonts w:hint="eastAsia"/>
        </w:rPr>
        <w:t>包，是三大引用类型之一。</w:t>
      </w:r>
      <w:r w:rsidR="00A24A21" w:rsidRPr="003A5A29">
        <w:rPr>
          <w:rFonts w:hint="eastAsia"/>
        </w:rPr>
        <w:t>二维数组几乎被淘汰了，项目中经常用到的是实现了</w:t>
      </w:r>
      <w:r w:rsidR="00A24A21" w:rsidRPr="003A5A29">
        <w:rPr>
          <w:rFonts w:hint="eastAsia"/>
        </w:rPr>
        <w:t xml:space="preserve">Collection </w:t>
      </w:r>
      <w:r w:rsidR="00A24A21" w:rsidRPr="003A5A29">
        <w:rPr>
          <w:rFonts w:hint="eastAsia"/>
        </w:rPr>
        <w:t>接口的那一套。</w:t>
      </w:r>
    </w:p>
    <w:p w14:paraId="7909181B" w14:textId="77777777" w:rsidR="0072704A" w:rsidRPr="003A5A29" w:rsidRDefault="0072704A" w:rsidP="003A5A29">
      <w:pPr>
        <w:spacing w:line="440" w:lineRule="exact"/>
        <w:rPr>
          <w:rFonts w:hint="eastAsia"/>
        </w:rPr>
      </w:pPr>
    </w:p>
    <w:p w14:paraId="2BDB7F2F" w14:textId="4E6C9617" w:rsidR="003A5A29" w:rsidRPr="003A5A29" w:rsidRDefault="003A5A29" w:rsidP="003A5A29">
      <w:pPr>
        <w:spacing w:line="440" w:lineRule="exact"/>
      </w:pPr>
      <w:r w:rsidRPr="003A5A29">
        <w:rPr>
          <w:rFonts w:hint="eastAsia"/>
        </w:rPr>
        <w:t>静态数组是在程序的编译阶段被分配内存，因此，数组的数据类型、数组维数，必须明确地给出。</w:t>
      </w:r>
    </w:p>
    <w:p w14:paraId="1EAB07B1" w14:textId="36C6D49C" w:rsidR="003A5A29" w:rsidRDefault="003A5A29" w:rsidP="003A5A29">
      <w:pPr>
        <w:spacing w:line="440" w:lineRule="exact"/>
      </w:pPr>
      <w:r w:rsidRPr="003A5A29">
        <w:rPr>
          <w:rFonts w:hint="eastAsia"/>
        </w:rPr>
        <w:t>动态数组是在程序的运行阶段被分配内存，因此，数组的数据类型、数组维数，可在程序运行时给出。</w:t>
      </w:r>
    </w:p>
    <w:p w14:paraId="7C8E6FCE" w14:textId="77777777" w:rsidR="00A24A21" w:rsidRPr="003A5A29" w:rsidRDefault="00A24A21" w:rsidP="003A5A29">
      <w:pPr>
        <w:spacing w:line="440" w:lineRule="exact"/>
        <w:rPr>
          <w:rFonts w:hint="eastAsia"/>
        </w:rPr>
      </w:pPr>
    </w:p>
    <w:p w14:paraId="5DB847ED" w14:textId="77777777" w:rsidR="003A5A29" w:rsidRPr="003A5A29" w:rsidRDefault="003A5A29" w:rsidP="003A5A29">
      <w:pPr>
        <w:spacing w:line="440" w:lineRule="exact"/>
      </w:pPr>
      <w:r w:rsidRPr="003A5A29">
        <w:rPr>
          <w:rFonts w:hint="eastAsia"/>
        </w:rPr>
        <w:t>我们通过每个对象自己唯一的地址值来区分不同的对象。</w:t>
      </w:r>
    </w:p>
    <w:p w14:paraId="01AC4291" w14:textId="77777777" w:rsidR="003A5A29" w:rsidRPr="003A5A29" w:rsidRDefault="003A5A29" w:rsidP="003A5A29">
      <w:pPr>
        <w:spacing w:line="440" w:lineRule="exact"/>
      </w:pPr>
      <w:r w:rsidRPr="003A5A29">
        <w:rPr>
          <w:rFonts w:hint="eastAsia"/>
        </w:rPr>
        <w:t>数组名保存的是数组的地址值，不是数组中每一个具体的元素，数组名是一个引用类型的变量。</w:t>
      </w:r>
    </w:p>
    <w:p w14:paraId="488264A1" w14:textId="77777777" w:rsidR="003A5A29" w:rsidRPr="003A5A29" w:rsidRDefault="003A5A29" w:rsidP="003A5A29">
      <w:pPr>
        <w:spacing w:line="440" w:lineRule="exact"/>
      </w:pPr>
      <w:r w:rsidRPr="003A5A29">
        <w:rPr>
          <w:rFonts w:hint="eastAsia"/>
        </w:rPr>
        <w:t>数组一旦创建，长度不可改变，如果想增删数组元素，只能新建复制原数组。</w:t>
      </w:r>
    </w:p>
    <w:p w14:paraId="4D5B57EC" w14:textId="7F64316F" w:rsidR="003A5A29" w:rsidRDefault="003A5A29" w:rsidP="003A5A29">
      <w:pPr>
        <w:spacing w:line="440" w:lineRule="exact"/>
      </w:pPr>
      <w:r w:rsidRPr="003A5A29">
        <w:rPr>
          <w:rFonts w:hint="eastAsia"/>
        </w:rPr>
        <w:t>如果访问到了不存在的下标，会报错数组下标越界异常。</w:t>
      </w:r>
    </w:p>
    <w:p w14:paraId="640F2E00" w14:textId="77777777" w:rsidR="00A24A21" w:rsidRDefault="00A24A21" w:rsidP="003A5A29">
      <w:pPr>
        <w:spacing w:line="440" w:lineRule="exact"/>
      </w:pPr>
    </w:p>
    <w:p w14:paraId="11FC79A2" w14:textId="245ECDF0" w:rsidR="003A5A29" w:rsidRPr="003A5A29" w:rsidRDefault="003A5A29" w:rsidP="003A5A29">
      <w:pPr>
        <w:spacing w:line="440" w:lineRule="exact"/>
      </w:pPr>
      <w:r w:rsidRPr="003A5A29">
        <w:rPr>
          <w:rFonts w:hint="eastAsia"/>
        </w:rPr>
        <w:t>在线性表、栈、队列数据结构实现源码中，涉及到两个与数组复制相关的方法：</w:t>
      </w:r>
    </w:p>
    <w:p w14:paraId="1DD2EAC2" w14:textId="04C757CD" w:rsidR="003A5A29" w:rsidRDefault="003A5A29" w:rsidP="003A5A29">
      <w:pPr>
        <w:spacing w:line="440" w:lineRule="exact"/>
      </w:pPr>
      <w:r w:rsidRPr="003A5A29">
        <w:rPr>
          <w:rFonts w:hint="eastAsia"/>
        </w:rPr>
        <w:lastRenderedPageBreak/>
        <w:t>Arrays.copy</w:t>
      </w:r>
      <w:r w:rsidRPr="003A5A29">
        <w:t>Of</w:t>
      </w:r>
      <w:r w:rsidRPr="003A5A29">
        <w:rPr>
          <w:rFonts w:hint="eastAsia"/>
        </w:rPr>
        <w:t>()</w:t>
      </w:r>
      <w:r w:rsidRPr="003A5A29">
        <w:rPr>
          <w:rFonts w:hint="eastAsia"/>
        </w:rPr>
        <w:t>、</w:t>
      </w:r>
      <w:r w:rsidRPr="003A5A29">
        <w:rPr>
          <w:rFonts w:hint="eastAsia"/>
        </w:rPr>
        <w:t>System.arraycopy()</w:t>
      </w:r>
      <w:r w:rsidRPr="003A5A29">
        <w:rPr>
          <w:rFonts w:hint="eastAsia"/>
        </w:rPr>
        <w:t>，前者由后者实现。</w:t>
      </w:r>
    </w:p>
    <w:p w14:paraId="6E7FFC4E" w14:textId="77777777" w:rsidR="00A24A21" w:rsidRPr="003A5A29" w:rsidRDefault="00A24A21" w:rsidP="003A5A29">
      <w:pPr>
        <w:spacing w:line="440" w:lineRule="exact"/>
        <w:rPr>
          <w:rFonts w:hint="eastAsia"/>
        </w:rPr>
      </w:pPr>
    </w:p>
    <w:p w14:paraId="1F526BE0" w14:textId="3EFF3C50" w:rsidR="003A5A29" w:rsidRDefault="003A5A29" w:rsidP="003A5A29">
      <w:pPr>
        <w:spacing w:line="440" w:lineRule="exact"/>
      </w:pPr>
      <w:r w:rsidRPr="003A5A29">
        <w:rPr>
          <w:rFonts w:hint="eastAsia"/>
        </w:rPr>
        <w:t>arraycopy</w:t>
      </w:r>
      <w:r w:rsidRPr="003A5A29">
        <w:rPr>
          <w:rFonts w:hint="eastAsia"/>
        </w:rPr>
        <w:t>方法会因为新数组大小比久数组大小小而报</w:t>
      </w:r>
      <w:r w:rsidRPr="003A5A29">
        <w:rPr>
          <w:rFonts w:hint="eastAsia"/>
        </w:rPr>
        <w:t>IndexOutOfBoundsException</w:t>
      </w:r>
      <w:r w:rsidRPr="003A5A29">
        <w:rPr>
          <w:rFonts w:hint="eastAsia"/>
        </w:rPr>
        <w:t>；</w:t>
      </w:r>
      <w:r w:rsidRPr="003A5A29">
        <w:rPr>
          <w:rFonts w:hint="eastAsia"/>
        </w:rPr>
        <w:t>copyOf</w:t>
      </w:r>
      <w:r w:rsidRPr="003A5A29">
        <w:rPr>
          <w:rFonts w:hint="eastAsia"/>
        </w:rPr>
        <w:t>则不会因此报错，因为</w:t>
      </w:r>
      <w:r w:rsidRPr="003A5A29">
        <w:rPr>
          <w:rFonts w:hint="eastAsia"/>
        </w:rPr>
        <w:t>copyOf</w:t>
      </w:r>
      <w:r w:rsidRPr="003A5A29">
        <w:rPr>
          <w:rFonts w:hint="eastAsia"/>
        </w:rPr>
        <w:t>的返回值是在内部</w:t>
      </w:r>
      <w:r w:rsidRPr="003A5A29">
        <w:rPr>
          <w:rFonts w:hint="eastAsia"/>
        </w:rPr>
        <w:t>new</w:t>
      </w:r>
      <w:r w:rsidRPr="003A5A29">
        <w:rPr>
          <w:rFonts w:hint="eastAsia"/>
        </w:rPr>
        <w:t>好的</w:t>
      </w:r>
      <w:r w:rsidRPr="003A5A29">
        <w:rPr>
          <w:rFonts w:hint="eastAsia"/>
        </w:rPr>
        <w:t>copy</w:t>
      </w:r>
      <w:r w:rsidRPr="003A5A29">
        <w:rPr>
          <w:rFonts w:hint="eastAsia"/>
        </w:rPr>
        <w:t>数组，而该</w:t>
      </w:r>
      <w:r w:rsidRPr="003A5A29">
        <w:rPr>
          <w:rFonts w:hint="eastAsia"/>
        </w:rPr>
        <w:t>copy</w:t>
      </w:r>
      <w:r w:rsidRPr="003A5A29">
        <w:rPr>
          <w:rFonts w:hint="eastAsia"/>
        </w:rPr>
        <w:t>数组</w:t>
      </w:r>
      <w:r w:rsidRPr="003A5A29">
        <w:rPr>
          <w:rFonts w:hint="eastAsia"/>
        </w:rPr>
        <w:t>new</w:t>
      </w:r>
      <w:r w:rsidRPr="003A5A29">
        <w:rPr>
          <w:rFonts w:hint="eastAsia"/>
        </w:rPr>
        <w:t>的大小就等于</w:t>
      </w:r>
      <w:r w:rsidRPr="003A5A29">
        <w:rPr>
          <w:rFonts w:hint="eastAsia"/>
        </w:rPr>
        <w:t>newLength</w:t>
      </w:r>
      <w:r w:rsidRPr="003A5A29">
        <w:rPr>
          <w:rFonts w:hint="eastAsia"/>
        </w:rPr>
        <w:t>，故即使在客户端指定好了新数组</w:t>
      </w:r>
      <w:r w:rsidRPr="003A5A29">
        <w:rPr>
          <w:rFonts w:hint="eastAsia"/>
        </w:rPr>
        <w:t>newArray</w:t>
      </w:r>
      <w:r w:rsidRPr="003A5A29">
        <w:rPr>
          <w:rFonts w:hint="eastAsia"/>
        </w:rPr>
        <w:t>的大小，接收到返回值后也是指向底层</w:t>
      </w:r>
      <w:r w:rsidRPr="003A5A29">
        <w:rPr>
          <w:rFonts w:hint="eastAsia"/>
        </w:rPr>
        <w:t>new</w:t>
      </w:r>
      <w:r w:rsidRPr="003A5A29">
        <w:rPr>
          <w:rFonts w:hint="eastAsia"/>
        </w:rPr>
        <w:t>出来的数组</w:t>
      </w:r>
      <w:r w:rsidRPr="003A5A29">
        <w:rPr>
          <w:rFonts w:hint="eastAsia"/>
        </w:rPr>
        <w:t>copy</w:t>
      </w:r>
      <w:r w:rsidRPr="003A5A29">
        <w:rPr>
          <w:rFonts w:hint="eastAsia"/>
        </w:rPr>
        <w:t>。</w:t>
      </w:r>
    </w:p>
    <w:p w14:paraId="76E30104" w14:textId="77777777" w:rsidR="00EB3CD1" w:rsidRPr="003A5A29" w:rsidRDefault="00EB3CD1" w:rsidP="003A5A29">
      <w:pPr>
        <w:spacing w:line="440" w:lineRule="exact"/>
      </w:pPr>
    </w:p>
    <w:p w14:paraId="2733EA5F" w14:textId="77777777" w:rsidR="00EB3CD1" w:rsidRPr="00EB5C88" w:rsidRDefault="00000000" w:rsidP="00EB3CD1">
      <w:pPr>
        <w:spacing w:line="440" w:lineRule="exact"/>
      </w:pPr>
      <w:hyperlink r:id="rId98" w:history="1">
        <w:r w:rsidR="00EB3CD1" w:rsidRPr="00EB5C88">
          <w:rPr>
            <w:rStyle w:val="a9"/>
            <w:rFonts w:hint="eastAsia"/>
          </w:rPr>
          <w:t>一文彻底搞定哈希表</w:t>
        </w:r>
      </w:hyperlink>
      <w:r w:rsidR="00EB3CD1" w:rsidRPr="00EB5C88">
        <w:rPr>
          <w:rFonts w:hint="eastAsia"/>
        </w:rPr>
        <w:t>，</w:t>
      </w:r>
    </w:p>
    <w:p w14:paraId="0DB2F596" w14:textId="77777777" w:rsidR="00EB3CD1" w:rsidRDefault="00000000" w:rsidP="00EB3CD1">
      <w:pPr>
        <w:spacing w:line="440" w:lineRule="exact"/>
      </w:pPr>
      <w:hyperlink r:id="rId99" w:history="1">
        <w:r w:rsidR="00EB3CD1">
          <w:rPr>
            <w:rStyle w:val="a9"/>
            <w:rFonts w:hint="eastAsia"/>
          </w:rPr>
          <w:t>Java</w:t>
        </w:r>
        <w:r w:rsidR="00EB3CD1" w:rsidRPr="00EB5C88">
          <w:rPr>
            <w:rStyle w:val="a9"/>
            <w:rFonts w:hint="eastAsia"/>
          </w:rPr>
          <w:t>集合超详解</w:t>
        </w:r>
      </w:hyperlink>
      <w:r w:rsidR="00EB3CD1" w:rsidRPr="00EB5C88">
        <w:rPr>
          <w:rFonts w:hint="eastAsia"/>
        </w:rPr>
        <w:t>，</w:t>
      </w:r>
      <w:hyperlink r:id="rId100" w:history="1">
        <w:r w:rsidR="00EB3CD1">
          <w:rPr>
            <w:rStyle w:val="a9"/>
            <w:rFonts w:hint="eastAsia"/>
          </w:rPr>
          <w:t>Java</w:t>
        </w:r>
        <w:r w:rsidR="00EB3CD1" w:rsidRPr="00EB5C88">
          <w:rPr>
            <w:rStyle w:val="a9"/>
            <w:rFonts w:hint="eastAsia"/>
          </w:rPr>
          <w:t>.util</w:t>
        </w:r>
        <w:r w:rsidR="00EB3CD1" w:rsidRPr="00EB5C88">
          <w:rPr>
            <w:rStyle w:val="a9"/>
            <w:rFonts w:hint="eastAsia"/>
          </w:rPr>
          <w:t>包简单总结</w:t>
        </w:r>
      </w:hyperlink>
      <w:r w:rsidR="00EB3CD1" w:rsidRPr="00EB5C88">
        <w:rPr>
          <w:rFonts w:hint="eastAsia"/>
        </w:rPr>
        <w:t>，</w:t>
      </w:r>
    </w:p>
    <w:p w14:paraId="25844260" w14:textId="77777777" w:rsidR="00EB3CD1" w:rsidRDefault="00000000" w:rsidP="00EB3CD1">
      <w:pPr>
        <w:spacing w:line="440" w:lineRule="exact"/>
      </w:pPr>
      <w:hyperlink r:id="rId101" w:history="1">
        <w:r w:rsidR="00EB3CD1">
          <w:rPr>
            <w:rStyle w:val="a9"/>
            <w:rFonts w:hint="eastAsia"/>
          </w:rPr>
          <w:t>高薪程序员</w:t>
        </w:r>
        <w:r w:rsidR="00EB3CD1">
          <w:rPr>
            <w:rStyle w:val="a9"/>
            <w:rFonts w:hint="eastAsia"/>
          </w:rPr>
          <w:t>&amp;</w:t>
        </w:r>
        <w:r w:rsidR="00EB3CD1">
          <w:rPr>
            <w:rStyle w:val="a9"/>
            <w:rFonts w:hint="eastAsia"/>
          </w:rPr>
          <w:t>面试题精讲系列</w:t>
        </w:r>
        <w:r w:rsidR="00EB3CD1">
          <w:rPr>
            <w:rStyle w:val="a9"/>
            <w:rFonts w:hint="eastAsia"/>
          </w:rPr>
          <w:t>34</w:t>
        </w:r>
        <w:r w:rsidR="00EB3CD1">
          <w:rPr>
            <w:rStyle w:val="a9"/>
            <w:rFonts w:hint="eastAsia"/>
          </w:rPr>
          <w:t>之</w:t>
        </w:r>
        <w:r w:rsidR="00EB3CD1">
          <w:rPr>
            <w:rStyle w:val="a9"/>
            <w:rFonts w:hint="eastAsia"/>
          </w:rPr>
          <w:t>List</w:t>
        </w:r>
        <w:r w:rsidR="00EB3CD1">
          <w:rPr>
            <w:rStyle w:val="a9"/>
            <w:rFonts w:hint="eastAsia"/>
          </w:rPr>
          <w:t>、</w:t>
        </w:r>
        <w:r w:rsidR="00EB3CD1">
          <w:rPr>
            <w:rStyle w:val="a9"/>
            <w:rFonts w:hint="eastAsia"/>
          </w:rPr>
          <w:t>Set</w:t>
        </w:r>
        <w:r w:rsidR="00EB3CD1">
          <w:rPr>
            <w:rStyle w:val="a9"/>
            <w:rFonts w:hint="eastAsia"/>
          </w:rPr>
          <w:t>、</w:t>
        </w:r>
        <w:r w:rsidR="00EB3CD1">
          <w:rPr>
            <w:rStyle w:val="a9"/>
            <w:rFonts w:hint="eastAsia"/>
          </w:rPr>
          <w:t>Map</w:t>
        </w:r>
        <w:r w:rsidR="00EB3CD1">
          <w:rPr>
            <w:rStyle w:val="a9"/>
            <w:rFonts w:hint="eastAsia"/>
          </w:rPr>
          <w:t>可不可以存空值？</w:t>
        </w:r>
        <w:r w:rsidR="00EB3CD1">
          <w:rPr>
            <w:rStyle w:val="a9"/>
            <w:rFonts w:hint="eastAsia"/>
          </w:rPr>
          <w:t>CSDN</w:t>
        </w:r>
      </w:hyperlink>
      <w:r w:rsidR="00EB3CD1">
        <w:rPr>
          <w:rFonts w:hint="eastAsia"/>
        </w:rPr>
        <w:t>，</w:t>
      </w:r>
    </w:p>
    <w:p w14:paraId="747FC011" w14:textId="399F2056" w:rsidR="00A84613" w:rsidRDefault="00EB5C88" w:rsidP="00EB5C88">
      <w:pPr>
        <w:spacing w:line="440" w:lineRule="exact"/>
      </w:pPr>
      <w:r w:rsidRPr="0029015A">
        <w:rPr>
          <w:rFonts w:hint="eastAsia"/>
          <w:color w:val="FF0000"/>
        </w:rPr>
        <w:t>Collection</w:t>
      </w:r>
      <w:r w:rsidR="0029015A" w:rsidRPr="0029015A">
        <w:rPr>
          <w:color w:val="FF0000"/>
        </w:rPr>
        <w:t>1</w:t>
      </w:r>
      <w:r w:rsidRPr="00EB5C88">
        <w:rPr>
          <w:rFonts w:hint="eastAsia"/>
        </w:rPr>
        <w:t>接口是</w:t>
      </w:r>
      <w:r w:rsidRPr="00EB5C88">
        <w:rPr>
          <w:rFonts w:hint="eastAsia"/>
        </w:rPr>
        <w:t>List</w:t>
      </w:r>
      <w:r w:rsidRPr="00EB5C88">
        <w:rPr>
          <w:rFonts w:hint="eastAsia"/>
        </w:rPr>
        <w:t>、</w:t>
      </w:r>
      <w:r w:rsidRPr="00EB5C88">
        <w:rPr>
          <w:rFonts w:hint="eastAsia"/>
        </w:rPr>
        <w:t>Set</w:t>
      </w:r>
      <w:r w:rsidRPr="00EB5C88">
        <w:rPr>
          <w:rFonts w:hint="eastAsia"/>
        </w:rPr>
        <w:t>和</w:t>
      </w:r>
      <w:r w:rsidRPr="00EB5C88">
        <w:rPr>
          <w:rFonts w:hint="eastAsia"/>
        </w:rPr>
        <w:t>Queue</w:t>
      </w:r>
      <w:r w:rsidRPr="00EB5C88">
        <w:rPr>
          <w:rFonts w:hint="eastAsia"/>
        </w:rPr>
        <w:t>接口的父接口</w:t>
      </w:r>
      <w:r w:rsidR="007749BC">
        <w:rPr>
          <w:rFonts w:hint="eastAsia"/>
        </w:rPr>
        <w:t>。</w:t>
      </w:r>
    </w:p>
    <w:p w14:paraId="19FB5D16" w14:textId="559B94BB" w:rsidR="000D46D4" w:rsidRPr="00EB5C88" w:rsidRDefault="000D46D4" w:rsidP="00EB5C88">
      <w:pPr>
        <w:spacing w:line="440" w:lineRule="exact"/>
      </w:pPr>
      <w:r w:rsidRPr="000D46D4">
        <w:rPr>
          <w:rFonts w:hint="eastAsia"/>
        </w:rPr>
        <w:t>List</w:t>
      </w:r>
      <w:r w:rsidRPr="000D46D4">
        <w:rPr>
          <w:rFonts w:hint="eastAsia"/>
        </w:rPr>
        <w:t>代表有序、重复的集合</w:t>
      </w:r>
      <w:r>
        <w:rPr>
          <w:rFonts w:hint="eastAsia"/>
        </w:rPr>
        <w:t>，</w:t>
      </w:r>
      <w:r w:rsidRPr="000D46D4">
        <w:rPr>
          <w:rFonts w:hint="eastAsia"/>
        </w:rPr>
        <w:t>Set</w:t>
      </w:r>
      <w:r w:rsidRPr="000D46D4">
        <w:rPr>
          <w:rFonts w:hint="eastAsia"/>
        </w:rPr>
        <w:t>代表无序、不可重复的集合</w:t>
      </w:r>
      <w:r>
        <w:rPr>
          <w:rFonts w:hint="eastAsia"/>
        </w:rPr>
        <w:t>，</w:t>
      </w:r>
      <w:r w:rsidRPr="000D46D4">
        <w:rPr>
          <w:rFonts w:hint="eastAsia"/>
        </w:rPr>
        <w:t>Map</w:t>
      </w:r>
      <w:r w:rsidRPr="000D46D4">
        <w:rPr>
          <w:rFonts w:hint="eastAsia"/>
        </w:rPr>
        <w:t>则代表具有映射关系的集合，</w:t>
      </w:r>
      <w:r w:rsidRPr="000D46D4">
        <w:rPr>
          <w:rFonts w:hint="eastAsia"/>
        </w:rPr>
        <w:t>Java</w:t>
      </w:r>
      <w:r>
        <w:t xml:space="preserve"> </w:t>
      </w:r>
      <w:r w:rsidRPr="000D46D4">
        <w:rPr>
          <w:rFonts w:hint="eastAsia"/>
        </w:rPr>
        <w:t>5</w:t>
      </w:r>
      <w:r>
        <w:rPr>
          <w:rFonts w:hint="eastAsia"/>
        </w:rPr>
        <w:t>新增了</w:t>
      </w:r>
      <w:r w:rsidRPr="000D46D4">
        <w:rPr>
          <w:rFonts w:hint="eastAsia"/>
        </w:rPr>
        <w:t>Queue</w:t>
      </w:r>
      <w:r w:rsidRPr="000D46D4">
        <w:rPr>
          <w:rFonts w:hint="eastAsia"/>
        </w:rPr>
        <w:t>集合，代表一种队列集合实现。</w:t>
      </w:r>
      <w:r w:rsidR="006C300B">
        <w:rPr>
          <w:rFonts w:hint="eastAsia"/>
        </w:rPr>
        <w:t>（</w:t>
      </w:r>
      <w:r w:rsidR="006C300B" w:rsidRPr="006C300B">
        <w:rPr>
          <w:rFonts w:hint="eastAsia"/>
        </w:rPr>
        <w:t>打印</w:t>
      </w:r>
      <w:r w:rsidR="006C300B" w:rsidRPr="006C300B">
        <w:rPr>
          <w:rFonts w:hint="eastAsia"/>
        </w:rPr>
        <w:t>Collection</w:t>
      </w:r>
      <w:r w:rsidR="006C300B" w:rsidRPr="006C300B">
        <w:rPr>
          <w:rFonts w:hint="eastAsia"/>
        </w:rPr>
        <w:t>是中括号，打印</w:t>
      </w:r>
      <w:r w:rsidR="006C300B" w:rsidRPr="006C300B">
        <w:t>M</w:t>
      </w:r>
      <w:r w:rsidR="006C300B" w:rsidRPr="006C300B">
        <w:rPr>
          <w:rFonts w:hint="eastAsia"/>
        </w:rPr>
        <w:t>ap</w:t>
      </w:r>
      <w:r w:rsidR="006C300B" w:rsidRPr="006C300B">
        <w:rPr>
          <w:rFonts w:hint="eastAsia"/>
        </w:rPr>
        <w:t>是大括号，</w:t>
      </w:r>
      <w:r w:rsidR="006C300B" w:rsidRPr="006C300B">
        <w:t>K</w:t>
      </w:r>
      <w:r w:rsidR="006C300B" w:rsidRPr="006C300B">
        <w:rPr>
          <w:rFonts w:hint="eastAsia"/>
        </w:rPr>
        <w:t>ey/</w:t>
      </w:r>
      <w:r w:rsidR="006C300B" w:rsidRPr="006C300B">
        <w:t>V</w:t>
      </w:r>
      <w:r w:rsidR="006C300B" w:rsidRPr="006C300B">
        <w:rPr>
          <w:rFonts w:hint="eastAsia"/>
        </w:rPr>
        <w:t>alue</w:t>
      </w:r>
      <w:r w:rsidR="006C300B" w:rsidRPr="006C300B">
        <w:rPr>
          <w:rFonts w:hint="eastAsia"/>
        </w:rPr>
        <w:t>用等号连接。</w:t>
      </w:r>
      <w:r w:rsidR="006C300B">
        <w:rPr>
          <w:rFonts w:hint="eastAsia"/>
        </w:rPr>
        <w:t>）</w:t>
      </w:r>
    </w:p>
    <w:p w14:paraId="39E025BA" w14:textId="03B0B7B0" w:rsidR="00016FED" w:rsidRDefault="00EB5C88" w:rsidP="00016FED">
      <w:pPr>
        <w:spacing w:line="440" w:lineRule="exact"/>
      </w:pPr>
      <w:r w:rsidRPr="00EB5C88">
        <w:rPr>
          <w:rFonts w:hint="eastAsia"/>
        </w:rPr>
        <w:t>List</w:t>
      </w:r>
      <w:r w:rsidRPr="00EB5C88">
        <w:rPr>
          <w:rFonts w:hint="eastAsia"/>
        </w:rPr>
        <w:t>多</w:t>
      </w:r>
      <w:r w:rsidR="004B4295">
        <w:rPr>
          <w:rFonts w:hint="eastAsia"/>
        </w:rPr>
        <w:t>操作下标</w:t>
      </w:r>
      <w:r w:rsidRPr="00EB5C88">
        <w:rPr>
          <w:rFonts w:hint="eastAsia"/>
        </w:rPr>
        <w:t>，</w:t>
      </w:r>
      <w:r w:rsidRPr="00EB5C88">
        <w:rPr>
          <w:rFonts w:hint="eastAsia"/>
        </w:rPr>
        <w:t>Set</w:t>
      </w:r>
      <w:r w:rsidR="004B4295">
        <w:rPr>
          <w:rFonts w:hint="eastAsia"/>
        </w:rPr>
        <w:t>多用于</w:t>
      </w:r>
      <w:r w:rsidRPr="00EB5C88">
        <w:rPr>
          <w:rFonts w:hint="eastAsia"/>
        </w:rPr>
        <w:t>去重，</w:t>
      </w:r>
      <w:r w:rsidRPr="00EB5C88">
        <w:rPr>
          <w:rFonts w:hint="eastAsia"/>
        </w:rPr>
        <w:t>Map</w:t>
      </w:r>
      <w:r w:rsidR="0088393A">
        <w:rPr>
          <w:rFonts w:hint="eastAsia"/>
        </w:rPr>
        <w:t>的一个应用场景是</w:t>
      </w:r>
      <w:r w:rsidR="0088393A">
        <w:rPr>
          <w:rFonts w:hint="eastAsia"/>
        </w:rPr>
        <w:t>Spring</w:t>
      </w:r>
      <w:r w:rsidR="0088393A">
        <w:rPr>
          <w:rFonts w:hint="eastAsia"/>
        </w:rPr>
        <w:t>容器管理</w:t>
      </w:r>
      <w:r w:rsidR="0088393A">
        <w:rPr>
          <w:rFonts w:hint="eastAsia"/>
        </w:rPr>
        <w:t>Bean</w:t>
      </w:r>
      <w:r w:rsidR="00B63A19">
        <w:rPr>
          <w:rFonts w:hint="eastAsia"/>
        </w:rPr>
        <w:t>，</w:t>
      </w:r>
      <w:r w:rsidR="0088393A">
        <w:rPr>
          <w:rFonts w:hint="eastAsia"/>
        </w:rPr>
        <w:t>Queue</w:t>
      </w:r>
      <w:r w:rsidR="00B63A19" w:rsidRPr="00B63A19">
        <w:rPr>
          <w:rFonts w:hint="eastAsia"/>
        </w:rPr>
        <w:t>的</w:t>
      </w:r>
      <w:r w:rsidR="00B63A19" w:rsidRPr="00B63A19">
        <w:rPr>
          <w:rFonts w:hint="eastAsia"/>
        </w:rPr>
        <w:t>FIFO</w:t>
      </w:r>
      <w:r w:rsidR="00B63A19" w:rsidRPr="00B63A19">
        <w:rPr>
          <w:rFonts w:hint="eastAsia"/>
        </w:rPr>
        <w:t>特性可用于保证业务公平性。</w:t>
      </w:r>
    </w:p>
    <w:p w14:paraId="2281B0C7" w14:textId="5DD4E02E" w:rsidR="00EB5C88" w:rsidRPr="00EB5C88" w:rsidRDefault="00EB5C88" w:rsidP="00EB5C88">
      <w:pPr>
        <w:spacing w:line="440" w:lineRule="exact"/>
      </w:pPr>
      <w:r w:rsidRPr="00EB5C88">
        <w:rPr>
          <w:rFonts w:hint="eastAsia"/>
        </w:rPr>
        <w:t>ArrayList</w:t>
      </w:r>
      <w:r w:rsidRPr="00EB5C88">
        <w:rPr>
          <w:rFonts w:hint="eastAsia"/>
        </w:rPr>
        <w:t>底层是数组，内存空间连续</w:t>
      </w:r>
      <w:r w:rsidR="002F4AE3">
        <w:rPr>
          <w:rFonts w:hint="eastAsia"/>
        </w:rPr>
        <w:t>。</w:t>
      </w:r>
    </w:p>
    <w:p w14:paraId="2B6EC15A" w14:textId="5FB621EA" w:rsidR="00622BAE" w:rsidRPr="00EB5C88" w:rsidRDefault="00EB5C88" w:rsidP="00EB5C88">
      <w:pPr>
        <w:spacing w:line="440" w:lineRule="exact"/>
      </w:pPr>
      <w:r w:rsidRPr="00EB5C88">
        <w:rPr>
          <w:rFonts w:hint="eastAsia"/>
        </w:rPr>
        <w:t>LinkedList</w:t>
      </w:r>
      <w:r w:rsidRPr="00EB5C88">
        <w:rPr>
          <w:rFonts w:hint="eastAsia"/>
        </w:rPr>
        <w:t>底层的数据结构是链表，内存空间不连续</w:t>
      </w:r>
      <w:r w:rsidR="002F4AE3">
        <w:rPr>
          <w:rFonts w:hint="eastAsia"/>
        </w:rPr>
        <w:t>。</w:t>
      </w:r>
      <w:r w:rsidR="00FB0851">
        <w:rPr>
          <w:rFonts w:hint="eastAsia"/>
        </w:rPr>
        <w:t>（多用于操作首尾。）</w:t>
      </w:r>
    </w:p>
    <w:p w14:paraId="3B7EC4C8" w14:textId="63AE3AD6" w:rsidR="007B0A24" w:rsidRPr="007B0A24" w:rsidRDefault="00FB0851" w:rsidP="007B0A24">
      <w:pPr>
        <w:spacing w:line="440" w:lineRule="exact"/>
      </w:pPr>
      <w:r w:rsidRPr="00FB0851">
        <w:rPr>
          <w:rFonts w:hint="eastAsia"/>
        </w:rPr>
        <w:t>Vector</w:t>
      </w:r>
      <w:r w:rsidRPr="00FB0851">
        <w:rPr>
          <w:rFonts w:hint="eastAsia"/>
        </w:rPr>
        <w:t>底层也是数组，可以理解为线程安全的</w:t>
      </w:r>
      <w:r w:rsidRPr="00FB0851">
        <w:rPr>
          <w:rFonts w:hint="eastAsia"/>
        </w:rPr>
        <w:t>ArrayList</w:t>
      </w:r>
      <w:r w:rsidRPr="00FB0851">
        <w:rPr>
          <w:rFonts w:hint="eastAsia"/>
        </w:rPr>
        <w:t>。</w:t>
      </w:r>
    </w:p>
    <w:p w14:paraId="094FFA96" w14:textId="77777777" w:rsidR="007B0A24" w:rsidRPr="007B0A24" w:rsidRDefault="007B0A24" w:rsidP="007B0A24">
      <w:pPr>
        <w:spacing w:line="440" w:lineRule="exact"/>
      </w:pPr>
      <w:r w:rsidRPr="007B0A24">
        <w:rPr>
          <w:rFonts w:hint="eastAsia"/>
        </w:rPr>
        <w:t>HashSet</w:t>
      </w:r>
      <w:r w:rsidRPr="007B0A24">
        <w:rPr>
          <w:rFonts w:hint="eastAsia"/>
        </w:rPr>
        <w:t>无序唯一，基于</w:t>
      </w:r>
      <w:r w:rsidRPr="007B0A24">
        <w:rPr>
          <w:rFonts w:hint="eastAsia"/>
        </w:rPr>
        <w:t>HashMap</w:t>
      </w:r>
      <w:r w:rsidRPr="007B0A24">
        <w:rPr>
          <w:rFonts w:hint="eastAsia"/>
        </w:rPr>
        <w:t>实现。</w:t>
      </w:r>
    </w:p>
    <w:p w14:paraId="572392BA" w14:textId="73ED907F" w:rsidR="00F5143E" w:rsidRPr="00EB5C88" w:rsidRDefault="007B0A24" w:rsidP="00EB5C88">
      <w:pPr>
        <w:spacing w:line="440" w:lineRule="exact"/>
      </w:pPr>
      <w:r w:rsidRPr="007B0A24">
        <w:rPr>
          <w:rFonts w:hint="eastAsia"/>
        </w:rPr>
        <w:t>TreeSet</w:t>
      </w:r>
      <w:r w:rsidRPr="007B0A24">
        <w:rPr>
          <w:rFonts w:hint="eastAsia"/>
        </w:rPr>
        <w:t>有序唯一，基于红黑树实现。（自平衡的排序二叉树。）</w:t>
      </w:r>
    </w:p>
    <w:p w14:paraId="5A4B851A" w14:textId="2DA82A86" w:rsidR="002A4B30" w:rsidRPr="002A4B30" w:rsidRDefault="00EB5C88" w:rsidP="002A4B30">
      <w:pPr>
        <w:spacing w:line="440" w:lineRule="exact"/>
      </w:pPr>
      <w:r w:rsidRPr="00EB5C88">
        <w:rPr>
          <w:rFonts w:hint="eastAsia"/>
        </w:rPr>
        <w:t>ArrarList list=new ArrayList(20)</w:t>
      </w:r>
      <w:r w:rsidRPr="00EB5C88">
        <w:rPr>
          <w:rFonts w:hint="eastAsia"/>
        </w:rPr>
        <w:t>，会扩容几次？</w:t>
      </w:r>
    </w:p>
    <w:p w14:paraId="1E3E1EF9" w14:textId="0639D83A" w:rsidR="002A4B30" w:rsidRPr="002A4B30" w:rsidRDefault="002A4B30" w:rsidP="002A4B30">
      <w:pPr>
        <w:spacing w:line="440" w:lineRule="exact"/>
      </w:pPr>
      <w:r>
        <w:t>0</w:t>
      </w:r>
      <w:r>
        <w:rPr>
          <w:rFonts w:hint="eastAsia"/>
        </w:rPr>
        <w:t>次</w:t>
      </w:r>
      <w:r w:rsidRPr="002A4B30">
        <w:rPr>
          <w:rFonts w:hint="eastAsia"/>
        </w:rPr>
        <w:t>。</w:t>
      </w:r>
      <w:r w:rsidRPr="002A4B30">
        <w:rPr>
          <w:rFonts w:hint="eastAsia"/>
        </w:rPr>
        <w:t>ArrayList</w:t>
      </w:r>
      <w:r w:rsidRPr="002A4B30">
        <w:rPr>
          <w:rFonts w:hint="eastAsia"/>
        </w:rPr>
        <w:t>底层的数据结构是数组，在初始化时会根据指定的容量开辟好对应的内存空间所以指定初始容量为</w:t>
      </w:r>
      <w:r w:rsidRPr="002A4B30">
        <w:rPr>
          <w:rFonts w:hint="eastAsia"/>
        </w:rPr>
        <w:t>20</w:t>
      </w:r>
      <w:r w:rsidRPr="002A4B30">
        <w:rPr>
          <w:rFonts w:hint="eastAsia"/>
        </w:rPr>
        <w:t>，会直接开辟</w:t>
      </w:r>
      <w:r w:rsidRPr="002A4B30">
        <w:rPr>
          <w:rFonts w:hint="eastAsia"/>
        </w:rPr>
        <w:t>20</w:t>
      </w:r>
      <w:r w:rsidRPr="002A4B30">
        <w:rPr>
          <w:rFonts w:hint="eastAsia"/>
        </w:rPr>
        <w:t>，不会扩容。如果在定义的时候没有指定初始容量，那就是</w:t>
      </w:r>
      <w:r w:rsidRPr="002A4B30">
        <w:rPr>
          <w:rFonts w:hint="eastAsia"/>
        </w:rPr>
        <w:t>ArrayList</w:t>
      </w:r>
      <w:r w:rsidRPr="002A4B30">
        <w:rPr>
          <w:rFonts w:hint="eastAsia"/>
        </w:rPr>
        <w:t>的默认容量</w:t>
      </w:r>
      <w:r w:rsidRPr="002A4B30">
        <w:rPr>
          <w:rFonts w:hint="eastAsia"/>
        </w:rPr>
        <w:t>10</w:t>
      </w:r>
      <w:r w:rsidRPr="002A4B30">
        <w:rPr>
          <w:rFonts w:hint="eastAsia"/>
        </w:rPr>
        <w:t>，扩容机制是</w:t>
      </w:r>
      <w:r w:rsidRPr="002A4B30">
        <w:rPr>
          <w:rFonts w:hint="eastAsia"/>
        </w:rPr>
        <w:t>1.5</w:t>
      </w:r>
      <w:r w:rsidRPr="002A4B30">
        <w:rPr>
          <w:rFonts w:hint="eastAsia"/>
        </w:rPr>
        <w:t>倍扩容。</w:t>
      </w:r>
    </w:p>
    <w:p w14:paraId="0374470A" w14:textId="77777777" w:rsidR="00CE3D10" w:rsidRPr="00CE3D10" w:rsidRDefault="00CE3D10" w:rsidP="00CE3D10">
      <w:pPr>
        <w:spacing w:line="440" w:lineRule="exact"/>
      </w:pPr>
    </w:p>
    <w:p w14:paraId="011FC669" w14:textId="5FBDF278" w:rsidR="00CE3D10" w:rsidRPr="00CE3D10" w:rsidRDefault="00000000" w:rsidP="00EB5C88">
      <w:pPr>
        <w:spacing w:line="440" w:lineRule="exact"/>
      </w:pPr>
      <w:hyperlink r:id="rId102" w:anchor="summary" w:history="1">
        <w:r w:rsidR="00CE3D10" w:rsidRPr="00CE3D10">
          <w:rPr>
            <w:rStyle w:val="a9"/>
            <w:rFonts w:hint="eastAsia"/>
          </w:rPr>
          <w:t>线程安全的</w:t>
        </w:r>
        <w:r w:rsidR="00CE3D10" w:rsidRPr="00CE3D10">
          <w:rPr>
            <w:rStyle w:val="a9"/>
            <w:rFonts w:hint="eastAsia"/>
          </w:rPr>
          <w:t>map</w:t>
        </w:r>
        <w:r w:rsidR="00CE3D10" w:rsidRPr="00CE3D10">
          <w:rPr>
            <w:rStyle w:val="a9"/>
            <w:rFonts w:hint="eastAsia"/>
          </w:rPr>
          <w:t>在</w:t>
        </w:r>
        <w:r w:rsidR="00CE3D10" w:rsidRPr="00CE3D10">
          <w:rPr>
            <w:rStyle w:val="a9"/>
            <w:rFonts w:hint="eastAsia"/>
          </w:rPr>
          <w:t>JDK 1.5</w:t>
        </w:r>
        <w:r w:rsidR="00CE3D10" w:rsidRPr="00CE3D10">
          <w:rPr>
            <w:rStyle w:val="a9"/>
            <w:rFonts w:hint="eastAsia"/>
          </w:rPr>
          <w:t>及其更高版本环境，有哪几种方法可以实现？牛客网</w:t>
        </w:r>
      </w:hyperlink>
      <w:r w:rsidR="00CE3D10" w:rsidRPr="00CE3D10">
        <w:t>，</w:t>
      </w:r>
    </w:p>
    <w:p w14:paraId="25453F3A" w14:textId="77777777" w:rsidR="00DC6EF8" w:rsidRDefault="00EB5C88" w:rsidP="00233F90">
      <w:pPr>
        <w:spacing w:line="440" w:lineRule="exact"/>
      </w:pPr>
      <w:r w:rsidRPr="00005CB1">
        <w:rPr>
          <w:rFonts w:hint="eastAsia"/>
          <w:color w:val="FF0000"/>
        </w:rPr>
        <w:t>Map</w:t>
      </w:r>
      <w:r w:rsidR="00005CB1" w:rsidRPr="00005CB1">
        <w:rPr>
          <w:rFonts w:hint="eastAsia"/>
          <w:color w:val="FF0000"/>
        </w:rPr>
        <w:t>1</w:t>
      </w:r>
      <w:r w:rsidRPr="00EB5C88">
        <w:rPr>
          <w:rFonts w:hint="eastAsia"/>
        </w:rPr>
        <w:t>用于保存具有映射关系的数据。</w:t>
      </w:r>
      <w:r w:rsidR="002F5E6D">
        <w:rPr>
          <w:rFonts w:hint="eastAsia"/>
        </w:rPr>
        <w:t>Spring</w:t>
      </w:r>
      <w:r w:rsidR="002F5E6D">
        <w:rPr>
          <w:rFonts w:hint="eastAsia"/>
        </w:rPr>
        <w:t>容器管理</w:t>
      </w:r>
      <w:r w:rsidR="002F5E6D">
        <w:rPr>
          <w:rFonts w:hint="eastAsia"/>
        </w:rPr>
        <w:t>Bean</w:t>
      </w:r>
      <w:r w:rsidR="00CA033C">
        <w:rPr>
          <w:rFonts w:hint="eastAsia"/>
        </w:rPr>
        <w:t>用到的集合类型就是</w:t>
      </w:r>
      <w:r w:rsidR="00CA033C">
        <w:rPr>
          <w:rFonts w:hint="eastAsia"/>
        </w:rPr>
        <w:t>Map</w:t>
      </w:r>
      <w:r w:rsidR="00CA033C">
        <w:rPr>
          <w:rFonts w:hint="eastAsia"/>
        </w:rPr>
        <w:t>。</w:t>
      </w:r>
    </w:p>
    <w:p w14:paraId="36C2C3F0" w14:textId="79FACADB" w:rsidR="00EB5C88" w:rsidRDefault="00EB5C88" w:rsidP="00233F90">
      <w:pPr>
        <w:spacing w:line="440" w:lineRule="exact"/>
      </w:pPr>
      <w:r w:rsidRPr="00EB5C88">
        <w:rPr>
          <w:rFonts w:hint="eastAsia"/>
        </w:rPr>
        <w:t>哈希算法</w:t>
      </w:r>
      <w:r w:rsidR="00084E87">
        <w:rPr>
          <w:rFonts w:hint="eastAsia"/>
        </w:rPr>
        <w:t>可以理解为将数量大、占位大的一系列数据按照一定的运算规则浓缩为一个个轻量级的特征值，通过特征值可以方便快捷的查找到对应数据。这个特征值就是</w:t>
      </w:r>
      <w:r w:rsidR="00084E87">
        <w:rPr>
          <w:rFonts w:hint="eastAsia"/>
        </w:rPr>
        <w:t>HashCode</w:t>
      </w:r>
      <w:r w:rsidR="00084E87">
        <w:rPr>
          <w:rFonts w:hint="eastAsia"/>
        </w:rPr>
        <w:t>。</w:t>
      </w:r>
    </w:p>
    <w:p w14:paraId="68E38D33" w14:textId="32557BD7" w:rsidR="00EB5C88" w:rsidRPr="00EB5C88" w:rsidRDefault="00233F90" w:rsidP="00EB5C88">
      <w:pPr>
        <w:spacing w:line="440" w:lineRule="exact"/>
      </w:pPr>
      <w:r>
        <w:rPr>
          <w:rFonts w:hint="eastAsia"/>
        </w:rPr>
        <w:t>哈希表</w:t>
      </w:r>
      <w:r w:rsidR="003060EC" w:rsidRPr="003060EC">
        <w:rPr>
          <w:rFonts w:hint="eastAsia"/>
        </w:rPr>
        <w:t>依赖</w:t>
      </w:r>
      <w:r>
        <w:rPr>
          <w:rFonts w:hint="eastAsia"/>
        </w:rPr>
        <w:t>Object</w:t>
      </w:r>
      <w:r>
        <w:rPr>
          <w:rFonts w:hint="eastAsia"/>
        </w:rPr>
        <w:t>的</w:t>
      </w:r>
      <w:r w:rsidR="003060EC" w:rsidRPr="003060EC">
        <w:rPr>
          <w:rFonts w:hint="eastAsia"/>
        </w:rPr>
        <w:t>两个方法</w:t>
      </w:r>
      <w:r>
        <w:rPr>
          <w:rFonts w:hint="eastAsia"/>
        </w:rPr>
        <w:t>，</w:t>
      </w:r>
      <w:r w:rsidR="003060EC" w:rsidRPr="003060EC">
        <w:rPr>
          <w:rFonts w:hint="eastAsia"/>
        </w:rPr>
        <w:t>hashCode()</w:t>
      </w:r>
      <w:r w:rsidR="003060EC" w:rsidRPr="003060EC">
        <w:rPr>
          <w:rFonts w:hint="eastAsia"/>
        </w:rPr>
        <w:t>和</w:t>
      </w:r>
      <w:r w:rsidR="003060EC" w:rsidRPr="003060EC">
        <w:rPr>
          <w:rFonts w:hint="eastAsia"/>
        </w:rPr>
        <w:t>equals()</w:t>
      </w:r>
      <w:r w:rsidR="003060EC" w:rsidRPr="003060EC">
        <w:rPr>
          <w:rFonts w:hint="eastAsia"/>
        </w:rPr>
        <w:t>。当哈希碰撞较多时哈希表的链表会转为红黑树。</w:t>
      </w:r>
      <w:r>
        <w:rPr>
          <w:rFonts w:hint="eastAsia"/>
        </w:rPr>
        <w:t>所以</w:t>
      </w:r>
      <w:r>
        <w:rPr>
          <w:rFonts w:hint="eastAsia"/>
        </w:rPr>
        <w:t>HashMap</w:t>
      </w:r>
      <w:r>
        <w:rPr>
          <w:rFonts w:hint="eastAsia"/>
        </w:rPr>
        <w:t>底层</w:t>
      </w:r>
      <w:r w:rsidR="00EB5C88" w:rsidRPr="00EB5C88">
        <w:rPr>
          <w:rFonts w:hint="eastAsia"/>
        </w:rPr>
        <w:t>是（数组</w:t>
      </w:r>
      <w:r w:rsidR="00EB5C88" w:rsidRPr="00EB5C88">
        <w:rPr>
          <w:rFonts w:hint="eastAsia"/>
        </w:rPr>
        <w:t>+</w:t>
      </w:r>
      <w:r w:rsidR="00EB5C88" w:rsidRPr="00EB5C88">
        <w:rPr>
          <w:rFonts w:hint="eastAsia"/>
        </w:rPr>
        <w:t>链表）或者（数组</w:t>
      </w:r>
      <w:r w:rsidR="00EB5C88" w:rsidRPr="00EB5C88">
        <w:rPr>
          <w:rFonts w:hint="eastAsia"/>
        </w:rPr>
        <w:t>+</w:t>
      </w:r>
      <w:r w:rsidR="00EB5C88" w:rsidRPr="00EB5C88">
        <w:rPr>
          <w:rFonts w:hint="eastAsia"/>
        </w:rPr>
        <w:t>红黑树）的形式。</w:t>
      </w:r>
    </w:p>
    <w:p w14:paraId="7FB0C2C4" w14:textId="3FF72945" w:rsidR="00005CB1" w:rsidRDefault="00EB5C88" w:rsidP="007C2EAF">
      <w:pPr>
        <w:spacing w:line="440" w:lineRule="exact"/>
      </w:pPr>
      <w:r w:rsidRPr="00EB5C88">
        <w:rPr>
          <w:rFonts w:hint="eastAsia"/>
        </w:rPr>
        <w:lastRenderedPageBreak/>
        <w:t>HashMap</w:t>
      </w:r>
      <w:r w:rsidRPr="00EB5C88">
        <w:rPr>
          <w:rFonts w:hint="eastAsia"/>
        </w:rPr>
        <w:t>底层的</w:t>
      </w:r>
      <w:r w:rsidRPr="00EB5C88">
        <w:rPr>
          <w:rFonts w:hint="eastAsia"/>
        </w:rPr>
        <w:t>Entry</w:t>
      </w:r>
      <w:r w:rsidRPr="00EB5C88">
        <w:rPr>
          <w:rFonts w:hint="eastAsia"/>
        </w:rPr>
        <w:t>数组，初始容量为</w:t>
      </w:r>
      <w:r w:rsidRPr="00EB5C88">
        <w:rPr>
          <w:rFonts w:hint="eastAsia"/>
        </w:rPr>
        <w:t>16</w:t>
      </w:r>
      <w:r w:rsidRPr="00EB5C88">
        <w:rPr>
          <w:rFonts w:hint="eastAsia"/>
        </w:rPr>
        <w:t>，</w:t>
      </w:r>
      <w:r w:rsidR="001D59B2">
        <w:rPr>
          <w:rFonts w:hint="eastAsia"/>
        </w:rPr>
        <w:t>负载</w:t>
      </w:r>
      <w:r w:rsidRPr="00EB5C88">
        <w:rPr>
          <w:rFonts w:hint="eastAsia"/>
        </w:rPr>
        <w:t>因子是</w:t>
      </w:r>
      <w:r w:rsidRPr="00EB5C88">
        <w:rPr>
          <w:rFonts w:hint="eastAsia"/>
        </w:rPr>
        <w:t>0.75f</w:t>
      </w:r>
      <w:r w:rsidR="00244D18">
        <w:rPr>
          <w:rFonts w:hint="eastAsia"/>
        </w:rPr>
        <w:t>，</w:t>
      </w:r>
      <w:r w:rsidR="00434172">
        <w:rPr>
          <w:rFonts w:hint="eastAsia"/>
        </w:rPr>
        <w:t>阈值为负载因子</w:t>
      </w:r>
      <w:r w:rsidR="00434172">
        <w:rPr>
          <w:rFonts w:hint="eastAsia"/>
        </w:rPr>
        <w:t>*</w:t>
      </w:r>
      <w:r w:rsidR="00434172">
        <w:rPr>
          <w:rFonts w:hint="eastAsia"/>
        </w:rPr>
        <w:t>容量，</w:t>
      </w:r>
      <w:r w:rsidRPr="00EB5C88">
        <w:rPr>
          <w:rFonts w:hint="eastAsia"/>
        </w:rPr>
        <w:t>扩容</w:t>
      </w:r>
      <w:r w:rsidR="00F150D2">
        <w:rPr>
          <w:rFonts w:hint="eastAsia"/>
        </w:rPr>
        <w:t>机制是</w:t>
      </w:r>
      <w:r w:rsidRPr="00EB5C88">
        <w:rPr>
          <w:rFonts w:hint="eastAsia"/>
        </w:rPr>
        <w:t>2</w:t>
      </w:r>
      <w:r w:rsidRPr="00EB5C88">
        <w:rPr>
          <w:rFonts w:hint="eastAsia"/>
        </w:rPr>
        <w:t>倍扩容。</w:t>
      </w:r>
    </w:p>
    <w:p w14:paraId="2023388E" w14:textId="77777777" w:rsidR="007C2EAF" w:rsidRPr="00E071D0" w:rsidRDefault="007C2EAF" w:rsidP="00005CB1">
      <w:pPr>
        <w:spacing w:line="440" w:lineRule="exact"/>
      </w:pPr>
    </w:p>
    <w:p w14:paraId="435480F5" w14:textId="77777777" w:rsidR="002B0C8D" w:rsidRPr="002B0C8D" w:rsidRDefault="002B0C8D" w:rsidP="002B0C8D">
      <w:pPr>
        <w:spacing w:line="440" w:lineRule="exact"/>
      </w:pPr>
      <w:r w:rsidRPr="002B0C8D">
        <w:rPr>
          <w:rFonts w:hint="eastAsia"/>
        </w:rPr>
        <w:t>简单记忆线程安全的集合类：喂！</w:t>
      </w:r>
      <w:r w:rsidRPr="002B0C8D">
        <w:rPr>
          <w:rFonts w:hint="eastAsia"/>
        </w:rPr>
        <w:t>S.H.E</w:t>
      </w:r>
      <w:r w:rsidRPr="002B0C8D">
        <w:rPr>
          <w:rFonts w:hint="eastAsia"/>
        </w:rPr>
        <w:t>！</w:t>
      </w:r>
    </w:p>
    <w:p w14:paraId="1BE4198A" w14:textId="77777777" w:rsidR="002B0C8D" w:rsidRPr="002B0C8D" w:rsidRDefault="002B0C8D" w:rsidP="002B0C8D">
      <w:pPr>
        <w:spacing w:line="440" w:lineRule="exact"/>
      </w:pPr>
      <w:r w:rsidRPr="002B0C8D">
        <w:rPr>
          <w:rFonts w:hint="eastAsia"/>
        </w:rPr>
        <w:t>喂是指</w:t>
      </w:r>
      <w:r w:rsidRPr="002B0C8D">
        <w:t>V</w:t>
      </w:r>
      <w:r w:rsidRPr="002B0C8D">
        <w:rPr>
          <w:rFonts w:hint="eastAsia"/>
        </w:rPr>
        <w:t>ector</w:t>
      </w:r>
      <w:r w:rsidRPr="002B0C8D">
        <w:rPr>
          <w:rFonts w:hint="eastAsia"/>
        </w:rPr>
        <w:t>，</w:t>
      </w:r>
      <w:r w:rsidRPr="002B0C8D">
        <w:rPr>
          <w:rFonts w:hint="eastAsia"/>
        </w:rPr>
        <w:t>S</w:t>
      </w:r>
      <w:r w:rsidRPr="002B0C8D">
        <w:rPr>
          <w:rFonts w:hint="eastAsia"/>
        </w:rPr>
        <w:t>是指</w:t>
      </w:r>
      <w:r w:rsidRPr="002B0C8D">
        <w:rPr>
          <w:rFonts w:hint="eastAsia"/>
        </w:rPr>
        <w:t>Stack</w:t>
      </w:r>
      <w:r w:rsidRPr="002B0C8D">
        <w:rPr>
          <w:rFonts w:hint="eastAsia"/>
        </w:rPr>
        <w:t>，</w:t>
      </w:r>
      <w:r w:rsidRPr="002B0C8D">
        <w:rPr>
          <w:rFonts w:hint="eastAsia"/>
        </w:rPr>
        <w:t>H</w:t>
      </w:r>
      <w:r w:rsidRPr="002B0C8D">
        <w:rPr>
          <w:rFonts w:hint="eastAsia"/>
        </w:rPr>
        <w:t>是指</w:t>
      </w:r>
      <w:r w:rsidRPr="002B0C8D">
        <w:t>H</w:t>
      </w:r>
      <w:r w:rsidRPr="002B0C8D">
        <w:rPr>
          <w:rFonts w:hint="eastAsia"/>
        </w:rPr>
        <w:t>ashtable</w:t>
      </w:r>
      <w:r w:rsidRPr="002B0C8D">
        <w:rPr>
          <w:rFonts w:hint="eastAsia"/>
        </w:rPr>
        <w:t>，</w:t>
      </w:r>
      <w:r w:rsidRPr="002B0C8D">
        <w:rPr>
          <w:rFonts w:hint="eastAsia"/>
        </w:rPr>
        <w:t>E</w:t>
      </w:r>
      <w:r w:rsidRPr="002B0C8D">
        <w:rPr>
          <w:rFonts w:hint="eastAsia"/>
        </w:rPr>
        <w:t>是指</w:t>
      </w:r>
      <w:r w:rsidRPr="002B0C8D">
        <w:rPr>
          <w:rFonts w:hint="eastAsia"/>
        </w:rPr>
        <w:t>Eenumeration</w:t>
      </w:r>
      <w:r w:rsidRPr="002B0C8D">
        <w:rPr>
          <w:rFonts w:hint="eastAsia"/>
        </w:rPr>
        <w:t>。</w:t>
      </w:r>
    </w:p>
    <w:p w14:paraId="18B47124" w14:textId="7969F345" w:rsidR="002B0C8D" w:rsidRPr="002B0C8D" w:rsidRDefault="002B0C8D" w:rsidP="002B0C8D">
      <w:pPr>
        <w:spacing w:line="440" w:lineRule="exact"/>
      </w:pPr>
      <w:r w:rsidRPr="002B0C8D">
        <w:rPr>
          <w:rFonts w:hint="eastAsia"/>
        </w:rPr>
        <w:t>Hashtable</w:t>
      </w:r>
      <w:r w:rsidRPr="002B0C8D">
        <w:rPr>
          <w:rFonts w:hint="eastAsia"/>
        </w:rPr>
        <w:t>是线程安全的哈希表</w:t>
      </w:r>
      <w:r w:rsidR="001D3390">
        <w:rPr>
          <w:rFonts w:hint="eastAsia"/>
        </w:rPr>
        <w:t>，使用</w:t>
      </w:r>
      <w:r w:rsidR="001D3390">
        <w:rPr>
          <w:rFonts w:hint="eastAsia"/>
        </w:rPr>
        <w:t>synchronized</w:t>
      </w:r>
      <w:r w:rsidR="001D3390">
        <w:rPr>
          <w:rFonts w:hint="eastAsia"/>
        </w:rPr>
        <w:t>给对象加锁保证线程安全。</w:t>
      </w:r>
    </w:p>
    <w:p w14:paraId="5D6539C8" w14:textId="77777777" w:rsidR="002B0C8D" w:rsidRPr="002B0C8D" w:rsidRDefault="002B0C8D" w:rsidP="002B0C8D">
      <w:pPr>
        <w:spacing w:line="440" w:lineRule="exact"/>
      </w:pPr>
      <w:r w:rsidRPr="002B0C8D">
        <w:rPr>
          <w:rFonts w:hint="eastAsia"/>
        </w:rPr>
        <w:t>ConcurrentHashMap</w:t>
      </w:r>
      <w:r w:rsidRPr="002B0C8D">
        <w:rPr>
          <w:rFonts w:hint="eastAsia"/>
        </w:rPr>
        <w:t>并发容器，</w:t>
      </w:r>
      <w:r w:rsidRPr="002B0C8D">
        <w:rPr>
          <w:rFonts w:hint="eastAsia"/>
        </w:rPr>
        <w:t>JDK7</w:t>
      </w:r>
      <w:r w:rsidRPr="002B0C8D">
        <w:rPr>
          <w:rFonts w:hint="eastAsia"/>
        </w:rPr>
        <w:t>采用分段锁，</w:t>
      </w:r>
      <w:r w:rsidRPr="002B0C8D">
        <w:rPr>
          <w:rFonts w:hint="eastAsia"/>
        </w:rPr>
        <w:t>JDK8</w:t>
      </w:r>
      <w:r w:rsidRPr="002B0C8D">
        <w:rPr>
          <w:rFonts w:hint="eastAsia"/>
        </w:rPr>
        <w:t>采用</w:t>
      </w:r>
      <w:r w:rsidRPr="002B0C8D">
        <w:rPr>
          <w:rFonts w:hint="eastAsia"/>
        </w:rPr>
        <w:t>CAS</w:t>
      </w:r>
      <w:r w:rsidRPr="002B0C8D">
        <w:rPr>
          <w:rFonts w:hint="eastAsia"/>
        </w:rPr>
        <w:t>算法，线程安全，建议使用。</w:t>
      </w:r>
    </w:p>
    <w:p w14:paraId="0F66A758" w14:textId="4F8CDEBD" w:rsidR="002B0C8D" w:rsidRDefault="002B0C8D" w:rsidP="002B0C8D">
      <w:pPr>
        <w:spacing w:line="440" w:lineRule="exact"/>
      </w:pPr>
      <w:r w:rsidRPr="002B0C8D">
        <w:rPr>
          <w:rFonts w:hint="eastAsia"/>
        </w:rPr>
        <w:t>Hashtable</w:t>
      </w:r>
      <w:r w:rsidRPr="002B0C8D">
        <w:rPr>
          <w:rFonts w:hint="eastAsia"/>
        </w:rPr>
        <w:t>在线程竞争激烈时，效率比较低（此时建议使用</w:t>
      </w:r>
      <w:r w:rsidRPr="002B0C8D">
        <w:rPr>
          <w:rFonts w:hint="eastAsia"/>
        </w:rPr>
        <w:t>ConcurrentHashMap</w:t>
      </w:r>
      <w:r w:rsidRPr="002B0C8D">
        <w:rPr>
          <w:rFonts w:hint="eastAsia"/>
        </w:rPr>
        <w:t>）。当一个线程访问</w:t>
      </w:r>
      <w:r w:rsidRPr="002B0C8D">
        <w:rPr>
          <w:rFonts w:hint="eastAsia"/>
        </w:rPr>
        <w:t>Hashtable</w:t>
      </w:r>
      <w:r w:rsidRPr="002B0C8D">
        <w:rPr>
          <w:rFonts w:hint="eastAsia"/>
        </w:rPr>
        <w:t>的同步方法时，其它线程如果也在访问</w:t>
      </w:r>
      <w:r w:rsidRPr="002B0C8D">
        <w:rPr>
          <w:rFonts w:hint="eastAsia"/>
        </w:rPr>
        <w:t>Hashtable</w:t>
      </w:r>
      <w:r w:rsidRPr="002B0C8D">
        <w:rPr>
          <w:rFonts w:hint="eastAsia"/>
        </w:rPr>
        <w:t>的同步方法时，可能会进入阻塞状态。</w:t>
      </w:r>
    </w:p>
    <w:p w14:paraId="33D46A62" w14:textId="77777777" w:rsidR="007C2EAF" w:rsidRPr="007C2EAF" w:rsidRDefault="007C2EAF" w:rsidP="007C2EAF">
      <w:pPr>
        <w:spacing w:line="440" w:lineRule="exact"/>
      </w:pPr>
    </w:p>
    <w:p w14:paraId="00D78054" w14:textId="7701F76F" w:rsidR="007C2EAF" w:rsidRPr="007C2EAF" w:rsidRDefault="007C2EAF" w:rsidP="007C2EAF">
      <w:pPr>
        <w:spacing w:line="440" w:lineRule="exact"/>
      </w:pPr>
      <w:r w:rsidRPr="007C2EAF">
        <w:rPr>
          <w:rFonts w:hint="eastAsia"/>
          <w:color w:val="FF0000"/>
        </w:rPr>
        <w:t>HashSet</w:t>
      </w:r>
      <w:r w:rsidRPr="007C2EAF">
        <w:rPr>
          <w:color w:val="FF0000"/>
        </w:rPr>
        <w:t>1</w:t>
      </w:r>
      <w:r w:rsidRPr="007C2EAF">
        <w:rPr>
          <w:rFonts w:hint="eastAsia"/>
        </w:rPr>
        <w:t>底层是</w:t>
      </w:r>
      <w:r w:rsidRPr="007C2EAF">
        <w:rPr>
          <w:rFonts w:hint="eastAsia"/>
        </w:rPr>
        <w:t>HashMap</w:t>
      </w:r>
      <w:r w:rsidRPr="007C2EAF">
        <w:rPr>
          <w:rFonts w:hint="eastAsia"/>
        </w:rPr>
        <w:t>，它是一个不允许有重复元素的集合。</w:t>
      </w:r>
      <w:r w:rsidRPr="007C2EAF">
        <w:rPr>
          <w:rFonts w:hint="eastAsia"/>
        </w:rPr>
        <w:t>HashSet</w:t>
      </w:r>
      <w:r w:rsidRPr="007C2EAF">
        <w:rPr>
          <w:rFonts w:hint="eastAsia"/>
        </w:rPr>
        <w:t>允许有</w:t>
      </w:r>
      <w:r w:rsidRPr="007C2EAF">
        <w:rPr>
          <w:rFonts w:hint="eastAsia"/>
        </w:rPr>
        <w:t>null</w:t>
      </w:r>
      <w:r w:rsidRPr="007C2EAF">
        <w:rPr>
          <w:rFonts w:hint="eastAsia"/>
        </w:rPr>
        <w:t>值。</w:t>
      </w:r>
    </w:p>
    <w:p w14:paraId="3F035EFD" w14:textId="30F529E8" w:rsidR="007C2EAF" w:rsidRPr="007C2EAF" w:rsidRDefault="007C2EAF" w:rsidP="007C2EAF">
      <w:pPr>
        <w:spacing w:line="440" w:lineRule="exact"/>
      </w:pPr>
      <w:r w:rsidRPr="007C2EAF">
        <w:rPr>
          <w:rFonts w:hint="eastAsia"/>
        </w:rPr>
        <w:t>当你把对象加入</w:t>
      </w:r>
      <w:r w:rsidRPr="007C2EAF">
        <w:rPr>
          <w:rFonts w:hint="eastAsia"/>
        </w:rPr>
        <w:t>HashSet</w:t>
      </w:r>
      <w:r w:rsidRPr="007C2EAF">
        <w:rPr>
          <w:rFonts w:hint="eastAsia"/>
        </w:rPr>
        <w:t>时，</w:t>
      </w:r>
      <w:r w:rsidRPr="007C2EAF">
        <w:rPr>
          <w:rFonts w:hint="eastAsia"/>
        </w:rPr>
        <w:t>HashSet</w:t>
      </w:r>
      <w:r w:rsidRPr="007C2EAF">
        <w:rPr>
          <w:rFonts w:hint="eastAsia"/>
        </w:rPr>
        <w:t>会先计算对象的</w:t>
      </w:r>
      <w:r w:rsidRPr="007C2EAF">
        <w:rPr>
          <w:rFonts w:hint="eastAsia"/>
        </w:rPr>
        <w:t>hashcode</w:t>
      </w:r>
      <w:r w:rsidRPr="007C2EAF">
        <w:rPr>
          <w:rFonts w:hint="eastAsia"/>
        </w:rPr>
        <w:t>值来判断对象加入的位置，同时也会与其他已经加入的对象的</w:t>
      </w:r>
      <w:r w:rsidRPr="007C2EAF">
        <w:rPr>
          <w:rFonts w:hint="eastAsia"/>
        </w:rPr>
        <w:t>hashcode</w:t>
      </w:r>
      <w:r w:rsidRPr="007C2EAF">
        <w:rPr>
          <w:rFonts w:hint="eastAsia"/>
        </w:rPr>
        <w:t>值作比较，如果没有相符的</w:t>
      </w:r>
      <w:r w:rsidRPr="007C2EAF">
        <w:rPr>
          <w:rFonts w:hint="eastAsia"/>
        </w:rPr>
        <w:t>hashcode</w:t>
      </w:r>
      <w:r w:rsidRPr="007C2EAF">
        <w:rPr>
          <w:rFonts w:hint="eastAsia"/>
        </w:rPr>
        <w:t>，</w:t>
      </w:r>
      <w:r w:rsidRPr="007C2EAF">
        <w:rPr>
          <w:rFonts w:hint="eastAsia"/>
        </w:rPr>
        <w:t>HashSet</w:t>
      </w:r>
      <w:r w:rsidRPr="007C2EAF">
        <w:rPr>
          <w:rFonts w:hint="eastAsia"/>
        </w:rPr>
        <w:t>会假设对象没有重复出现。但是如果发现有相同</w:t>
      </w:r>
      <w:r w:rsidRPr="007C2EAF">
        <w:rPr>
          <w:rFonts w:hint="eastAsia"/>
        </w:rPr>
        <w:t>hashcode</w:t>
      </w:r>
      <w:r w:rsidRPr="007C2EAF">
        <w:rPr>
          <w:rFonts w:hint="eastAsia"/>
        </w:rPr>
        <w:t>值的对象，这时会调用</w:t>
      </w:r>
      <w:r w:rsidRPr="007C2EAF">
        <w:rPr>
          <w:rFonts w:hint="eastAsia"/>
        </w:rPr>
        <w:t>equals()</w:t>
      </w:r>
      <w:r w:rsidRPr="007C2EAF">
        <w:rPr>
          <w:rFonts w:hint="eastAsia"/>
        </w:rPr>
        <w:t>方法来检查</w:t>
      </w:r>
      <w:r w:rsidRPr="007C2EAF">
        <w:rPr>
          <w:rFonts w:hint="eastAsia"/>
        </w:rPr>
        <w:t>hashcode</w:t>
      </w:r>
      <w:r w:rsidRPr="007C2EAF">
        <w:rPr>
          <w:rFonts w:hint="eastAsia"/>
        </w:rPr>
        <w:t>相等的对象是否真的相同。如果两者相同，</w:t>
      </w:r>
      <w:r w:rsidRPr="007C2EAF">
        <w:rPr>
          <w:rFonts w:hint="eastAsia"/>
        </w:rPr>
        <w:t>HashSet</w:t>
      </w:r>
      <w:r w:rsidRPr="007C2EAF">
        <w:rPr>
          <w:rFonts w:hint="eastAsia"/>
        </w:rPr>
        <w:t>就不会让其加入操作成功。如果不同的话，就会重新散列到其他位置。这样我们就大大减少了</w:t>
      </w:r>
      <w:r w:rsidRPr="007C2EAF">
        <w:rPr>
          <w:rFonts w:hint="eastAsia"/>
        </w:rPr>
        <w:t>equals</w:t>
      </w:r>
      <w:r w:rsidRPr="007C2EAF">
        <w:rPr>
          <w:rFonts w:hint="eastAsia"/>
        </w:rPr>
        <w:t>的次数，相应就大大提高了执行速度。</w:t>
      </w:r>
    </w:p>
    <w:p w14:paraId="52766CDC" w14:textId="243B0AC4" w:rsidR="007C2EAF" w:rsidRPr="007C2EAF" w:rsidRDefault="007C2EAF" w:rsidP="002B0C8D">
      <w:pPr>
        <w:spacing w:line="440" w:lineRule="exact"/>
      </w:pPr>
    </w:p>
    <w:p w14:paraId="0818C8B0" w14:textId="77777777" w:rsidR="007C2EAF" w:rsidRDefault="007C2EAF" w:rsidP="002B0C8D">
      <w:pPr>
        <w:spacing w:line="440" w:lineRule="exact"/>
      </w:pPr>
    </w:p>
    <w:p w14:paraId="67F5AEF8" w14:textId="0CA770DB" w:rsidR="004C5E85" w:rsidRDefault="004C5E85" w:rsidP="004C5E85">
      <w:pPr>
        <w:spacing w:line="440" w:lineRule="exact"/>
      </w:pPr>
    </w:p>
    <w:p w14:paraId="0EA12CCC" w14:textId="2F684AC9" w:rsidR="004C5E85" w:rsidRDefault="004C5E85" w:rsidP="004C5E85">
      <w:pPr>
        <w:spacing w:line="440" w:lineRule="exact"/>
      </w:pPr>
    </w:p>
    <w:p w14:paraId="3A5C8A78" w14:textId="615B8938" w:rsidR="004C5E85" w:rsidRDefault="00000000" w:rsidP="004C5E85">
      <w:pPr>
        <w:spacing w:line="440" w:lineRule="exact"/>
      </w:pPr>
      <w:hyperlink r:id="rId103" w:history="1">
        <w:r w:rsidR="004C5E85" w:rsidRPr="00E35DFC">
          <w:rPr>
            <w:rStyle w:val="a9"/>
          </w:rPr>
          <w:t>Servlet API/Apache Tomcat 8.5.73</w:t>
        </w:r>
      </w:hyperlink>
      <w:r w:rsidR="004C5E85">
        <w:rPr>
          <w:rFonts w:hint="eastAsia"/>
        </w:rPr>
        <w:t>，</w:t>
      </w:r>
      <w:hyperlink r:id="rId104" w:history="1">
        <w:r w:rsidR="004C5E85" w:rsidRPr="00510796">
          <w:rPr>
            <w:rStyle w:val="a9"/>
            <w:rFonts w:hint="eastAsia"/>
          </w:rPr>
          <w:t>Servlet</w:t>
        </w:r>
        <w:r w:rsidR="004C5E85" w:rsidRPr="00510796">
          <w:rPr>
            <w:rStyle w:val="a9"/>
            <w:rFonts w:hint="eastAsia"/>
          </w:rPr>
          <w:t>教程</w:t>
        </w:r>
        <w:r w:rsidR="004C5E85" w:rsidRPr="00510796">
          <w:rPr>
            <w:rStyle w:val="a9"/>
            <w:rFonts w:hint="eastAsia"/>
          </w:rPr>
          <w:t>/C</w:t>
        </w:r>
        <w:r w:rsidR="004C5E85" w:rsidRPr="00510796">
          <w:rPr>
            <w:rStyle w:val="a9"/>
            <w:rFonts w:hint="eastAsia"/>
          </w:rPr>
          <w:t>语言中文网</w:t>
        </w:r>
      </w:hyperlink>
      <w:r w:rsidR="004C5E85" w:rsidRPr="00073B9F">
        <w:rPr>
          <w:rFonts w:hint="eastAsia"/>
        </w:rPr>
        <w:t>，</w:t>
      </w:r>
      <w:r w:rsidR="004C5E85">
        <w:t xml:space="preserve"> </w:t>
      </w:r>
    </w:p>
    <w:p w14:paraId="0B38E7ED" w14:textId="77777777" w:rsidR="004C5E85" w:rsidRDefault="00000000" w:rsidP="004C5E85">
      <w:pPr>
        <w:spacing w:line="440" w:lineRule="exact"/>
      </w:pPr>
      <w:hyperlink r:id="rId105" w:anchor="summary" w:history="1">
        <w:r w:rsidR="004C5E85" w:rsidRPr="00685DE1">
          <w:rPr>
            <w:rStyle w:val="a9"/>
            <w:rFonts w:hint="eastAsia"/>
          </w:rPr>
          <w:t>下面有关</w:t>
        </w:r>
        <w:r w:rsidR="004C5E85" w:rsidRPr="00685DE1">
          <w:rPr>
            <w:rStyle w:val="a9"/>
            <w:rFonts w:hint="eastAsia"/>
          </w:rPr>
          <w:t>servlet service</w:t>
        </w:r>
        <w:r w:rsidR="004C5E85" w:rsidRPr="00685DE1">
          <w:rPr>
            <w:rStyle w:val="a9"/>
            <w:rFonts w:hint="eastAsia"/>
          </w:rPr>
          <w:t>描述错误的是？牛客网</w:t>
        </w:r>
      </w:hyperlink>
      <w:r w:rsidR="004C5E85">
        <w:rPr>
          <w:rFonts w:hint="eastAsia"/>
        </w:rPr>
        <w:t>，</w:t>
      </w:r>
    </w:p>
    <w:p w14:paraId="212629C5" w14:textId="77777777" w:rsidR="004C5E85" w:rsidRDefault="00000000" w:rsidP="004C5E85">
      <w:pPr>
        <w:spacing w:line="440" w:lineRule="exact"/>
      </w:pPr>
      <w:hyperlink r:id="rId106" w:anchor="summary" w:history="1">
        <w:r w:rsidR="004C5E85">
          <w:rPr>
            <w:rStyle w:val="a9"/>
            <w:rFonts w:hint="eastAsia"/>
          </w:rPr>
          <w:t>下面有关</w:t>
        </w:r>
        <w:r w:rsidR="004C5E85">
          <w:rPr>
            <w:rStyle w:val="a9"/>
            <w:rFonts w:hint="eastAsia"/>
          </w:rPr>
          <w:t>servlet</w:t>
        </w:r>
        <w:r w:rsidR="004C5E85">
          <w:rPr>
            <w:rStyle w:val="a9"/>
            <w:rFonts w:hint="eastAsia"/>
          </w:rPr>
          <w:t>中</w:t>
        </w:r>
        <w:r w:rsidR="004C5E85">
          <w:rPr>
            <w:rStyle w:val="a9"/>
            <w:rFonts w:hint="eastAsia"/>
          </w:rPr>
          <w:t>init,service,destroy</w:t>
        </w:r>
        <w:r w:rsidR="004C5E85">
          <w:rPr>
            <w:rStyle w:val="a9"/>
            <w:rFonts w:hint="eastAsia"/>
          </w:rPr>
          <w:t>方法描述错误的是？牛客网</w:t>
        </w:r>
      </w:hyperlink>
      <w:r w:rsidR="004C5E85">
        <w:rPr>
          <w:rFonts w:hint="eastAsia"/>
        </w:rPr>
        <w:t>，</w:t>
      </w:r>
    </w:p>
    <w:p w14:paraId="501D26A9" w14:textId="77777777" w:rsidR="004C5E85" w:rsidRDefault="004C5E85" w:rsidP="004C5E85">
      <w:pPr>
        <w:spacing w:line="440" w:lineRule="exact"/>
      </w:pPr>
      <w:r w:rsidRPr="00AD3127">
        <w:t>The servlet container calls the init method exactly once after instantiating the servlet.</w:t>
      </w:r>
    </w:p>
    <w:p w14:paraId="0960EECD" w14:textId="4F09DC35" w:rsidR="004C5E85" w:rsidRDefault="00000000" w:rsidP="004C5E85">
      <w:pPr>
        <w:spacing w:line="440" w:lineRule="exact"/>
      </w:pPr>
      <w:hyperlink r:id="rId107" w:anchor="summary" w:history="1">
        <w:r w:rsidR="004C5E85" w:rsidRPr="007A19F0">
          <w:rPr>
            <w:rStyle w:val="a9"/>
            <w:rFonts w:hint="eastAsia"/>
          </w:rPr>
          <w:t>下列有关</w:t>
        </w:r>
        <w:r w:rsidR="004C5E85" w:rsidRPr="007A19F0">
          <w:rPr>
            <w:rStyle w:val="a9"/>
            <w:rFonts w:hint="eastAsia"/>
          </w:rPr>
          <w:t>Servlet</w:t>
        </w:r>
        <w:r w:rsidR="004C5E85" w:rsidRPr="007A19F0">
          <w:rPr>
            <w:rStyle w:val="a9"/>
            <w:rFonts w:hint="eastAsia"/>
          </w:rPr>
          <w:t>的生命周期，说法不正确的是？牛客网</w:t>
        </w:r>
      </w:hyperlink>
      <w:r w:rsidR="004C5E85">
        <w:rPr>
          <w:rFonts w:hint="eastAsia"/>
        </w:rPr>
        <w:t>，</w:t>
      </w:r>
    </w:p>
    <w:p w14:paraId="0DAD35FF" w14:textId="1CB05EFC" w:rsidR="001527C1" w:rsidRPr="00207A5D" w:rsidRDefault="001527C1" w:rsidP="001527C1">
      <w:pPr>
        <w:pStyle w:val="31"/>
        <w:spacing w:before="156"/>
      </w:pPr>
      <w:r>
        <w:rPr>
          <w:rFonts w:hint="eastAsia"/>
        </w:rPr>
        <w:t>JavaWeb、</w:t>
      </w:r>
      <w:r w:rsidR="004C5E85">
        <w:rPr>
          <w:rFonts w:hint="eastAsia"/>
        </w:rPr>
        <w:t>Servlet、JSP、Filter</w:t>
      </w:r>
    </w:p>
    <w:p w14:paraId="35D2ED88" w14:textId="3F2212F4" w:rsidR="001527C1" w:rsidRPr="00207A5D" w:rsidRDefault="001527C1" w:rsidP="001527C1">
      <w:pPr>
        <w:spacing w:line="440" w:lineRule="exact"/>
      </w:pPr>
      <w:r w:rsidRPr="003F50EF">
        <w:rPr>
          <w:rFonts w:hint="eastAsia"/>
          <w:color w:val="FF0000"/>
        </w:rPr>
        <w:t>JavaWeb1</w:t>
      </w:r>
      <w:r w:rsidRPr="00207A5D">
        <w:rPr>
          <w:rFonts w:hint="eastAsia"/>
        </w:rPr>
        <w:t>三大组件：</w:t>
      </w:r>
      <w:r w:rsidRPr="00207A5D">
        <w:rPr>
          <w:rFonts w:hint="eastAsia"/>
        </w:rPr>
        <w:t>Servlet</w:t>
      </w:r>
      <w:r w:rsidRPr="00207A5D">
        <w:rPr>
          <w:rFonts w:hint="eastAsia"/>
        </w:rPr>
        <w:t>程序、</w:t>
      </w:r>
      <w:r w:rsidRPr="00207A5D">
        <w:rPr>
          <w:rFonts w:hint="eastAsia"/>
        </w:rPr>
        <w:t>Listener</w:t>
      </w:r>
      <w:r w:rsidRPr="00207A5D">
        <w:rPr>
          <w:rFonts w:hint="eastAsia"/>
        </w:rPr>
        <w:t>监听器、</w:t>
      </w:r>
      <w:r w:rsidRPr="00207A5D">
        <w:rPr>
          <w:rFonts w:hint="eastAsia"/>
        </w:rPr>
        <w:t>Filter</w:t>
      </w:r>
      <w:r w:rsidRPr="00207A5D">
        <w:rPr>
          <w:rFonts w:hint="eastAsia"/>
        </w:rPr>
        <w:t>过滤器。</w:t>
      </w:r>
    </w:p>
    <w:p w14:paraId="77EF543E" w14:textId="5BE257C3" w:rsidR="001527C1" w:rsidRDefault="001527C1" w:rsidP="001527C1">
      <w:pPr>
        <w:spacing w:line="440" w:lineRule="exact"/>
      </w:pPr>
      <w:r w:rsidRPr="00207A5D">
        <w:rPr>
          <w:rFonts w:hint="eastAsia"/>
        </w:rPr>
        <w:lastRenderedPageBreak/>
        <w:t>为了简化部署流程，</w:t>
      </w:r>
      <w:r w:rsidRPr="00207A5D">
        <w:rPr>
          <w:rFonts w:hint="eastAsia"/>
        </w:rPr>
        <w:t>Web</w:t>
      </w:r>
      <w:r w:rsidRPr="00207A5D">
        <w:rPr>
          <w:rFonts w:hint="eastAsia"/>
        </w:rPr>
        <w:t>容器往往也会自带</w:t>
      </w:r>
      <w:r w:rsidRPr="00207A5D">
        <w:rPr>
          <w:rFonts w:hint="eastAsia"/>
        </w:rPr>
        <w:t>Web</w:t>
      </w:r>
      <w:r w:rsidRPr="00207A5D">
        <w:rPr>
          <w:rFonts w:hint="eastAsia"/>
        </w:rPr>
        <w:t>服务器模块，提供基本的</w:t>
      </w:r>
      <w:r w:rsidRPr="00207A5D">
        <w:rPr>
          <w:rFonts w:hint="eastAsia"/>
        </w:rPr>
        <w:t>HTTP</w:t>
      </w:r>
      <w:r w:rsidRPr="00207A5D">
        <w:rPr>
          <w:rFonts w:hint="eastAsia"/>
        </w:rPr>
        <w:t>服务，所以您可以不用再安装</w:t>
      </w:r>
      <w:r w:rsidRPr="00207A5D">
        <w:rPr>
          <w:rFonts w:hint="eastAsia"/>
        </w:rPr>
        <w:t>Apache</w:t>
      </w:r>
      <w:r w:rsidRPr="00207A5D">
        <w:rPr>
          <w:rFonts w:hint="eastAsia"/>
        </w:rPr>
        <w:t>、</w:t>
      </w:r>
      <w:r w:rsidRPr="00207A5D">
        <w:rPr>
          <w:rFonts w:hint="eastAsia"/>
        </w:rPr>
        <w:t>IIS</w:t>
      </w:r>
      <w:r w:rsidRPr="00207A5D">
        <w:rPr>
          <w:rFonts w:hint="eastAsia"/>
        </w:rPr>
        <w:t>、</w:t>
      </w:r>
      <w:r w:rsidRPr="00207A5D">
        <w:rPr>
          <w:rFonts w:hint="eastAsia"/>
        </w:rPr>
        <w:t>Nginx</w:t>
      </w:r>
      <w:r w:rsidRPr="00207A5D">
        <w:rPr>
          <w:rFonts w:hint="eastAsia"/>
        </w:rPr>
        <w:t>等传统意义上的服务器，只需要安装一款</w:t>
      </w:r>
      <w:r w:rsidRPr="00207A5D">
        <w:rPr>
          <w:rFonts w:hint="eastAsia"/>
        </w:rPr>
        <w:t>Web</w:t>
      </w:r>
      <w:r w:rsidRPr="00207A5D">
        <w:rPr>
          <w:rFonts w:hint="eastAsia"/>
        </w:rPr>
        <w:t>容器，就能部署</w:t>
      </w:r>
      <w:r w:rsidRPr="00207A5D">
        <w:rPr>
          <w:rFonts w:hint="eastAsia"/>
        </w:rPr>
        <w:t>Servlet</w:t>
      </w:r>
      <w:r w:rsidRPr="00207A5D">
        <w:rPr>
          <w:rFonts w:hint="eastAsia"/>
        </w:rPr>
        <w:t>网站了。正是由于这个原因，有的教材将</w:t>
      </w:r>
      <w:r w:rsidRPr="00207A5D">
        <w:rPr>
          <w:rFonts w:hint="eastAsia"/>
        </w:rPr>
        <w:t>Tomcat</w:t>
      </w:r>
      <w:r w:rsidRPr="00207A5D">
        <w:rPr>
          <w:rFonts w:hint="eastAsia"/>
        </w:rPr>
        <w:t>称为</w:t>
      </w:r>
      <w:r w:rsidRPr="00207A5D">
        <w:rPr>
          <w:rFonts w:hint="eastAsia"/>
        </w:rPr>
        <w:t>Web</w:t>
      </w:r>
      <w:r w:rsidRPr="00207A5D">
        <w:rPr>
          <w:rFonts w:hint="eastAsia"/>
        </w:rPr>
        <w:t>容器，有的教材又将</w:t>
      </w:r>
      <w:r w:rsidRPr="00207A5D">
        <w:rPr>
          <w:rFonts w:hint="eastAsia"/>
        </w:rPr>
        <w:t>Tomcat</w:t>
      </w:r>
      <w:r w:rsidRPr="00207A5D">
        <w:rPr>
          <w:rFonts w:hint="eastAsia"/>
        </w:rPr>
        <w:t>称为</w:t>
      </w:r>
      <w:r w:rsidRPr="00207A5D">
        <w:rPr>
          <w:rFonts w:hint="eastAsia"/>
        </w:rPr>
        <w:t>Web</w:t>
      </w:r>
      <w:r w:rsidRPr="00207A5D">
        <w:rPr>
          <w:rFonts w:hint="eastAsia"/>
        </w:rPr>
        <w:t>服务器，两者的概念已经非常模糊了。</w:t>
      </w:r>
    </w:p>
    <w:p w14:paraId="154DC86E" w14:textId="77777777" w:rsidR="001527C1" w:rsidRDefault="001527C1" w:rsidP="001527C1">
      <w:pPr>
        <w:spacing w:line="440" w:lineRule="exact"/>
      </w:pPr>
    </w:p>
    <w:p w14:paraId="66B5D3EF" w14:textId="77777777" w:rsidR="004C5E85" w:rsidRDefault="004C5E85" w:rsidP="004C5E85">
      <w:pPr>
        <w:spacing w:line="440" w:lineRule="exact"/>
      </w:pPr>
      <w:r w:rsidRPr="00B61DAF">
        <w:rPr>
          <w:rFonts w:hint="eastAsia"/>
          <w:color w:val="FF0000"/>
        </w:rPr>
        <w:t>Servlet</w:t>
      </w:r>
      <w:r w:rsidRPr="00B61DAF">
        <w:rPr>
          <w:color w:val="FF0000"/>
        </w:rPr>
        <w:t>1</w:t>
      </w:r>
      <w:r w:rsidRPr="003D7192">
        <w:rPr>
          <w:rFonts w:hint="eastAsia"/>
        </w:rPr>
        <w:t>（</w:t>
      </w:r>
      <w:r w:rsidRPr="003D7192">
        <w:rPr>
          <w:rFonts w:hint="eastAsia"/>
        </w:rPr>
        <w:t>Server Applet</w:t>
      </w:r>
      <w:r w:rsidRPr="003D7192">
        <w:rPr>
          <w:rFonts w:hint="eastAsia"/>
        </w:rPr>
        <w:t>）是</w:t>
      </w:r>
      <w:r>
        <w:rPr>
          <w:rFonts w:hint="eastAsia"/>
        </w:rPr>
        <w:t>用</w:t>
      </w:r>
      <w:r w:rsidRPr="003D7192">
        <w:rPr>
          <w:rFonts w:hint="eastAsia"/>
        </w:rPr>
        <w:t>Java</w:t>
      </w:r>
      <w:r w:rsidRPr="003D7192">
        <w:rPr>
          <w:rFonts w:hint="eastAsia"/>
        </w:rPr>
        <w:t>编写的服务器端</w:t>
      </w:r>
      <w:r>
        <w:rPr>
          <w:rFonts w:hint="eastAsia"/>
        </w:rPr>
        <w:t>小</w:t>
      </w:r>
      <w:r w:rsidRPr="003D7192">
        <w:rPr>
          <w:rFonts w:hint="eastAsia"/>
        </w:rPr>
        <w:t>程序，</w:t>
      </w:r>
      <w:r w:rsidRPr="00FA7E73">
        <w:rPr>
          <w:rFonts w:hint="eastAsia"/>
        </w:rPr>
        <w:t>用于处理客户机和服务器之间的</w:t>
      </w:r>
      <w:r>
        <w:rPr>
          <w:rFonts w:hint="eastAsia"/>
        </w:rPr>
        <w:t>交互，生成动态的</w:t>
      </w:r>
      <w:r>
        <w:rPr>
          <w:rFonts w:hint="eastAsia"/>
        </w:rPr>
        <w:t>Web</w:t>
      </w:r>
      <w:r>
        <w:rPr>
          <w:rFonts w:hint="eastAsia"/>
        </w:rPr>
        <w:t>内容。（</w:t>
      </w:r>
      <w:r>
        <w:rPr>
          <w:rFonts w:hint="eastAsia"/>
        </w:rPr>
        <w:t>Tomcat</w:t>
      </w:r>
      <w:r>
        <w:rPr>
          <w:rFonts w:hint="eastAsia"/>
        </w:rPr>
        <w:t>适合部署动态</w:t>
      </w:r>
      <w:r>
        <w:rPr>
          <w:rFonts w:hint="eastAsia"/>
        </w:rPr>
        <w:t>Web</w:t>
      </w:r>
      <w:r>
        <w:rPr>
          <w:rFonts w:hint="eastAsia"/>
        </w:rPr>
        <w:t>程序。）</w:t>
      </w:r>
    </w:p>
    <w:p w14:paraId="68907122" w14:textId="77777777" w:rsidR="004C5E85" w:rsidRDefault="004C5E85" w:rsidP="004C5E85">
      <w:pPr>
        <w:spacing w:line="440" w:lineRule="exact"/>
      </w:pPr>
      <w:r>
        <w:rPr>
          <w:rFonts w:hint="eastAsia"/>
        </w:rPr>
        <w:t>Servlet</w:t>
      </w:r>
      <w:r>
        <w:rPr>
          <w:rFonts w:hint="eastAsia"/>
        </w:rPr>
        <w:t>接口位于</w:t>
      </w:r>
      <w:r>
        <w:rPr>
          <w:rFonts w:hint="eastAsia"/>
        </w:rPr>
        <w:t>org.apache.tomcat.embed:tomcat-embed-core.</w:t>
      </w:r>
      <w:r>
        <w:t>jar</w:t>
      </w:r>
      <w:r>
        <w:rPr>
          <w:rFonts w:hint="eastAsia"/>
        </w:rPr>
        <w:t>的（</w:t>
      </w:r>
      <w:r>
        <w:rPr>
          <w:rFonts w:hint="eastAsia"/>
        </w:rPr>
        <w:t>package</w:t>
      </w:r>
      <w:r>
        <w:rPr>
          <w:rFonts w:hint="eastAsia"/>
        </w:rPr>
        <w:t>）</w:t>
      </w:r>
      <w:r>
        <w:rPr>
          <w:rFonts w:hint="eastAsia"/>
        </w:rPr>
        <w:t>javax.servlet</w:t>
      </w:r>
      <w:r>
        <w:rPr>
          <w:rFonts w:hint="eastAsia"/>
        </w:rPr>
        <w:t>。</w:t>
      </w:r>
    </w:p>
    <w:p w14:paraId="0851021E" w14:textId="77777777" w:rsidR="004C5E85" w:rsidRPr="00594C0E" w:rsidRDefault="00000000" w:rsidP="004C5E85">
      <w:pPr>
        <w:spacing w:line="440" w:lineRule="exact"/>
      </w:pPr>
      <w:hyperlink r:id="rId108" w:history="1">
        <w:r w:rsidR="004C5E85" w:rsidRPr="00FD3977">
          <w:rPr>
            <w:rStyle w:val="a9"/>
            <w:rFonts w:hint="eastAsia"/>
          </w:rPr>
          <w:t>如果运行以上</w:t>
        </w:r>
        <w:r w:rsidR="004C5E85" w:rsidRPr="00FD3977">
          <w:rPr>
            <w:rStyle w:val="a9"/>
            <w:rFonts w:hint="eastAsia"/>
          </w:rPr>
          <w:t>jsp</w:t>
        </w:r>
        <w:r w:rsidR="004C5E85" w:rsidRPr="00FD3977">
          <w:rPr>
            <w:rStyle w:val="a9"/>
            <w:rFonts w:hint="eastAsia"/>
          </w:rPr>
          <w:t>文件，地址栏的内容为？牛客网</w:t>
        </w:r>
      </w:hyperlink>
      <w:r w:rsidR="004C5E85">
        <w:rPr>
          <w:rFonts w:hint="eastAsia"/>
        </w:rPr>
        <w:t>，</w:t>
      </w:r>
    </w:p>
    <w:p w14:paraId="26CAE76E" w14:textId="77777777" w:rsidR="004C5E85" w:rsidRDefault="00000000" w:rsidP="004C5E85">
      <w:pPr>
        <w:spacing w:line="440" w:lineRule="exact"/>
      </w:pPr>
      <w:hyperlink r:id="rId109" w:history="1">
        <w:r w:rsidR="004C5E85" w:rsidRPr="007A4B4F">
          <w:rPr>
            <w:rStyle w:val="a9"/>
            <w:rFonts w:hint="eastAsia"/>
          </w:rPr>
          <w:t>JSP</w:t>
        </w:r>
        <w:r w:rsidR="004C5E85" w:rsidRPr="007A4B4F">
          <w:rPr>
            <w:rStyle w:val="a9"/>
            <w:rFonts w:hint="eastAsia"/>
          </w:rPr>
          <w:t>教程</w:t>
        </w:r>
        <w:r w:rsidR="004C5E85" w:rsidRPr="007A4B4F">
          <w:rPr>
            <w:rStyle w:val="a9"/>
            <w:rFonts w:hint="eastAsia"/>
          </w:rPr>
          <w:t>/</w:t>
        </w:r>
        <w:r w:rsidR="004C5E85" w:rsidRPr="007A4B4F">
          <w:rPr>
            <w:rStyle w:val="a9"/>
            <w:rFonts w:hint="eastAsia"/>
          </w:rPr>
          <w:t>菜鸟教程</w:t>
        </w:r>
      </w:hyperlink>
      <w:r w:rsidR="004C5E85" w:rsidRPr="007A4B4F">
        <w:t>，</w:t>
      </w:r>
      <w:hyperlink r:id="rId110" w:history="1">
        <w:r w:rsidR="004C5E85">
          <w:rPr>
            <w:color w:val="0000FF"/>
            <w:u w:val="single"/>
          </w:rPr>
          <w:t>黑马</w:t>
        </w:r>
        <w:r w:rsidR="004C5E85">
          <w:rPr>
            <w:color w:val="0000FF"/>
            <w:u w:val="single"/>
          </w:rPr>
          <w:t>JavaWeb</w:t>
        </w:r>
        <w:r w:rsidR="004C5E85">
          <w:rPr>
            <w:color w:val="0000FF"/>
            <w:u w:val="single"/>
          </w:rPr>
          <w:t>基础教程</w:t>
        </w:r>
        <w:r w:rsidR="004C5E85">
          <w:rPr>
            <w:color w:val="0000FF"/>
            <w:u w:val="single"/>
          </w:rPr>
          <w:t>|</w:t>
        </w:r>
        <w:r w:rsidR="004C5E85">
          <w:rPr>
            <w:color w:val="0000FF"/>
            <w:u w:val="single"/>
          </w:rPr>
          <w:t>哔哩哔哩</w:t>
        </w:r>
      </w:hyperlink>
      <w:r w:rsidR="004C5E85">
        <w:t xml:space="preserve"> </w:t>
      </w:r>
      <w:r w:rsidR="004C5E85">
        <w:rPr>
          <w:rFonts w:hint="eastAsia"/>
        </w:rPr>
        <w:t>SqlSessionFactory</w:t>
      </w:r>
      <w:r w:rsidR="004C5E85">
        <w:rPr>
          <w:rFonts w:hint="eastAsia"/>
        </w:rPr>
        <w:t>类抽取，</w:t>
      </w:r>
    </w:p>
    <w:p w14:paraId="511D3915" w14:textId="77777777" w:rsidR="004C5E85" w:rsidRPr="007A4B4F" w:rsidRDefault="004C5E85" w:rsidP="004C5E85">
      <w:pPr>
        <w:spacing w:line="440" w:lineRule="exact"/>
      </w:pPr>
      <w:r w:rsidRPr="002C2171">
        <w:rPr>
          <w:rFonts w:hint="eastAsia"/>
          <w:color w:val="FF0000"/>
        </w:rPr>
        <w:t>JSP</w:t>
      </w:r>
      <w:r w:rsidRPr="002C2171">
        <w:rPr>
          <w:color w:val="FF0000"/>
        </w:rPr>
        <w:t>1</w:t>
      </w:r>
      <w:r>
        <w:rPr>
          <w:rFonts w:hint="eastAsia"/>
        </w:rPr>
        <w:t>是由</w:t>
      </w:r>
      <w:r>
        <w:rPr>
          <w:rFonts w:hint="eastAsia"/>
        </w:rPr>
        <w:t>SUN</w:t>
      </w:r>
      <w:r>
        <w:rPr>
          <w:rFonts w:hint="eastAsia"/>
        </w:rPr>
        <w:t>公司主导创建的一种动态网页技术标准。</w:t>
      </w:r>
      <w:r>
        <w:rPr>
          <w:rFonts w:hint="eastAsia"/>
        </w:rPr>
        <w:t>JSP</w:t>
      </w:r>
      <w:r>
        <w:rPr>
          <w:rFonts w:hint="eastAsia"/>
        </w:rPr>
        <w:t>的本质就是</w:t>
      </w:r>
      <w:r>
        <w:rPr>
          <w:rFonts w:hint="eastAsia"/>
        </w:rPr>
        <w:t>Servlet</w:t>
      </w:r>
      <w:r>
        <w:rPr>
          <w:rFonts w:hint="eastAsia"/>
        </w:rPr>
        <w:t>，它将</w:t>
      </w:r>
      <w:r>
        <w:rPr>
          <w:rFonts w:hint="eastAsia"/>
        </w:rPr>
        <w:t>Java</w:t>
      </w:r>
      <w:r>
        <w:rPr>
          <w:rFonts w:hint="eastAsia"/>
        </w:rPr>
        <w:t>代码和特定变动内容嵌入到静态的页面中，实现以静态页面为模板，动态生成其中的部分内容。</w:t>
      </w:r>
      <w:r>
        <w:rPr>
          <w:rFonts w:hint="eastAsia"/>
        </w:rPr>
        <w:t>JSP</w:t>
      </w:r>
      <w:r>
        <w:rPr>
          <w:rFonts w:hint="eastAsia"/>
        </w:rPr>
        <w:t>引入了</w:t>
      </w:r>
      <w:r>
        <w:rPr>
          <w:rFonts w:hint="eastAsia"/>
        </w:rPr>
        <w:t>JSP</w:t>
      </w:r>
      <w:r>
        <w:rPr>
          <w:rFonts w:hint="eastAsia"/>
        </w:rPr>
        <w:t>动作</w:t>
      </w:r>
      <w:r>
        <w:rPr>
          <w:rFonts w:hint="eastAsia"/>
        </w:rPr>
        <w:t>XML</w:t>
      </w:r>
      <w:r>
        <w:rPr>
          <w:rFonts w:hint="eastAsia"/>
        </w:rPr>
        <w:t>标签，用来调用内建功能。另外，可以创建</w:t>
      </w:r>
      <w:r>
        <w:rPr>
          <w:rFonts w:hint="eastAsia"/>
        </w:rPr>
        <w:t>JSP</w:t>
      </w:r>
      <w:r>
        <w:rPr>
          <w:rFonts w:hint="eastAsia"/>
        </w:rPr>
        <w:t>标签库，然后像使用标准</w:t>
      </w:r>
      <w:r>
        <w:rPr>
          <w:rFonts w:hint="eastAsia"/>
        </w:rPr>
        <w:t>HTML</w:t>
      </w:r>
      <w:r>
        <w:rPr>
          <w:rFonts w:hint="eastAsia"/>
        </w:rPr>
        <w:t>或</w:t>
      </w:r>
      <w:r>
        <w:rPr>
          <w:rFonts w:hint="eastAsia"/>
        </w:rPr>
        <w:t>XML</w:t>
      </w:r>
      <w:r>
        <w:rPr>
          <w:rFonts w:hint="eastAsia"/>
        </w:rPr>
        <w:t>标签一样使用它们。标签库能增强功能和服务器性能，而且不受跨平台问题的限制。</w:t>
      </w:r>
      <w:r>
        <w:rPr>
          <w:rFonts w:hint="eastAsia"/>
        </w:rPr>
        <w:t>JSP</w:t>
      </w:r>
      <w:r>
        <w:rPr>
          <w:rFonts w:hint="eastAsia"/>
        </w:rPr>
        <w:t>文件在运行时会被其编译器转换成更原始的</w:t>
      </w:r>
      <w:r>
        <w:rPr>
          <w:rFonts w:hint="eastAsia"/>
        </w:rPr>
        <w:t>Servlet</w:t>
      </w:r>
      <w:r>
        <w:rPr>
          <w:rFonts w:hint="eastAsia"/>
        </w:rPr>
        <w:t>代码。</w:t>
      </w:r>
      <w:r>
        <w:rPr>
          <w:rFonts w:hint="eastAsia"/>
        </w:rPr>
        <w:t>JSP</w:t>
      </w:r>
      <w:r>
        <w:rPr>
          <w:rFonts w:hint="eastAsia"/>
        </w:rPr>
        <w:t>编译器可以把</w:t>
      </w:r>
      <w:r>
        <w:rPr>
          <w:rFonts w:hint="eastAsia"/>
        </w:rPr>
        <w:t>JSP</w:t>
      </w:r>
      <w:r>
        <w:rPr>
          <w:rFonts w:hint="eastAsia"/>
        </w:rPr>
        <w:t>文件编译成用</w:t>
      </w:r>
      <w:r>
        <w:rPr>
          <w:rFonts w:hint="eastAsia"/>
        </w:rPr>
        <w:t>Java</w:t>
      </w:r>
      <w:r>
        <w:rPr>
          <w:rFonts w:hint="eastAsia"/>
        </w:rPr>
        <w:t>代码写的</w:t>
      </w:r>
      <w:r>
        <w:rPr>
          <w:rFonts w:hint="eastAsia"/>
        </w:rPr>
        <w:t>Servlet</w:t>
      </w:r>
      <w:r>
        <w:rPr>
          <w:rFonts w:hint="eastAsia"/>
        </w:rPr>
        <w:t>，然后再由</w:t>
      </w:r>
      <w:r>
        <w:rPr>
          <w:rFonts w:hint="eastAsia"/>
        </w:rPr>
        <w:t>Java</w:t>
      </w:r>
      <w:r>
        <w:rPr>
          <w:rFonts w:hint="eastAsia"/>
        </w:rPr>
        <w:t>编译器来编译成能快速执行的二进制机器码，也可以直接编译成二进制码。</w:t>
      </w:r>
    </w:p>
    <w:p w14:paraId="6923B776" w14:textId="77777777" w:rsidR="004C5E85" w:rsidRDefault="004C5E85" w:rsidP="004C5E85">
      <w:pPr>
        <w:spacing w:line="440" w:lineRule="exact"/>
      </w:pPr>
      <w:r w:rsidRPr="007A4B4F">
        <w:rPr>
          <w:rFonts w:hint="eastAsia"/>
        </w:rPr>
        <w:t>总的来说，</w:t>
      </w:r>
      <w:r w:rsidRPr="007A4B4F">
        <w:rPr>
          <w:rFonts w:hint="eastAsia"/>
        </w:rPr>
        <w:t>JSP</w:t>
      </w:r>
      <w:r w:rsidRPr="007A4B4F">
        <w:rPr>
          <w:rFonts w:hint="eastAsia"/>
        </w:rPr>
        <w:t>网页就是用另一种方式来编写</w:t>
      </w:r>
      <w:r w:rsidRPr="007A4B4F">
        <w:rPr>
          <w:rFonts w:hint="eastAsia"/>
        </w:rPr>
        <w:t>Servlet</w:t>
      </w:r>
      <w:r w:rsidRPr="007A4B4F">
        <w:rPr>
          <w:rFonts w:hint="eastAsia"/>
        </w:rPr>
        <w:t>而不用成为</w:t>
      </w:r>
      <w:r w:rsidRPr="007A4B4F">
        <w:rPr>
          <w:rFonts w:hint="eastAsia"/>
        </w:rPr>
        <w:t>Java</w:t>
      </w:r>
      <w:r w:rsidRPr="007A4B4F">
        <w:rPr>
          <w:rFonts w:hint="eastAsia"/>
        </w:rPr>
        <w:t>编程高手。除了解释阶段外，</w:t>
      </w:r>
      <w:r w:rsidRPr="007A4B4F">
        <w:rPr>
          <w:rFonts w:hint="eastAsia"/>
        </w:rPr>
        <w:t>JSP</w:t>
      </w:r>
      <w:r w:rsidRPr="007A4B4F">
        <w:rPr>
          <w:rFonts w:hint="eastAsia"/>
        </w:rPr>
        <w:t>网页几乎可以被当成一个普通的</w:t>
      </w:r>
      <w:r w:rsidRPr="007A4B4F">
        <w:rPr>
          <w:rFonts w:hint="eastAsia"/>
        </w:rPr>
        <w:t>Servlet</w:t>
      </w:r>
      <w:r w:rsidRPr="007A4B4F">
        <w:rPr>
          <w:rFonts w:hint="eastAsia"/>
        </w:rPr>
        <w:t>来对待。</w:t>
      </w:r>
    </w:p>
    <w:p w14:paraId="1A422C18" w14:textId="77777777" w:rsidR="004C5E85" w:rsidRDefault="004C5E85" w:rsidP="004C5E85">
      <w:pPr>
        <w:spacing w:line="440" w:lineRule="exact"/>
      </w:pPr>
      <w:r>
        <w:rPr>
          <w:rFonts w:hint="eastAsia"/>
        </w:rPr>
        <w:t>JSP</w:t>
      </w:r>
      <w:r>
        <w:rPr>
          <w:rFonts w:hint="eastAsia"/>
        </w:rPr>
        <w:t>标准动作元素：</w:t>
      </w:r>
    </w:p>
    <w:p w14:paraId="77A262B7" w14:textId="77777777" w:rsidR="004C5E85" w:rsidRDefault="004C5E85" w:rsidP="004C5E85">
      <w:pPr>
        <w:spacing w:line="440" w:lineRule="exact"/>
      </w:pPr>
      <w:r>
        <w:rPr>
          <w:rFonts w:hint="eastAsia"/>
        </w:rPr>
        <w:t>jsp:include</w:t>
      </w:r>
      <w:r>
        <w:tab/>
      </w:r>
      <w:r>
        <w:tab/>
      </w:r>
      <w:r>
        <w:rPr>
          <w:rFonts w:hint="eastAsia"/>
        </w:rPr>
        <w:t>在页面被请求的时候引入一个文件。</w:t>
      </w:r>
    </w:p>
    <w:p w14:paraId="2BB20A0E" w14:textId="77777777" w:rsidR="004C5E85" w:rsidRDefault="004C5E85" w:rsidP="004C5E85">
      <w:pPr>
        <w:spacing w:line="440" w:lineRule="exact"/>
      </w:pPr>
      <w:r>
        <w:rPr>
          <w:rFonts w:hint="eastAsia"/>
        </w:rPr>
        <w:t>jsp:useBean</w:t>
      </w:r>
      <w:r>
        <w:tab/>
      </w:r>
      <w:r>
        <w:tab/>
      </w:r>
      <w:r>
        <w:rPr>
          <w:rFonts w:hint="eastAsia"/>
        </w:rPr>
        <w:t>寻找或者实例化一个</w:t>
      </w:r>
      <w:r>
        <w:rPr>
          <w:rFonts w:hint="eastAsia"/>
        </w:rPr>
        <w:t>JavaBean</w:t>
      </w:r>
      <w:r>
        <w:rPr>
          <w:rFonts w:hint="eastAsia"/>
        </w:rPr>
        <w:t>。</w:t>
      </w:r>
    </w:p>
    <w:p w14:paraId="6838936D" w14:textId="77777777" w:rsidR="004C5E85" w:rsidRDefault="004C5E85" w:rsidP="004C5E85">
      <w:pPr>
        <w:spacing w:line="440" w:lineRule="exact"/>
      </w:pPr>
      <w:r>
        <w:rPr>
          <w:rFonts w:hint="eastAsia"/>
        </w:rPr>
        <w:t>jsp:setProperty</w:t>
      </w:r>
      <w:r>
        <w:tab/>
      </w:r>
      <w:r>
        <w:rPr>
          <w:rFonts w:hint="eastAsia"/>
        </w:rPr>
        <w:t>设置</w:t>
      </w:r>
      <w:r>
        <w:rPr>
          <w:rFonts w:hint="eastAsia"/>
        </w:rPr>
        <w:t>JavaBean</w:t>
      </w:r>
      <w:r>
        <w:rPr>
          <w:rFonts w:hint="eastAsia"/>
        </w:rPr>
        <w:t>的属性。</w:t>
      </w:r>
    </w:p>
    <w:p w14:paraId="5D7C9C5B" w14:textId="77777777" w:rsidR="004C5E85" w:rsidRDefault="004C5E85" w:rsidP="004C5E85">
      <w:pPr>
        <w:spacing w:line="440" w:lineRule="exact"/>
      </w:pPr>
      <w:r>
        <w:rPr>
          <w:rFonts w:hint="eastAsia"/>
        </w:rPr>
        <w:t>jsp:getProperty</w:t>
      </w:r>
      <w:r>
        <w:tab/>
      </w:r>
      <w:r>
        <w:rPr>
          <w:rFonts w:hint="eastAsia"/>
        </w:rPr>
        <w:t>输出某个</w:t>
      </w:r>
      <w:r>
        <w:rPr>
          <w:rFonts w:hint="eastAsia"/>
        </w:rPr>
        <w:t>JavaBean</w:t>
      </w:r>
      <w:r>
        <w:rPr>
          <w:rFonts w:hint="eastAsia"/>
        </w:rPr>
        <w:t>的属性。</w:t>
      </w:r>
    </w:p>
    <w:p w14:paraId="10872E25" w14:textId="77777777" w:rsidR="004C5E85" w:rsidRDefault="004C5E85" w:rsidP="004C5E85">
      <w:pPr>
        <w:spacing w:line="440" w:lineRule="exact"/>
      </w:pPr>
      <w:r>
        <w:rPr>
          <w:rFonts w:hint="eastAsia"/>
        </w:rPr>
        <w:t>jsp:forward</w:t>
      </w:r>
      <w:r>
        <w:tab/>
      </w:r>
      <w:r>
        <w:tab/>
      </w:r>
      <w:r>
        <w:rPr>
          <w:rFonts w:hint="eastAsia"/>
        </w:rPr>
        <w:t>把请求转到一个新的页面。（地址值不变。）</w:t>
      </w:r>
    </w:p>
    <w:p w14:paraId="2D02082D" w14:textId="77777777" w:rsidR="004C5E85" w:rsidRDefault="004C5E85" w:rsidP="004C5E85">
      <w:pPr>
        <w:spacing w:line="440" w:lineRule="exact"/>
      </w:pPr>
      <w:r>
        <w:rPr>
          <w:rFonts w:hint="eastAsia"/>
        </w:rPr>
        <w:t>jsp:plugin</w:t>
      </w:r>
      <w:r>
        <w:tab/>
      </w:r>
      <w:r>
        <w:tab/>
      </w:r>
      <w:r>
        <w:rPr>
          <w:rFonts w:hint="eastAsia"/>
        </w:rPr>
        <w:t>根据浏览器类型为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14:paraId="42006BCE" w14:textId="77777777" w:rsidR="004C5E85" w:rsidRDefault="004C5E85" w:rsidP="004C5E85">
      <w:pPr>
        <w:spacing w:line="440" w:lineRule="exact"/>
      </w:pPr>
      <w:r>
        <w:rPr>
          <w:rFonts w:hint="eastAsia"/>
        </w:rPr>
        <w:t>jsp:element</w:t>
      </w:r>
      <w:r>
        <w:tab/>
      </w:r>
      <w:r>
        <w:tab/>
      </w:r>
      <w:r>
        <w:rPr>
          <w:rFonts w:hint="eastAsia"/>
        </w:rPr>
        <w:t>定义动态</w:t>
      </w:r>
      <w:r>
        <w:rPr>
          <w:rFonts w:hint="eastAsia"/>
        </w:rPr>
        <w:t>XML</w:t>
      </w:r>
      <w:r>
        <w:rPr>
          <w:rFonts w:hint="eastAsia"/>
        </w:rPr>
        <w:t>元素</w:t>
      </w:r>
    </w:p>
    <w:p w14:paraId="2534A64A" w14:textId="77777777" w:rsidR="004C5E85" w:rsidRDefault="004C5E85" w:rsidP="004C5E85">
      <w:pPr>
        <w:spacing w:line="440" w:lineRule="exact"/>
      </w:pPr>
      <w:r>
        <w:rPr>
          <w:rFonts w:hint="eastAsia"/>
        </w:rPr>
        <w:t>jsp:attribute</w:t>
      </w:r>
      <w:r>
        <w:tab/>
      </w:r>
      <w:r>
        <w:tab/>
      </w:r>
      <w:r>
        <w:rPr>
          <w:rFonts w:hint="eastAsia"/>
        </w:rPr>
        <w:t>置动态定义的</w:t>
      </w:r>
      <w:r>
        <w:rPr>
          <w:rFonts w:hint="eastAsia"/>
        </w:rPr>
        <w:t>XML</w:t>
      </w:r>
      <w:r>
        <w:rPr>
          <w:rFonts w:hint="eastAsia"/>
        </w:rPr>
        <w:t>元素属性。</w:t>
      </w:r>
    </w:p>
    <w:p w14:paraId="6FDC204C" w14:textId="77777777" w:rsidR="004C5E85" w:rsidRDefault="004C5E85" w:rsidP="004C5E85">
      <w:pPr>
        <w:spacing w:line="440" w:lineRule="exact"/>
      </w:pPr>
      <w:r>
        <w:rPr>
          <w:rFonts w:hint="eastAsia"/>
        </w:rPr>
        <w:t>jsp:body</w:t>
      </w:r>
      <w:r>
        <w:tab/>
      </w:r>
      <w:r>
        <w:tab/>
      </w:r>
      <w:r>
        <w:tab/>
      </w:r>
      <w:r>
        <w:rPr>
          <w:rFonts w:hint="eastAsia"/>
        </w:rPr>
        <w:t>设置动态定义的</w:t>
      </w:r>
      <w:r>
        <w:rPr>
          <w:rFonts w:hint="eastAsia"/>
        </w:rPr>
        <w:t>XML</w:t>
      </w:r>
      <w:r>
        <w:rPr>
          <w:rFonts w:hint="eastAsia"/>
        </w:rPr>
        <w:t>元素内容。</w:t>
      </w:r>
    </w:p>
    <w:p w14:paraId="6AD00562" w14:textId="77777777" w:rsidR="004C5E85" w:rsidRDefault="004C5E85" w:rsidP="004C5E85">
      <w:pPr>
        <w:spacing w:line="440" w:lineRule="exact"/>
      </w:pPr>
      <w:r>
        <w:rPr>
          <w:rFonts w:hint="eastAsia"/>
        </w:rPr>
        <w:t>jsp:text</w:t>
      </w:r>
      <w:r>
        <w:tab/>
      </w:r>
      <w:r>
        <w:tab/>
      </w:r>
      <w:r>
        <w:tab/>
      </w:r>
      <w:r>
        <w:rPr>
          <w:rFonts w:hint="eastAsia"/>
        </w:rPr>
        <w:t>在</w:t>
      </w:r>
      <w:r>
        <w:rPr>
          <w:rFonts w:hint="eastAsia"/>
        </w:rPr>
        <w:t>JSP</w:t>
      </w:r>
      <w:r>
        <w:rPr>
          <w:rFonts w:hint="eastAsia"/>
        </w:rPr>
        <w:t>页面和文档中使用写入文本的模板</w:t>
      </w:r>
    </w:p>
    <w:p w14:paraId="496B7185" w14:textId="77777777" w:rsidR="004C5E85" w:rsidRDefault="004C5E85" w:rsidP="004C5E85">
      <w:pPr>
        <w:spacing w:line="440" w:lineRule="exact"/>
      </w:pPr>
      <w:r>
        <w:rPr>
          <w:rFonts w:hint="eastAsia"/>
        </w:rPr>
        <w:t>现在的项目都是前后端分离了，前端</w:t>
      </w:r>
      <w:r>
        <w:rPr>
          <w:rFonts w:hint="eastAsia"/>
        </w:rPr>
        <w:t>--&gt;</w:t>
      </w:r>
      <w:r>
        <w:rPr>
          <w:rFonts w:hint="eastAsia"/>
        </w:rPr>
        <w:t>后端（</w:t>
      </w:r>
      <w:r>
        <w:rPr>
          <w:rFonts w:hint="eastAsia"/>
        </w:rPr>
        <w:t>Controller</w:t>
      </w:r>
      <w:r>
        <w:t>/</w:t>
      </w:r>
      <w:r>
        <w:rPr>
          <w:rFonts w:hint="eastAsia"/>
        </w:rPr>
        <w:t>Service</w:t>
      </w:r>
      <w:r>
        <w:t>/</w:t>
      </w:r>
      <w:r>
        <w:rPr>
          <w:rFonts w:hint="eastAsia"/>
        </w:rPr>
        <w:t>Repository</w:t>
      </w:r>
      <w:r>
        <w:rPr>
          <w:rFonts w:hint="eastAsia"/>
        </w:rPr>
        <w:t>）</w:t>
      </w:r>
      <w:r>
        <w:rPr>
          <w:rFonts w:hint="eastAsia"/>
        </w:rPr>
        <w:t>--</w:t>
      </w:r>
      <w:r>
        <w:t>&gt;</w:t>
      </w:r>
      <w:r>
        <w:rPr>
          <w:rFonts w:hint="eastAsia"/>
        </w:rPr>
        <w:t>数据库。</w:t>
      </w:r>
    </w:p>
    <w:p w14:paraId="39EECAF7" w14:textId="77777777" w:rsidR="004C5E85" w:rsidRDefault="004C5E85" w:rsidP="004C5E85">
      <w:pPr>
        <w:spacing w:line="440" w:lineRule="exact"/>
      </w:pPr>
      <w:r>
        <w:rPr>
          <w:rFonts w:hint="eastAsia"/>
        </w:rPr>
        <w:t>但老项目就是</w:t>
      </w:r>
      <w:r>
        <w:rPr>
          <w:rFonts w:hint="eastAsia"/>
        </w:rPr>
        <w:t>JSP</w:t>
      </w:r>
      <w:r>
        <w:rPr>
          <w:rFonts w:hint="eastAsia"/>
        </w:rPr>
        <w:t>直接访问数据库。（</w:t>
      </w:r>
      <w:r>
        <w:rPr>
          <w:rFonts w:hint="eastAsia"/>
        </w:rPr>
        <w:t>JSP</w:t>
      </w:r>
      <w:r>
        <w:rPr>
          <w:rFonts w:hint="eastAsia"/>
        </w:rPr>
        <w:t>落伍了</w:t>
      </w:r>
      <w:r>
        <w:t>…</w:t>
      </w:r>
      <w:r>
        <w:rPr>
          <w:rFonts w:hint="eastAsia"/>
        </w:rPr>
        <w:t>）</w:t>
      </w:r>
    </w:p>
    <w:p w14:paraId="18ED42CB" w14:textId="77777777" w:rsidR="004C5E85" w:rsidRDefault="00000000" w:rsidP="004C5E85">
      <w:pPr>
        <w:spacing w:line="440" w:lineRule="exact"/>
      </w:pPr>
      <w:hyperlink r:id="rId111" w:anchor="summary" w:history="1">
        <w:r w:rsidR="004C5E85" w:rsidRPr="006B55DE">
          <w:rPr>
            <w:rStyle w:val="a9"/>
            <w:rFonts w:hint="eastAsia"/>
          </w:rPr>
          <w:t>如何获取</w:t>
        </w:r>
        <w:r w:rsidR="004C5E85" w:rsidRPr="006B55DE">
          <w:rPr>
            <w:rStyle w:val="a9"/>
            <w:rFonts w:hint="eastAsia"/>
          </w:rPr>
          <w:t>ServletContext</w:t>
        </w:r>
        <w:r w:rsidR="004C5E85" w:rsidRPr="006B55DE">
          <w:rPr>
            <w:rStyle w:val="a9"/>
            <w:rFonts w:hint="eastAsia"/>
          </w:rPr>
          <w:t>设置的参数值？牛客网</w:t>
        </w:r>
      </w:hyperlink>
      <w:r w:rsidR="004C5E85">
        <w:rPr>
          <w:rFonts w:hint="eastAsia"/>
        </w:rPr>
        <w:t>，</w:t>
      </w:r>
    </w:p>
    <w:p w14:paraId="5DCC09CE" w14:textId="2AF102BC" w:rsidR="004C5E85" w:rsidRDefault="00000000" w:rsidP="0010011A">
      <w:pPr>
        <w:spacing w:line="440" w:lineRule="exact"/>
      </w:pPr>
      <w:hyperlink r:id="rId112" w:history="1">
        <w:r w:rsidR="004C5E85" w:rsidRPr="0044334F">
          <w:rPr>
            <w:rStyle w:val="a9"/>
            <w:rFonts w:hint="eastAsia"/>
          </w:rPr>
          <w:t>从以下哪一个选项中可以获得</w:t>
        </w:r>
        <w:r w:rsidR="004C5E85" w:rsidRPr="0044334F">
          <w:rPr>
            <w:rStyle w:val="a9"/>
            <w:rFonts w:hint="eastAsia"/>
          </w:rPr>
          <w:t>Servlet</w:t>
        </w:r>
        <w:r w:rsidR="004C5E85" w:rsidRPr="0044334F">
          <w:rPr>
            <w:rStyle w:val="a9"/>
            <w:rFonts w:hint="eastAsia"/>
          </w:rPr>
          <w:t>的初始化参数？牛客网</w:t>
        </w:r>
      </w:hyperlink>
      <w:r w:rsidR="004C5E85">
        <w:rPr>
          <w:rFonts w:hint="eastAsia"/>
        </w:rPr>
        <w:t>，</w:t>
      </w:r>
      <w:r w:rsidR="0010011A">
        <w:t xml:space="preserve"> </w:t>
      </w:r>
    </w:p>
    <w:p w14:paraId="77A1022B" w14:textId="77777777" w:rsidR="004C5E85" w:rsidRDefault="004C5E85" w:rsidP="004C5E85">
      <w:pPr>
        <w:spacing w:line="440" w:lineRule="exact"/>
      </w:pPr>
      <w:r>
        <w:rPr>
          <w:rFonts w:hint="eastAsia"/>
        </w:rPr>
        <w:t>application</w:t>
      </w:r>
      <w:r>
        <w:rPr>
          <w:rFonts w:hint="eastAsia"/>
        </w:rPr>
        <w:t>对象是</w:t>
      </w:r>
      <w:r>
        <w:rPr>
          <w:rFonts w:hint="eastAsia"/>
        </w:rPr>
        <w:t>ServletContext</w:t>
      </w:r>
      <w:r>
        <w:rPr>
          <w:rFonts w:hint="eastAsia"/>
        </w:rPr>
        <w:t>的实例，</w:t>
      </w:r>
      <w:r w:rsidRPr="009A4CCA">
        <w:rPr>
          <w:rFonts w:hint="eastAsia"/>
        </w:rPr>
        <w:t>Web</w:t>
      </w:r>
      <w:r w:rsidRPr="009A4CCA">
        <w:rPr>
          <w:rFonts w:hint="eastAsia"/>
        </w:rPr>
        <w:t>应用中的所有</w:t>
      </w:r>
      <w:r w:rsidRPr="009A4CCA">
        <w:rPr>
          <w:rFonts w:hint="eastAsia"/>
        </w:rPr>
        <w:t>Servlet</w:t>
      </w:r>
      <w:r w:rsidRPr="009A4CCA">
        <w:rPr>
          <w:rFonts w:hint="eastAsia"/>
        </w:rPr>
        <w:t>共享同一个</w:t>
      </w:r>
      <w:r>
        <w:rPr>
          <w:rFonts w:hint="eastAsia"/>
        </w:rPr>
        <w:t>application</w:t>
      </w:r>
      <w:r w:rsidRPr="009A4CCA">
        <w:rPr>
          <w:rFonts w:hint="eastAsia"/>
        </w:rPr>
        <w:t>对象，不同</w:t>
      </w:r>
      <w:r w:rsidRPr="009A4CCA">
        <w:rPr>
          <w:rFonts w:hint="eastAsia"/>
        </w:rPr>
        <w:t>Servlet</w:t>
      </w:r>
      <w:r w:rsidRPr="009A4CCA">
        <w:rPr>
          <w:rFonts w:hint="eastAsia"/>
        </w:rPr>
        <w:t>之间可以通过</w:t>
      </w:r>
      <w:r>
        <w:rPr>
          <w:rFonts w:hint="eastAsia"/>
        </w:rPr>
        <w:t>它</w:t>
      </w:r>
      <w:r w:rsidRPr="009A4CCA">
        <w:rPr>
          <w:rFonts w:hint="eastAsia"/>
        </w:rPr>
        <w:t>实现数据通讯</w:t>
      </w:r>
      <w:r>
        <w:rPr>
          <w:rFonts w:hint="eastAsia"/>
        </w:rPr>
        <w:t>。</w:t>
      </w:r>
    </w:p>
    <w:p w14:paraId="76DD1FC2" w14:textId="77777777" w:rsidR="004C5E85" w:rsidRDefault="004C5E85" w:rsidP="004C5E85">
      <w:pPr>
        <w:spacing w:line="440" w:lineRule="exact"/>
      </w:pPr>
      <w:r>
        <w:rPr>
          <w:rFonts w:hint="eastAsia"/>
        </w:rPr>
        <w:t>请求对象（接口）有两个，</w:t>
      </w:r>
      <w:r>
        <w:t>ServletRequest</w:t>
      </w:r>
      <w:r>
        <w:rPr>
          <w:rFonts w:hint="eastAsia"/>
        </w:rPr>
        <w:t>和</w:t>
      </w:r>
      <w:r>
        <w:rPr>
          <w:rFonts w:hint="eastAsia"/>
        </w:rPr>
        <w:t>H</w:t>
      </w:r>
      <w:r>
        <w:t>ttpServletRequest</w:t>
      </w:r>
      <w:r>
        <w:rPr>
          <w:rFonts w:hint="eastAsia"/>
        </w:rPr>
        <w:t>，常用方法：</w:t>
      </w:r>
    </w:p>
    <w:p w14:paraId="1C18444C" w14:textId="77777777" w:rsidR="004C5E85" w:rsidRDefault="004C5E85" w:rsidP="004C5E85">
      <w:pPr>
        <w:spacing w:line="440" w:lineRule="exact"/>
      </w:pPr>
      <w:r>
        <w:rPr>
          <w:rFonts w:hint="eastAsia"/>
        </w:rPr>
        <w:t>getParameter("</w:t>
      </w:r>
      <w:r>
        <w:rPr>
          <w:rFonts w:hint="eastAsia"/>
        </w:rPr>
        <w:t>参数名</w:t>
      </w:r>
      <w:r>
        <w:rPr>
          <w:rFonts w:hint="eastAsia"/>
        </w:rPr>
        <w:t>")--</w:t>
      </w:r>
      <w:r>
        <w:rPr>
          <w:rFonts w:hint="eastAsia"/>
        </w:rPr>
        <w:t>根据参数名获取参数的值</w:t>
      </w:r>
    </w:p>
    <w:p w14:paraId="6A00E3F6" w14:textId="77777777" w:rsidR="004C5E85" w:rsidRDefault="004C5E85" w:rsidP="004C5E85">
      <w:pPr>
        <w:spacing w:line="440" w:lineRule="exact"/>
      </w:pPr>
      <w:r>
        <w:rPr>
          <w:rFonts w:hint="eastAsia"/>
        </w:rPr>
        <w:t>getParameterValues()--</w:t>
      </w:r>
      <w:r>
        <w:rPr>
          <w:rFonts w:hint="eastAsia"/>
        </w:rPr>
        <w:t>获取到所有参数的值并存入数组</w:t>
      </w:r>
    </w:p>
    <w:p w14:paraId="3F3631BA" w14:textId="77777777" w:rsidR="004C5E85" w:rsidRDefault="004C5E85" w:rsidP="004C5E85">
      <w:pPr>
        <w:spacing w:line="440" w:lineRule="exact"/>
      </w:pPr>
      <w:r>
        <w:rPr>
          <w:rFonts w:hint="eastAsia"/>
        </w:rPr>
        <w:t>setCharacterEncoding()--</w:t>
      </w:r>
      <w:r>
        <w:rPr>
          <w:rFonts w:hint="eastAsia"/>
        </w:rPr>
        <w:t>设置请求的字符编码方式</w:t>
      </w:r>
    </w:p>
    <w:p w14:paraId="1D1E92DA" w14:textId="77777777" w:rsidR="004C5E85" w:rsidRDefault="004C5E85" w:rsidP="004C5E85">
      <w:pPr>
        <w:spacing w:line="440" w:lineRule="exact"/>
      </w:pPr>
      <w:r>
        <w:rPr>
          <w:rFonts w:hint="eastAsia"/>
        </w:rPr>
        <w:t>getCharacterEncoding()--</w:t>
      </w:r>
      <w:r>
        <w:rPr>
          <w:rFonts w:hint="eastAsia"/>
        </w:rPr>
        <w:t>返回字符编码方式</w:t>
      </w:r>
    </w:p>
    <w:p w14:paraId="38F46659" w14:textId="77777777" w:rsidR="004C5E85" w:rsidRDefault="004C5E85" w:rsidP="004C5E85">
      <w:pPr>
        <w:spacing w:line="440" w:lineRule="exact"/>
      </w:pPr>
      <w:r>
        <w:rPr>
          <w:rFonts w:hint="eastAsia"/>
        </w:rPr>
        <w:t>setAttribute(String,Object)--</w:t>
      </w:r>
      <w:r>
        <w:rPr>
          <w:rFonts w:hint="eastAsia"/>
        </w:rPr>
        <w:t>存储此请求中的属性</w:t>
      </w:r>
    </w:p>
    <w:p w14:paraId="1307442B" w14:textId="77777777" w:rsidR="004C5E85" w:rsidRPr="000E2AD9" w:rsidRDefault="004C5E85" w:rsidP="004C5E85">
      <w:pPr>
        <w:spacing w:line="440" w:lineRule="exact"/>
      </w:pPr>
      <w:r>
        <w:rPr>
          <w:rFonts w:hint="eastAsia"/>
        </w:rPr>
        <w:t>getAttribute(Stringname)</w:t>
      </w:r>
      <w:r>
        <w:rPr>
          <w:rFonts w:hint="eastAsia"/>
        </w:rPr>
        <w:tab/>
        <w:t>--</w:t>
      </w:r>
      <w:r>
        <w:rPr>
          <w:rFonts w:hint="eastAsia"/>
        </w:rPr>
        <w:t>返回指定属性的属性值。</w:t>
      </w:r>
    </w:p>
    <w:p w14:paraId="18CEE550" w14:textId="77777777" w:rsidR="004C5E85" w:rsidRDefault="004C5E85" w:rsidP="004C5E85">
      <w:pPr>
        <w:spacing w:line="440" w:lineRule="exact"/>
      </w:pPr>
      <w:r>
        <w:rPr>
          <w:rFonts w:hint="eastAsia"/>
        </w:rPr>
        <w:t>响应</w:t>
      </w:r>
      <w:r w:rsidRPr="000E2AD9">
        <w:rPr>
          <w:rFonts w:hint="eastAsia"/>
        </w:rPr>
        <w:t>对象</w:t>
      </w:r>
      <w:r>
        <w:rPr>
          <w:rFonts w:hint="eastAsia"/>
        </w:rPr>
        <w:t>（接口）</w:t>
      </w:r>
      <w:r w:rsidRPr="000E2AD9">
        <w:rPr>
          <w:rFonts w:hint="eastAsia"/>
        </w:rPr>
        <w:t>有两个，</w:t>
      </w:r>
      <w:r w:rsidRPr="000E2AD9">
        <w:t>ServletResponse</w:t>
      </w:r>
      <w:r w:rsidRPr="000E2AD9">
        <w:rPr>
          <w:rFonts w:hint="eastAsia"/>
        </w:rPr>
        <w:t>和</w:t>
      </w:r>
      <w:r w:rsidRPr="000E2AD9">
        <w:rPr>
          <w:rFonts w:hint="eastAsia"/>
        </w:rPr>
        <w:t>H</w:t>
      </w:r>
      <w:r w:rsidRPr="000E2AD9">
        <w:t>ttpServletResponse</w:t>
      </w:r>
      <w:r w:rsidRPr="000E2AD9">
        <w:rPr>
          <w:rFonts w:hint="eastAsia"/>
        </w:rPr>
        <w:t>，常用方法：</w:t>
      </w:r>
    </w:p>
    <w:p w14:paraId="543FF0AC" w14:textId="77777777" w:rsidR="004C5E85" w:rsidRDefault="004C5E85" w:rsidP="004C5E85">
      <w:pPr>
        <w:spacing w:line="440" w:lineRule="exact"/>
      </w:pPr>
      <w:r>
        <w:rPr>
          <w:rFonts w:hint="eastAsia"/>
        </w:rPr>
        <w:t>setContentType("</w:t>
      </w:r>
      <w:r>
        <w:rPr>
          <w:rFonts w:hint="eastAsia"/>
        </w:rPr>
        <w:t>参数名</w:t>
      </w:r>
      <w:r>
        <w:rPr>
          <w:rFonts w:hint="eastAsia"/>
        </w:rPr>
        <w:t>")--</w:t>
      </w:r>
      <w:r>
        <w:rPr>
          <w:rFonts w:hint="eastAsia"/>
        </w:rPr>
        <w:t>设置响应的字符编码方式</w:t>
      </w:r>
    </w:p>
    <w:p w14:paraId="3400E2AF" w14:textId="77777777" w:rsidR="004C5E85" w:rsidRDefault="004C5E85" w:rsidP="004C5E85">
      <w:pPr>
        <w:spacing w:line="440" w:lineRule="exact"/>
      </w:pPr>
      <w:r>
        <w:rPr>
          <w:rFonts w:hint="eastAsia"/>
        </w:rPr>
        <w:t>sendRedirect()--</w:t>
      </w:r>
      <w:r>
        <w:rPr>
          <w:rFonts w:hint="eastAsia"/>
        </w:rPr>
        <w:t>完成重定向</w:t>
      </w:r>
    </w:p>
    <w:p w14:paraId="21051224" w14:textId="77777777" w:rsidR="004C5E85" w:rsidRDefault="004C5E85" w:rsidP="004C5E85">
      <w:pPr>
        <w:spacing w:line="440" w:lineRule="exact"/>
      </w:pPr>
      <w:r>
        <w:rPr>
          <w:rFonts w:hint="eastAsia"/>
        </w:rPr>
        <w:t>getOutputStream()--</w:t>
      </w:r>
      <w:r>
        <w:rPr>
          <w:rFonts w:hint="eastAsia"/>
        </w:rPr>
        <w:t>获取字节输出流</w:t>
      </w:r>
    </w:p>
    <w:p w14:paraId="5A95BC41" w14:textId="77777777" w:rsidR="004C5E85" w:rsidRDefault="004C5E85" w:rsidP="004C5E85">
      <w:pPr>
        <w:spacing w:line="440" w:lineRule="exact"/>
      </w:pPr>
      <w:r>
        <w:rPr>
          <w:rFonts w:hint="eastAsia"/>
        </w:rPr>
        <w:t>getWriter()--</w:t>
      </w:r>
      <w:r>
        <w:rPr>
          <w:rFonts w:hint="eastAsia"/>
        </w:rPr>
        <w:t>获取字符输出流</w:t>
      </w:r>
    </w:p>
    <w:p w14:paraId="3D63E6E6" w14:textId="77777777" w:rsidR="004C5E85" w:rsidRDefault="004C5E85" w:rsidP="004C5E85">
      <w:pPr>
        <w:spacing w:line="440" w:lineRule="exact"/>
      </w:pPr>
      <w:r>
        <w:rPr>
          <w:rFonts w:hint="eastAsia"/>
        </w:rPr>
        <w:t>setHeader("Access-Control-Allow-Origin","*");--</w:t>
      </w:r>
      <w:r>
        <w:rPr>
          <w:rFonts w:hint="eastAsia"/>
        </w:rPr>
        <w:t>专门用来解决跨域问题。</w:t>
      </w:r>
    </w:p>
    <w:p w14:paraId="3C9DE4DD" w14:textId="77777777" w:rsidR="004C5E85" w:rsidRDefault="004C5E85" w:rsidP="004C5E85">
      <w:pPr>
        <w:spacing w:line="440" w:lineRule="exact"/>
      </w:pPr>
      <w:r w:rsidRPr="003534C4">
        <w:rPr>
          <w:rFonts w:hint="eastAsia"/>
        </w:rPr>
        <w:t>S</w:t>
      </w:r>
      <w:r w:rsidRPr="003534C4">
        <w:t>ervletContext</w:t>
      </w:r>
      <w:r>
        <w:t>.</w:t>
      </w:r>
      <w:r w:rsidRPr="00562B5F">
        <w:rPr>
          <w:rFonts w:hint="eastAsia"/>
        </w:rPr>
        <w:t>getInitParameter</w:t>
      </w:r>
      <w:r>
        <w:t>()--</w:t>
      </w:r>
      <w:r w:rsidRPr="00562B5F">
        <w:rPr>
          <w:rFonts w:hint="eastAsia"/>
        </w:rPr>
        <w:t>获取</w:t>
      </w:r>
      <w:r w:rsidRPr="00562B5F">
        <w:rPr>
          <w:rFonts w:hint="eastAsia"/>
        </w:rPr>
        <w:t>Tomcat</w:t>
      </w:r>
      <w:r w:rsidRPr="00562B5F">
        <w:rPr>
          <w:rFonts w:hint="eastAsia"/>
        </w:rPr>
        <w:t>的</w:t>
      </w:r>
      <w:r w:rsidRPr="00562B5F">
        <w:rPr>
          <w:rFonts w:hint="eastAsia"/>
        </w:rPr>
        <w:t>server.xml</w:t>
      </w:r>
      <w:r w:rsidRPr="00562B5F">
        <w:rPr>
          <w:rFonts w:hint="eastAsia"/>
        </w:rPr>
        <w:t>中设置</w:t>
      </w:r>
      <w:r w:rsidRPr="00562B5F">
        <w:t>ServletContext</w:t>
      </w:r>
      <w:r w:rsidRPr="00562B5F">
        <w:rPr>
          <w:rFonts w:hint="eastAsia"/>
        </w:rPr>
        <w:t>的初始化参数</w:t>
      </w:r>
      <w:r>
        <w:rPr>
          <w:rFonts w:hint="eastAsia"/>
        </w:rPr>
        <w:t>。</w:t>
      </w:r>
    </w:p>
    <w:p w14:paraId="1061CDED" w14:textId="77777777" w:rsidR="004C5E85" w:rsidRDefault="004C5E85" w:rsidP="004C5E85">
      <w:pPr>
        <w:spacing w:line="440" w:lineRule="exact"/>
      </w:pPr>
      <w:r w:rsidRPr="00775250">
        <w:t>ServletConfig</w:t>
      </w:r>
      <w:r>
        <w:rPr>
          <w:rFonts w:hint="eastAsia"/>
        </w:rPr>
        <w:t>.</w:t>
      </w:r>
      <w:r>
        <w:t>getInitParameter()--</w:t>
      </w:r>
      <w:r w:rsidRPr="00B62D7F">
        <w:t>Returns a String containing the value of the named initialization parameter, or null if the parameter does not exist.</w:t>
      </w:r>
    </w:p>
    <w:p w14:paraId="1325B632" w14:textId="77777777" w:rsidR="004C5E85" w:rsidRDefault="004C5E85" w:rsidP="004C5E85">
      <w:pPr>
        <w:spacing w:line="440" w:lineRule="exact"/>
      </w:pPr>
      <w:r w:rsidRPr="00775250">
        <w:rPr>
          <w:rFonts w:hint="eastAsia"/>
        </w:rPr>
        <w:t>S</w:t>
      </w:r>
      <w:r w:rsidRPr="00775250">
        <w:t>ervletContext</w:t>
      </w:r>
      <w:r>
        <w:t>.getInitParameter()--</w:t>
      </w:r>
      <w:r w:rsidRPr="00B62D7F">
        <w:t xml:space="preserve">Returns a String containing the value of the named </w:t>
      </w:r>
      <w:r w:rsidRPr="00310CB1">
        <w:rPr>
          <w:color w:val="FF0000"/>
        </w:rPr>
        <w:t>context-wide</w:t>
      </w:r>
      <w:r w:rsidRPr="00B62D7F">
        <w:t xml:space="preserve"> initialization parameter, or null if the parameter does not exist.</w:t>
      </w:r>
    </w:p>
    <w:p w14:paraId="28CB5F60" w14:textId="77777777" w:rsidR="004C5E85" w:rsidRPr="00510796" w:rsidRDefault="00000000" w:rsidP="004C5E85">
      <w:pPr>
        <w:spacing w:line="440" w:lineRule="exact"/>
      </w:pPr>
      <w:hyperlink r:id="rId113" w:anchor="summary" w:history="1">
        <w:r w:rsidR="004C5E85" w:rsidRPr="00E56E27">
          <w:rPr>
            <w:rStyle w:val="a9"/>
            <w:rFonts w:hint="eastAsia"/>
          </w:rPr>
          <w:t>下列有关</w:t>
        </w:r>
        <w:r w:rsidR="004C5E85" w:rsidRPr="00E56E27">
          <w:rPr>
            <w:rStyle w:val="a9"/>
            <w:rFonts w:hint="eastAsia"/>
          </w:rPr>
          <w:t>Servlet</w:t>
        </w:r>
        <w:r w:rsidR="004C5E85" w:rsidRPr="00E56E27">
          <w:rPr>
            <w:rStyle w:val="a9"/>
            <w:rFonts w:hint="eastAsia"/>
          </w:rPr>
          <w:t>的生命周期，说法不正确的是？牛客网</w:t>
        </w:r>
      </w:hyperlink>
      <w:r w:rsidR="004C5E85">
        <w:rPr>
          <w:rFonts w:hint="eastAsia"/>
        </w:rPr>
        <w:t>，</w:t>
      </w:r>
    </w:p>
    <w:p w14:paraId="1D16BD18" w14:textId="77777777" w:rsidR="004C5E85" w:rsidRPr="00510796" w:rsidRDefault="004C5E85" w:rsidP="004C5E85">
      <w:pPr>
        <w:spacing w:line="440" w:lineRule="exact"/>
      </w:pPr>
      <w:r w:rsidRPr="00510796">
        <w:rPr>
          <w:rFonts w:hint="eastAsia"/>
        </w:rPr>
        <w:t>在</w:t>
      </w:r>
      <w:r w:rsidRPr="00510796">
        <w:rPr>
          <w:rFonts w:hint="eastAsia"/>
        </w:rPr>
        <w:t>javax.servlet.Servlet</w:t>
      </w:r>
      <w:r w:rsidRPr="00510796">
        <w:rPr>
          <w:rFonts w:hint="eastAsia"/>
        </w:rPr>
        <w:t>接口中定义了</w:t>
      </w:r>
      <w:r w:rsidRPr="00510796">
        <w:rPr>
          <w:rFonts w:hint="eastAsia"/>
        </w:rPr>
        <w:t>3</w:t>
      </w:r>
      <w:r w:rsidRPr="00510796">
        <w:rPr>
          <w:rFonts w:hint="eastAsia"/>
        </w:rPr>
        <w:t>个方法：</w:t>
      </w:r>
      <w:r w:rsidRPr="00510796">
        <w:rPr>
          <w:rFonts w:hint="eastAsia"/>
        </w:rPr>
        <w:t>init()</w:t>
      </w:r>
      <w:r w:rsidRPr="00510796">
        <w:rPr>
          <w:rFonts w:hint="eastAsia"/>
        </w:rPr>
        <w:t>、</w:t>
      </w:r>
      <w:r w:rsidRPr="00510796">
        <w:rPr>
          <w:rFonts w:hint="eastAsia"/>
        </w:rPr>
        <w:t>service()</w:t>
      </w:r>
      <w:r w:rsidRPr="00510796">
        <w:rPr>
          <w:rFonts w:hint="eastAsia"/>
        </w:rPr>
        <w:t>、</w:t>
      </w:r>
      <w:r w:rsidRPr="00510796">
        <w:rPr>
          <w:rFonts w:hint="eastAsia"/>
        </w:rPr>
        <w:t>destory()</w:t>
      </w:r>
      <w:r w:rsidRPr="00510796">
        <w:rPr>
          <w:rFonts w:hint="eastAsia"/>
        </w:rPr>
        <w:t>，它们分别在</w:t>
      </w:r>
      <w:r w:rsidRPr="00510796">
        <w:rPr>
          <w:rFonts w:hint="eastAsia"/>
        </w:rPr>
        <w:t>Servlet</w:t>
      </w:r>
      <w:r w:rsidRPr="00510796">
        <w:rPr>
          <w:rFonts w:hint="eastAsia"/>
        </w:rPr>
        <w:t>生命周期的不同阶段被</w:t>
      </w:r>
      <w:r w:rsidRPr="00510796">
        <w:rPr>
          <w:rFonts w:hint="eastAsia"/>
        </w:rPr>
        <w:t>Servlet</w:t>
      </w:r>
      <w:r w:rsidRPr="00510796">
        <w:rPr>
          <w:rFonts w:hint="eastAsia"/>
        </w:rPr>
        <w:t>容器调用。</w:t>
      </w:r>
    </w:p>
    <w:p w14:paraId="0C6105AF" w14:textId="77777777" w:rsidR="004C5E85" w:rsidRPr="00510796" w:rsidRDefault="004C5E85" w:rsidP="004C5E85">
      <w:pPr>
        <w:spacing w:line="440" w:lineRule="exact"/>
      </w:pPr>
      <w:r w:rsidRPr="00510796">
        <w:t>Servlet</w:t>
      </w:r>
      <w:r w:rsidRPr="00510796">
        <w:rPr>
          <w:rFonts w:hint="eastAsia"/>
        </w:rPr>
        <w:t>生命周期的三个阶段：</w:t>
      </w:r>
    </w:p>
    <w:p w14:paraId="0123B463" w14:textId="77777777" w:rsidR="004C5E85" w:rsidRPr="00510796" w:rsidRDefault="004C5E85" w:rsidP="004C5E85">
      <w:pPr>
        <w:spacing w:line="440" w:lineRule="exact"/>
      </w:pPr>
      <w:r w:rsidRPr="00510796">
        <w:rPr>
          <w:rFonts w:hint="eastAsia"/>
        </w:rPr>
        <w:t>1)</w:t>
      </w:r>
      <w:r w:rsidRPr="00510796">
        <w:rPr>
          <w:rFonts w:hint="eastAsia"/>
        </w:rPr>
        <w:t>初始化阶段，</w:t>
      </w:r>
      <w:r w:rsidRPr="00510796">
        <w:rPr>
          <w:rFonts w:hint="eastAsia"/>
        </w:rPr>
        <w:t>init()</w:t>
      </w:r>
      <w:r>
        <w:rPr>
          <w:rFonts w:hint="eastAsia"/>
        </w:rPr>
        <w:t>。</w:t>
      </w:r>
    </w:p>
    <w:p w14:paraId="51CBFB14" w14:textId="77777777" w:rsidR="004C5E85" w:rsidRPr="00510796" w:rsidRDefault="004C5E85" w:rsidP="004C5E85">
      <w:pPr>
        <w:spacing w:line="440" w:lineRule="exact"/>
      </w:pPr>
      <w:r w:rsidRPr="00510796">
        <w:rPr>
          <w:rFonts w:hint="eastAsia"/>
        </w:rPr>
        <w:t>2)</w:t>
      </w:r>
      <w:r w:rsidRPr="00510796">
        <w:rPr>
          <w:rFonts w:hint="eastAsia"/>
        </w:rPr>
        <w:t>运行时阶段，</w:t>
      </w:r>
      <w:r w:rsidRPr="00510796">
        <w:rPr>
          <w:rFonts w:hint="eastAsia"/>
        </w:rPr>
        <w:t>service()</w:t>
      </w:r>
      <w:r w:rsidRPr="00510796">
        <w:rPr>
          <w:rFonts w:hint="eastAsia"/>
        </w:rPr>
        <w:t>、</w:t>
      </w:r>
      <w:r w:rsidRPr="00510796">
        <w:rPr>
          <w:rFonts w:hint="eastAsia"/>
        </w:rPr>
        <w:t>doGet</w:t>
      </w:r>
      <w:r w:rsidRPr="00510796">
        <w:t>()</w:t>
      </w:r>
      <w:r>
        <w:rPr>
          <w:rFonts w:hint="eastAsia"/>
        </w:rPr>
        <w:t>/</w:t>
      </w:r>
      <w:r w:rsidRPr="00510796">
        <w:t>doPost()</w:t>
      </w:r>
      <w:r>
        <w:rPr>
          <w:rFonts w:hint="eastAsia"/>
        </w:rPr>
        <w:t>。</w:t>
      </w:r>
    </w:p>
    <w:p w14:paraId="196C0230" w14:textId="77777777" w:rsidR="004C5E85" w:rsidRDefault="004C5E85" w:rsidP="004C5E85">
      <w:pPr>
        <w:spacing w:line="440" w:lineRule="exact"/>
      </w:pPr>
      <w:r w:rsidRPr="00510796">
        <w:rPr>
          <w:rFonts w:hint="eastAsia"/>
        </w:rPr>
        <w:t>3)</w:t>
      </w:r>
      <w:r w:rsidRPr="00510796">
        <w:rPr>
          <w:rFonts w:hint="eastAsia"/>
        </w:rPr>
        <w:t>销毁阶段，</w:t>
      </w:r>
      <w:r w:rsidRPr="00510796">
        <w:rPr>
          <w:rFonts w:hint="eastAsia"/>
        </w:rPr>
        <w:t>destroy()</w:t>
      </w:r>
      <w:r w:rsidRPr="00510796">
        <w:rPr>
          <w:rFonts w:hint="eastAsia"/>
        </w:rPr>
        <w:t>。</w:t>
      </w:r>
      <w:r>
        <w:rPr>
          <w:rFonts w:hint="eastAsia"/>
        </w:rPr>
        <w:t>（不管是谁的生命周期通常都是这三个阶段，比如</w:t>
      </w:r>
      <w:r>
        <w:rPr>
          <w:rFonts w:hint="eastAsia"/>
        </w:rPr>
        <w:t>Vue</w:t>
      </w:r>
      <w:r>
        <w:rPr>
          <w:rFonts w:hint="eastAsia"/>
        </w:rPr>
        <w:t>对象。）</w:t>
      </w:r>
    </w:p>
    <w:p w14:paraId="5F9CBB29" w14:textId="77777777" w:rsidR="004C5E85" w:rsidRDefault="004C5E85" w:rsidP="004C5E85">
      <w:pPr>
        <w:spacing w:line="440" w:lineRule="exact"/>
      </w:pPr>
      <w:r w:rsidRPr="00A90A54">
        <w:rPr>
          <w:color w:val="FF0000"/>
        </w:rPr>
        <w:t>i</w:t>
      </w:r>
      <w:r w:rsidRPr="00A90A54">
        <w:rPr>
          <w:rFonts w:hint="eastAsia"/>
          <w:color w:val="FF0000"/>
        </w:rPr>
        <w:t>nit(</w:t>
      </w:r>
      <w:r w:rsidRPr="00A90A54">
        <w:rPr>
          <w:color w:val="FF0000"/>
        </w:rPr>
        <w:t>)</w:t>
      </w:r>
      <w:r w:rsidRPr="00DE376E">
        <w:rPr>
          <w:rFonts w:hint="eastAsia"/>
        </w:rPr>
        <w:t>被设计成只调用一次。它在第一次创建</w:t>
      </w:r>
      <w:r w:rsidRPr="00DE376E">
        <w:rPr>
          <w:rFonts w:hint="eastAsia"/>
        </w:rPr>
        <w:t>Servlet</w:t>
      </w:r>
      <w:r w:rsidRPr="00DE376E">
        <w:rPr>
          <w:rFonts w:hint="eastAsia"/>
        </w:rPr>
        <w:t>时被调用，在后续每次用户请求时不再调用。</w:t>
      </w:r>
    </w:p>
    <w:p w14:paraId="1AC4F7ED" w14:textId="77777777" w:rsidR="004C5E85" w:rsidRDefault="004C5E85" w:rsidP="004C5E85">
      <w:pPr>
        <w:spacing w:line="440" w:lineRule="exact"/>
      </w:pPr>
      <w:r w:rsidRPr="00A90A54">
        <w:rPr>
          <w:rFonts w:hint="eastAsia"/>
          <w:color w:val="FF0000"/>
        </w:rPr>
        <w:lastRenderedPageBreak/>
        <w:t>service()</w:t>
      </w:r>
      <w:r>
        <w:rPr>
          <w:rFonts w:hint="eastAsia"/>
        </w:rPr>
        <w:t>是</w:t>
      </w:r>
      <w:r>
        <w:rPr>
          <w:rFonts w:hint="eastAsia"/>
        </w:rPr>
        <w:t>Servlet</w:t>
      </w:r>
      <w:r>
        <w:rPr>
          <w:rFonts w:hint="eastAsia"/>
        </w:rPr>
        <w:t>的核心，每当一个客户请求一个</w:t>
      </w:r>
      <w:r>
        <w:rPr>
          <w:rFonts w:hint="eastAsia"/>
        </w:rPr>
        <w:t>HttpServlet</w:t>
      </w:r>
      <w:r>
        <w:rPr>
          <w:rFonts w:hint="eastAsia"/>
        </w:rPr>
        <w:t>对象，该对象的</w:t>
      </w:r>
      <w:r>
        <w:rPr>
          <w:rFonts w:hint="eastAsia"/>
        </w:rPr>
        <w:t>service()</w:t>
      </w:r>
      <w:r>
        <w:rPr>
          <w:rFonts w:hint="eastAsia"/>
        </w:rPr>
        <w:t>方法就要调用，而且传递给这个方法一个</w:t>
      </w:r>
      <w:r>
        <w:rPr>
          <w:rFonts w:hint="eastAsia"/>
        </w:rPr>
        <w:t>ServletRequest</w:t>
      </w:r>
      <w:r>
        <w:rPr>
          <w:rFonts w:hint="eastAsia"/>
        </w:rPr>
        <w:t>对象和一个</w:t>
      </w:r>
      <w:r>
        <w:rPr>
          <w:rFonts w:hint="eastAsia"/>
        </w:rPr>
        <w:t>ServletResponse</w:t>
      </w:r>
      <w:r>
        <w:rPr>
          <w:rFonts w:hint="eastAsia"/>
        </w:rPr>
        <w:t>对象作为参数。（查</w:t>
      </w:r>
      <w:r>
        <w:rPr>
          <w:rFonts w:hint="eastAsia"/>
        </w:rPr>
        <w:t>API</w:t>
      </w:r>
      <w:r>
        <w:rPr>
          <w:rFonts w:hint="eastAsia"/>
        </w:rPr>
        <w:t>了解</w:t>
      </w:r>
      <w:r w:rsidRPr="00E92A82">
        <w:rPr>
          <w:rFonts w:hint="eastAsia"/>
        </w:rPr>
        <w:t>ServletRequest</w:t>
      </w:r>
      <w:r>
        <w:rPr>
          <w:rFonts w:hint="eastAsia"/>
        </w:rPr>
        <w:t>、</w:t>
      </w:r>
      <w:r w:rsidRPr="00E92A82">
        <w:rPr>
          <w:rFonts w:hint="eastAsia"/>
        </w:rPr>
        <w:t>ServletResponse</w:t>
      </w:r>
      <w:r>
        <w:rPr>
          <w:rFonts w:hint="eastAsia"/>
        </w:rPr>
        <w:t>更多。）</w:t>
      </w:r>
    </w:p>
    <w:p w14:paraId="11680562" w14:textId="77777777" w:rsidR="004C5E85" w:rsidRDefault="004C5E85" w:rsidP="004C5E85">
      <w:pPr>
        <w:spacing w:line="440" w:lineRule="exact"/>
      </w:pPr>
      <w:r>
        <w:rPr>
          <w:rFonts w:hint="eastAsia"/>
        </w:rPr>
        <w:t>GET</w:t>
      </w:r>
      <w:r>
        <w:rPr>
          <w:rFonts w:hint="eastAsia"/>
        </w:rPr>
        <w:t>请求来自于一个</w:t>
      </w:r>
      <w:r>
        <w:rPr>
          <w:rFonts w:hint="eastAsia"/>
        </w:rPr>
        <w:t>URL</w:t>
      </w:r>
      <w:r>
        <w:rPr>
          <w:rFonts w:hint="eastAsia"/>
        </w:rPr>
        <w:t>的正常请求，或者来自于一个未指定</w:t>
      </w:r>
      <w:r>
        <w:rPr>
          <w:rFonts w:hint="eastAsia"/>
        </w:rPr>
        <w:t>METHOD</w:t>
      </w:r>
      <w:r>
        <w:rPr>
          <w:rFonts w:hint="eastAsia"/>
        </w:rPr>
        <w:t>的</w:t>
      </w:r>
      <w:r>
        <w:rPr>
          <w:rFonts w:hint="eastAsia"/>
        </w:rPr>
        <w:t>HTML</w:t>
      </w:r>
      <w:r>
        <w:rPr>
          <w:rFonts w:hint="eastAsia"/>
        </w:rPr>
        <w:t>表单，它由</w:t>
      </w:r>
      <w:r>
        <w:rPr>
          <w:rFonts w:hint="eastAsia"/>
        </w:rPr>
        <w:t>doGet()</w:t>
      </w:r>
      <w:r>
        <w:rPr>
          <w:rFonts w:hint="eastAsia"/>
        </w:rPr>
        <w:t>方法处理。</w:t>
      </w:r>
    </w:p>
    <w:p w14:paraId="5EA3429D" w14:textId="77777777" w:rsidR="004C5E85" w:rsidRDefault="004C5E85" w:rsidP="004C5E85">
      <w:pPr>
        <w:spacing w:line="440" w:lineRule="exact"/>
      </w:pPr>
      <w:r>
        <w:rPr>
          <w:rFonts w:hint="eastAsia"/>
        </w:rPr>
        <w:t>POST</w:t>
      </w:r>
      <w:r>
        <w:rPr>
          <w:rFonts w:hint="eastAsia"/>
        </w:rPr>
        <w:t>请求来自于一个特别指定了</w:t>
      </w:r>
      <w:r>
        <w:rPr>
          <w:rFonts w:hint="eastAsia"/>
        </w:rPr>
        <w:t>METHOD</w:t>
      </w:r>
      <w:r>
        <w:rPr>
          <w:rFonts w:hint="eastAsia"/>
        </w:rPr>
        <w:t>为</w:t>
      </w:r>
      <w:r>
        <w:rPr>
          <w:rFonts w:hint="eastAsia"/>
        </w:rPr>
        <w:t>POST</w:t>
      </w:r>
      <w:r>
        <w:rPr>
          <w:rFonts w:hint="eastAsia"/>
        </w:rPr>
        <w:t>的</w:t>
      </w:r>
      <w:r>
        <w:rPr>
          <w:rFonts w:hint="eastAsia"/>
        </w:rPr>
        <w:t>HTML</w:t>
      </w:r>
      <w:r>
        <w:rPr>
          <w:rFonts w:hint="eastAsia"/>
        </w:rPr>
        <w:t>表单，它由</w:t>
      </w:r>
      <w:r>
        <w:rPr>
          <w:rFonts w:hint="eastAsia"/>
        </w:rPr>
        <w:t>doPost()</w:t>
      </w:r>
      <w:r>
        <w:rPr>
          <w:rFonts w:hint="eastAsia"/>
        </w:rPr>
        <w:t>方法处理。</w:t>
      </w:r>
    </w:p>
    <w:p w14:paraId="383F5BD9" w14:textId="77777777" w:rsidR="004C5E85" w:rsidRDefault="004C5E85" w:rsidP="004C5E85">
      <w:pPr>
        <w:spacing w:line="440" w:lineRule="exact"/>
      </w:pPr>
      <w:r w:rsidRPr="00A90A54">
        <w:rPr>
          <w:rFonts w:hint="eastAsia"/>
          <w:color w:val="FF0000"/>
        </w:rPr>
        <w:t>destroy()</w:t>
      </w:r>
      <w:r w:rsidRPr="0011453D">
        <w:rPr>
          <w:rFonts w:hint="eastAsia"/>
        </w:rPr>
        <w:t>方法只会被调用一次，在</w:t>
      </w:r>
      <w:r w:rsidRPr="0011453D">
        <w:rPr>
          <w:rFonts w:hint="eastAsia"/>
        </w:rPr>
        <w:t>Servlet</w:t>
      </w:r>
      <w:r w:rsidRPr="0011453D">
        <w:rPr>
          <w:rFonts w:hint="eastAsia"/>
        </w:rPr>
        <w:t>生命周期结束时被调用。</w:t>
      </w:r>
    </w:p>
    <w:p w14:paraId="71B3735D" w14:textId="77777777" w:rsidR="004C5E85" w:rsidRDefault="00000000" w:rsidP="004C5E85">
      <w:pPr>
        <w:spacing w:line="440" w:lineRule="exact"/>
      </w:pPr>
      <w:hyperlink r:id="rId114" w:history="1">
        <w:r w:rsidR="004C5E85" w:rsidRPr="002C3554">
          <w:rPr>
            <w:rStyle w:val="a9"/>
            <w:rFonts w:hint="eastAsia"/>
          </w:rPr>
          <w:t>Servlet</w:t>
        </w:r>
        <w:r w:rsidR="004C5E85" w:rsidRPr="002C3554">
          <w:rPr>
            <w:rStyle w:val="a9"/>
            <w:rFonts w:hint="eastAsia"/>
          </w:rPr>
          <w:t>实现的三种方式</w:t>
        </w:r>
        <w:r w:rsidR="004C5E85" w:rsidRPr="002C3554">
          <w:rPr>
            <w:rStyle w:val="a9"/>
            <w:rFonts w:hint="eastAsia"/>
          </w:rPr>
          <w:t>.png</w:t>
        </w:r>
      </w:hyperlink>
      <w:r w:rsidR="004C5E85">
        <w:rPr>
          <w:rFonts w:hint="eastAsia"/>
        </w:rPr>
        <w:t>，</w:t>
      </w:r>
    </w:p>
    <w:p w14:paraId="0C5DA755" w14:textId="77777777" w:rsidR="004C5E85" w:rsidRDefault="004C5E85" w:rsidP="004C5E85">
      <w:pPr>
        <w:spacing w:line="440" w:lineRule="exact"/>
      </w:pPr>
      <w:r>
        <w:rPr>
          <w:rFonts w:hint="eastAsia"/>
        </w:rPr>
        <w:t>创建</w:t>
      </w:r>
      <w:r>
        <w:rPr>
          <w:rFonts w:hint="eastAsia"/>
        </w:rPr>
        <w:t>Servlet</w:t>
      </w:r>
      <w:r>
        <w:rPr>
          <w:rFonts w:hint="eastAsia"/>
        </w:rPr>
        <w:t>类的三种方式：</w:t>
      </w:r>
    </w:p>
    <w:p w14:paraId="7FE914C2" w14:textId="77777777" w:rsidR="004C5E85" w:rsidRDefault="004C5E85" w:rsidP="004C5E85">
      <w:pPr>
        <w:spacing w:line="440" w:lineRule="exact"/>
      </w:pPr>
      <w:r w:rsidRPr="00510796">
        <w:rPr>
          <w:rFonts w:hint="eastAsia"/>
        </w:rPr>
        <w:t>1)</w:t>
      </w:r>
      <w:r>
        <w:rPr>
          <w:rFonts w:hint="eastAsia"/>
        </w:rPr>
        <w:t>实现</w:t>
      </w:r>
      <w:r>
        <w:rPr>
          <w:rFonts w:hint="eastAsia"/>
        </w:rPr>
        <w:t>javax.servlet.Servlet</w:t>
      </w:r>
      <w:r>
        <w:rPr>
          <w:rFonts w:hint="eastAsia"/>
        </w:rPr>
        <w:t>接口，重写其全部方法。</w:t>
      </w:r>
    </w:p>
    <w:p w14:paraId="2BCE4F1D" w14:textId="77777777" w:rsidR="004C5E85" w:rsidRDefault="004C5E85" w:rsidP="004C5E85">
      <w:pPr>
        <w:spacing w:line="440" w:lineRule="exact"/>
      </w:pPr>
      <w:r w:rsidRPr="00510796">
        <w:rPr>
          <w:rFonts w:hint="eastAsia"/>
        </w:rPr>
        <w:t>2)</w:t>
      </w:r>
      <w:r>
        <w:rPr>
          <w:rFonts w:hint="eastAsia"/>
        </w:rPr>
        <w:t>继承</w:t>
      </w:r>
      <w:r>
        <w:rPr>
          <w:rFonts w:hint="eastAsia"/>
        </w:rPr>
        <w:t>javax.servlet.GenericServlet</w:t>
      </w:r>
      <w:r>
        <w:rPr>
          <w:rFonts w:hint="eastAsia"/>
        </w:rPr>
        <w:t>抽象类，重写</w:t>
      </w:r>
      <w:r>
        <w:rPr>
          <w:rFonts w:hint="eastAsia"/>
        </w:rPr>
        <w:t>service()</w:t>
      </w:r>
      <w:r>
        <w:rPr>
          <w:rFonts w:hint="eastAsia"/>
        </w:rPr>
        <w:t>方法。</w:t>
      </w:r>
    </w:p>
    <w:p w14:paraId="24BDD019" w14:textId="77777777" w:rsidR="004C5E85" w:rsidRPr="00B268EB" w:rsidRDefault="004C5E85" w:rsidP="004C5E85">
      <w:pPr>
        <w:spacing w:line="440" w:lineRule="exact"/>
      </w:pPr>
      <w:r w:rsidRPr="00510796">
        <w:rPr>
          <w:rFonts w:hint="eastAsia"/>
        </w:rPr>
        <w:t>3)</w:t>
      </w:r>
      <w:r>
        <w:rPr>
          <w:rFonts w:hint="eastAsia"/>
        </w:rPr>
        <w:t>继承</w:t>
      </w:r>
      <w:r>
        <w:rPr>
          <w:rFonts w:hint="eastAsia"/>
        </w:rPr>
        <w:t>javax.servlet.http.HttpServlet</w:t>
      </w:r>
      <w:r>
        <w:rPr>
          <w:rFonts w:hint="eastAsia"/>
        </w:rPr>
        <w:t>抽象类，重写</w:t>
      </w:r>
      <w:r>
        <w:rPr>
          <w:rFonts w:hint="eastAsia"/>
        </w:rPr>
        <w:t>doGet()</w:t>
      </w:r>
      <w:r>
        <w:rPr>
          <w:rFonts w:hint="eastAsia"/>
        </w:rPr>
        <w:t>或</w:t>
      </w:r>
      <w:r>
        <w:rPr>
          <w:rFonts w:hint="eastAsia"/>
        </w:rPr>
        <w:t>doPost()</w:t>
      </w:r>
      <w:r>
        <w:rPr>
          <w:rFonts w:hint="eastAsia"/>
        </w:rPr>
        <w:t>方法。</w:t>
      </w:r>
    </w:p>
    <w:p w14:paraId="20E50A47" w14:textId="77777777" w:rsidR="004C5E85" w:rsidRDefault="004C5E85" w:rsidP="004C5E85">
      <w:pPr>
        <w:spacing w:line="440" w:lineRule="exact"/>
      </w:pPr>
      <w:r>
        <w:rPr>
          <w:rFonts w:hint="eastAsia"/>
        </w:rPr>
        <w:t>值得注意的是，</w:t>
      </w:r>
      <w:r w:rsidRPr="00B268EB">
        <w:rPr>
          <w:rFonts w:hint="eastAsia"/>
        </w:rPr>
        <w:t>通过实现</w:t>
      </w:r>
      <w:r w:rsidRPr="00B268EB">
        <w:rPr>
          <w:rFonts w:hint="eastAsia"/>
        </w:rPr>
        <w:t>Serlvet</w:t>
      </w:r>
      <w:r w:rsidRPr="00B268EB">
        <w:rPr>
          <w:rFonts w:hint="eastAsia"/>
        </w:rPr>
        <w:t>接口或继承</w:t>
      </w:r>
      <w:r w:rsidRPr="00B268EB">
        <w:rPr>
          <w:rFonts w:hint="eastAsia"/>
        </w:rPr>
        <w:t>GenericServlet</w:t>
      </w:r>
      <w:r w:rsidRPr="00B268EB">
        <w:rPr>
          <w:rFonts w:hint="eastAsia"/>
        </w:rPr>
        <w:t>创建的</w:t>
      </w:r>
      <w:r w:rsidRPr="00B268EB">
        <w:rPr>
          <w:rFonts w:hint="eastAsia"/>
        </w:rPr>
        <w:t>Servlet</w:t>
      </w:r>
      <w:r w:rsidRPr="00B268EB">
        <w:rPr>
          <w:rFonts w:hint="eastAsia"/>
        </w:rPr>
        <w:t>类无法使用</w:t>
      </w:r>
      <w:r w:rsidRPr="00B268EB">
        <w:rPr>
          <w:rFonts w:hint="eastAsia"/>
        </w:rPr>
        <w:t>@WebServlet</w:t>
      </w:r>
      <w:r w:rsidRPr="00B268EB">
        <w:rPr>
          <w:rFonts w:hint="eastAsia"/>
        </w:rPr>
        <w:t>注解。</w:t>
      </w:r>
      <w:r>
        <w:rPr>
          <w:rFonts w:hint="eastAsia"/>
        </w:rPr>
        <w:t>（应该能用</w:t>
      </w:r>
      <w:r>
        <w:rPr>
          <w:rFonts w:hint="eastAsia"/>
        </w:rPr>
        <w:t>@RestController</w:t>
      </w:r>
      <w:r>
        <w:rPr>
          <w:rFonts w:hint="eastAsia"/>
        </w:rPr>
        <w:t>。）</w:t>
      </w:r>
    </w:p>
    <w:p w14:paraId="0DC80C4E" w14:textId="77777777" w:rsidR="004C5E85" w:rsidRPr="00F07F66" w:rsidRDefault="004C5E85" w:rsidP="004C5E85">
      <w:pPr>
        <w:spacing w:line="440" w:lineRule="exact"/>
      </w:pPr>
      <w:r>
        <w:rPr>
          <w:rFonts w:hint="eastAsia"/>
        </w:rPr>
        <w:t>@</w:t>
      </w:r>
      <w:r>
        <w:t>Web</w:t>
      </w:r>
      <w:r>
        <w:rPr>
          <w:rFonts w:hint="eastAsia"/>
        </w:rPr>
        <w:t>Servlet</w:t>
      </w:r>
      <w:r>
        <w:t>(</w:t>
      </w:r>
      <w:r>
        <w:rPr>
          <w:rFonts w:hint="eastAsia"/>
        </w:rPr>
        <w:t>定义访问规则</w:t>
      </w:r>
      <w:r>
        <w:rPr>
          <w:rFonts w:hint="eastAsia"/>
        </w:rPr>
        <w:t>)</w:t>
      </w:r>
      <w:r>
        <w:rPr>
          <w:rFonts w:hint="eastAsia"/>
        </w:rPr>
        <w:t>，</w:t>
      </w:r>
      <w:r>
        <w:rPr>
          <w:rFonts w:hint="eastAsia"/>
        </w:rPr>
        <w:t>@WebFilter</w:t>
      </w:r>
      <w:r>
        <w:t>(</w:t>
      </w:r>
      <w:r>
        <w:rPr>
          <w:rFonts w:hint="eastAsia"/>
        </w:rPr>
        <w:t>定义触发规则</w:t>
      </w:r>
      <w:r>
        <w:rPr>
          <w:rFonts w:hint="eastAsia"/>
        </w:rPr>
        <w:t>)</w:t>
      </w:r>
      <w:r>
        <w:rPr>
          <w:rFonts w:hint="eastAsia"/>
        </w:rPr>
        <w:t>。</w:t>
      </w:r>
    </w:p>
    <w:p w14:paraId="4E8CBCE4" w14:textId="77777777" w:rsidR="004C5E85" w:rsidRDefault="004C5E85" w:rsidP="004C5E85">
      <w:pPr>
        <w:spacing w:line="440" w:lineRule="exact"/>
      </w:pPr>
      <w:r>
        <w:rPr>
          <w:rFonts w:hint="eastAsia"/>
        </w:rPr>
        <w:t>Servlet</w:t>
      </w:r>
      <w:r>
        <w:rPr>
          <w:rFonts w:hint="eastAsia"/>
        </w:rPr>
        <w:t>容器启动时，会为每个</w:t>
      </w:r>
      <w:r>
        <w:rPr>
          <w:rFonts w:hint="eastAsia"/>
        </w:rPr>
        <w:t>Web</w:t>
      </w:r>
      <w:r>
        <w:rPr>
          <w:rFonts w:hint="eastAsia"/>
        </w:rPr>
        <w:t>应用（</w:t>
      </w:r>
      <w:r>
        <w:rPr>
          <w:rFonts w:hint="eastAsia"/>
        </w:rPr>
        <w:t>webapps</w:t>
      </w:r>
      <w:r>
        <w:rPr>
          <w:rFonts w:hint="eastAsia"/>
        </w:rPr>
        <w:t>下的每个目录都是一个</w:t>
      </w:r>
      <w:r>
        <w:rPr>
          <w:rFonts w:hint="eastAsia"/>
        </w:rPr>
        <w:t>Web</w:t>
      </w:r>
      <w:r>
        <w:rPr>
          <w:rFonts w:hint="eastAsia"/>
        </w:rPr>
        <w:t>应用）创建一个唯一的</w:t>
      </w:r>
      <w:r>
        <w:rPr>
          <w:rFonts w:hint="eastAsia"/>
        </w:rPr>
        <w:t>ServletContext</w:t>
      </w:r>
      <w:r>
        <w:rPr>
          <w:rFonts w:hint="eastAsia"/>
        </w:rPr>
        <w:t>对象，该对象一般被称为“</w:t>
      </w:r>
      <w:r>
        <w:rPr>
          <w:rFonts w:hint="eastAsia"/>
        </w:rPr>
        <w:t>Servlet</w:t>
      </w:r>
      <w:r>
        <w:rPr>
          <w:rFonts w:hint="eastAsia"/>
        </w:rPr>
        <w:t>上下文”。</w:t>
      </w:r>
    </w:p>
    <w:p w14:paraId="08374548" w14:textId="77777777" w:rsidR="004C5E85" w:rsidRDefault="004C5E85" w:rsidP="004C5E85">
      <w:pPr>
        <w:spacing w:line="440" w:lineRule="exact"/>
      </w:pPr>
      <w:r>
        <w:rPr>
          <w:rFonts w:hint="eastAsia"/>
        </w:rPr>
        <w:t>ServletContext</w:t>
      </w:r>
      <w:r>
        <w:rPr>
          <w:rFonts w:hint="eastAsia"/>
        </w:rPr>
        <w:t>对象的生命周期从</w:t>
      </w:r>
      <w:r>
        <w:rPr>
          <w:rFonts w:hint="eastAsia"/>
        </w:rPr>
        <w:t>Servlet</w:t>
      </w:r>
      <w:r>
        <w:rPr>
          <w:rFonts w:hint="eastAsia"/>
        </w:rPr>
        <w:t>容器启动时开始，到容器关闭或应用被卸载时结束。</w:t>
      </w:r>
    </w:p>
    <w:p w14:paraId="4B699573" w14:textId="77777777" w:rsidR="004C5E85" w:rsidRPr="00510796" w:rsidRDefault="004C5E85" w:rsidP="004C5E85">
      <w:pPr>
        <w:spacing w:line="440" w:lineRule="exact"/>
      </w:pPr>
      <w:r>
        <w:rPr>
          <w:rFonts w:hint="eastAsia"/>
        </w:rPr>
        <w:t>Web</w:t>
      </w:r>
      <w:r>
        <w:rPr>
          <w:rFonts w:hint="eastAsia"/>
        </w:rPr>
        <w:t>应用中的所有</w:t>
      </w:r>
      <w:r>
        <w:rPr>
          <w:rFonts w:hint="eastAsia"/>
        </w:rPr>
        <w:t>Servlet</w:t>
      </w:r>
      <w:r>
        <w:rPr>
          <w:rFonts w:hint="eastAsia"/>
        </w:rPr>
        <w:t>共享同一个</w:t>
      </w:r>
      <w:r>
        <w:rPr>
          <w:rFonts w:hint="eastAsia"/>
        </w:rPr>
        <w:t>ServletContext</w:t>
      </w:r>
      <w:r>
        <w:rPr>
          <w:rFonts w:hint="eastAsia"/>
        </w:rPr>
        <w:t>对象，不同</w:t>
      </w:r>
      <w:r>
        <w:rPr>
          <w:rFonts w:hint="eastAsia"/>
        </w:rPr>
        <w:t>Servlet</w:t>
      </w:r>
      <w:r>
        <w:rPr>
          <w:rFonts w:hint="eastAsia"/>
        </w:rPr>
        <w:t>之间可以通过</w:t>
      </w:r>
      <w:r>
        <w:rPr>
          <w:rFonts w:hint="eastAsia"/>
        </w:rPr>
        <w:t>ServletContext</w:t>
      </w:r>
      <w:r>
        <w:rPr>
          <w:rFonts w:hint="eastAsia"/>
        </w:rPr>
        <w:t>对象实现数据通讯，因此</w:t>
      </w:r>
      <w:r>
        <w:rPr>
          <w:rFonts w:hint="eastAsia"/>
        </w:rPr>
        <w:t>ServletContext</w:t>
      </w:r>
      <w:r>
        <w:rPr>
          <w:rFonts w:hint="eastAsia"/>
        </w:rPr>
        <w:t>对象也被称为</w:t>
      </w:r>
      <w:r>
        <w:rPr>
          <w:rFonts w:hint="eastAsia"/>
        </w:rPr>
        <w:t>Context</w:t>
      </w:r>
      <w:r>
        <w:rPr>
          <w:rFonts w:hint="eastAsia"/>
        </w:rPr>
        <w:t>域对象。</w:t>
      </w:r>
    </w:p>
    <w:p w14:paraId="2C9742C2" w14:textId="77777777" w:rsidR="004C5E85" w:rsidRDefault="004C5E85" w:rsidP="004C5E85">
      <w:pPr>
        <w:spacing w:line="440" w:lineRule="exact"/>
      </w:pPr>
      <w:r w:rsidRPr="00510796">
        <w:rPr>
          <w:rFonts w:hint="eastAsia"/>
        </w:rPr>
        <w:t>Context</w:t>
      </w:r>
      <w:r w:rsidRPr="00510796">
        <w:rPr>
          <w:rFonts w:hint="eastAsia"/>
        </w:rPr>
        <w:t>域对象对整个</w:t>
      </w:r>
      <w:r w:rsidRPr="00510796">
        <w:rPr>
          <w:rFonts w:hint="eastAsia"/>
        </w:rPr>
        <w:t>Web</w:t>
      </w:r>
      <w:r w:rsidRPr="00510796">
        <w:rPr>
          <w:rFonts w:hint="eastAsia"/>
        </w:rPr>
        <w:t>应用内的所有</w:t>
      </w:r>
      <w:r w:rsidRPr="00510796">
        <w:rPr>
          <w:rFonts w:hint="eastAsia"/>
        </w:rPr>
        <w:t>Servlet</w:t>
      </w:r>
      <w:r w:rsidRPr="00510796">
        <w:rPr>
          <w:rFonts w:hint="eastAsia"/>
        </w:rPr>
        <w:t>都有效；</w:t>
      </w:r>
      <w:r w:rsidRPr="00510796">
        <w:rPr>
          <w:rFonts w:hint="eastAsia"/>
        </w:rPr>
        <w:t>request</w:t>
      </w:r>
      <w:r w:rsidRPr="00510796">
        <w:rPr>
          <w:rFonts w:hint="eastAsia"/>
        </w:rPr>
        <w:t>域对象只对本次请求涉及的</w:t>
      </w:r>
      <w:r w:rsidRPr="00510796">
        <w:rPr>
          <w:rFonts w:hint="eastAsia"/>
        </w:rPr>
        <w:t>Servlet</w:t>
      </w:r>
      <w:r w:rsidRPr="00510796">
        <w:rPr>
          <w:rFonts w:hint="eastAsia"/>
        </w:rPr>
        <w:t>有效。</w:t>
      </w:r>
    </w:p>
    <w:p w14:paraId="41E8C81F" w14:textId="77777777" w:rsidR="004C5E85" w:rsidRPr="00510796" w:rsidRDefault="00000000" w:rsidP="004C5E85">
      <w:pPr>
        <w:spacing w:line="440" w:lineRule="exact"/>
      </w:pPr>
      <w:hyperlink r:id="rId115" w:history="1">
        <w:r w:rsidR="004C5E85" w:rsidRPr="00073B9F">
          <w:rPr>
            <w:rStyle w:val="a9"/>
            <w:rFonts w:hint="eastAsia"/>
          </w:rPr>
          <w:t>Servlet</w:t>
        </w:r>
        <w:r w:rsidR="004C5E85" w:rsidRPr="00073B9F">
          <w:rPr>
            <w:rStyle w:val="a9"/>
            <w:rFonts w:hint="eastAsia"/>
          </w:rPr>
          <w:t>请求转发</w:t>
        </w:r>
        <w:r w:rsidR="004C5E85" w:rsidRPr="00073B9F">
          <w:rPr>
            <w:rStyle w:val="a9"/>
            <w:rFonts w:hint="eastAsia"/>
          </w:rPr>
          <w:t>/C</w:t>
        </w:r>
        <w:r w:rsidR="004C5E85" w:rsidRPr="00073B9F">
          <w:rPr>
            <w:rStyle w:val="a9"/>
            <w:rFonts w:hint="eastAsia"/>
          </w:rPr>
          <w:t>语言中文网</w:t>
        </w:r>
      </w:hyperlink>
      <w:r w:rsidR="004C5E85" w:rsidRPr="005A31AE">
        <w:rPr>
          <w:rFonts w:hint="eastAsia"/>
        </w:rPr>
        <w:t>，</w:t>
      </w:r>
      <w:hyperlink r:id="rId116" w:history="1">
        <w:r w:rsidR="004C5E85" w:rsidRPr="004B1005">
          <w:rPr>
            <w:rStyle w:val="a9"/>
            <w:rFonts w:hint="eastAsia"/>
          </w:rPr>
          <w:t>请求转发与重定向的区别</w:t>
        </w:r>
        <w:r w:rsidR="004C5E85" w:rsidRPr="004B1005">
          <w:rPr>
            <w:rStyle w:val="a9"/>
            <w:rFonts w:hint="eastAsia"/>
          </w:rPr>
          <w:t>.png</w:t>
        </w:r>
      </w:hyperlink>
      <w:r w:rsidR="004C5E85">
        <w:rPr>
          <w:rFonts w:hint="eastAsia"/>
        </w:rPr>
        <w:t>，</w:t>
      </w:r>
    </w:p>
    <w:p w14:paraId="1A521738" w14:textId="77777777" w:rsidR="004C5E85" w:rsidRPr="00510796" w:rsidRDefault="004C5E85" w:rsidP="004C5E85">
      <w:pPr>
        <w:spacing w:line="440" w:lineRule="exact"/>
      </w:pPr>
      <w:r w:rsidRPr="00510796">
        <w:rPr>
          <w:rFonts w:hint="eastAsia"/>
        </w:rPr>
        <w:t>请求转发属于服务器行为。容器接收请求后，</w:t>
      </w:r>
      <w:r w:rsidRPr="00510796">
        <w:rPr>
          <w:rFonts w:hint="eastAsia"/>
        </w:rPr>
        <w:t>Servlet</w:t>
      </w:r>
      <w:r w:rsidRPr="00510796">
        <w:rPr>
          <w:rFonts w:hint="eastAsia"/>
        </w:rPr>
        <w:t>会先对请求做一些预处理，然后将请求传递给其他</w:t>
      </w:r>
      <w:r w:rsidRPr="00510796">
        <w:rPr>
          <w:rFonts w:hint="eastAsia"/>
        </w:rPr>
        <w:t>Web</w:t>
      </w:r>
      <w:r w:rsidRPr="00510796">
        <w:rPr>
          <w:rFonts w:hint="eastAsia"/>
        </w:rPr>
        <w:t>资源，来完成包括生成响应在内的后续工作。</w:t>
      </w:r>
      <w:r w:rsidRPr="00510796">
        <w:rPr>
          <w:rFonts w:hint="eastAsia"/>
        </w:rPr>
        <w:t>javax.servlet</w:t>
      </w:r>
      <w:r w:rsidRPr="00510796">
        <w:rPr>
          <w:rFonts w:hint="eastAsia"/>
        </w:rPr>
        <w:t>包中定义了一个</w:t>
      </w:r>
      <w:r w:rsidRPr="00510796">
        <w:rPr>
          <w:rFonts w:hint="eastAsia"/>
        </w:rPr>
        <w:t>RequestDispatcher</w:t>
      </w:r>
      <w:r w:rsidRPr="00510796">
        <w:rPr>
          <w:rFonts w:hint="eastAsia"/>
        </w:rPr>
        <w:t>接口，</w:t>
      </w:r>
      <w:r w:rsidRPr="00510796">
        <w:rPr>
          <w:rFonts w:hint="eastAsia"/>
        </w:rPr>
        <w:t>RequestDispatcher</w:t>
      </w:r>
      <w:r w:rsidRPr="00510796">
        <w:rPr>
          <w:rFonts w:hint="eastAsia"/>
        </w:rPr>
        <w:t>对象由</w:t>
      </w:r>
      <w:r w:rsidRPr="00510796">
        <w:rPr>
          <w:rFonts w:hint="eastAsia"/>
        </w:rPr>
        <w:t>Servlet</w:t>
      </w:r>
      <w:r w:rsidRPr="00510796">
        <w:rPr>
          <w:rFonts w:hint="eastAsia"/>
        </w:rPr>
        <w:t>容器创建，用于封装由路径所标识的</w:t>
      </w:r>
      <w:r w:rsidRPr="00510796">
        <w:rPr>
          <w:rFonts w:hint="eastAsia"/>
        </w:rPr>
        <w:t>Web</w:t>
      </w:r>
      <w:r w:rsidRPr="00510796">
        <w:rPr>
          <w:rFonts w:hint="eastAsia"/>
        </w:rPr>
        <w:t>资源。利用</w:t>
      </w:r>
      <w:r w:rsidRPr="00510796">
        <w:rPr>
          <w:rFonts w:hint="eastAsia"/>
        </w:rPr>
        <w:t>RequestDispatcher</w:t>
      </w:r>
      <w:r w:rsidRPr="00510796">
        <w:rPr>
          <w:rFonts w:hint="eastAsia"/>
        </w:rPr>
        <w:t>对象可以把请求转发给其他的</w:t>
      </w:r>
      <w:r w:rsidRPr="00510796">
        <w:rPr>
          <w:rFonts w:hint="eastAsia"/>
        </w:rPr>
        <w:t>Web</w:t>
      </w:r>
      <w:r w:rsidRPr="00510796">
        <w:rPr>
          <w:rFonts w:hint="eastAsia"/>
        </w:rPr>
        <w:t>资源。</w:t>
      </w:r>
    </w:p>
    <w:p w14:paraId="5A517D88" w14:textId="77777777" w:rsidR="004C5E85" w:rsidRPr="00510796" w:rsidRDefault="004C5E85" w:rsidP="004C5E85">
      <w:pPr>
        <w:spacing w:line="440" w:lineRule="exact"/>
      </w:pPr>
      <w:r w:rsidRPr="00510796">
        <w:rPr>
          <w:rFonts w:hint="eastAsia"/>
        </w:rPr>
        <w:t>请求转发具有以下特点：</w:t>
      </w:r>
    </w:p>
    <w:p w14:paraId="0349C179" w14:textId="77777777" w:rsidR="004C5E85" w:rsidRPr="00510796" w:rsidRDefault="004C5E85" w:rsidP="004C5E85">
      <w:pPr>
        <w:spacing w:line="440" w:lineRule="exact"/>
      </w:pPr>
      <w:r w:rsidRPr="00510796">
        <w:rPr>
          <w:rFonts w:hint="eastAsia"/>
        </w:rPr>
        <w:t>1)</w:t>
      </w:r>
      <w:r w:rsidRPr="00510796">
        <w:rPr>
          <w:rFonts w:hint="eastAsia"/>
        </w:rPr>
        <w:t>请求转发不支持跨域访问，只能跳转到当前应用中的资源。</w:t>
      </w:r>
    </w:p>
    <w:p w14:paraId="3F8FE41F" w14:textId="77777777" w:rsidR="004C5E85" w:rsidRPr="00510796" w:rsidRDefault="004C5E85" w:rsidP="004C5E85">
      <w:pPr>
        <w:spacing w:line="440" w:lineRule="exact"/>
      </w:pPr>
      <w:r w:rsidRPr="00510796">
        <w:rPr>
          <w:rFonts w:hint="eastAsia"/>
        </w:rPr>
        <w:t>2)</w:t>
      </w:r>
      <w:r w:rsidRPr="00510796">
        <w:rPr>
          <w:rFonts w:hint="eastAsia"/>
        </w:rPr>
        <w:t>请求转发之后，浏览器地址栏中的</w:t>
      </w:r>
      <w:r w:rsidRPr="00510796">
        <w:rPr>
          <w:rFonts w:hint="eastAsia"/>
        </w:rPr>
        <w:t>URL</w:t>
      </w:r>
      <w:r w:rsidRPr="00510796">
        <w:rPr>
          <w:rFonts w:hint="eastAsia"/>
        </w:rPr>
        <w:t>不会发生变化，因此浏览器不知道在服务器内部发生了转发行为，更无法得知转发的次数。</w:t>
      </w:r>
    </w:p>
    <w:p w14:paraId="0E2F56B4" w14:textId="77777777" w:rsidR="004C5E85" w:rsidRPr="00510796" w:rsidRDefault="004C5E85" w:rsidP="004C5E85">
      <w:pPr>
        <w:spacing w:line="440" w:lineRule="exact"/>
      </w:pPr>
      <w:r w:rsidRPr="00510796">
        <w:rPr>
          <w:rFonts w:hint="eastAsia"/>
        </w:rPr>
        <w:lastRenderedPageBreak/>
        <w:t>3)</w:t>
      </w:r>
      <w:r w:rsidRPr="00510796">
        <w:rPr>
          <w:rFonts w:hint="eastAsia"/>
        </w:rPr>
        <w:t>参与请求转发的</w:t>
      </w:r>
      <w:r w:rsidRPr="00510796">
        <w:rPr>
          <w:rFonts w:hint="eastAsia"/>
        </w:rPr>
        <w:t>Web</w:t>
      </w:r>
      <w:r w:rsidRPr="00510796">
        <w:rPr>
          <w:rFonts w:hint="eastAsia"/>
        </w:rPr>
        <w:t>资源之间共享同一</w:t>
      </w:r>
      <w:r w:rsidRPr="00510796">
        <w:rPr>
          <w:rFonts w:hint="eastAsia"/>
        </w:rPr>
        <w:t>request</w:t>
      </w:r>
      <w:r w:rsidRPr="00510796">
        <w:rPr>
          <w:rFonts w:hint="eastAsia"/>
        </w:rPr>
        <w:t>对象和</w:t>
      </w:r>
      <w:r w:rsidRPr="00510796">
        <w:rPr>
          <w:rFonts w:hint="eastAsia"/>
        </w:rPr>
        <w:t>response</w:t>
      </w:r>
      <w:r w:rsidRPr="00510796">
        <w:rPr>
          <w:rFonts w:hint="eastAsia"/>
        </w:rPr>
        <w:t>对象。</w:t>
      </w:r>
    </w:p>
    <w:p w14:paraId="491DEEEA" w14:textId="77777777" w:rsidR="004C5E85" w:rsidRDefault="004C5E85" w:rsidP="004C5E85">
      <w:pPr>
        <w:spacing w:line="440" w:lineRule="exact"/>
      </w:pPr>
      <w:r w:rsidRPr="00510796">
        <w:rPr>
          <w:rFonts w:hint="eastAsia"/>
        </w:rPr>
        <w:t>4)</w:t>
      </w:r>
      <w:r w:rsidRPr="00510796">
        <w:rPr>
          <w:rFonts w:hint="eastAsia"/>
        </w:rPr>
        <w:t>由于</w:t>
      </w:r>
      <w:r w:rsidRPr="00510796">
        <w:rPr>
          <w:rFonts w:hint="eastAsia"/>
        </w:rPr>
        <w:t>forward()</w:t>
      </w:r>
      <w:r w:rsidRPr="00510796">
        <w:rPr>
          <w:rFonts w:hint="eastAsia"/>
        </w:rPr>
        <w:t>方法会先清空</w:t>
      </w:r>
      <w:r w:rsidRPr="00510796">
        <w:rPr>
          <w:rFonts w:hint="eastAsia"/>
        </w:rPr>
        <w:t>response</w:t>
      </w:r>
      <w:r w:rsidRPr="00510796">
        <w:rPr>
          <w:rFonts w:hint="eastAsia"/>
        </w:rPr>
        <w:t>缓冲区，因此只有转发到最后一个</w:t>
      </w:r>
      <w:r w:rsidRPr="00510796">
        <w:rPr>
          <w:rFonts w:hint="eastAsia"/>
        </w:rPr>
        <w:t>Web</w:t>
      </w:r>
      <w:r w:rsidRPr="00510796">
        <w:rPr>
          <w:rFonts w:hint="eastAsia"/>
        </w:rPr>
        <w:t>资源时，生成的响应才会被发送到客户端。</w:t>
      </w:r>
    </w:p>
    <w:p w14:paraId="1C635157" w14:textId="77777777" w:rsidR="004C5E85" w:rsidRPr="00A66C1D" w:rsidRDefault="004C5E85" w:rsidP="004C5E85">
      <w:pPr>
        <w:spacing w:line="440" w:lineRule="exact"/>
      </w:pPr>
      <w:r>
        <w:rPr>
          <w:rFonts w:hint="eastAsia"/>
        </w:rPr>
        <w:t>5</w:t>
      </w:r>
      <w:r>
        <w:t>)</w:t>
      </w:r>
      <w:r w:rsidRPr="00851349">
        <w:rPr>
          <w:rFonts w:hint="eastAsia"/>
        </w:rPr>
        <w:t xml:space="preserve"> request.getRequestDispatcher(</w:t>
      </w:r>
      <w:r>
        <w:rPr>
          <w:rFonts w:hint="eastAsia"/>
        </w:rPr>
        <w:t>URL</w:t>
      </w:r>
      <w:r w:rsidRPr="00851349">
        <w:rPr>
          <w:rFonts w:hint="eastAsia"/>
        </w:rPr>
        <w:t>).forward(request,response)</w:t>
      </w:r>
      <w:r>
        <w:rPr>
          <w:rFonts w:hint="eastAsia"/>
        </w:rPr>
        <w:t>。</w:t>
      </w:r>
    </w:p>
    <w:p w14:paraId="29343147" w14:textId="77777777" w:rsidR="004C5E85" w:rsidRPr="00A66C1D" w:rsidRDefault="004C5E85" w:rsidP="004C5E85">
      <w:pPr>
        <w:spacing w:line="440" w:lineRule="exact"/>
      </w:pPr>
      <w:r w:rsidRPr="00A66C1D">
        <w:rPr>
          <w:rFonts w:hint="eastAsia"/>
        </w:rPr>
        <w:t>如果需要使用</w:t>
      </w:r>
      <w:r w:rsidRPr="00A66C1D">
        <w:t>r</w:t>
      </w:r>
      <w:r w:rsidRPr="00A66C1D">
        <w:rPr>
          <w:rFonts w:hint="eastAsia"/>
        </w:rPr>
        <w:t>equest</w:t>
      </w:r>
      <w:r w:rsidRPr="00A66C1D">
        <w:rPr>
          <w:rFonts w:hint="eastAsia"/>
        </w:rPr>
        <w:t>进行值传递，需要</w:t>
      </w:r>
      <w:r w:rsidRPr="0089366C">
        <w:rPr>
          <w:rFonts w:hint="eastAsia"/>
        </w:rPr>
        <w:t>请求转发</w:t>
      </w:r>
      <w:r w:rsidRPr="00A66C1D">
        <w:rPr>
          <w:rFonts w:hint="eastAsia"/>
        </w:rPr>
        <w:t>完成，如果页面需要跳转到其他网站上必须使用</w:t>
      </w:r>
      <w:r w:rsidRPr="0089366C">
        <w:rPr>
          <w:rFonts w:hint="eastAsia"/>
        </w:rPr>
        <w:t>重定向</w:t>
      </w:r>
      <w:r w:rsidRPr="00A66C1D">
        <w:rPr>
          <w:rFonts w:hint="eastAsia"/>
        </w:rPr>
        <w:t>。</w:t>
      </w:r>
    </w:p>
    <w:p w14:paraId="52532CE2" w14:textId="77777777" w:rsidR="004C5E85" w:rsidRPr="004620E9" w:rsidRDefault="004C5E85" w:rsidP="004C5E85">
      <w:pPr>
        <w:spacing w:line="440" w:lineRule="exact"/>
      </w:pPr>
      <w:r w:rsidRPr="004620E9">
        <w:rPr>
          <w:rFonts w:hint="eastAsia"/>
        </w:rPr>
        <w:t>当浏览器向服务器发送请求访问某一个资源</w:t>
      </w:r>
      <w:r w:rsidRPr="004620E9">
        <w:rPr>
          <w:rFonts w:hint="eastAsia"/>
        </w:rPr>
        <w:t>A</w:t>
      </w:r>
      <w:r w:rsidRPr="004620E9">
        <w:rPr>
          <w:rFonts w:hint="eastAsia"/>
        </w:rPr>
        <w:t>时，资源</w:t>
      </w:r>
      <w:r w:rsidRPr="004620E9">
        <w:rPr>
          <w:rFonts w:hint="eastAsia"/>
        </w:rPr>
        <w:t>A</w:t>
      </w:r>
      <w:r w:rsidRPr="004620E9">
        <w:rPr>
          <w:rFonts w:hint="eastAsia"/>
        </w:rPr>
        <w:t>在响应时通知浏览器需要再进一步请求才能获取到对应的资源，浏览器再次向服务器发送请求访问资源</w:t>
      </w:r>
      <w:r w:rsidRPr="004620E9">
        <w:rPr>
          <w:rFonts w:hint="eastAsia"/>
        </w:rPr>
        <w:t>B</w:t>
      </w:r>
      <w:r w:rsidRPr="004620E9">
        <w:rPr>
          <w:rFonts w:hint="eastAsia"/>
        </w:rPr>
        <w:t>，最终是由资源</w:t>
      </w:r>
      <w:r w:rsidRPr="004620E9">
        <w:rPr>
          <w:rFonts w:hint="eastAsia"/>
        </w:rPr>
        <w:t>B</w:t>
      </w:r>
      <w:r w:rsidRPr="004620E9">
        <w:rPr>
          <w:rFonts w:hint="eastAsia"/>
        </w:rPr>
        <w:t>响应浏览器要获取的数据，这个过程叫做重定向</w:t>
      </w:r>
      <w:r>
        <w:rPr>
          <w:rFonts w:hint="eastAsia"/>
        </w:rPr>
        <w:t>。</w:t>
      </w:r>
    </w:p>
    <w:p w14:paraId="5BEDCDDD" w14:textId="77777777" w:rsidR="004C5E85" w:rsidRPr="004620E9" w:rsidRDefault="004C5E85" w:rsidP="004C5E85">
      <w:pPr>
        <w:spacing w:line="440" w:lineRule="exact"/>
        <w:rPr>
          <w:szCs w:val="24"/>
        </w:rPr>
      </w:pPr>
      <w:r>
        <w:rPr>
          <w:rFonts w:hint="eastAsia"/>
          <w:szCs w:val="24"/>
        </w:rPr>
        <w:t>重定向</w:t>
      </w:r>
      <w:r w:rsidRPr="004620E9">
        <w:rPr>
          <w:rFonts w:hint="eastAsia"/>
          <w:szCs w:val="24"/>
        </w:rPr>
        <w:t>具有以下特点：</w:t>
      </w:r>
    </w:p>
    <w:p w14:paraId="4CFF897A" w14:textId="77777777" w:rsidR="004C5E85" w:rsidRPr="004620E9" w:rsidRDefault="004C5E85" w:rsidP="004C5E85">
      <w:pPr>
        <w:spacing w:line="440" w:lineRule="exact"/>
        <w:rPr>
          <w:szCs w:val="24"/>
        </w:rPr>
      </w:pPr>
      <w:r w:rsidRPr="004620E9">
        <w:rPr>
          <w:rFonts w:hint="eastAsia"/>
          <w:szCs w:val="24"/>
        </w:rPr>
        <w:t>1)</w:t>
      </w:r>
      <w:r w:rsidRPr="004620E9">
        <w:rPr>
          <w:rFonts w:hint="eastAsia"/>
          <w:szCs w:val="24"/>
        </w:rPr>
        <w:t>重定向前后是两次请求、两次响应</w:t>
      </w:r>
      <w:r>
        <w:rPr>
          <w:rFonts w:hint="eastAsia"/>
          <w:szCs w:val="24"/>
        </w:rPr>
        <w:t>。</w:t>
      </w:r>
    </w:p>
    <w:p w14:paraId="0249E045" w14:textId="77777777" w:rsidR="004C5E85" w:rsidRPr="004620E9" w:rsidRDefault="004C5E85" w:rsidP="004C5E85">
      <w:pPr>
        <w:spacing w:line="440" w:lineRule="exact"/>
        <w:rPr>
          <w:szCs w:val="24"/>
        </w:rPr>
      </w:pPr>
      <w:r w:rsidRPr="004620E9">
        <w:rPr>
          <w:rFonts w:hint="eastAsia"/>
          <w:szCs w:val="24"/>
        </w:rPr>
        <w:t>2)</w:t>
      </w:r>
      <w:r w:rsidRPr="004620E9">
        <w:rPr>
          <w:rFonts w:hint="eastAsia"/>
          <w:szCs w:val="24"/>
        </w:rPr>
        <w:t>重定向前后，浏览器地址栏地址会发生变化（因为两次请求都是通过浏览器发起，浏览器知道这个跳转过程，因此地址栏地址会发生变化）。</w:t>
      </w:r>
    </w:p>
    <w:p w14:paraId="672D6D76" w14:textId="77777777" w:rsidR="004C5E85" w:rsidRPr="004620E9" w:rsidRDefault="004C5E85" w:rsidP="004C5E85">
      <w:pPr>
        <w:spacing w:line="440" w:lineRule="exact"/>
        <w:rPr>
          <w:szCs w:val="24"/>
        </w:rPr>
      </w:pPr>
      <w:r w:rsidRPr="004620E9">
        <w:rPr>
          <w:rFonts w:hint="eastAsia"/>
          <w:szCs w:val="24"/>
        </w:rPr>
        <w:t>3)</w:t>
      </w:r>
      <w:r w:rsidRPr="004620E9">
        <w:rPr>
          <w:rFonts w:hint="eastAsia"/>
          <w:szCs w:val="24"/>
        </w:rPr>
        <w:t>重定向前后的</w:t>
      </w:r>
      <w:r w:rsidRPr="004620E9">
        <w:rPr>
          <w:rFonts w:hint="eastAsia"/>
          <w:szCs w:val="24"/>
        </w:rPr>
        <w:t>request</w:t>
      </w:r>
      <w:r w:rsidRPr="004620E9">
        <w:rPr>
          <w:rFonts w:hint="eastAsia"/>
          <w:szCs w:val="24"/>
        </w:rPr>
        <w:t>对象不是同一</w:t>
      </w:r>
      <w:r>
        <w:rPr>
          <w:rFonts w:hint="eastAsia"/>
          <w:szCs w:val="24"/>
        </w:rPr>
        <w:t>个。</w:t>
      </w:r>
    </w:p>
    <w:p w14:paraId="54CD4320" w14:textId="77777777" w:rsidR="004C5E85" w:rsidRPr="004620E9" w:rsidRDefault="004C5E85" w:rsidP="004C5E85">
      <w:pPr>
        <w:spacing w:line="440" w:lineRule="exact"/>
        <w:rPr>
          <w:szCs w:val="24"/>
        </w:rPr>
      </w:pPr>
      <w:r w:rsidRPr="004620E9">
        <w:rPr>
          <w:rFonts w:hint="eastAsia"/>
          <w:szCs w:val="24"/>
        </w:rPr>
        <w:t>4)</w:t>
      </w:r>
      <w:r w:rsidRPr="004620E9">
        <w:rPr>
          <w:rFonts w:hint="eastAsia"/>
          <w:szCs w:val="24"/>
        </w:rPr>
        <w:t>重定向前后的两个资源可以来自不同的</w:t>
      </w:r>
      <w:r w:rsidRPr="004620E9">
        <w:rPr>
          <w:rFonts w:hint="eastAsia"/>
          <w:szCs w:val="24"/>
        </w:rPr>
        <w:t>Web</w:t>
      </w:r>
      <w:r w:rsidRPr="004620E9">
        <w:rPr>
          <w:rFonts w:hint="eastAsia"/>
          <w:szCs w:val="24"/>
        </w:rPr>
        <w:t>应用，甚至可以是来自不同的虚拟主机或者服务器。</w:t>
      </w:r>
    </w:p>
    <w:p w14:paraId="61950BBF" w14:textId="77777777" w:rsidR="004C5E85" w:rsidRDefault="004C5E85" w:rsidP="004C5E85">
      <w:pPr>
        <w:spacing w:line="440" w:lineRule="exact"/>
        <w:rPr>
          <w:szCs w:val="24"/>
        </w:rPr>
      </w:pPr>
      <w:r w:rsidRPr="004620E9">
        <w:rPr>
          <w:szCs w:val="24"/>
        </w:rPr>
        <w:t>5)</w:t>
      </w:r>
      <w:r w:rsidRPr="004620E9">
        <w:rPr>
          <w:rFonts w:hint="eastAsia"/>
          <w:szCs w:val="24"/>
        </w:rPr>
        <w:t xml:space="preserve"> response.sendRedirect(</w:t>
      </w:r>
      <w:r>
        <w:rPr>
          <w:rFonts w:hint="eastAsia"/>
          <w:szCs w:val="24"/>
        </w:rPr>
        <w:t>URL</w:t>
      </w:r>
      <w:r w:rsidRPr="004620E9">
        <w:rPr>
          <w:rFonts w:hint="eastAsia"/>
          <w:szCs w:val="24"/>
        </w:rPr>
        <w:t>)</w:t>
      </w:r>
      <w:r>
        <w:rPr>
          <w:rFonts w:hint="eastAsia"/>
          <w:szCs w:val="24"/>
        </w:rPr>
        <w:t>。</w:t>
      </w:r>
    </w:p>
    <w:p w14:paraId="2DF09885" w14:textId="77777777" w:rsidR="004C5E85" w:rsidRDefault="004C5E85" w:rsidP="004C5E85">
      <w:pPr>
        <w:spacing w:line="440" w:lineRule="exact"/>
      </w:pPr>
    </w:p>
    <w:p w14:paraId="02180302" w14:textId="77777777" w:rsidR="004C5E85" w:rsidRDefault="00000000" w:rsidP="004C5E85">
      <w:pPr>
        <w:spacing w:line="440" w:lineRule="exact"/>
      </w:pPr>
      <w:hyperlink r:id="rId117" w:history="1">
        <w:r w:rsidR="004C5E85" w:rsidRPr="00D05D79">
          <w:rPr>
            <w:rStyle w:val="a9"/>
            <w:rFonts w:hint="eastAsia"/>
          </w:rPr>
          <w:t>Filter</w:t>
        </w:r>
        <w:r w:rsidR="004C5E85" w:rsidRPr="00D05D79">
          <w:rPr>
            <w:rStyle w:val="a9"/>
            <w:rFonts w:hint="eastAsia"/>
          </w:rPr>
          <w:t>工作流程</w:t>
        </w:r>
        <w:r w:rsidR="004C5E85" w:rsidRPr="00D05D79">
          <w:rPr>
            <w:rStyle w:val="a9"/>
            <w:rFonts w:hint="eastAsia"/>
          </w:rPr>
          <w:t>.png</w:t>
        </w:r>
      </w:hyperlink>
      <w:r w:rsidR="004C5E85">
        <w:rPr>
          <w:rFonts w:hint="eastAsia"/>
        </w:rPr>
        <w:t>，</w:t>
      </w:r>
      <w:hyperlink r:id="rId118" w:history="1">
        <w:r w:rsidR="004C5E85" w:rsidRPr="00822B71">
          <w:rPr>
            <w:rStyle w:val="a9"/>
            <w:rFonts w:hint="eastAsia"/>
          </w:rPr>
          <w:t>FilterChain</w:t>
        </w:r>
        <w:r w:rsidR="004C5E85" w:rsidRPr="00822B71">
          <w:rPr>
            <w:rStyle w:val="a9"/>
            <w:rFonts w:hint="eastAsia"/>
          </w:rPr>
          <w:t>拦截过程</w:t>
        </w:r>
        <w:r w:rsidR="004C5E85" w:rsidRPr="00822B71">
          <w:rPr>
            <w:rStyle w:val="a9"/>
            <w:rFonts w:hint="eastAsia"/>
          </w:rPr>
          <w:t>.png</w:t>
        </w:r>
      </w:hyperlink>
      <w:r w:rsidR="004C5E85">
        <w:rPr>
          <w:rFonts w:hint="eastAsia"/>
        </w:rPr>
        <w:t>，</w:t>
      </w:r>
    </w:p>
    <w:p w14:paraId="6E380B49" w14:textId="77777777" w:rsidR="004C5E85" w:rsidRPr="00B974A3" w:rsidRDefault="004C5E85" w:rsidP="004C5E85">
      <w:pPr>
        <w:spacing w:line="440" w:lineRule="exact"/>
      </w:pPr>
      <w:r w:rsidRPr="00CE1C53">
        <w:rPr>
          <w:rFonts w:hint="eastAsia"/>
          <w:color w:val="FF0000"/>
        </w:rPr>
        <w:t>Filter</w:t>
      </w:r>
      <w:r w:rsidRPr="00551ABB">
        <w:rPr>
          <w:rFonts w:hint="eastAsia"/>
        </w:rPr>
        <w:t>是</w:t>
      </w:r>
      <w:r w:rsidRPr="00551ABB">
        <w:rPr>
          <w:rFonts w:hint="eastAsia"/>
        </w:rPr>
        <w:t>Servlet</w:t>
      </w:r>
      <w:r w:rsidRPr="00551ABB">
        <w:rPr>
          <w:rFonts w:hint="eastAsia"/>
        </w:rPr>
        <w:t>规范中最实用的技术，通过它可以对服务器管理的所有</w:t>
      </w:r>
      <w:r w:rsidRPr="00551ABB">
        <w:rPr>
          <w:rFonts w:hint="eastAsia"/>
        </w:rPr>
        <w:t>Web</w:t>
      </w:r>
      <w:r w:rsidRPr="00551ABB">
        <w:rPr>
          <w:rFonts w:hint="eastAsia"/>
        </w:rPr>
        <w:t>资源（例如</w:t>
      </w:r>
      <w:r w:rsidRPr="00551ABB">
        <w:rPr>
          <w:rFonts w:hint="eastAsia"/>
        </w:rPr>
        <w:t>JSP</w:t>
      </w:r>
      <w:r w:rsidRPr="00551ABB">
        <w:rPr>
          <w:rFonts w:hint="eastAsia"/>
        </w:rPr>
        <w:t>、</w:t>
      </w:r>
      <w:r w:rsidRPr="00551ABB">
        <w:rPr>
          <w:rFonts w:hint="eastAsia"/>
        </w:rPr>
        <w:t>Servlet</w:t>
      </w:r>
      <w:r w:rsidRPr="00551ABB">
        <w:rPr>
          <w:rFonts w:hint="eastAsia"/>
        </w:rPr>
        <w:t>、静态</w:t>
      </w:r>
      <w:r w:rsidRPr="00551ABB">
        <w:rPr>
          <w:rFonts w:hint="eastAsia"/>
        </w:rPr>
        <w:t>HTML</w:t>
      </w:r>
      <w:r w:rsidRPr="00551ABB">
        <w:rPr>
          <w:rFonts w:hint="eastAsia"/>
        </w:rPr>
        <w:t>文件、静态图片等）进行拦截，从而实现一些特殊的功能，例如用户的权限控制、过滤敏感词、设置统一编码格式等。</w:t>
      </w:r>
    </w:p>
    <w:p w14:paraId="7715EC20" w14:textId="77777777" w:rsidR="004C5E85" w:rsidRDefault="004C5E85" w:rsidP="004C5E85">
      <w:pPr>
        <w:spacing w:line="440" w:lineRule="exact"/>
      </w:pPr>
      <w:r w:rsidRPr="00B974A3">
        <w:t>@WebServlet(</w:t>
      </w:r>
      <w:r w:rsidRPr="00B974A3">
        <w:rPr>
          <w:rFonts w:hint="eastAsia"/>
        </w:rPr>
        <w:t>定义访问规则</w:t>
      </w:r>
      <w:r w:rsidRPr="00B974A3">
        <w:rPr>
          <w:rFonts w:hint="eastAsia"/>
        </w:rPr>
        <w:t>)</w:t>
      </w:r>
      <w:r w:rsidRPr="00B974A3">
        <w:rPr>
          <w:rFonts w:hint="eastAsia"/>
        </w:rPr>
        <w:t>，</w:t>
      </w:r>
      <w:r w:rsidRPr="00B974A3">
        <w:rPr>
          <w:rFonts w:hint="eastAsia"/>
        </w:rPr>
        <w:t>@WebFilter</w:t>
      </w:r>
      <w:r w:rsidRPr="00B974A3">
        <w:t>(</w:t>
      </w:r>
      <w:r w:rsidRPr="00B974A3">
        <w:rPr>
          <w:rFonts w:hint="eastAsia"/>
        </w:rPr>
        <w:t>定义触发规则</w:t>
      </w:r>
      <w:r w:rsidRPr="00B974A3">
        <w:rPr>
          <w:rFonts w:hint="eastAsia"/>
        </w:rPr>
        <w:t>)</w:t>
      </w:r>
      <w:r w:rsidRPr="00B974A3">
        <w:rPr>
          <w:rFonts w:hint="eastAsia"/>
        </w:rPr>
        <w:t>。</w:t>
      </w:r>
    </w:p>
    <w:p w14:paraId="1F107B18" w14:textId="77777777" w:rsidR="004C5E85" w:rsidRDefault="004C5E85" w:rsidP="004C5E85">
      <w:pPr>
        <w:spacing w:line="440" w:lineRule="exact"/>
      </w:pPr>
      <w:r w:rsidRPr="00BF2FE0">
        <w:rPr>
          <w:rFonts w:hint="eastAsia"/>
        </w:rPr>
        <w:t>请求资源时，过滤器链中的过滤器依次对请求进行处理，并将请求传递给下一个过滤器，直到最后将请求传递给目标资源。发送响应信息时，则按照相反的顺序对响应进行处理，直到将响应返回给客户端。</w:t>
      </w:r>
    </w:p>
    <w:p w14:paraId="564EF7BF" w14:textId="77777777" w:rsidR="004C5E85" w:rsidRPr="0052627C" w:rsidRDefault="004C5E85" w:rsidP="004C5E85">
      <w:pPr>
        <w:spacing w:line="440" w:lineRule="exact"/>
        <w:rPr>
          <w:b/>
          <w:bCs/>
        </w:rPr>
      </w:pPr>
      <w:r w:rsidRPr="0052627C">
        <w:rPr>
          <w:rFonts w:hint="eastAsia"/>
        </w:rPr>
        <w:t>Filter</w:t>
      </w:r>
      <w:r w:rsidRPr="0052627C">
        <w:rPr>
          <w:rFonts w:hint="eastAsia"/>
        </w:rPr>
        <w:t>的生命周期中</w:t>
      </w:r>
      <w:r>
        <w:rPr>
          <w:rFonts w:hint="eastAsia"/>
        </w:rPr>
        <w:t>，</w:t>
      </w:r>
      <w:r w:rsidRPr="0052627C">
        <w:rPr>
          <w:rFonts w:hint="eastAsia"/>
        </w:rPr>
        <w:t>包含着几个方法</w:t>
      </w:r>
      <w:r>
        <w:rPr>
          <w:rFonts w:hint="eastAsia"/>
        </w:rPr>
        <w:t>，</w:t>
      </w:r>
      <w:r w:rsidRPr="0052627C">
        <w:rPr>
          <w:rFonts w:hint="eastAsia"/>
        </w:rPr>
        <w:t>不同阶段服务器会调用不同的方法</w:t>
      </w:r>
      <w:r>
        <w:rPr>
          <w:rFonts w:hint="eastAsia"/>
        </w:rPr>
        <w:t>，</w:t>
      </w:r>
      <w:r w:rsidRPr="0052627C">
        <w:rPr>
          <w:rFonts w:hint="eastAsia"/>
        </w:rPr>
        <w:t>包</w:t>
      </w:r>
      <w:r w:rsidRPr="0052627C">
        <w:rPr>
          <w:rFonts w:hint="eastAsia"/>
        </w:rPr>
        <w:t>init()</w:t>
      </w:r>
      <w:r>
        <w:rPr>
          <w:rFonts w:hint="eastAsia"/>
        </w:rPr>
        <w:t>、</w:t>
      </w:r>
      <w:r w:rsidRPr="0052627C">
        <w:rPr>
          <w:rFonts w:hint="eastAsia"/>
        </w:rPr>
        <w:t>destory()</w:t>
      </w:r>
      <w:r>
        <w:rPr>
          <w:rFonts w:hint="eastAsia"/>
        </w:rPr>
        <w:t>、</w:t>
      </w:r>
      <w:r w:rsidRPr="0052627C">
        <w:rPr>
          <w:rFonts w:hint="eastAsia"/>
        </w:rPr>
        <w:t>doFilter()</w:t>
      </w:r>
      <w:r>
        <w:rPr>
          <w:rFonts w:hint="eastAsia"/>
        </w:rPr>
        <w:t>。生命周期和</w:t>
      </w:r>
      <w:r>
        <w:rPr>
          <w:rFonts w:hint="eastAsia"/>
        </w:rPr>
        <w:t>S</w:t>
      </w:r>
      <w:r>
        <w:t>ervlet</w:t>
      </w:r>
      <w:r>
        <w:rPr>
          <w:rFonts w:hint="eastAsia"/>
        </w:rPr>
        <w:t>类似，但</w:t>
      </w:r>
      <w:r>
        <w:rPr>
          <w:rFonts w:hint="eastAsia"/>
        </w:rPr>
        <w:t>Filter</w:t>
      </w:r>
      <w:r>
        <w:rPr>
          <w:rFonts w:hint="eastAsia"/>
        </w:rPr>
        <w:t>在运行</w:t>
      </w:r>
      <w:r w:rsidRPr="00DA3C12">
        <w:t>SpringBootApplication</w:t>
      </w:r>
      <w:r>
        <w:rPr>
          <w:rFonts w:hint="eastAsia"/>
        </w:rPr>
        <w:t>时就初始化了，</w:t>
      </w:r>
      <w:r>
        <w:rPr>
          <w:rFonts w:hint="eastAsia"/>
        </w:rPr>
        <w:t>Servlet</w:t>
      </w:r>
      <w:r>
        <w:rPr>
          <w:rFonts w:hint="eastAsia"/>
        </w:rPr>
        <w:t>在第一次被调用时初始化。</w:t>
      </w:r>
    </w:p>
    <w:p w14:paraId="2E8344C9" w14:textId="77777777" w:rsidR="004C5E85" w:rsidRDefault="004C5E85" w:rsidP="004C5E85">
      <w:pPr>
        <w:spacing w:line="440" w:lineRule="exact"/>
      </w:pPr>
      <w:r>
        <w:rPr>
          <w:rFonts w:hint="eastAsia"/>
        </w:rPr>
        <w:t>F</w:t>
      </w:r>
      <w:r>
        <w:t>ilter</w:t>
      </w:r>
      <w:r>
        <w:rPr>
          <w:rFonts w:hint="eastAsia"/>
        </w:rPr>
        <w:t>的</w:t>
      </w:r>
      <w:r>
        <w:rPr>
          <w:rFonts w:hint="eastAsia"/>
        </w:rPr>
        <w:t>4</w:t>
      </w:r>
      <w:r>
        <w:rPr>
          <w:rFonts w:hint="eastAsia"/>
        </w:rPr>
        <w:t>种配置方式：</w:t>
      </w:r>
    </w:p>
    <w:p w14:paraId="7CF2AA28" w14:textId="77777777" w:rsidR="004C5E85" w:rsidRDefault="004C5E85" w:rsidP="004C5E85">
      <w:pPr>
        <w:spacing w:line="440" w:lineRule="exact"/>
      </w:pPr>
      <w:r>
        <w:rPr>
          <w:rFonts w:hint="eastAsia"/>
        </w:rPr>
        <w:t>1)</w:t>
      </w:r>
      <w:r>
        <w:rPr>
          <w:rFonts w:hint="eastAsia"/>
        </w:rPr>
        <w:t>具体文件：</w:t>
      </w:r>
      <w:r>
        <w:rPr>
          <w:rFonts w:hint="eastAsia"/>
        </w:rPr>
        <w:t>/index.jsp</w:t>
      </w:r>
      <w:r>
        <w:rPr>
          <w:rFonts w:hint="eastAsia"/>
        </w:rPr>
        <w:t>，是指只有访问</w:t>
      </w:r>
      <w:r>
        <w:rPr>
          <w:rFonts w:hint="eastAsia"/>
        </w:rPr>
        <w:t>index.jsp</w:t>
      </w:r>
      <w:r>
        <w:rPr>
          <w:rFonts w:hint="eastAsia"/>
        </w:rPr>
        <w:t>这一个资源时，过滤器会被执行。</w:t>
      </w:r>
    </w:p>
    <w:p w14:paraId="0476CA41" w14:textId="77777777" w:rsidR="004C5E85" w:rsidRDefault="004C5E85" w:rsidP="004C5E85">
      <w:pPr>
        <w:spacing w:line="440" w:lineRule="exact"/>
      </w:pPr>
      <w:r>
        <w:rPr>
          <w:rFonts w:hint="eastAsia"/>
        </w:rPr>
        <w:t>2)</w:t>
      </w:r>
      <w:r>
        <w:rPr>
          <w:rFonts w:hint="eastAsia"/>
        </w:rPr>
        <w:t>匹配前缀：</w:t>
      </w:r>
      <w:r>
        <w:rPr>
          <w:rFonts w:hint="eastAsia"/>
        </w:rPr>
        <w:t>/user/*</w:t>
      </w:r>
      <w:r>
        <w:rPr>
          <w:rFonts w:hint="eastAsia"/>
        </w:rPr>
        <w:t>，是指访问</w:t>
      </w:r>
      <w:r>
        <w:rPr>
          <w:rFonts w:hint="eastAsia"/>
        </w:rPr>
        <w:t>user</w:t>
      </w:r>
      <w:r>
        <w:rPr>
          <w:rFonts w:hint="eastAsia"/>
        </w:rPr>
        <w:t>下的所有资源时，过滤器会被执行。</w:t>
      </w:r>
    </w:p>
    <w:p w14:paraId="5C39CDB1" w14:textId="77777777" w:rsidR="004C5E85" w:rsidRDefault="004C5E85" w:rsidP="004C5E85">
      <w:pPr>
        <w:spacing w:line="440" w:lineRule="exact"/>
      </w:pPr>
      <w:r>
        <w:rPr>
          <w:rFonts w:hint="eastAsia"/>
        </w:rPr>
        <w:lastRenderedPageBreak/>
        <w:t>3)</w:t>
      </w:r>
      <w:r>
        <w:rPr>
          <w:rFonts w:hint="eastAsia"/>
        </w:rPr>
        <w:t>匹配后缀：</w:t>
      </w:r>
      <w:r>
        <w:rPr>
          <w:rFonts w:hint="eastAsia"/>
        </w:rPr>
        <w:t>* .jsp</w:t>
      </w:r>
      <w:r>
        <w:rPr>
          <w:rFonts w:hint="eastAsia"/>
        </w:rPr>
        <w:t>，是指访问所有后缀名为</w:t>
      </w:r>
      <w:r>
        <w:rPr>
          <w:rFonts w:hint="eastAsia"/>
        </w:rPr>
        <w:t>jsp</w:t>
      </w:r>
      <w:r>
        <w:rPr>
          <w:rFonts w:hint="eastAsia"/>
        </w:rPr>
        <w:t>的文件时，过滤器会被执行。</w:t>
      </w:r>
    </w:p>
    <w:p w14:paraId="3094F457" w14:textId="77777777" w:rsidR="004C5E85" w:rsidRPr="003D5301" w:rsidRDefault="004C5E85" w:rsidP="004C5E85">
      <w:pPr>
        <w:spacing w:line="440" w:lineRule="exact"/>
      </w:pPr>
      <w:r>
        <w:rPr>
          <w:rFonts w:hint="eastAsia"/>
        </w:rPr>
        <w:t>4)</w:t>
      </w:r>
      <w:r>
        <w:rPr>
          <w:rFonts w:hint="eastAsia"/>
        </w:rPr>
        <w:t>匹配所有：</w:t>
      </w:r>
      <w:r>
        <w:rPr>
          <w:rFonts w:hint="eastAsia"/>
        </w:rPr>
        <w:t>/*</w:t>
      </w:r>
      <w:r>
        <w:rPr>
          <w:rFonts w:hint="eastAsia"/>
        </w:rPr>
        <w:t>，是指访问所有资源时，过滤器会被执行。（可满足</w:t>
      </w:r>
      <w:r>
        <w:rPr>
          <w:rFonts w:hint="eastAsia"/>
        </w:rPr>
        <w:t>Servlet</w:t>
      </w:r>
      <w:r>
        <w:rPr>
          <w:rFonts w:hint="eastAsia"/>
        </w:rPr>
        <w:t>诸如权限、缓存、日志等共性需求，有点像构造代码块啊。）</w:t>
      </w:r>
    </w:p>
    <w:p w14:paraId="5D6E7CCE" w14:textId="77777777" w:rsidR="004C5E85" w:rsidRPr="003D5301" w:rsidRDefault="004C5E85" w:rsidP="004C5E85">
      <w:pPr>
        <w:spacing w:line="440" w:lineRule="exact"/>
      </w:pPr>
      <w:r w:rsidRPr="003D5301">
        <w:rPr>
          <w:rFonts w:hint="eastAsia"/>
        </w:rPr>
        <w:t>过滤器并不是必须要将请求传递到下一个过滤器或目标资源，它可以自行对请求进行处理，并发送响应给客户端，也可以将请求转发给其他的目标资源。</w:t>
      </w:r>
    </w:p>
    <w:p w14:paraId="72B6C473" w14:textId="77777777" w:rsidR="004C5E85" w:rsidRDefault="004C5E85" w:rsidP="004C5E85">
      <w:pPr>
        <w:spacing w:line="440" w:lineRule="exact"/>
      </w:pPr>
      <w:r w:rsidRPr="003D5301">
        <w:rPr>
          <w:rFonts w:hint="eastAsia"/>
        </w:rPr>
        <w:t>过滤器链中的任何一个</w:t>
      </w:r>
      <w:r w:rsidRPr="003D5301">
        <w:rPr>
          <w:rFonts w:hint="eastAsia"/>
        </w:rPr>
        <w:t>Filter</w:t>
      </w:r>
      <w:r w:rsidRPr="003D5301">
        <w:rPr>
          <w:rFonts w:hint="eastAsia"/>
        </w:rPr>
        <w:t>没有调用</w:t>
      </w:r>
      <w:r w:rsidRPr="003D5301">
        <w:rPr>
          <w:rFonts w:hint="eastAsia"/>
        </w:rPr>
        <w:t>FilterChain.doFilter( )</w:t>
      </w:r>
      <w:r w:rsidRPr="003D5301">
        <w:rPr>
          <w:rFonts w:hint="eastAsia"/>
        </w:rPr>
        <w:t>方法，请求都不会到达目标资源。</w:t>
      </w:r>
    </w:p>
    <w:p w14:paraId="12D185AF" w14:textId="65330ACD" w:rsidR="0010011A" w:rsidRDefault="00895E03" w:rsidP="00895E03">
      <w:pPr>
        <w:pStyle w:val="31"/>
        <w:spacing w:before="156"/>
        <w:rPr>
          <w:rFonts w:hint="eastAsia"/>
        </w:rPr>
      </w:pPr>
      <w:r>
        <w:rPr>
          <w:rFonts w:hint="eastAsia"/>
        </w:rPr>
        <w:t>会话结束、Socket</w:t>
      </w:r>
    </w:p>
    <w:p w14:paraId="0B0252A9" w14:textId="77777777" w:rsidR="0010011A" w:rsidRPr="00CE1C53" w:rsidRDefault="00000000" w:rsidP="0010011A">
      <w:pPr>
        <w:spacing w:line="440" w:lineRule="exact"/>
      </w:pPr>
      <w:hyperlink r:id="rId119" w:anchor="summary" w:history="1">
        <w:r w:rsidR="0010011A" w:rsidRPr="00D41C2B">
          <w:rPr>
            <w:rStyle w:val="a9"/>
            <w:rFonts w:hint="eastAsia"/>
          </w:rPr>
          <w:t>下面哪项技术可以用在</w:t>
        </w:r>
        <w:r w:rsidR="0010011A" w:rsidRPr="00D41C2B">
          <w:rPr>
            <w:rStyle w:val="a9"/>
            <w:rFonts w:hint="eastAsia"/>
          </w:rPr>
          <w:t>WEB</w:t>
        </w:r>
        <w:r w:rsidR="0010011A" w:rsidRPr="00D41C2B">
          <w:rPr>
            <w:rStyle w:val="a9"/>
            <w:rFonts w:hint="eastAsia"/>
          </w:rPr>
          <w:t>开发中实现会话跟踪实现？牛客网</w:t>
        </w:r>
      </w:hyperlink>
      <w:r w:rsidR="0010011A">
        <w:rPr>
          <w:rFonts w:hint="eastAsia"/>
        </w:rPr>
        <w:t>，</w:t>
      </w:r>
    </w:p>
    <w:p w14:paraId="7329C6D4" w14:textId="77777777" w:rsidR="0010011A" w:rsidRPr="00CE1C53" w:rsidRDefault="0010011A" w:rsidP="0010011A">
      <w:pPr>
        <w:spacing w:line="440" w:lineRule="exact"/>
      </w:pPr>
      <w:r w:rsidRPr="00CE1C53">
        <w:rPr>
          <w:rFonts w:hint="eastAsia"/>
          <w:color w:val="FF0000"/>
        </w:rPr>
        <w:t>会话技术</w:t>
      </w:r>
      <w:r w:rsidRPr="00CE1C53">
        <w:rPr>
          <w:rFonts w:hint="eastAsia"/>
        </w:rPr>
        <w:t>是指在会话中，帮助服务器记录用户状态和数据的技术。从打开浏览器访问某个网站，到关闭浏览器的过程，称为一次会话。</w:t>
      </w:r>
    </w:p>
    <w:p w14:paraId="24BD9E04" w14:textId="77777777" w:rsidR="0010011A" w:rsidRPr="00CE1C53" w:rsidRDefault="0010011A" w:rsidP="0010011A">
      <w:pPr>
        <w:spacing w:line="440" w:lineRule="exact"/>
      </w:pPr>
      <w:r w:rsidRPr="00CE1C53">
        <w:rPr>
          <w:rFonts w:hint="eastAsia"/>
        </w:rPr>
        <w:t>会话技术分为</w:t>
      </w:r>
      <w:r w:rsidRPr="00CE1C53">
        <w:rPr>
          <w:rFonts w:hint="eastAsia"/>
        </w:rPr>
        <w:t>Cookie</w:t>
      </w:r>
      <w:r w:rsidRPr="00CE1C53">
        <w:rPr>
          <w:rFonts w:hint="eastAsia"/>
        </w:rPr>
        <w:t>（客户端会话技术）和</w:t>
      </w:r>
      <w:r w:rsidRPr="00CE1C53">
        <w:rPr>
          <w:rFonts w:hint="eastAsia"/>
        </w:rPr>
        <w:t>Session</w:t>
      </w:r>
      <w:r w:rsidRPr="00CE1C53">
        <w:rPr>
          <w:rFonts w:hint="eastAsia"/>
        </w:rPr>
        <w:t>（服务端会话技术），</w:t>
      </w:r>
      <w:r w:rsidRPr="00CE1C53">
        <w:rPr>
          <w:rFonts w:hint="eastAsia"/>
        </w:rPr>
        <w:t>Cookie</w:t>
      </w:r>
      <w:r w:rsidRPr="00CE1C53">
        <w:rPr>
          <w:rFonts w:hint="eastAsia"/>
        </w:rPr>
        <w:t>中保存的是字符串，</w:t>
      </w:r>
      <w:r w:rsidRPr="00CE1C53">
        <w:rPr>
          <w:rFonts w:hint="eastAsia"/>
        </w:rPr>
        <w:t>Session</w:t>
      </w:r>
      <w:r w:rsidRPr="00CE1C53">
        <w:rPr>
          <w:rFonts w:hint="eastAsia"/>
        </w:rPr>
        <w:t>中保存的是对象。</w:t>
      </w:r>
    </w:p>
    <w:p w14:paraId="1963C19E" w14:textId="77777777" w:rsidR="0010011A" w:rsidRPr="00CE1C53" w:rsidRDefault="0010011A" w:rsidP="0010011A">
      <w:pPr>
        <w:spacing w:line="440" w:lineRule="exact"/>
      </w:pPr>
      <w:r w:rsidRPr="00CE1C53">
        <w:rPr>
          <w:rFonts w:hint="eastAsia"/>
        </w:rPr>
        <w:t>Cookie</w:t>
      </w:r>
      <w:r w:rsidRPr="00CE1C53">
        <w:rPr>
          <w:rFonts w:hint="eastAsia"/>
        </w:rPr>
        <w:t>保存在客户端，浏览器可以禁用</w:t>
      </w:r>
      <w:r w:rsidRPr="00CE1C53">
        <w:rPr>
          <w:rFonts w:hint="eastAsia"/>
        </w:rPr>
        <w:t xml:space="preserve"> Cookie</w:t>
      </w:r>
      <w:r w:rsidRPr="00CE1C53">
        <w:rPr>
          <w:rFonts w:hint="eastAsia"/>
        </w:rPr>
        <w:t>，而这将使其无法正常工作。</w:t>
      </w:r>
      <w:r w:rsidRPr="00CE1C53">
        <w:t xml:space="preserve"> </w:t>
      </w:r>
    </w:p>
    <w:p w14:paraId="23078CC9" w14:textId="77777777" w:rsidR="0010011A" w:rsidRPr="00CE1C53" w:rsidRDefault="0010011A" w:rsidP="0010011A">
      <w:pPr>
        <w:spacing w:line="440" w:lineRule="exact"/>
      </w:pPr>
      <w:r w:rsidRPr="00CE1C53">
        <w:rPr>
          <w:rFonts w:hint="eastAsia"/>
        </w:rPr>
        <w:t>Session</w:t>
      </w:r>
      <w:r w:rsidRPr="00CE1C53">
        <w:rPr>
          <w:rFonts w:hint="eastAsia"/>
        </w:rPr>
        <w:t>保存在服务端，每一个用户独占一个</w:t>
      </w:r>
      <w:r w:rsidRPr="00CE1C53">
        <w:rPr>
          <w:rFonts w:hint="eastAsia"/>
        </w:rPr>
        <w:t>Session</w:t>
      </w:r>
      <w:r w:rsidRPr="00CE1C53">
        <w:rPr>
          <w:rFonts w:hint="eastAsia"/>
        </w:rPr>
        <w:t>，并发用户过多时会占用大量服务端资源。</w:t>
      </w:r>
    </w:p>
    <w:p w14:paraId="73B0D24F" w14:textId="77777777" w:rsidR="0010011A" w:rsidRPr="00CE1C53" w:rsidRDefault="0010011A" w:rsidP="0010011A">
      <w:pPr>
        <w:spacing w:line="440" w:lineRule="exact"/>
      </w:pPr>
      <w:r w:rsidRPr="00CE1C53">
        <w:rPr>
          <w:rFonts w:hint="eastAsia"/>
        </w:rPr>
        <w:t>Session</w:t>
      </w:r>
      <w:r w:rsidRPr="00CE1C53">
        <w:rPr>
          <w:rFonts w:hint="eastAsia"/>
        </w:rPr>
        <w:t>对象在容器第一次调用</w:t>
      </w:r>
      <w:r w:rsidRPr="00CE1C53">
        <w:rPr>
          <w:rFonts w:hint="eastAsia"/>
        </w:rPr>
        <w:t>request.getSession( )</w:t>
      </w:r>
      <w:r w:rsidRPr="00CE1C53">
        <w:rPr>
          <w:rFonts w:hint="eastAsia"/>
        </w:rPr>
        <w:t>方法时创建。</w:t>
      </w:r>
    </w:p>
    <w:p w14:paraId="618111FD" w14:textId="77777777" w:rsidR="0010011A" w:rsidRDefault="0010011A" w:rsidP="0010011A">
      <w:pPr>
        <w:spacing w:line="440" w:lineRule="exact"/>
      </w:pPr>
      <w:r w:rsidRPr="00CE1C53">
        <w:rPr>
          <w:rFonts w:hint="eastAsia"/>
        </w:rPr>
        <w:t>值得注意的是，当客户端访问的</w:t>
      </w:r>
      <w:r w:rsidRPr="00CE1C53">
        <w:rPr>
          <w:rFonts w:hint="eastAsia"/>
        </w:rPr>
        <w:t>Web</w:t>
      </w:r>
      <w:r w:rsidRPr="00CE1C53">
        <w:rPr>
          <w:rFonts w:hint="eastAsia"/>
        </w:rPr>
        <w:t>资源是</w:t>
      </w:r>
      <w:r w:rsidRPr="00CE1C53">
        <w:rPr>
          <w:rFonts w:hint="eastAsia"/>
        </w:rPr>
        <w:t>HTML</w:t>
      </w:r>
      <w:r w:rsidRPr="00CE1C53">
        <w:rPr>
          <w:rFonts w:hint="eastAsia"/>
        </w:rPr>
        <w:t>，</w:t>
      </w:r>
      <w:r w:rsidRPr="00CE1C53">
        <w:rPr>
          <w:rFonts w:hint="eastAsia"/>
        </w:rPr>
        <w:t>CSS</w:t>
      </w:r>
      <w:r w:rsidRPr="00CE1C53">
        <w:rPr>
          <w:rFonts w:hint="eastAsia"/>
        </w:rPr>
        <w:t>，图片等静态资源时，服务器不会创建</w:t>
      </w:r>
      <w:r w:rsidRPr="00CE1C53">
        <w:rPr>
          <w:rFonts w:hint="eastAsia"/>
        </w:rPr>
        <w:t>Session</w:t>
      </w:r>
      <w:r w:rsidRPr="00CE1C53">
        <w:rPr>
          <w:rFonts w:hint="eastAsia"/>
        </w:rPr>
        <w:t>对象。</w:t>
      </w:r>
    </w:p>
    <w:p w14:paraId="64008A9D" w14:textId="5E020607" w:rsidR="004C5E85" w:rsidRDefault="004C5E85" w:rsidP="002B0C8D">
      <w:pPr>
        <w:spacing w:line="440" w:lineRule="exact"/>
      </w:pPr>
    </w:p>
    <w:p w14:paraId="7CD032E5" w14:textId="77777777" w:rsidR="00895E03" w:rsidRDefault="00895E03" w:rsidP="00895E03">
      <w:pPr>
        <w:spacing w:line="440" w:lineRule="exact"/>
      </w:pPr>
    </w:p>
    <w:p w14:paraId="5A3D716D" w14:textId="77777777" w:rsidR="00895E03" w:rsidRDefault="00895E03" w:rsidP="00895E03">
      <w:pPr>
        <w:spacing w:line="440" w:lineRule="exact"/>
      </w:pPr>
      <w:hyperlink r:id="rId120" w:anchor="summary" w:history="1">
        <w:r w:rsidRPr="001C1268">
          <w:rPr>
            <w:rStyle w:val="a9"/>
            <w:rFonts w:hint="eastAsia"/>
          </w:rPr>
          <w:t>socket</w:t>
        </w:r>
        <w:r w:rsidRPr="001C1268">
          <w:rPr>
            <w:rStyle w:val="a9"/>
            <w:rFonts w:hint="eastAsia"/>
          </w:rPr>
          <w:t>编程中，以下哪个</w:t>
        </w:r>
        <w:r w:rsidRPr="001C1268">
          <w:rPr>
            <w:rStyle w:val="a9"/>
            <w:rFonts w:hint="eastAsia"/>
          </w:rPr>
          <w:t>socket</w:t>
        </w:r>
        <w:r w:rsidRPr="001C1268">
          <w:rPr>
            <w:rStyle w:val="a9"/>
            <w:rFonts w:hint="eastAsia"/>
          </w:rPr>
          <w:t>的操作是不属于服务端操作的？牛客网</w:t>
        </w:r>
      </w:hyperlink>
      <w:r>
        <w:rPr>
          <w:rFonts w:hint="eastAsia"/>
        </w:rPr>
        <w:t>，</w:t>
      </w:r>
    </w:p>
    <w:p w14:paraId="023554B8" w14:textId="77777777" w:rsidR="00895E03" w:rsidRDefault="00895E03" w:rsidP="00895E03">
      <w:pPr>
        <w:spacing w:line="440" w:lineRule="exact"/>
      </w:pPr>
      <w:hyperlink r:id="rId121" w:anchor="summary" w:history="1">
        <w:r w:rsidRPr="001C1268">
          <w:rPr>
            <w:rStyle w:val="a9"/>
            <w:rFonts w:hint="eastAsia"/>
          </w:rPr>
          <w:t>在一个基于分布式的游戏服务器系统中，不同的服务器之间，哪种通信方式是不可行的？牛客网</w:t>
        </w:r>
      </w:hyperlink>
      <w:r>
        <w:rPr>
          <w:rFonts w:hint="eastAsia"/>
        </w:rPr>
        <w:t>，</w:t>
      </w:r>
    </w:p>
    <w:p w14:paraId="52FFBC75" w14:textId="77777777" w:rsidR="00895E03" w:rsidRPr="005B0641" w:rsidRDefault="00895E03" w:rsidP="00895E03">
      <w:pPr>
        <w:spacing w:line="440" w:lineRule="exact"/>
      </w:pPr>
      <w:hyperlink r:id="rId122" w:anchor="summary" w:history="1">
        <w:r>
          <w:rPr>
            <w:rStyle w:val="a9"/>
            <w:rFonts w:hint="eastAsia"/>
          </w:rPr>
          <w:t>关于</w:t>
        </w:r>
        <w:r>
          <w:rPr>
            <w:rStyle w:val="a9"/>
            <w:rFonts w:hint="eastAsia"/>
          </w:rPr>
          <w:t>Socket</w:t>
        </w:r>
        <w:r>
          <w:rPr>
            <w:rStyle w:val="a9"/>
            <w:rFonts w:hint="eastAsia"/>
          </w:rPr>
          <w:t>通信编程，以下描述正确的是？牛客网</w:t>
        </w:r>
      </w:hyperlink>
      <w:r>
        <w:rPr>
          <w:rFonts w:hint="eastAsia"/>
        </w:rPr>
        <w:t>，</w:t>
      </w:r>
    </w:p>
    <w:p w14:paraId="37EDB564" w14:textId="3C71BD25" w:rsidR="00895E03" w:rsidRDefault="00895E03" w:rsidP="00895E03">
      <w:pPr>
        <w:spacing w:line="440" w:lineRule="exact"/>
      </w:pPr>
      <w:hyperlink r:id="rId123" w:history="1">
        <w:r w:rsidRPr="008F2034">
          <w:rPr>
            <w:rStyle w:val="a9"/>
            <w:rFonts w:hint="eastAsia"/>
          </w:rPr>
          <w:t>Socket</w:t>
        </w:r>
        <w:r w:rsidRPr="008F2034">
          <w:rPr>
            <w:rStyle w:val="a9"/>
            <w:rFonts w:hint="eastAsia"/>
          </w:rPr>
          <w:t>网络编程</w:t>
        </w:r>
      </w:hyperlink>
      <w:r>
        <w:rPr>
          <w:rFonts w:hint="eastAsia"/>
        </w:rPr>
        <w:t>，</w:t>
      </w:r>
    </w:p>
    <w:p w14:paraId="7271FC4B" w14:textId="268143CA" w:rsidR="00E52161" w:rsidRDefault="00E52161" w:rsidP="00895E03">
      <w:pPr>
        <w:spacing w:line="440" w:lineRule="exact"/>
        <w:rPr>
          <w:rFonts w:hint="eastAsia"/>
        </w:rPr>
      </w:pPr>
      <w:hyperlink r:id="rId124" w:history="1">
        <w:r w:rsidRPr="00E52161">
          <w:rPr>
            <w:color w:val="0000FF"/>
            <w:u w:val="single"/>
          </w:rPr>
          <w:t>socket</w:t>
        </w:r>
        <w:r w:rsidRPr="00E52161">
          <w:rPr>
            <w:color w:val="0000FF"/>
            <w:u w:val="single"/>
          </w:rPr>
          <w:t>编程入门：</w:t>
        </w:r>
        <w:r w:rsidRPr="00E52161">
          <w:rPr>
            <w:color w:val="0000FF"/>
            <w:u w:val="single"/>
          </w:rPr>
          <w:t>1</w:t>
        </w:r>
        <w:r w:rsidRPr="00E52161">
          <w:rPr>
            <w:color w:val="0000FF"/>
            <w:u w:val="single"/>
          </w:rPr>
          <w:t>天玩转</w:t>
        </w:r>
        <w:r w:rsidRPr="00E52161">
          <w:rPr>
            <w:color w:val="0000FF"/>
            <w:u w:val="single"/>
          </w:rPr>
          <w:t>socket</w:t>
        </w:r>
        <w:r w:rsidRPr="00E52161">
          <w:rPr>
            <w:color w:val="0000FF"/>
            <w:u w:val="single"/>
          </w:rPr>
          <w:t>通信技术（非常详细）</w:t>
        </w:r>
        <w:r w:rsidRPr="00E52161">
          <w:rPr>
            <w:color w:val="0000FF"/>
            <w:u w:val="single"/>
          </w:rPr>
          <w:t xml:space="preserve"> (biancheng.net)</w:t>
        </w:r>
      </w:hyperlink>
      <w:r>
        <w:rPr>
          <w:rFonts w:hint="eastAsia"/>
        </w:rPr>
        <w:t>，</w:t>
      </w:r>
    </w:p>
    <w:p w14:paraId="75DB0B8D" w14:textId="5610E74E" w:rsidR="00B7405A" w:rsidRDefault="00B7405A" w:rsidP="00895E03">
      <w:pPr>
        <w:spacing w:line="440" w:lineRule="exact"/>
        <w:rPr>
          <w:rFonts w:hint="eastAsia"/>
        </w:rPr>
      </w:pPr>
      <w:hyperlink r:id="rId125" w:history="1">
        <w:r w:rsidRPr="00B7405A">
          <w:rPr>
            <w:color w:val="0000FF"/>
            <w:u w:val="single"/>
          </w:rPr>
          <w:t>Socket</w:t>
        </w:r>
        <w:r w:rsidRPr="00B7405A">
          <w:rPr>
            <w:color w:val="0000FF"/>
            <w:u w:val="single"/>
          </w:rPr>
          <w:t>网络编程</w:t>
        </w:r>
        <w:r w:rsidRPr="00B7405A">
          <w:rPr>
            <w:color w:val="0000FF"/>
            <w:u w:val="single"/>
          </w:rPr>
          <w:t>_</w:t>
        </w:r>
        <w:r w:rsidRPr="00B7405A">
          <w:rPr>
            <w:color w:val="0000FF"/>
            <w:u w:val="single"/>
          </w:rPr>
          <w:t>程序媛</w:t>
        </w:r>
        <w:r w:rsidRPr="00B7405A">
          <w:rPr>
            <w:color w:val="0000FF"/>
            <w:u w:val="single"/>
          </w:rPr>
          <w:t xml:space="preserve"> </w:t>
        </w:r>
        <w:r w:rsidRPr="00B7405A">
          <w:rPr>
            <w:color w:val="0000FF"/>
            <w:u w:val="single"/>
          </w:rPr>
          <w:t>泡泡的博客</w:t>
        </w:r>
        <w:r w:rsidRPr="00B7405A">
          <w:rPr>
            <w:color w:val="0000FF"/>
            <w:u w:val="single"/>
          </w:rPr>
          <w:t>-CSDN</w:t>
        </w:r>
        <w:r w:rsidRPr="00B7405A">
          <w:rPr>
            <w:color w:val="0000FF"/>
            <w:u w:val="single"/>
          </w:rPr>
          <w:t>博客</w:t>
        </w:r>
        <w:r w:rsidRPr="00B7405A">
          <w:rPr>
            <w:color w:val="0000FF"/>
            <w:u w:val="single"/>
          </w:rPr>
          <w:t>_socket</w:t>
        </w:r>
        <w:r w:rsidRPr="00B7405A">
          <w:rPr>
            <w:color w:val="0000FF"/>
            <w:u w:val="single"/>
          </w:rPr>
          <w:t>网络通信编程</w:t>
        </w:r>
      </w:hyperlink>
      <w:r>
        <w:rPr>
          <w:rFonts w:hint="eastAsia"/>
        </w:rPr>
        <w:t>，</w:t>
      </w:r>
    </w:p>
    <w:p w14:paraId="3554827D" w14:textId="77777777" w:rsidR="00895E03" w:rsidRPr="0030688D" w:rsidRDefault="00895E03" w:rsidP="00895E03">
      <w:pPr>
        <w:spacing w:line="440" w:lineRule="exact"/>
        <w:rPr>
          <w:color w:val="FF0000"/>
        </w:rPr>
      </w:pPr>
      <w:r w:rsidRPr="0030688D">
        <w:rPr>
          <w:rFonts w:hint="eastAsia"/>
          <w:color w:val="FF0000"/>
        </w:rPr>
        <w:t>Socket</w:t>
      </w:r>
      <w:r w:rsidRPr="0030688D">
        <w:rPr>
          <w:color w:val="FF0000"/>
        </w:rPr>
        <w:t>1</w:t>
      </w:r>
    </w:p>
    <w:p w14:paraId="061EC1FE" w14:textId="77777777" w:rsidR="00895E03" w:rsidRDefault="00895E03" w:rsidP="00895E03">
      <w:pPr>
        <w:spacing w:line="440" w:lineRule="exact"/>
      </w:pPr>
      <w:r>
        <w:rPr>
          <w:rFonts w:hint="eastAsia"/>
        </w:rPr>
        <w:t>Java</w:t>
      </w:r>
      <w:r w:rsidRPr="0030688D">
        <w:rPr>
          <w:rFonts w:hint="eastAsia"/>
        </w:rPr>
        <w:t>中进程通讯（</w:t>
      </w:r>
      <w:r w:rsidRPr="0030688D">
        <w:rPr>
          <w:rFonts w:hint="eastAsia"/>
        </w:rPr>
        <w:t>IPC</w:t>
      </w:r>
      <w:r w:rsidRPr="0030688D">
        <w:rPr>
          <w:rFonts w:hint="eastAsia"/>
        </w:rPr>
        <w:t>）主要是</w:t>
      </w:r>
      <w:r w:rsidRPr="0030688D">
        <w:rPr>
          <w:rFonts w:hint="eastAsia"/>
        </w:rPr>
        <w:t>Socket</w:t>
      </w:r>
      <w:r w:rsidRPr="0030688D">
        <w:rPr>
          <w:rFonts w:hint="eastAsia"/>
        </w:rPr>
        <w:t>，</w:t>
      </w:r>
      <w:r w:rsidRPr="0030688D">
        <w:rPr>
          <w:rFonts w:hint="eastAsia"/>
        </w:rPr>
        <w:t>MQ</w:t>
      </w:r>
      <w:r w:rsidRPr="0030688D">
        <w:rPr>
          <w:rFonts w:hint="eastAsia"/>
        </w:rPr>
        <w:t>等。</w:t>
      </w:r>
    </w:p>
    <w:p w14:paraId="0EAE2B03" w14:textId="4AB4DE37" w:rsidR="00895E03" w:rsidRPr="00895E03" w:rsidRDefault="00895E03" w:rsidP="002B0C8D">
      <w:pPr>
        <w:spacing w:line="440" w:lineRule="exact"/>
      </w:pPr>
    </w:p>
    <w:p w14:paraId="17BDD2CD" w14:textId="684CCEBF" w:rsidR="00895E03" w:rsidRDefault="00895E03" w:rsidP="002B0C8D">
      <w:pPr>
        <w:spacing w:line="440" w:lineRule="exact"/>
      </w:pPr>
    </w:p>
    <w:p w14:paraId="65A47224" w14:textId="77777777" w:rsidR="00895E03" w:rsidRDefault="00895E03" w:rsidP="002B0C8D">
      <w:pPr>
        <w:spacing w:line="440" w:lineRule="exact"/>
        <w:rPr>
          <w:rFonts w:hint="eastAsia"/>
        </w:rPr>
      </w:pPr>
    </w:p>
    <w:p w14:paraId="3E2330D4" w14:textId="77777777" w:rsidR="00C973B5" w:rsidRDefault="00C973B5" w:rsidP="00485B86">
      <w:pPr>
        <w:spacing w:line="440" w:lineRule="exact"/>
      </w:pPr>
    </w:p>
    <w:p w14:paraId="78734D87" w14:textId="77777777" w:rsidR="00EB3CD1" w:rsidRDefault="00000000" w:rsidP="00EB3CD1">
      <w:pPr>
        <w:spacing w:line="440" w:lineRule="exact"/>
      </w:pPr>
      <w:hyperlink r:id="rId126" w:history="1">
        <w:r w:rsidR="00A371AD" w:rsidRPr="00A371AD">
          <w:rPr>
            <w:rStyle w:val="a9"/>
            <w:rFonts w:hint="eastAsia"/>
          </w:rPr>
          <w:t>IDEA</w:t>
        </w:r>
        <w:r w:rsidR="00A371AD" w:rsidRPr="00A371AD">
          <w:rPr>
            <w:rStyle w:val="a9"/>
            <w:rFonts w:hint="eastAsia"/>
          </w:rPr>
          <w:t>常用快捷键总结</w:t>
        </w:r>
      </w:hyperlink>
      <w:r w:rsidR="00FA25E9">
        <w:rPr>
          <w:rFonts w:hint="eastAsia"/>
        </w:rPr>
        <w:t>，</w:t>
      </w:r>
      <w:hyperlink r:id="rId127" w:history="1">
        <w:r w:rsidR="00761EF2" w:rsidRPr="00761EF2">
          <w:rPr>
            <w:rStyle w:val="a9"/>
          </w:rPr>
          <w:t>Explore plugins for JetBrains Products</w:t>
        </w:r>
      </w:hyperlink>
      <w:r w:rsidR="00761EF2">
        <w:rPr>
          <w:rFonts w:hint="eastAsia"/>
        </w:rPr>
        <w:t>，</w:t>
      </w:r>
    </w:p>
    <w:p w14:paraId="395F7E90" w14:textId="7C63541C" w:rsidR="006843A2" w:rsidRDefault="00000000" w:rsidP="00EB3CD1">
      <w:pPr>
        <w:spacing w:line="440" w:lineRule="exact"/>
      </w:pPr>
      <w:hyperlink r:id="rId128"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sidRPr="00E72869">
        <w:t>，</w:t>
      </w:r>
    </w:p>
    <w:p w14:paraId="099EBA59" w14:textId="44B1E3A2" w:rsidR="004C5E85" w:rsidRDefault="004C5E85" w:rsidP="004C5E85">
      <w:pPr>
        <w:pStyle w:val="31"/>
        <w:spacing w:before="156"/>
      </w:pPr>
      <w:r>
        <w:rPr>
          <w:rFonts w:hint="eastAsia"/>
        </w:rPr>
        <w:t>Intellij、Maven</w:t>
      </w:r>
      <w:r w:rsidR="002F2D6F">
        <w:rPr>
          <w:rFonts w:hint="eastAsia"/>
        </w:rPr>
        <w:t>、镜像源</w:t>
      </w:r>
    </w:p>
    <w:p w14:paraId="3B9FC17E" w14:textId="5ED4B865" w:rsidR="00CE7F65" w:rsidRDefault="00716C6C" w:rsidP="003C7B5F">
      <w:pPr>
        <w:spacing w:line="440" w:lineRule="exact"/>
      </w:pPr>
      <w:r w:rsidRPr="001F7992">
        <w:rPr>
          <w:rFonts w:hint="eastAsia"/>
          <w:color w:val="FF0000"/>
        </w:rPr>
        <w:t>IDEA</w:t>
      </w:r>
      <w:r w:rsidR="001F7992" w:rsidRPr="001F7992">
        <w:rPr>
          <w:color w:val="FF0000"/>
        </w:rPr>
        <w:t>1</w:t>
      </w:r>
      <w:r w:rsidRPr="00716C6C">
        <w:rPr>
          <w:rFonts w:hint="eastAsia"/>
        </w:rPr>
        <w:t>是</w:t>
      </w:r>
      <w:r>
        <w:rPr>
          <w:rFonts w:hint="eastAsia"/>
        </w:rPr>
        <w:t>J</w:t>
      </w:r>
      <w:r w:rsidRPr="00716C6C">
        <w:rPr>
          <w:rFonts w:hint="eastAsia"/>
        </w:rPr>
        <w:t>ava</w:t>
      </w:r>
      <w:r w:rsidRPr="00716C6C">
        <w:rPr>
          <w:rFonts w:hint="eastAsia"/>
        </w:rPr>
        <w:t>编程语言开发的集成环境。</w:t>
      </w:r>
    </w:p>
    <w:p w14:paraId="21B2D97A" w14:textId="1A7A4FA4" w:rsidR="00B15D81" w:rsidRDefault="00B15D81" w:rsidP="003C7B5F">
      <w:pPr>
        <w:spacing w:line="440" w:lineRule="exact"/>
      </w:pPr>
    </w:p>
    <w:p w14:paraId="5304A126" w14:textId="77777777" w:rsidR="00B15D81" w:rsidRPr="00B15D81" w:rsidRDefault="00B15D81" w:rsidP="00B15D81">
      <w:pPr>
        <w:spacing w:line="440" w:lineRule="exact"/>
      </w:pPr>
      <w:r w:rsidRPr="00B15D81">
        <w:rPr>
          <w:rFonts w:hint="eastAsia"/>
        </w:rPr>
        <w:t>JetBrains</w:t>
      </w:r>
      <w:r w:rsidRPr="00B15D81">
        <w:rPr>
          <w:rFonts w:hint="eastAsia"/>
        </w:rPr>
        <w:t>系列破解包解压密码：</w:t>
      </w:r>
      <w:r w:rsidRPr="00B15D81">
        <w:t>jwoi38jfo</w:t>
      </w:r>
      <w:r w:rsidRPr="00B15D81">
        <w:rPr>
          <w:rFonts w:hint="eastAsia"/>
        </w:rPr>
        <w:t>。</w:t>
      </w:r>
    </w:p>
    <w:p w14:paraId="73A72051" w14:textId="77777777" w:rsidR="00B15D81" w:rsidRPr="00B15D81" w:rsidRDefault="00B15D81" w:rsidP="00B15D81">
      <w:pPr>
        <w:spacing w:line="440" w:lineRule="exact"/>
      </w:pPr>
      <w:r w:rsidRPr="00B15D81">
        <w:rPr>
          <w:rFonts w:hint="eastAsia"/>
        </w:rPr>
        <w:t>MindMaster v8.1.0 Pro</w:t>
      </w:r>
      <w:r w:rsidRPr="00B15D81">
        <w:rPr>
          <w:rFonts w:hint="eastAsia"/>
        </w:rPr>
        <w:t>破解包解压密码：</w:t>
      </w:r>
      <w:r w:rsidRPr="00B15D81">
        <w:rPr>
          <w:rFonts w:hint="eastAsia"/>
        </w:rPr>
        <w:t>jfe</w:t>
      </w:r>
      <w:r w:rsidRPr="00B15D81">
        <w:t>93</w:t>
      </w:r>
      <w:r w:rsidRPr="00B15D81">
        <w:rPr>
          <w:rFonts w:hint="eastAsia"/>
        </w:rPr>
        <w:t>fg</w:t>
      </w:r>
      <w:r w:rsidRPr="00B15D81">
        <w:t>02</w:t>
      </w:r>
      <w:r w:rsidRPr="00B15D81">
        <w:rPr>
          <w:rFonts w:hint="eastAsia"/>
        </w:rPr>
        <w:t>。</w:t>
      </w:r>
    </w:p>
    <w:p w14:paraId="6D8FCABE" w14:textId="77777777" w:rsidR="00B15D81" w:rsidRPr="00B15D81" w:rsidRDefault="00B15D81" w:rsidP="00B15D81">
      <w:pPr>
        <w:spacing w:line="440" w:lineRule="exact"/>
      </w:pPr>
      <w:r w:rsidRPr="00B15D81">
        <w:rPr>
          <w:rFonts w:hint="eastAsia"/>
        </w:rPr>
        <w:t>福昕</w:t>
      </w:r>
      <w:r w:rsidRPr="00B15D81">
        <w:rPr>
          <w:rFonts w:hint="eastAsia"/>
        </w:rPr>
        <w:t>PDF</w:t>
      </w:r>
      <w:r w:rsidRPr="00B15D81">
        <w:rPr>
          <w:rFonts w:hint="eastAsia"/>
        </w:rPr>
        <w:t>企业版破解包解压密码：</w:t>
      </w:r>
      <w:r w:rsidRPr="00B15D81">
        <w:t>f8304hg0</w:t>
      </w:r>
      <w:r w:rsidRPr="00B15D81">
        <w:rPr>
          <w:rFonts w:hint="eastAsia"/>
        </w:rPr>
        <w:t>。</w:t>
      </w:r>
    </w:p>
    <w:p w14:paraId="4061DD06" w14:textId="77777777" w:rsidR="00B15D81" w:rsidRPr="00B15D81" w:rsidRDefault="00B15D81" w:rsidP="00B15D81">
      <w:pPr>
        <w:spacing w:line="440" w:lineRule="exact"/>
      </w:pPr>
      <w:r w:rsidRPr="00B15D81">
        <w:t>V</w:t>
      </w:r>
      <w:r w:rsidRPr="00B15D81">
        <w:rPr>
          <w:rFonts w:hint="eastAsia"/>
        </w:rPr>
        <w:t>SCode</w:t>
      </w:r>
      <w:r w:rsidRPr="00B15D81">
        <w:rPr>
          <w:rFonts w:hint="eastAsia"/>
        </w:rPr>
        <w:t>配置</w:t>
      </w:r>
      <w:r w:rsidRPr="00B15D81">
        <w:rPr>
          <w:rFonts w:hint="eastAsia"/>
        </w:rPr>
        <w:t>java.home</w:t>
      </w:r>
      <w:r w:rsidRPr="00B15D81">
        <w:rPr>
          <w:rFonts w:hint="eastAsia"/>
        </w:rPr>
        <w:t>：</w:t>
      </w:r>
      <w:r w:rsidRPr="00B15D81">
        <w:t>"java.home": "D:\\Pkg\\jdk-17.0.1+12"</w:t>
      </w:r>
    </w:p>
    <w:p w14:paraId="79C52070" w14:textId="77777777" w:rsidR="00B15D81" w:rsidRPr="00CE7F65" w:rsidRDefault="00B15D81" w:rsidP="003C7B5F">
      <w:pPr>
        <w:spacing w:line="440" w:lineRule="exact"/>
      </w:pPr>
    </w:p>
    <w:p w14:paraId="7ACED430" w14:textId="77777777" w:rsidR="00CE7F65" w:rsidRPr="00CE7F65" w:rsidRDefault="00CE7F65" w:rsidP="00CE7F65">
      <w:pPr>
        <w:spacing w:line="440" w:lineRule="exact"/>
      </w:pPr>
      <w:r w:rsidRPr="00CE7F65">
        <w:rPr>
          <w:rFonts w:hint="eastAsia"/>
        </w:rPr>
        <w:t>如果有时候把</w:t>
      </w:r>
      <w:r w:rsidRPr="00CE7F65">
        <w:rPr>
          <w:rFonts w:hint="eastAsia"/>
        </w:rPr>
        <w:t>IDEA</w:t>
      </w:r>
      <w:r w:rsidRPr="00CE7F65">
        <w:rPr>
          <w:rFonts w:hint="eastAsia"/>
        </w:rPr>
        <w:t>的配置改坏了，</w:t>
      </w:r>
    </w:p>
    <w:p w14:paraId="0BC7B620" w14:textId="622F3FA0" w:rsidR="00CE7F65" w:rsidRDefault="00CE7F65" w:rsidP="00720D39">
      <w:pPr>
        <w:spacing w:line="440" w:lineRule="exact"/>
      </w:pPr>
      <w:r w:rsidRPr="00CE7F65">
        <w:rPr>
          <w:rFonts w:hint="eastAsia"/>
        </w:rPr>
        <w:t>只需到</w:t>
      </w:r>
      <w:r w:rsidRPr="00CE7F65">
        <w:rPr>
          <w:rFonts w:hint="eastAsia"/>
        </w:rPr>
        <w:t>C:\Users\YaleKuo\.IntelliJIdea2019.1</w:t>
      </w:r>
      <w:r w:rsidRPr="00CE7F65">
        <w:rPr>
          <w:rFonts w:hint="eastAsia"/>
        </w:rPr>
        <w:t>路径下把</w:t>
      </w:r>
      <w:r w:rsidRPr="00CE7F65">
        <w:rPr>
          <w:rFonts w:hint="eastAsia"/>
        </w:rPr>
        <w:t>config</w:t>
      </w:r>
      <w:r w:rsidRPr="00CE7F65">
        <w:rPr>
          <w:rFonts w:hint="eastAsia"/>
        </w:rPr>
        <w:t>、</w:t>
      </w:r>
      <w:r w:rsidRPr="00CE7F65">
        <w:rPr>
          <w:rFonts w:hint="eastAsia"/>
        </w:rPr>
        <w:t>system</w:t>
      </w:r>
      <w:r w:rsidRPr="00CE7F65">
        <w:rPr>
          <w:rFonts w:hint="eastAsia"/>
        </w:rPr>
        <w:t>两个文件夹删掉即可恢复默认。</w:t>
      </w:r>
    </w:p>
    <w:p w14:paraId="49A8C19B" w14:textId="60A329B3" w:rsidR="00A66091" w:rsidRDefault="00A66091" w:rsidP="00720D39">
      <w:pPr>
        <w:spacing w:line="440" w:lineRule="exact"/>
      </w:pPr>
      <w:r>
        <w:rPr>
          <w:rFonts w:hint="eastAsia"/>
        </w:rPr>
        <w:t>IDEA</w:t>
      </w:r>
      <w:r>
        <w:rPr>
          <w:rFonts w:hint="eastAsia"/>
        </w:rPr>
        <w:t>登录</w:t>
      </w:r>
      <w:r>
        <w:rPr>
          <w:rFonts w:hint="eastAsia"/>
        </w:rPr>
        <w:t>LeetCode</w:t>
      </w:r>
      <w:r>
        <w:rPr>
          <w:rFonts w:hint="eastAsia"/>
        </w:rPr>
        <w:t>创建用户名是</w:t>
      </w:r>
      <w:r>
        <w:rPr>
          <w:rFonts w:hint="eastAsia"/>
        </w:rPr>
        <w:t>1</w:t>
      </w:r>
      <w:r>
        <w:t>949</w:t>
      </w:r>
      <w:r>
        <w:rPr>
          <w:rFonts w:hint="eastAsia"/>
        </w:rPr>
        <w:t>。</w:t>
      </w:r>
    </w:p>
    <w:p w14:paraId="6E2FD9F6" w14:textId="60C09D83" w:rsidR="00D25CC5" w:rsidRDefault="001F7992" w:rsidP="00D25CC5">
      <w:pPr>
        <w:spacing w:line="440" w:lineRule="exact"/>
      </w:pPr>
      <w:r w:rsidRPr="001F7992">
        <w:rPr>
          <w:rFonts w:hint="eastAsia"/>
        </w:rPr>
        <w:t>IDEA</w:t>
      </w:r>
      <w:r w:rsidRPr="001F7992">
        <w:rPr>
          <w:rFonts w:hint="eastAsia"/>
        </w:rPr>
        <w:t>忽略</w:t>
      </w:r>
      <w:r>
        <w:rPr>
          <w:rFonts w:hint="eastAsia"/>
        </w:rPr>
        <w:t>md</w:t>
      </w:r>
      <w:r>
        <w:rPr>
          <w:rFonts w:hint="eastAsia"/>
        </w:rPr>
        <w:t>、</w:t>
      </w:r>
      <w:r w:rsidRPr="001F7992">
        <w:rPr>
          <w:rFonts w:hint="eastAsia"/>
        </w:rPr>
        <w:t>css</w:t>
      </w:r>
      <w:r w:rsidRPr="001F7992">
        <w:rPr>
          <w:rFonts w:hint="eastAsia"/>
        </w:rPr>
        <w:t>、</w:t>
      </w:r>
      <w:r w:rsidRPr="001F7992">
        <w:rPr>
          <w:rFonts w:hint="eastAsia"/>
        </w:rPr>
        <w:t>js</w:t>
      </w:r>
      <w:r w:rsidRPr="001F7992">
        <w:rPr>
          <w:rFonts w:hint="eastAsia"/>
        </w:rPr>
        <w:t>等文件报错</w:t>
      </w:r>
      <w:r w:rsidR="009B5689">
        <w:rPr>
          <w:rFonts w:hint="eastAsia"/>
        </w:rPr>
        <w:t>，</w:t>
      </w:r>
      <w:r w:rsidR="009B5689" w:rsidRPr="009B5689">
        <w:t>ctrl+alt+shift+h</w:t>
      </w:r>
      <w:r w:rsidR="009B5689">
        <w:rPr>
          <w:rFonts w:hint="eastAsia"/>
        </w:rPr>
        <w:t>。</w:t>
      </w:r>
    </w:p>
    <w:p w14:paraId="58678374" w14:textId="1F8722FF" w:rsidR="005B52DB" w:rsidRDefault="005B52DB" w:rsidP="00D25CC5">
      <w:pPr>
        <w:spacing w:line="440" w:lineRule="exact"/>
      </w:pPr>
      <w:r>
        <w:rPr>
          <w:rFonts w:hint="eastAsia"/>
        </w:rPr>
        <w:t>IDEA</w:t>
      </w:r>
      <w:r>
        <w:rPr>
          <w:rFonts w:hint="eastAsia"/>
        </w:rPr>
        <w:t>使用本地阿里镜像源创建</w:t>
      </w:r>
      <w:r>
        <w:rPr>
          <w:rFonts w:hint="eastAsia"/>
        </w:rPr>
        <w:t>SpringBoot</w:t>
      </w:r>
      <w:r>
        <w:rPr>
          <w:rFonts w:hint="eastAsia"/>
        </w:rPr>
        <w:t>项目，</w:t>
      </w:r>
      <w:hyperlink r:id="rId129" w:history="1">
        <w:r w:rsidR="00396F08" w:rsidRPr="00C05C66">
          <w:rPr>
            <w:rStyle w:val="a9"/>
          </w:rPr>
          <w:t>http://start.aliyun.com</w:t>
        </w:r>
      </w:hyperlink>
      <w:r w:rsidR="00396F08">
        <w:rPr>
          <w:rFonts w:hint="eastAsia"/>
        </w:rPr>
        <w:t>。</w:t>
      </w:r>
    </w:p>
    <w:p w14:paraId="1E564B75" w14:textId="6F05B9C3" w:rsidR="006843A2" w:rsidRPr="00D25CC5" w:rsidRDefault="006843A2" w:rsidP="00D25CC5">
      <w:pPr>
        <w:spacing w:line="440" w:lineRule="exact"/>
      </w:pPr>
      <w:r>
        <w:rPr>
          <w:rFonts w:hint="eastAsia"/>
        </w:rPr>
        <w:t>IDEA</w:t>
      </w:r>
      <w:r>
        <w:rPr>
          <w:rFonts w:hint="eastAsia"/>
        </w:rPr>
        <w:t>主题插件，</w:t>
      </w:r>
      <w:r>
        <w:rPr>
          <w:rFonts w:hint="eastAsia"/>
        </w:rPr>
        <w:t>Visual</w:t>
      </w:r>
      <w:r>
        <w:t xml:space="preserve"> </w:t>
      </w:r>
      <w:r>
        <w:rPr>
          <w:rFonts w:hint="eastAsia"/>
        </w:rPr>
        <w:t>Studio</w:t>
      </w:r>
      <w:r>
        <w:t xml:space="preserve"> </w:t>
      </w:r>
      <w:r>
        <w:rPr>
          <w:rFonts w:hint="eastAsia"/>
        </w:rPr>
        <w:t>Code</w:t>
      </w:r>
      <w:r>
        <w:t xml:space="preserve"> </w:t>
      </w:r>
      <w:r>
        <w:rPr>
          <w:rFonts w:hint="eastAsia"/>
        </w:rPr>
        <w:t>Monokai</w:t>
      </w:r>
      <w:r>
        <w:t xml:space="preserve"> </w:t>
      </w:r>
      <w:r>
        <w:rPr>
          <w:rFonts w:hint="eastAsia"/>
        </w:rPr>
        <w:t>HC</w:t>
      </w:r>
      <w:r>
        <w:rPr>
          <w:rFonts w:hint="eastAsia"/>
        </w:rPr>
        <w:t>。</w:t>
      </w:r>
    </w:p>
    <w:p w14:paraId="6E83B11C" w14:textId="5809323A" w:rsidR="001F7992" w:rsidRPr="00CE7F65" w:rsidRDefault="00000000" w:rsidP="00720D39">
      <w:pPr>
        <w:spacing w:line="440" w:lineRule="exact"/>
      </w:pPr>
      <w:hyperlink r:id="rId130" w:history="1">
        <w:r w:rsidR="00D25CC5" w:rsidRPr="00D25CC5">
          <w:rPr>
            <w:rStyle w:val="a9"/>
            <w:rFonts w:hint="eastAsia"/>
          </w:rPr>
          <w:t>application.yml</w:t>
        </w:r>
        <w:r w:rsidR="00D25CC5" w:rsidRPr="00D25CC5">
          <w:rPr>
            <w:rStyle w:val="a9"/>
            <w:rFonts w:hint="eastAsia"/>
          </w:rPr>
          <w:t>不显示小叶子的解决方法</w:t>
        </w:r>
      </w:hyperlink>
      <w:r w:rsidR="00D25CC5" w:rsidRPr="00D25CC5">
        <w:rPr>
          <w:rFonts w:hint="eastAsia"/>
        </w:rPr>
        <w:t>，</w:t>
      </w:r>
      <w:r w:rsidR="00D25CC5">
        <w:rPr>
          <w:rFonts w:hint="eastAsia"/>
        </w:rPr>
        <w:t>这个问题</w:t>
      </w:r>
      <w:r w:rsidR="00B56439">
        <w:rPr>
          <w:rFonts w:hint="eastAsia"/>
        </w:rPr>
        <w:t>可能</w:t>
      </w:r>
      <w:r w:rsidR="00D25CC5">
        <w:rPr>
          <w:rFonts w:hint="eastAsia"/>
        </w:rPr>
        <w:t>是没有刷新</w:t>
      </w:r>
      <w:r w:rsidR="00D25CC5">
        <w:rPr>
          <w:rFonts w:hint="eastAsia"/>
        </w:rPr>
        <w:t>Maven</w:t>
      </w:r>
      <w:r w:rsidR="00D25CC5">
        <w:rPr>
          <w:rFonts w:hint="eastAsia"/>
        </w:rPr>
        <w:t>（导包）。</w:t>
      </w:r>
    </w:p>
    <w:p w14:paraId="09C82C09" w14:textId="52EF7809" w:rsidR="00CC694D" w:rsidRDefault="00CC694D" w:rsidP="000B4790">
      <w:pPr>
        <w:spacing w:line="440" w:lineRule="exact"/>
      </w:pPr>
      <w:r>
        <w:rPr>
          <w:rFonts w:hint="eastAsia"/>
        </w:rPr>
        <w:t>Eclipse</w:t>
      </w:r>
      <w:r>
        <w:rPr>
          <w:rFonts w:hint="eastAsia"/>
        </w:rPr>
        <w:t>中一个普通</w:t>
      </w:r>
      <w:r>
        <w:rPr>
          <w:rFonts w:hint="eastAsia"/>
        </w:rPr>
        <w:t>java</w:t>
      </w:r>
      <w:r>
        <w:rPr>
          <w:rFonts w:hint="eastAsia"/>
        </w:rPr>
        <w:t>项目编译之后会产生</w:t>
      </w:r>
      <w:r>
        <w:rPr>
          <w:rFonts w:hint="eastAsia"/>
        </w:rPr>
        <w:t>bin</w:t>
      </w:r>
      <w:r>
        <w:rPr>
          <w:rFonts w:hint="eastAsia"/>
        </w:rPr>
        <w:t>目录用来存储编译好的</w:t>
      </w:r>
      <w:r>
        <w:rPr>
          <w:rFonts w:hint="eastAsia"/>
        </w:rPr>
        <w:t>.class</w:t>
      </w:r>
      <w:r>
        <w:rPr>
          <w:rFonts w:hint="eastAsia"/>
        </w:rPr>
        <w:t>文件，而</w:t>
      </w:r>
      <w:r>
        <w:rPr>
          <w:rFonts w:hint="eastAsia"/>
        </w:rPr>
        <w:t>idea</w:t>
      </w:r>
      <w:r>
        <w:rPr>
          <w:rFonts w:hint="eastAsia"/>
        </w:rPr>
        <w:t>的目录名称默认为</w:t>
      </w:r>
      <w:r>
        <w:rPr>
          <w:rFonts w:hint="eastAsia"/>
        </w:rPr>
        <w:t>out</w:t>
      </w:r>
      <w:r>
        <w:rPr>
          <w:rFonts w:hint="eastAsia"/>
        </w:rPr>
        <w:t>，同样也是在项目的根路径下。</w:t>
      </w:r>
    </w:p>
    <w:p w14:paraId="5F4E187B" w14:textId="77777777" w:rsidR="00CC694D" w:rsidRDefault="00CC694D" w:rsidP="00CC694D">
      <w:pPr>
        <w:spacing w:line="440" w:lineRule="exact"/>
      </w:pPr>
      <w:r>
        <w:rPr>
          <w:rFonts w:hint="eastAsia"/>
        </w:rPr>
        <w:t>但是有时会找不到</w:t>
      </w:r>
      <w:r>
        <w:rPr>
          <w:rFonts w:hint="eastAsia"/>
        </w:rPr>
        <w:t>out</w:t>
      </w:r>
      <w:r>
        <w:rPr>
          <w:rFonts w:hint="eastAsia"/>
        </w:rPr>
        <w:t>目录，比如导入了</w:t>
      </w:r>
      <w:r>
        <w:rPr>
          <w:rFonts w:hint="eastAsia"/>
        </w:rPr>
        <w:t>eclipse</w:t>
      </w:r>
      <w:r>
        <w:rPr>
          <w:rFonts w:hint="eastAsia"/>
        </w:rPr>
        <w:t>的项目，编译时报错，那么首先要查看</w:t>
      </w:r>
      <w:r>
        <w:rPr>
          <w:rFonts w:hint="eastAsia"/>
        </w:rPr>
        <w:t>out</w:t>
      </w:r>
      <w:r>
        <w:rPr>
          <w:rFonts w:hint="eastAsia"/>
        </w:rPr>
        <w:t>目录的配置是否正确，</w:t>
      </w:r>
      <w:r>
        <w:rPr>
          <w:rFonts w:hint="eastAsia"/>
        </w:rPr>
        <w:t>out</w:t>
      </w:r>
      <w:r>
        <w:rPr>
          <w:rFonts w:hint="eastAsia"/>
        </w:rPr>
        <w:t>目录可以改变位置或者名称，所以有时编译报错说找不到输出目录。</w:t>
      </w:r>
    </w:p>
    <w:p w14:paraId="520DFDE6" w14:textId="77777777" w:rsidR="00CC694D" w:rsidRDefault="00CC694D" w:rsidP="00CC694D">
      <w:pPr>
        <w:spacing w:line="440" w:lineRule="exact"/>
      </w:pPr>
      <w:r>
        <w:rPr>
          <w:rFonts w:hint="eastAsia"/>
        </w:rPr>
        <w:t xml:space="preserve">Safe delete (with usage search) </w:t>
      </w:r>
      <w:r>
        <w:rPr>
          <w:rFonts w:hint="eastAsia"/>
        </w:rPr>
        <w:t>删除前</w:t>
      </w:r>
      <w:r>
        <w:rPr>
          <w:rFonts w:hint="eastAsia"/>
        </w:rPr>
        <w:t>IDE</w:t>
      </w:r>
      <w:r>
        <w:rPr>
          <w:rFonts w:hint="eastAsia"/>
        </w:rPr>
        <w:t>会搜寻项目中是否有使用到这个文件的其它文件。</w:t>
      </w:r>
    </w:p>
    <w:p w14:paraId="7DD24AE0" w14:textId="77777777" w:rsidR="00CC694D" w:rsidRDefault="00CC694D" w:rsidP="00CC694D">
      <w:pPr>
        <w:spacing w:line="440" w:lineRule="exact"/>
      </w:pPr>
      <w:r>
        <w:rPr>
          <w:rFonts w:hint="eastAsia"/>
        </w:rPr>
        <w:t>Search in comments and strings</w:t>
      </w:r>
      <w:r>
        <w:rPr>
          <w:rFonts w:hint="eastAsia"/>
        </w:rPr>
        <w:t>同时搜寻相关注释中是否有相关文件以及引用。</w:t>
      </w:r>
    </w:p>
    <w:p w14:paraId="078F69EA" w14:textId="5F442340" w:rsidR="00CC694D" w:rsidRDefault="00CC694D" w:rsidP="00CC694D">
      <w:pPr>
        <w:spacing w:line="440" w:lineRule="exact"/>
      </w:pPr>
      <w:r>
        <w:rPr>
          <w:rFonts w:hint="eastAsia"/>
        </w:rPr>
        <w:t>下列关于</w:t>
      </w:r>
      <w:r>
        <w:rPr>
          <w:rFonts w:hint="eastAsia"/>
        </w:rPr>
        <w:t>Eclipse</w:t>
      </w:r>
      <w:r>
        <w:rPr>
          <w:rFonts w:hint="eastAsia"/>
        </w:rPr>
        <w:t>说法正确的是？</w:t>
      </w:r>
      <w:r w:rsidR="000E0383">
        <w:rPr>
          <w:rFonts w:hint="eastAsia"/>
        </w:rPr>
        <w:t>A</w:t>
      </w:r>
      <w:r w:rsidR="000E0383">
        <w:t>BCD</w:t>
      </w:r>
    </w:p>
    <w:p w14:paraId="23DEF746" w14:textId="77777777" w:rsidR="00CC694D" w:rsidRDefault="00CC694D" w:rsidP="00CC694D">
      <w:pPr>
        <w:spacing w:line="440" w:lineRule="exact"/>
      </w:pPr>
      <w:r>
        <w:rPr>
          <w:rFonts w:hint="eastAsia"/>
        </w:rPr>
        <w:t>A)Eclipse</w:t>
      </w:r>
      <w:r>
        <w:rPr>
          <w:rFonts w:hint="eastAsia"/>
        </w:rPr>
        <w:t>中的</w:t>
      </w:r>
      <w:r>
        <w:rPr>
          <w:rFonts w:hint="eastAsia"/>
        </w:rPr>
        <w:t>Workspace</w:t>
      </w:r>
      <w:r>
        <w:rPr>
          <w:rFonts w:hint="eastAsia"/>
        </w:rPr>
        <w:t>是用于存储工程的路径</w:t>
      </w:r>
      <w:r>
        <w:rPr>
          <w:rFonts w:hint="eastAsia"/>
        </w:rPr>
        <w:t xml:space="preserve"> </w:t>
      </w:r>
    </w:p>
    <w:p w14:paraId="3BC0F3EC" w14:textId="77777777" w:rsidR="00CC694D" w:rsidRDefault="00CC694D" w:rsidP="00CC694D">
      <w:pPr>
        <w:spacing w:line="440" w:lineRule="exact"/>
      </w:pPr>
      <w:r>
        <w:rPr>
          <w:rFonts w:hint="eastAsia"/>
        </w:rPr>
        <w:t>B)</w:t>
      </w:r>
      <w:r>
        <w:rPr>
          <w:rFonts w:hint="eastAsia"/>
        </w:rPr>
        <w:t>在源文件编写的时，</w:t>
      </w:r>
      <w:r>
        <w:rPr>
          <w:rFonts w:hint="eastAsia"/>
        </w:rPr>
        <w:t>Ctrl+s</w:t>
      </w:r>
      <w:r>
        <w:rPr>
          <w:rFonts w:hint="eastAsia"/>
        </w:rPr>
        <w:t>会触发</w:t>
      </w:r>
      <w:r>
        <w:rPr>
          <w:rFonts w:hint="eastAsia"/>
        </w:rPr>
        <w:t>Eclipse</w:t>
      </w:r>
      <w:r>
        <w:rPr>
          <w:rFonts w:hint="eastAsia"/>
        </w:rPr>
        <w:t>调用</w:t>
      </w:r>
      <w:r>
        <w:rPr>
          <w:rFonts w:hint="eastAsia"/>
        </w:rPr>
        <w:t>Java</w:t>
      </w:r>
      <w:r>
        <w:rPr>
          <w:rFonts w:hint="eastAsia"/>
        </w:rPr>
        <w:t>编译器编译该文件</w:t>
      </w:r>
      <w:r>
        <w:rPr>
          <w:rFonts w:hint="eastAsia"/>
        </w:rPr>
        <w:t xml:space="preserve"> </w:t>
      </w:r>
    </w:p>
    <w:p w14:paraId="745A871D" w14:textId="77777777" w:rsidR="00CC694D" w:rsidRDefault="00CC694D" w:rsidP="00CC694D">
      <w:pPr>
        <w:spacing w:line="440" w:lineRule="exact"/>
      </w:pPr>
      <w:r>
        <w:rPr>
          <w:rFonts w:hint="eastAsia"/>
        </w:rPr>
        <w:t>C)Eclipse</w:t>
      </w:r>
      <w:r>
        <w:rPr>
          <w:rFonts w:hint="eastAsia"/>
        </w:rPr>
        <w:t>下载完成后，不需要特殊的安装，仅需解压即可</w:t>
      </w:r>
      <w:r>
        <w:rPr>
          <w:rFonts w:hint="eastAsia"/>
        </w:rPr>
        <w:t xml:space="preserve"> </w:t>
      </w:r>
    </w:p>
    <w:p w14:paraId="5EA2B1C6" w14:textId="3480CF22" w:rsidR="00CC694D" w:rsidRDefault="00CC694D" w:rsidP="00CE7F65">
      <w:pPr>
        <w:spacing w:line="440" w:lineRule="exact"/>
      </w:pPr>
      <w:r>
        <w:rPr>
          <w:rFonts w:hint="eastAsia"/>
        </w:rPr>
        <w:lastRenderedPageBreak/>
        <w:t>D)Eclipse</w:t>
      </w:r>
      <w:r>
        <w:rPr>
          <w:rFonts w:hint="eastAsia"/>
        </w:rPr>
        <w:t>是开放源代码的</w:t>
      </w:r>
      <w:r>
        <w:rPr>
          <w:rFonts w:hint="eastAsia"/>
        </w:rPr>
        <w:t>Java</w:t>
      </w:r>
      <w:r>
        <w:rPr>
          <w:rFonts w:hint="eastAsia"/>
        </w:rPr>
        <w:t>开发平台</w:t>
      </w:r>
    </w:p>
    <w:p w14:paraId="4C972A36" w14:textId="5E3B31CE" w:rsidR="00E2247A" w:rsidRDefault="00E2247A" w:rsidP="00CE7F65">
      <w:pPr>
        <w:spacing w:line="440" w:lineRule="exact"/>
      </w:pPr>
    </w:p>
    <w:p w14:paraId="1FF2A406" w14:textId="77777777" w:rsidR="00E2247A" w:rsidRPr="00E2247A" w:rsidRDefault="00E2247A" w:rsidP="00CE7F65">
      <w:pPr>
        <w:spacing w:line="440" w:lineRule="exact"/>
      </w:pPr>
    </w:p>
    <w:p w14:paraId="4D9E4CBB" w14:textId="77777777" w:rsidR="009256F5" w:rsidRDefault="009256F5" w:rsidP="00CE7F65">
      <w:pPr>
        <w:spacing w:line="440" w:lineRule="exact"/>
      </w:pPr>
    </w:p>
    <w:p w14:paraId="0EEDE457" w14:textId="3B64038E" w:rsidR="00611A63" w:rsidRDefault="00000000" w:rsidP="00CE7F65">
      <w:pPr>
        <w:spacing w:line="440" w:lineRule="exact"/>
      </w:pPr>
      <w:hyperlink r:id="rId131" w:history="1">
        <w:r w:rsidR="0026030A" w:rsidRPr="0026030A">
          <w:rPr>
            <w:rStyle w:val="a9"/>
          </w:rPr>
          <w:t>Apache Maven Project</w:t>
        </w:r>
      </w:hyperlink>
      <w:r w:rsidR="0026030A">
        <w:rPr>
          <w:rFonts w:hint="eastAsia"/>
        </w:rPr>
        <w:t>，</w:t>
      </w:r>
      <w:hyperlink r:id="rId132" w:history="1">
        <w:r w:rsidR="0026030A" w:rsidRPr="002C4938">
          <w:rPr>
            <w:rStyle w:val="a9"/>
          </w:rPr>
          <w:t>MVNRepository</w:t>
        </w:r>
      </w:hyperlink>
      <w:r w:rsidR="0026030A">
        <w:rPr>
          <w:rFonts w:hint="eastAsia"/>
        </w:rPr>
        <w:t>，</w:t>
      </w:r>
    </w:p>
    <w:p w14:paraId="022D5798" w14:textId="7088E5E4" w:rsidR="00CC694D" w:rsidRDefault="00000000" w:rsidP="00CC694D">
      <w:pPr>
        <w:spacing w:line="440" w:lineRule="exact"/>
      </w:pPr>
      <w:hyperlink r:id="rId133" w:history="1">
        <w:r w:rsidR="0024054B" w:rsidRPr="0024054B">
          <w:rPr>
            <w:rStyle w:val="a9"/>
          </w:rPr>
          <w:t>pom.png</w:t>
        </w:r>
      </w:hyperlink>
      <w:r w:rsidR="00CC694D">
        <w:rPr>
          <w:rFonts w:hint="eastAsia"/>
        </w:rPr>
        <w:t>，</w:t>
      </w:r>
      <w:hyperlink r:id="rId134" w:history="1">
        <w:r w:rsidR="00945EA8" w:rsidRPr="00945EA8">
          <w:rPr>
            <w:rStyle w:val="a9"/>
            <w:rFonts w:hint="eastAsia"/>
          </w:rPr>
          <w:t>Maven</w:t>
        </w:r>
        <w:r w:rsidR="00945EA8" w:rsidRPr="00945EA8">
          <w:rPr>
            <w:rStyle w:val="a9"/>
            <w:rFonts w:hint="eastAsia"/>
          </w:rPr>
          <w:t>坐标</w:t>
        </w:r>
        <w:r w:rsidR="00945EA8" w:rsidRPr="00945EA8">
          <w:rPr>
            <w:rStyle w:val="a9"/>
            <w:rFonts w:hint="eastAsia"/>
          </w:rPr>
          <w:t>.png</w:t>
        </w:r>
      </w:hyperlink>
      <w:r w:rsidR="0072127E">
        <w:rPr>
          <w:rFonts w:hint="eastAsia"/>
        </w:rPr>
        <w:t>，</w:t>
      </w:r>
      <w:hyperlink r:id="rId135" w:history="1">
        <w:r w:rsidR="00B67547" w:rsidRPr="00B67547">
          <w:rPr>
            <w:rStyle w:val="a9"/>
            <w:rFonts w:hint="eastAsia"/>
          </w:rPr>
          <w:t>Maven</w:t>
        </w:r>
        <w:r w:rsidR="00B67547" w:rsidRPr="00B67547">
          <w:rPr>
            <w:rStyle w:val="a9"/>
            <w:rFonts w:hint="eastAsia"/>
          </w:rPr>
          <w:t>命令</w:t>
        </w:r>
        <w:r w:rsidR="00B67547" w:rsidRPr="00B67547">
          <w:rPr>
            <w:rStyle w:val="a9"/>
            <w:rFonts w:hint="eastAsia"/>
          </w:rPr>
          <w:t>.png</w:t>
        </w:r>
      </w:hyperlink>
      <w:r w:rsidR="00B67547">
        <w:rPr>
          <w:rFonts w:hint="eastAsia"/>
        </w:rPr>
        <w:t>，</w:t>
      </w:r>
    </w:p>
    <w:p w14:paraId="3A1D7114" w14:textId="52DBF459" w:rsidR="00720D39" w:rsidRPr="00CE7F65" w:rsidRDefault="00CC694D" w:rsidP="00720D39">
      <w:pPr>
        <w:spacing w:line="440" w:lineRule="exact"/>
      </w:pPr>
      <w:r w:rsidRPr="002D2D02">
        <w:rPr>
          <w:rFonts w:hint="eastAsia"/>
          <w:color w:val="FF0000"/>
        </w:rPr>
        <w:t>Maven</w:t>
      </w:r>
      <w:r w:rsidR="002D2D02" w:rsidRPr="002D2D02">
        <w:rPr>
          <w:rFonts w:hint="eastAsia"/>
          <w:color w:val="FF0000"/>
        </w:rPr>
        <w:t>1</w:t>
      </w:r>
      <w:r>
        <w:rPr>
          <w:rFonts w:hint="eastAsia"/>
        </w:rPr>
        <w:t>是一个项目管理工具，用来自动管理</w:t>
      </w:r>
      <w:r>
        <w:rPr>
          <w:rFonts w:hint="eastAsia"/>
        </w:rPr>
        <w:t>jar</w:t>
      </w:r>
      <w:r>
        <w:rPr>
          <w:rFonts w:hint="eastAsia"/>
        </w:rPr>
        <w:t>包（下载</w:t>
      </w:r>
      <w:r>
        <w:rPr>
          <w:rFonts w:hint="eastAsia"/>
        </w:rPr>
        <w:t>/</w:t>
      </w:r>
      <w:r>
        <w:rPr>
          <w:rFonts w:hint="eastAsia"/>
        </w:rPr>
        <w:t>存放</w:t>
      </w:r>
      <w:r>
        <w:rPr>
          <w:rFonts w:hint="eastAsia"/>
        </w:rPr>
        <w:t>/</w:t>
      </w:r>
      <w:r>
        <w:rPr>
          <w:rFonts w:hint="eastAsia"/>
        </w:rPr>
        <w:t>编译），比如</w:t>
      </w:r>
      <w:r>
        <w:rPr>
          <w:rFonts w:hint="eastAsia"/>
        </w:rPr>
        <w:t>jdbc</w:t>
      </w:r>
      <w:r>
        <w:rPr>
          <w:rFonts w:hint="eastAsia"/>
        </w:rPr>
        <w:t>的</w:t>
      </w:r>
      <w:r>
        <w:rPr>
          <w:rFonts w:hint="eastAsia"/>
        </w:rPr>
        <w:t>mysql-connector-java</w:t>
      </w:r>
      <w:r>
        <w:rPr>
          <w:rFonts w:hint="eastAsia"/>
        </w:rPr>
        <w:t>。</w:t>
      </w:r>
      <w:r w:rsidR="00716332">
        <w:rPr>
          <w:rFonts w:hint="eastAsia"/>
        </w:rPr>
        <w:t>（我想到了项目管理师。）</w:t>
      </w:r>
    </w:p>
    <w:p w14:paraId="31292C00" w14:textId="43642897" w:rsidR="000C13E4" w:rsidRDefault="00720D39" w:rsidP="00CC694D">
      <w:pPr>
        <w:spacing w:line="440" w:lineRule="exact"/>
      </w:pPr>
      <w:r w:rsidRPr="00720D39">
        <w:rPr>
          <w:rFonts w:hint="eastAsia"/>
        </w:rPr>
        <w:t>JAR</w:t>
      </w:r>
      <w:r>
        <w:rPr>
          <w:rFonts w:hint="eastAsia"/>
        </w:rPr>
        <w:t>（</w:t>
      </w:r>
      <w:r w:rsidRPr="00720D39">
        <w:rPr>
          <w:rFonts w:hint="eastAsia"/>
        </w:rPr>
        <w:t>Java Archive File</w:t>
      </w:r>
      <w:r>
        <w:rPr>
          <w:rFonts w:hint="eastAsia"/>
        </w:rPr>
        <w:t>）</w:t>
      </w:r>
      <w:r w:rsidR="00476ABA">
        <w:rPr>
          <w:rFonts w:hint="eastAsia"/>
        </w:rPr>
        <w:t>是指</w:t>
      </w:r>
      <w:r w:rsidRPr="00720D39">
        <w:rPr>
          <w:rFonts w:hint="eastAsia"/>
        </w:rPr>
        <w:t>Java</w:t>
      </w:r>
      <w:r w:rsidRPr="00720D39">
        <w:rPr>
          <w:rFonts w:hint="eastAsia"/>
        </w:rPr>
        <w:t>档案文件</w:t>
      </w:r>
      <w:r w:rsidR="000C13E4">
        <w:rPr>
          <w:rFonts w:hint="eastAsia"/>
        </w:rPr>
        <w:t>，</w:t>
      </w:r>
      <w:r w:rsidRPr="00720D39">
        <w:rPr>
          <w:rFonts w:hint="eastAsia"/>
        </w:rPr>
        <w:t>用于将类文件打包，方便移植使用</w:t>
      </w:r>
      <w:r w:rsidR="002465F0">
        <w:rPr>
          <w:rFonts w:hint="eastAsia"/>
        </w:rPr>
        <w:t>。</w:t>
      </w:r>
    </w:p>
    <w:p w14:paraId="438CFF9A" w14:textId="13369CC7" w:rsidR="000C13E4" w:rsidRDefault="00720D39" w:rsidP="00CC694D">
      <w:pPr>
        <w:spacing w:line="440" w:lineRule="exact"/>
      </w:pPr>
      <w:r w:rsidRPr="00720D39">
        <w:rPr>
          <w:rFonts w:hint="eastAsia"/>
        </w:rPr>
        <w:t>文件格式与常见的</w:t>
      </w:r>
      <w:r w:rsidRPr="00720D39">
        <w:rPr>
          <w:rFonts w:hint="eastAsia"/>
        </w:rPr>
        <w:t>ZIP</w:t>
      </w:r>
      <w:r w:rsidRPr="00720D39">
        <w:rPr>
          <w:rFonts w:hint="eastAsia"/>
        </w:rPr>
        <w:t>压缩文件类似，可用常见解压软件打开</w:t>
      </w:r>
      <w:r w:rsidR="002465F0">
        <w:rPr>
          <w:rFonts w:hint="eastAsia"/>
        </w:rPr>
        <w:t>。</w:t>
      </w:r>
    </w:p>
    <w:p w14:paraId="20860C08" w14:textId="3FB2A5BC" w:rsidR="00CC694D" w:rsidRDefault="00720D39" w:rsidP="00CC694D">
      <w:pPr>
        <w:spacing w:line="440" w:lineRule="exact"/>
      </w:pPr>
      <w:r w:rsidRPr="00720D39">
        <w:rPr>
          <w:rFonts w:hint="eastAsia"/>
        </w:rPr>
        <w:t>文件默认包含一个名为</w:t>
      </w:r>
      <w:r w:rsidRPr="00720D39">
        <w:rPr>
          <w:rFonts w:hint="eastAsia"/>
        </w:rPr>
        <w:t>META-INF/MANIFEST.MF</w:t>
      </w:r>
      <w:r w:rsidRPr="00720D39">
        <w:rPr>
          <w:rFonts w:hint="eastAsia"/>
        </w:rPr>
        <w:t>的清单文件，由系统在生成</w:t>
      </w:r>
      <w:r w:rsidRPr="00720D39">
        <w:rPr>
          <w:rFonts w:hint="eastAsia"/>
        </w:rPr>
        <w:t>JAR</w:t>
      </w:r>
      <w:r w:rsidRPr="00720D39">
        <w:rPr>
          <w:rFonts w:hint="eastAsia"/>
        </w:rPr>
        <w:t>文件时自动创建。</w:t>
      </w:r>
    </w:p>
    <w:p w14:paraId="51885005" w14:textId="77777777" w:rsidR="00CC694D" w:rsidRDefault="00CC694D" w:rsidP="00CC694D">
      <w:pPr>
        <w:spacing w:line="440" w:lineRule="exact"/>
      </w:pPr>
      <w:r>
        <w:rPr>
          <w:rFonts w:hint="eastAsia"/>
        </w:rPr>
        <w:t>Maven</w:t>
      </w:r>
      <w:r>
        <w:rPr>
          <w:rFonts w:hint="eastAsia"/>
        </w:rPr>
        <w:t>项目对象模型</w:t>
      </w:r>
      <w:r>
        <w:rPr>
          <w:rFonts w:hint="eastAsia"/>
        </w:rPr>
        <w:t>(POM)</w:t>
      </w:r>
      <w:r>
        <w:rPr>
          <w:rFonts w:hint="eastAsia"/>
        </w:rPr>
        <w:t>，可以通过一小段描述信息来管理项目的构建，报告和文档的项目管理工具软件。</w:t>
      </w:r>
    </w:p>
    <w:p w14:paraId="7572BABC" w14:textId="77777777" w:rsidR="00CC694D" w:rsidRDefault="00CC694D" w:rsidP="00CC694D">
      <w:pPr>
        <w:spacing w:line="440" w:lineRule="exact"/>
      </w:pPr>
      <w:r>
        <w:rPr>
          <w:rFonts w:hint="eastAsia"/>
        </w:rPr>
        <w:t>在安装</w:t>
      </w:r>
      <w:r>
        <w:rPr>
          <w:rFonts w:hint="eastAsia"/>
        </w:rPr>
        <w:t xml:space="preserve"> IDEA </w:t>
      </w:r>
      <w:r>
        <w:rPr>
          <w:rFonts w:hint="eastAsia"/>
        </w:rPr>
        <w:t>开发工具的时候，默认包含了</w:t>
      </w:r>
      <w:r>
        <w:rPr>
          <w:rFonts w:hint="eastAsia"/>
        </w:rPr>
        <w:t xml:space="preserve"> Maven </w:t>
      </w:r>
      <w:r>
        <w:rPr>
          <w:rFonts w:hint="eastAsia"/>
        </w:rPr>
        <w:t>的安装，当前版本一般安装了</w:t>
      </w:r>
      <w:r>
        <w:rPr>
          <w:rFonts w:hint="eastAsia"/>
        </w:rPr>
        <w:t xml:space="preserve"> Maven2 </w:t>
      </w:r>
      <w:r>
        <w:rPr>
          <w:rFonts w:hint="eastAsia"/>
        </w:rPr>
        <w:t>和</w:t>
      </w:r>
      <w:r>
        <w:rPr>
          <w:rFonts w:hint="eastAsia"/>
        </w:rPr>
        <w:t xml:space="preserve"> Maven3</w:t>
      </w:r>
      <w:r>
        <w:rPr>
          <w:rFonts w:hint="eastAsia"/>
        </w:rPr>
        <w:t>。当然我们也是可以独立安装最新版本的</w:t>
      </w:r>
      <w:r>
        <w:rPr>
          <w:rFonts w:hint="eastAsia"/>
        </w:rPr>
        <w:t xml:space="preserve"> Maven</w:t>
      </w:r>
      <w:r>
        <w:rPr>
          <w:rFonts w:hint="eastAsia"/>
        </w:rPr>
        <w:t>。</w:t>
      </w:r>
    </w:p>
    <w:p w14:paraId="4D72C637" w14:textId="77777777" w:rsidR="00CC694D" w:rsidRDefault="00CC694D" w:rsidP="00CC694D">
      <w:pPr>
        <w:spacing w:line="440" w:lineRule="exact"/>
      </w:pPr>
      <w:r>
        <w:rPr>
          <w:rFonts w:hint="eastAsia"/>
        </w:rPr>
        <w:t>Maven</w:t>
      </w:r>
      <w:r>
        <w:rPr>
          <w:rFonts w:hint="eastAsia"/>
        </w:rPr>
        <w:t>四个特征：</w:t>
      </w:r>
      <w:r>
        <w:rPr>
          <w:rFonts w:hint="eastAsia"/>
        </w:rPr>
        <w:t>repository</w:t>
      </w:r>
      <w:r>
        <w:rPr>
          <w:rFonts w:hint="eastAsia"/>
        </w:rPr>
        <w:t>，</w:t>
      </w:r>
      <w:r>
        <w:rPr>
          <w:rFonts w:hint="eastAsia"/>
        </w:rPr>
        <w:t>dependency</w:t>
      </w:r>
      <w:r>
        <w:rPr>
          <w:rFonts w:hint="eastAsia"/>
        </w:rPr>
        <w:t>，</w:t>
      </w:r>
      <w:r>
        <w:rPr>
          <w:rFonts w:hint="eastAsia"/>
        </w:rPr>
        <w:t>coordinate</w:t>
      </w:r>
      <w:r>
        <w:rPr>
          <w:rFonts w:hint="eastAsia"/>
        </w:rPr>
        <w:t>，</w:t>
      </w:r>
      <w:r>
        <w:rPr>
          <w:rFonts w:hint="eastAsia"/>
        </w:rPr>
        <w:t>mvn cmd</w:t>
      </w:r>
      <w:r>
        <w:rPr>
          <w:rFonts w:hint="eastAsia"/>
        </w:rPr>
        <w:t>（</w:t>
      </w:r>
      <w:r>
        <w:rPr>
          <w:rFonts w:hint="eastAsia"/>
        </w:rPr>
        <w:t>clean/install</w:t>
      </w:r>
      <w:r>
        <w:rPr>
          <w:rFonts w:hint="eastAsia"/>
        </w:rPr>
        <w:t>）。</w:t>
      </w:r>
    </w:p>
    <w:p w14:paraId="472B1900" w14:textId="77777777" w:rsidR="00CC694D" w:rsidRDefault="00CC694D" w:rsidP="00CC694D">
      <w:pPr>
        <w:spacing w:line="440" w:lineRule="exact"/>
      </w:pPr>
      <w:r>
        <w:rPr>
          <w:rFonts w:hint="eastAsia"/>
        </w:rPr>
        <w:t>Maven</w:t>
      </w:r>
      <w:r>
        <w:rPr>
          <w:rFonts w:hint="eastAsia"/>
        </w:rPr>
        <w:t>项目中的</w:t>
      </w:r>
      <w:r>
        <w:rPr>
          <w:rFonts w:hint="eastAsia"/>
        </w:rPr>
        <w:t>target</w:t>
      </w:r>
      <w:r>
        <w:rPr>
          <w:rFonts w:hint="eastAsia"/>
        </w:rPr>
        <w:t>类似于普通项目中的</w:t>
      </w:r>
      <w:r>
        <w:rPr>
          <w:rFonts w:hint="eastAsia"/>
        </w:rPr>
        <w:t>out</w:t>
      </w:r>
      <w:r>
        <w:rPr>
          <w:rFonts w:hint="eastAsia"/>
        </w:rPr>
        <w:t>。</w:t>
      </w:r>
    </w:p>
    <w:p w14:paraId="5B6AF9DA" w14:textId="78397765" w:rsidR="00CC694D" w:rsidRDefault="00CC694D" w:rsidP="00CC694D">
      <w:pPr>
        <w:spacing w:line="440" w:lineRule="exact"/>
      </w:pPr>
      <w:r>
        <w:rPr>
          <w:rFonts w:hint="eastAsia"/>
        </w:rPr>
        <w:t>Maven</w:t>
      </w:r>
      <w:r>
        <w:rPr>
          <w:rFonts w:hint="eastAsia"/>
        </w:rPr>
        <w:t>只需解压不用安装，如</w:t>
      </w:r>
      <w:r>
        <w:rPr>
          <w:rFonts w:hint="eastAsia"/>
        </w:rPr>
        <w:t>apache-maven-3.3.9</w:t>
      </w:r>
      <w:r>
        <w:rPr>
          <w:rFonts w:hint="eastAsia"/>
        </w:rPr>
        <w:t>。</w:t>
      </w:r>
    </w:p>
    <w:p w14:paraId="4B454EF5" w14:textId="16D74E7F" w:rsidR="00B371D2" w:rsidRDefault="00B371D2" w:rsidP="00CC694D">
      <w:pPr>
        <w:spacing w:line="440" w:lineRule="exact"/>
      </w:pPr>
      <w:r>
        <w:rPr>
          <w:rFonts w:hint="eastAsia"/>
        </w:rPr>
        <w:t>Add</w:t>
      </w:r>
      <w:r>
        <w:t xml:space="preserve"> </w:t>
      </w:r>
      <w:r>
        <w:rPr>
          <w:rFonts w:hint="eastAsia"/>
        </w:rPr>
        <w:t>as</w:t>
      </w:r>
      <w:r>
        <w:t xml:space="preserve"> </w:t>
      </w:r>
      <w:r>
        <w:rPr>
          <w:rFonts w:hint="eastAsia"/>
        </w:rPr>
        <w:t>Maven</w:t>
      </w:r>
      <w:r>
        <w:t xml:space="preserve"> </w:t>
      </w:r>
      <w:r>
        <w:rPr>
          <w:rFonts w:hint="eastAsia"/>
        </w:rPr>
        <w:t>Project</w:t>
      </w:r>
      <w:r>
        <w:rPr>
          <w:rFonts w:hint="eastAsia"/>
        </w:rPr>
        <w:t>是右键</w:t>
      </w:r>
      <w:r w:rsidR="00A37F52">
        <w:rPr>
          <w:rFonts w:hint="eastAsia"/>
        </w:rPr>
        <w:t>pom.</w:t>
      </w:r>
      <w:r w:rsidR="00A37F52">
        <w:t>xml</w:t>
      </w:r>
      <w:r w:rsidR="00A37F52">
        <w:rPr>
          <w:rFonts w:hint="eastAsia"/>
        </w:rPr>
        <w:t>而不是</w:t>
      </w:r>
      <w:r w:rsidR="00A37F52">
        <w:rPr>
          <w:rFonts w:hint="eastAsia"/>
        </w:rPr>
        <w:t>Project</w:t>
      </w:r>
      <w:r w:rsidR="00A37F52">
        <w:rPr>
          <w:rFonts w:hint="eastAsia"/>
        </w:rPr>
        <w:t>或</w:t>
      </w:r>
      <w:r w:rsidR="00A37F52">
        <w:rPr>
          <w:rFonts w:hint="eastAsia"/>
        </w:rPr>
        <w:t>Module</w:t>
      </w:r>
      <w:r w:rsidR="00A37F52">
        <w:rPr>
          <w:rFonts w:hint="eastAsia"/>
        </w:rPr>
        <w:t>。</w:t>
      </w:r>
    </w:p>
    <w:p w14:paraId="429A7174" w14:textId="77777777" w:rsidR="002F2D6F" w:rsidRDefault="002F2D6F" w:rsidP="007842C7">
      <w:pPr>
        <w:spacing w:line="440" w:lineRule="exact"/>
      </w:pPr>
    </w:p>
    <w:p w14:paraId="3C896388" w14:textId="59238461" w:rsidR="007842C7" w:rsidRDefault="00CC694D" w:rsidP="007842C7">
      <w:pPr>
        <w:spacing w:line="440" w:lineRule="exact"/>
      </w:pPr>
      <w:r>
        <w:rPr>
          <w:rFonts w:hint="eastAsia"/>
        </w:rPr>
        <w:t>双击</w:t>
      </w:r>
      <w:r>
        <w:rPr>
          <w:rFonts w:hint="eastAsia"/>
        </w:rPr>
        <w:t>install</w:t>
      </w:r>
      <w:r>
        <w:rPr>
          <w:rFonts w:hint="eastAsia"/>
        </w:rPr>
        <w:t>会在</w:t>
      </w:r>
      <w:r>
        <w:rPr>
          <w:rFonts w:hint="eastAsia"/>
        </w:rPr>
        <w:t>project</w:t>
      </w:r>
      <w:r>
        <w:rPr>
          <w:rFonts w:hint="eastAsia"/>
        </w:rPr>
        <w:t>添加</w:t>
      </w:r>
      <w:r>
        <w:rPr>
          <w:rFonts w:hint="eastAsia"/>
        </w:rPr>
        <w:t>target</w:t>
      </w:r>
      <w:r>
        <w:rPr>
          <w:rFonts w:hint="eastAsia"/>
        </w:rPr>
        <w:t>，双击</w:t>
      </w:r>
      <w:r>
        <w:rPr>
          <w:rFonts w:hint="eastAsia"/>
        </w:rPr>
        <w:t>clean</w:t>
      </w:r>
      <w:r>
        <w:rPr>
          <w:rFonts w:hint="eastAsia"/>
        </w:rPr>
        <w:t>后会删除</w:t>
      </w:r>
      <w:r>
        <w:rPr>
          <w:rFonts w:hint="eastAsia"/>
        </w:rPr>
        <w:t>target</w:t>
      </w:r>
      <w:r>
        <w:rPr>
          <w:rFonts w:hint="eastAsia"/>
        </w:rPr>
        <w:t>（清缓存）。</w:t>
      </w:r>
    </w:p>
    <w:p w14:paraId="7DBC322B" w14:textId="77777777" w:rsidR="007842C7" w:rsidRDefault="007842C7" w:rsidP="007842C7">
      <w:pPr>
        <w:spacing w:line="440" w:lineRule="exact"/>
      </w:pPr>
      <w:r w:rsidRPr="008E09DD">
        <w:rPr>
          <w:rFonts w:hint="eastAsia"/>
        </w:rPr>
        <w:t>compile</w:t>
      </w:r>
      <w:r>
        <w:rPr>
          <w:rFonts w:hint="eastAsia"/>
        </w:rPr>
        <w:t>也是起编译作用，只不过由</w:t>
      </w:r>
      <w:r>
        <w:rPr>
          <w:rFonts w:hint="eastAsia"/>
        </w:rPr>
        <w:t>IDEA</w:t>
      </w:r>
      <w:r>
        <w:rPr>
          <w:rFonts w:hint="eastAsia"/>
        </w:rPr>
        <w:t>换成了</w:t>
      </w:r>
      <w:r>
        <w:rPr>
          <w:rFonts w:hint="eastAsia"/>
        </w:rPr>
        <w:t>Maven</w:t>
      </w:r>
      <w:r>
        <w:rPr>
          <w:rFonts w:hint="eastAsia"/>
        </w:rPr>
        <w:t>，编译效果是相同的。</w:t>
      </w:r>
    </w:p>
    <w:p w14:paraId="5CCB610A" w14:textId="4327DE46" w:rsidR="007842C7" w:rsidRDefault="007842C7" w:rsidP="007842C7">
      <w:pPr>
        <w:spacing w:line="440" w:lineRule="exact"/>
      </w:pPr>
      <w:r w:rsidRPr="008E09DD">
        <w:rPr>
          <w:rFonts w:hint="eastAsia"/>
        </w:rPr>
        <w:t>install</w:t>
      </w:r>
      <w:r>
        <w:rPr>
          <w:rFonts w:hint="eastAsia"/>
        </w:rPr>
        <w:t>是将开发完成的项目（或工具</w:t>
      </w:r>
      <w:r>
        <w:rPr>
          <w:rFonts w:hint="eastAsia"/>
        </w:rPr>
        <w:t>API</w:t>
      </w:r>
      <w:r>
        <w:t>/</w:t>
      </w:r>
      <w:r>
        <w:rPr>
          <w:rFonts w:hint="eastAsia"/>
        </w:rPr>
        <w:t>框架）打包成</w:t>
      </w:r>
      <w:r>
        <w:rPr>
          <w:rFonts w:hint="eastAsia"/>
        </w:rPr>
        <w:t>jar</w:t>
      </w:r>
      <w:r>
        <w:rPr>
          <w:rFonts w:hint="eastAsia"/>
        </w:rPr>
        <w:t>，这样就可以</w:t>
      </w:r>
      <w:r w:rsidRPr="008E09DD">
        <w:rPr>
          <w:rFonts w:hint="eastAsia"/>
        </w:rPr>
        <w:t>deploy</w:t>
      </w:r>
      <w:r>
        <w:rPr>
          <w:rFonts w:hint="eastAsia"/>
        </w:rPr>
        <w:t>部署到服务器了（或提供给其他开发者使用）。</w:t>
      </w:r>
    </w:p>
    <w:p w14:paraId="6B87080E" w14:textId="46D453E8" w:rsidR="000D57B0" w:rsidRDefault="000D57B0" w:rsidP="007842C7">
      <w:pPr>
        <w:spacing w:line="440" w:lineRule="exact"/>
      </w:pPr>
      <w:r>
        <w:rPr>
          <w:rFonts w:hint="eastAsia"/>
        </w:rPr>
        <w:t>package</w:t>
      </w:r>
      <w:r>
        <w:rPr>
          <w:rFonts w:hint="eastAsia"/>
        </w:rPr>
        <w:t>是在工程中打成</w:t>
      </w:r>
      <w:r>
        <w:rPr>
          <w:rFonts w:hint="eastAsia"/>
        </w:rPr>
        <w:t>jar</w:t>
      </w:r>
      <w:r>
        <w:rPr>
          <w:rFonts w:hint="eastAsia"/>
        </w:rPr>
        <w:t>包，</w:t>
      </w:r>
      <w:r>
        <w:rPr>
          <w:rFonts w:hint="eastAsia"/>
        </w:rPr>
        <w:t>install</w:t>
      </w:r>
      <w:r>
        <w:rPr>
          <w:rFonts w:hint="eastAsia"/>
        </w:rPr>
        <w:t>打成</w:t>
      </w:r>
      <w:r>
        <w:rPr>
          <w:rFonts w:hint="eastAsia"/>
        </w:rPr>
        <w:t>jar</w:t>
      </w:r>
      <w:r>
        <w:rPr>
          <w:rFonts w:hint="eastAsia"/>
        </w:rPr>
        <w:t>包后还会在本地扔一份儿，</w:t>
      </w:r>
      <w:r>
        <w:rPr>
          <w:rFonts w:hint="eastAsia"/>
        </w:rPr>
        <w:t>deploy</w:t>
      </w:r>
      <w:r>
        <w:rPr>
          <w:rFonts w:hint="eastAsia"/>
        </w:rPr>
        <w:t>除在本地扔一份儿，还会在远程仓库中放一份儿。</w:t>
      </w:r>
    </w:p>
    <w:p w14:paraId="23EC231B" w14:textId="77777777" w:rsidR="008E09DD" w:rsidRDefault="008E09DD" w:rsidP="007842C7">
      <w:pPr>
        <w:spacing w:line="440" w:lineRule="exact"/>
      </w:pPr>
    </w:p>
    <w:p w14:paraId="32000CC5" w14:textId="0FCCE8C6" w:rsidR="00CC694D" w:rsidRDefault="007842C7" w:rsidP="00CC694D">
      <w:pPr>
        <w:spacing w:line="440" w:lineRule="exact"/>
      </w:pPr>
      <w:r>
        <w:rPr>
          <w:rFonts w:hint="eastAsia"/>
        </w:rPr>
        <w:t>如果代码运行出现了问题，可以重新编译（</w:t>
      </w:r>
      <w:r>
        <w:rPr>
          <w:rFonts w:hint="eastAsia"/>
        </w:rPr>
        <w:t>build</w:t>
      </w:r>
      <w:r>
        <w:rPr>
          <w:rFonts w:hint="eastAsia"/>
        </w:rPr>
        <w:t>），终极绝招是双击</w:t>
      </w:r>
      <w:r>
        <w:rPr>
          <w:rFonts w:hint="eastAsia"/>
        </w:rPr>
        <w:t>clean</w:t>
      </w:r>
      <w:r>
        <w:rPr>
          <w:rFonts w:hint="eastAsia"/>
        </w:rPr>
        <w:t>，这样会清空</w:t>
      </w:r>
      <w:r>
        <w:rPr>
          <w:rFonts w:hint="eastAsia"/>
        </w:rPr>
        <w:t>target</w:t>
      </w:r>
      <w:r>
        <w:rPr>
          <w:rFonts w:hint="eastAsia"/>
        </w:rPr>
        <w:t>目录，彻底重新编译。</w:t>
      </w:r>
      <w:r>
        <w:t xml:space="preserve"> </w:t>
      </w:r>
    </w:p>
    <w:p w14:paraId="46F69C9C" w14:textId="77777777" w:rsidR="00CC694D" w:rsidRDefault="00CC694D" w:rsidP="00CC694D">
      <w:pPr>
        <w:spacing w:line="440" w:lineRule="exact"/>
      </w:pPr>
      <w:r>
        <w:rPr>
          <w:rFonts w:hint="eastAsia"/>
        </w:rPr>
        <w:t>坐标中</w:t>
      </w:r>
      <w:r>
        <w:rPr>
          <w:rFonts w:hint="eastAsia"/>
        </w:rPr>
        <w:t>groupId</w:t>
      </w:r>
      <w:r>
        <w:rPr>
          <w:rFonts w:hint="eastAsia"/>
        </w:rPr>
        <w:t>一般是公司域名，</w:t>
      </w:r>
      <w:r>
        <w:rPr>
          <w:rFonts w:hint="eastAsia"/>
        </w:rPr>
        <w:t>artifactId</w:t>
      </w:r>
      <w:r>
        <w:rPr>
          <w:rFonts w:hint="eastAsia"/>
        </w:rPr>
        <w:t>一般是项目名，</w:t>
      </w:r>
      <w:r>
        <w:rPr>
          <w:rFonts w:hint="eastAsia"/>
        </w:rPr>
        <w:t>version</w:t>
      </w:r>
      <w:r>
        <w:rPr>
          <w:rFonts w:hint="eastAsia"/>
        </w:rPr>
        <w:t>是</w:t>
      </w:r>
      <w:r>
        <w:rPr>
          <w:rFonts w:hint="eastAsia"/>
        </w:rPr>
        <w:t>jar</w:t>
      </w:r>
      <w:r>
        <w:rPr>
          <w:rFonts w:hint="eastAsia"/>
        </w:rPr>
        <w:t>包版本号。</w:t>
      </w:r>
    </w:p>
    <w:p w14:paraId="7DE2EB9A" w14:textId="77777777" w:rsidR="00CC694D" w:rsidRDefault="00CC694D" w:rsidP="00CC694D">
      <w:pPr>
        <w:spacing w:line="440" w:lineRule="exact"/>
      </w:pPr>
      <w:r>
        <w:rPr>
          <w:rFonts w:hint="eastAsia"/>
        </w:rPr>
        <w:t>修改</w:t>
      </w:r>
      <w:r>
        <w:rPr>
          <w:rFonts w:hint="eastAsia"/>
        </w:rPr>
        <w:t>apache-maven-3.3.9\conf</w:t>
      </w:r>
      <w:r>
        <w:rPr>
          <w:rFonts w:hint="eastAsia"/>
        </w:rPr>
        <w:t>下的</w:t>
      </w:r>
      <w:r>
        <w:rPr>
          <w:rFonts w:hint="eastAsia"/>
        </w:rPr>
        <w:t>settings.xml</w:t>
      </w:r>
      <w:r>
        <w:rPr>
          <w:rFonts w:hint="eastAsia"/>
        </w:rPr>
        <w:t>，配置镜像仓库，本地仓库等信息。</w:t>
      </w:r>
    </w:p>
    <w:p w14:paraId="49D8B321" w14:textId="2EB672D9" w:rsidR="008D08A2" w:rsidRDefault="00CC694D" w:rsidP="00E1295D">
      <w:pPr>
        <w:spacing w:line="440" w:lineRule="exact"/>
      </w:pPr>
      <w:r>
        <w:rPr>
          <w:rFonts w:hint="eastAsia"/>
        </w:rPr>
        <w:lastRenderedPageBreak/>
        <w:t>如果不设置本地仓库位置，默认为</w:t>
      </w:r>
      <w:r>
        <w:rPr>
          <w:rFonts w:hint="eastAsia"/>
        </w:rPr>
        <w:t>${user.home}/.m2/repository</w:t>
      </w:r>
      <w:r>
        <w:rPr>
          <w:rFonts w:hint="eastAsia"/>
        </w:rPr>
        <w:t>。</w:t>
      </w:r>
    </w:p>
    <w:p w14:paraId="2860CDB1" w14:textId="06451A11" w:rsidR="00172F2A" w:rsidRDefault="00172F2A" w:rsidP="00E1295D">
      <w:pPr>
        <w:spacing w:line="440" w:lineRule="exact"/>
      </w:pPr>
      <w:r w:rsidRPr="00172F2A">
        <w:rPr>
          <w:rFonts w:hint="eastAsia"/>
        </w:rPr>
        <w:t>Artifact</w:t>
      </w:r>
      <w:r w:rsidRPr="00172F2A">
        <w:rPr>
          <w:rFonts w:hint="eastAsia"/>
        </w:rPr>
        <w:t>表示某个</w:t>
      </w:r>
      <w:r w:rsidRPr="00172F2A">
        <w:rPr>
          <w:rFonts w:hint="eastAsia"/>
        </w:rPr>
        <w:t>module</w:t>
      </w:r>
      <w:r w:rsidRPr="00172F2A">
        <w:rPr>
          <w:rFonts w:hint="eastAsia"/>
        </w:rPr>
        <w:t>要如何打包</w:t>
      </w:r>
      <w:r>
        <w:rPr>
          <w:rFonts w:hint="eastAsia"/>
        </w:rPr>
        <w:t>，</w:t>
      </w:r>
      <w:r w:rsidRPr="00172F2A">
        <w:rPr>
          <w:rFonts w:hint="eastAsia"/>
        </w:rPr>
        <w:t>一个</w:t>
      </w:r>
      <w:r w:rsidRPr="00172F2A">
        <w:rPr>
          <w:rFonts w:hint="eastAsia"/>
        </w:rPr>
        <w:t>module</w:t>
      </w:r>
      <w:r>
        <w:rPr>
          <w:rFonts w:hint="eastAsia"/>
        </w:rPr>
        <w:t>需要有</w:t>
      </w:r>
      <w:r w:rsidRPr="00172F2A">
        <w:rPr>
          <w:rFonts w:hint="eastAsia"/>
        </w:rPr>
        <w:t>Artifact</w:t>
      </w:r>
      <w:r>
        <w:rPr>
          <w:rFonts w:hint="eastAsia"/>
        </w:rPr>
        <w:t>才能</w:t>
      </w:r>
      <w:r w:rsidRPr="00172F2A">
        <w:rPr>
          <w:rFonts w:hint="eastAsia"/>
        </w:rPr>
        <w:t>部署到应用服务器</w:t>
      </w:r>
      <w:r>
        <w:rPr>
          <w:rFonts w:hint="eastAsia"/>
        </w:rPr>
        <w:t>。</w:t>
      </w:r>
    </w:p>
    <w:p w14:paraId="2405BA45" w14:textId="3A343EEC" w:rsidR="003A5E11" w:rsidRDefault="003A5E11" w:rsidP="00E1295D">
      <w:pPr>
        <w:spacing w:line="440" w:lineRule="exact"/>
      </w:pPr>
      <w:r>
        <w:rPr>
          <w:rFonts w:hint="eastAsia"/>
        </w:rPr>
        <w:t>但凡</w:t>
      </w:r>
      <w:r>
        <w:rPr>
          <w:rFonts w:hint="eastAsia"/>
        </w:rPr>
        <w:t>pom</w:t>
      </w:r>
      <w:r>
        <w:t>.xml</w:t>
      </w:r>
      <w:r>
        <w:rPr>
          <w:rFonts w:hint="eastAsia"/>
        </w:rPr>
        <w:t>里的某个依赖报错，先根据路径找到相应</w:t>
      </w:r>
      <w:r>
        <w:rPr>
          <w:rFonts w:hint="eastAsia"/>
        </w:rPr>
        <w:t>jar</w:t>
      </w:r>
      <w:r>
        <w:rPr>
          <w:rFonts w:hint="eastAsia"/>
        </w:rPr>
        <w:t>包，删除后再刷新重下。</w:t>
      </w:r>
    </w:p>
    <w:p w14:paraId="4B8DD8B8" w14:textId="095A5E59" w:rsidR="00B67547" w:rsidRDefault="00075BC4" w:rsidP="00E1295D">
      <w:pPr>
        <w:spacing w:line="440" w:lineRule="exact"/>
      </w:pPr>
      <w:r>
        <w:rPr>
          <w:rFonts w:hint="eastAsia"/>
        </w:rPr>
        <w:t>jar</w:t>
      </w:r>
      <w:r>
        <w:rPr>
          <w:rFonts w:hint="eastAsia"/>
        </w:rPr>
        <w:t>包依赖具有传递性，找到</w:t>
      </w:r>
      <w:r>
        <w:rPr>
          <w:rFonts w:hint="eastAsia"/>
        </w:rPr>
        <w:t>jar</w:t>
      </w:r>
      <w:r>
        <w:rPr>
          <w:rFonts w:hint="eastAsia"/>
        </w:rPr>
        <w:t>包路径后，会有个同级的</w:t>
      </w:r>
      <w:r>
        <w:rPr>
          <w:rFonts w:hint="eastAsia"/>
        </w:rPr>
        <w:t>pom</w:t>
      </w:r>
      <w:r>
        <w:rPr>
          <w:rFonts w:hint="eastAsia"/>
        </w:rPr>
        <w:t>文件，它就根据</w:t>
      </w:r>
      <w:r>
        <w:rPr>
          <w:rFonts w:hint="eastAsia"/>
        </w:rPr>
        <w:t>pom</w:t>
      </w:r>
      <w:r>
        <w:rPr>
          <w:rFonts w:hint="eastAsia"/>
        </w:rPr>
        <w:t>文件</w:t>
      </w:r>
      <w:r w:rsidR="00500FA4">
        <w:rPr>
          <w:rFonts w:hint="eastAsia"/>
        </w:rPr>
        <w:t>里存的坐标</w:t>
      </w:r>
      <w:r>
        <w:rPr>
          <w:rFonts w:hint="eastAsia"/>
        </w:rPr>
        <w:t>再去下载</w:t>
      </w:r>
      <w:r w:rsidR="00BC4641">
        <w:rPr>
          <w:rFonts w:hint="eastAsia"/>
        </w:rPr>
        <w:t>依赖</w:t>
      </w:r>
      <w:r>
        <w:rPr>
          <w:rFonts w:hint="eastAsia"/>
        </w:rPr>
        <w:t>jar</w:t>
      </w:r>
      <w:r>
        <w:rPr>
          <w:rFonts w:hint="eastAsia"/>
        </w:rPr>
        <w:t>包。</w:t>
      </w:r>
      <w:r w:rsidR="00B67547">
        <w:t xml:space="preserve"> </w:t>
      </w:r>
    </w:p>
    <w:p w14:paraId="7E3EE1F2" w14:textId="22F9EA1C" w:rsidR="007842C7" w:rsidRDefault="00E57EC4" w:rsidP="00E1295D">
      <w:pPr>
        <w:spacing w:line="440" w:lineRule="exact"/>
      </w:pPr>
      <w:r>
        <w:t xml:space="preserve">2022/1/7 </w:t>
      </w:r>
      <w:r>
        <w:rPr>
          <w:rFonts w:hint="eastAsia"/>
        </w:rPr>
        <w:t>Project</w:t>
      </w:r>
      <w:r>
        <w:t xml:space="preserve"> </w:t>
      </w:r>
      <w:r>
        <w:rPr>
          <w:rFonts w:hint="eastAsia"/>
        </w:rPr>
        <w:t>spring</w:t>
      </w:r>
      <w:r>
        <w:t>/</w:t>
      </w:r>
      <w:r>
        <w:rPr>
          <w:rFonts w:hint="eastAsia"/>
        </w:rPr>
        <w:t>Module</w:t>
      </w:r>
      <w:r>
        <w:t xml:space="preserve"> </w:t>
      </w:r>
      <w:r>
        <w:rPr>
          <w:rFonts w:hint="eastAsia"/>
        </w:rPr>
        <w:t>jt</w:t>
      </w:r>
      <w:r>
        <w:rPr>
          <w:rFonts w:hint="eastAsia"/>
        </w:rPr>
        <w:t>，实现</w:t>
      </w:r>
      <w:r>
        <w:rPr>
          <w:rFonts w:hint="eastAsia"/>
        </w:rPr>
        <w:t>findUserLimit</w:t>
      </w:r>
      <w:r>
        <w:rPr>
          <w:rFonts w:hint="eastAsia"/>
        </w:rPr>
        <w:t>业务逻辑中，运行主启动类报错“找不到或无法加载主类</w:t>
      </w:r>
      <w:r>
        <w:rPr>
          <w:rFonts w:hint="eastAsia"/>
        </w:rPr>
        <w:t>J</w:t>
      </w:r>
      <w:r>
        <w:t>tApplication</w:t>
      </w:r>
      <w:r>
        <w:rPr>
          <w:rFonts w:hint="eastAsia"/>
        </w:rPr>
        <w:t>。我觉得是缓存的问题，</w:t>
      </w:r>
      <w:r>
        <w:rPr>
          <w:rFonts w:hint="eastAsia"/>
        </w:rPr>
        <w:t>rebuild</w:t>
      </w:r>
      <w:r>
        <w:rPr>
          <w:rFonts w:hint="eastAsia"/>
        </w:rPr>
        <w:t>并</w:t>
      </w:r>
      <w:r>
        <w:rPr>
          <w:rFonts w:hint="eastAsia"/>
        </w:rPr>
        <w:t>clean</w:t>
      </w:r>
      <w:r>
        <w:rPr>
          <w:rFonts w:hint="eastAsia"/>
        </w:rPr>
        <w:t>（我好像是点的</w:t>
      </w:r>
      <w:r>
        <w:rPr>
          <w:rFonts w:hint="eastAsia"/>
        </w:rPr>
        <w:t>install</w:t>
      </w:r>
      <w:r>
        <w:rPr>
          <w:rFonts w:hint="eastAsia"/>
        </w:rPr>
        <w:t>！！！）后</w:t>
      </w:r>
      <w:r>
        <w:rPr>
          <w:rFonts w:hint="eastAsia"/>
        </w:rPr>
        <w:t>maven</w:t>
      </w:r>
      <w:r>
        <w:rPr>
          <w:rFonts w:hint="eastAsia"/>
        </w:rPr>
        <w:t>再无反应，</w:t>
      </w:r>
      <w:r w:rsidR="00031C4F">
        <w:rPr>
          <w:rFonts w:hint="eastAsia"/>
        </w:rPr>
        <w:t>反复重启</w:t>
      </w:r>
      <w:r w:rsidR="00031C4F">
        <w:rPr>
          <w:rFonts w:hint="eastAsia"/>
        </w:rPr>
        <w:t>IDE/</w:t>
      </w:r>
      <w:r w:rsidR="00031C4F">
        <w:rPr>
          <w:rFonts w:hint="eastAsia"/>
        </w:rPr>
        <w:t>电脑后</w:t>
      </w:r>
      <w:r>
        <w:rPr>
          <w:rFonts w:hint="eastAsia"/>
        </w:rPr>
        <w:t>刷新</w:t>
      </w:r>
      <w:r w:rsidR="00031C4F">
        <w:rPr>
          <w:rFonts w:hint="eastAsia"/>
        </w:rPr>
        <w:t>都</w:t>
      </w:r>
      <w:r>
        <w:rPr>
          <w:rFonts w:hint="eastAsia"/>
        </w:rPr>
        <w:t>没反应。</w:t>
      </w:r>
      <w:r w:rsidR="00574D81">
        <w:rPr>
          <w:rFonts w:hint="eastAsia"/>
        </w:rPr>
        <w:t>但是其他</w:t>
      </w:r>
      <w:r w:rsidR="00574D81">
        <w:rPr>
          <w:rFonts w:hint="eastAsia"/>
        </w:rPr>
        <w:t>Project</w:t>
      </w:r>
      <w:r w:rsidR="00574D81">
        <w:rPr>
          <w:rFonts w:hint="eastAsia"/>
        </w:rPr>
        <w:t>（</w:t>
      </w:r>
      <w:r w:rsidR="00574D81">
        <w:rPr>
          <w:rFonts w:hint="eastAsia"/>
        </w:rPr>
        <w:t>boot</w:t>
      </w:r>
      <w:r w:rsidR="00574D81">
        <w:rPr>
          <w:rFonts w:hint="eastAsia"/>
        </w:rPr>
        <w:t>）还正常，我只好把</w:t>
      </w:r>
      <w:r w:rsidR="00574D81">
        <w:rPr>
          <w:rFonts w:hint="eastAsia"/>
        </w:rPr>
        <w:t>module</w:t>
      </w:r>
      <w:r w:rsidR="00574D81">
        <w:t xml:space="preserve"> </w:t>
      </w:r>
      <w:r w:rsidR="00574D81">
        <w:rPr>
          <w:rFonts w:hint="eastAsia"/>
        </w:rPr>
        <w:t>jt</w:t>
      </w:r>
      <w:r w:rsidR="00574D81">
        <w:rPr>
          <w:rFonts w:hint="eastAsia"/>
        </w:rPr>
        <w:t>复制到</w:t>
      </w:r>
      <w:r w:rsidR="00574D81">
        <w:rPr>
          <w:rFonts w:hint="eastAsia"/>
        </w:rPr>
        <w:t>boot</w:t>
      </w:r>
      <w:r w:rsidR="00574D81">
        <w:rPr>
          <w:rFonts w:hint="eastAsia"/>
        </w:rPr>
        <w:t>运行。（耗时</w:t>
      </w:r>
      <w:r w:rsidR="00574D81">
        <w:rPr>
          <w:rFonts w:hint="eastAsia"/>
        </w:rPr>
        <w:t>1h</w:t>
      </w:r>
      <w:r w:rsidR="00574D81">
        <w:rPr>
          <w:rFonts w:hint="eastAsia"/>
        </w:rPr>
        <w:t>。）</w:t>
      </w:r>
    </w:p>
    <w:p w14:paraId="3F28BE61" w14:textId="5301CD7F" w:rsidR="00B67547" w:rsidRDefault="00B67547" w:rsidP="00E1295D">
      <w:pPr>
        <w:spacing w:line="440" w:lineRule="exact"/>
      </w:pPr>
    </w:p>
    <w:p w14:paraId="07356159" w14:textId="6A1E1177" w:rsidR="008812A7" w:rsidRPr="00BA0DB8" w:rsidRDefault="008812A7" w:rsidP="008812A7">
      <w:pPr>
        <w:pStyle w:val="31"/>
        <w:spacing w:before="156"/>
      </w:pPr>
      <w:r>
        <w:rPr>
          <w:rFonts w:hint="eastAsia"/>
        </w:rPr>
        <w:t>Git、ApiPost</w:t>
      </w:r>
    </w:p>
    <w:p w14:paraId="225AFF06" w14:textId="165F1820" w:rsidR="00712BA3" w:rsidRPr="00712BA3" w:rsidRDefault="00546282" w:rsidP="007B20D1">
      <w:pPr>
        <w:spacing w:line="440" w:lineRule="exact"/>
      </w:pPr>
      <w:r w:rsidRPr="0067240E">
        <w:rPr>
          <w:rFonts w:hint="eastAsia"/>
          <w:color w:val="FF0000"/>
        </w:rPr>
        <w:t>Git</w:t>
      </w:r>
      <w:r w:rsidR="0067240E" w:rsidRPr="0067240E">
        <w:rPr>
          <w:rFonts w:hint="eastAsia"/>
          <w:color w:val="FF0000"/>
        </w:rPr>
        <w:t>1</w:t>
      </w:r>
      <w:r w:rsidR="00385B4D" w:rsidRPr="00385B4D">
        <w:rPr>
          <w:rFonts w:hint="eastAsia"/>
        </w:rPr>
        <w:t>是一个开源的分布式版本控制系统，可以有效、高速地处理从很小到非常大的项目版本管理。</w:t>
      </w:r>
      <w:r w:rsidR="007B20D1">
        <w:rPr>
          <w:rFonts w:hint="eastAsia"/>
        </w:rPr>
        <w:t>（分布式区别于集中式。）</w:t>
      </w:r>
    </w:p>
    <w:p w14:paraId="17F641AE" w14:textId="77777777" w:rsidR="00712BA3" w:rsidRPr="00712BA3" w:rsidRDefault="00712BA3" w:rsidP="00712BA3">
      <w:pPr>
        <w:spacing w:line="440" w:lineRule="exact"/>
      </w:pPr>
      <w:r w:rsidRPr="00712BA3">
        <w:rPr>
          <w:rFonts w:hint="eastAsia"/>
        </w:rPr>
        <w:t>1)</w:t>
      </w:r>
      <w:r w:rsidRPr="00712BA3">
        <w:rPr>
          <w:rFonts w:hint="eastAsia"/>
        </w:rPr>
        <w:t>每次修改代码前一定要</w:t>
      </w:r>
      <w:r w:rsidRPr="00712BA3">
        <w:rPr>
          <w:rFonts w:hint="eastAsia"/>
        </w:rPr>
        <w:t>pull</w:t>
      </w:r>
      <w:r w:rsidRPr="00712BA3">
        <w:rPr>
          <w:rFonts w:hint="eastAsia"/>
        </w:rPr>
        <w:t>一遍保证此时本地的代码是最新版本；</w:t>
      </w:r>
    </w:p>
    <w:p w14:paraId="5D426209" w14:textId="77777777" w:rsidR="00712BA3" w:rsidRPr="00712BA3" w:rsidRDefault="00712BA3" w:rsidP="00712BA3">
      <w:pPr>
        <w:spacing w:line="440" w:lineRule="exact"/>
      </w:pPr>
      <w:r w:rsidRPr="00712BA3">
        <w:rPr>
          <w:rFonts w:hint="eastAsia"/>
        </w:rPr>
        <w:t>2)</w:t>
      </w:r>
      <w:r w:rsidRPr="00712BA3">
        <w:rPr>
          <w:rFonts w:hint="eastAsia"/>
        </w:rPr>
        <w:t>每写一个新需求最好创建一个新分支，不要一直在一个分支上修改；</w:t>
      </w:r>
    </w:p>
    <w:p w14:paraId="56B7EB74" w14:textId="77777777" w:rsidR="00712BA3" w:rsidRPr="00712BA3" w:rsidRDefault="00712BA3" w:rsidP="00712BA3">
      <w:pPr>
        <w:spacing w:line="440" w:lineRule="exact"/>
      </w:pPr>
      <w:r w:rsidRPr="00712BA3">
        <w:rPr>
          <w:rFonts w:hint="eastAsia"/>
        </w:rPr>
        <w:t>3)</w:t>
      </w:r>
      <w:r w:rsidRPr="00712BA3">
        <w:rPr>
          <w:rFonts w:hint="eastAsia"/>
        </w:rPr>
        <w:t>每一次需求写完代码提交完毕后最好删除本地和远程的分支；</w:t>
      </w:r>
    </w:p>
    <w:p w14:paraId="68D0A877" w14:textId="77777777" w:rsidR="00712BA3" w:rsidRPr="00712BA3" w:rsidRDefault="00712BA3" w:rsidP="00712BA3">
      <w:pPr>
        <w:spacing w:line="440" w:lineRule="exact"/>
      </w:pPr>
      <w:r w:rsidRPr="00712BA3">
        <w:rPr>
          <w:rFonts w:hint="eastAsia"/>
        </w:rPr>
        <w:t>4)push</w:t>
      </w:r>
      <w:r w:rsidRPr="00712BA3">
        <w:rPr>
          <w:rFonts w:hint="eastAsia"/>
        </w:rPr>
        <w:t>的代码一定要是对的，不然容易被人打；</w:t>
      </w:r>
    </w:p>
    <w:p w14:paraId="27DBC994" w14:textId="77777777" w:rsidR="00712BA3" w:rsidRPr="00712BA3" w:rsidRDefault="00712BA3" w:rsidP="00712BA3">
      <w:pPr>
        <w:spacing w:line="440" w:lineRule="exact"/>
      </w:pPr>
      <w:r w:rsidRPr="00712BA3">
        <w:rPr>
          <w:rFonts w:hint="eastAsia"/>
        </w:rPr>
        <w:t>5)</w:t>
      </w:r>
      <w:r w:rsidRPr="00712BA3">
        <w:rPr>
          <w:rFonts w:hint="eastAsia"/>
        </w:rPr>
        <w:t>不明白的指令一定不要瞎点。</w:t>
      </w:r>
    </w:p>
    <w:p w14:paraId="109840C0" w14:textId="77777777" w:rsidR="00125E29" w:rsidRDefault="00125E29" w:rsidP="00125E29">
      <w:pPr>
        <w:spacing w:line="440" w:lineRule="exact"/>
      </w:pPr>
    </w:p>
    <w:p w14:paraId="5E2C498F" w14:textId="3BF8C271" w:rsidR="00712BA3" w:rsidRPr="00712BA3" w:rsidRDefault="00125E29" w:rsidP="00125E29">
      <w:pPr>
        <w:spacing w:line="440" w:lineRule="exact"/>
      </w:pPr>
      <w:r>
        <w:rPr>
          <w:rFonts w:hint="eastAsia"/>
        </w:rPr>
        <w:t>查看</w:t>
      </w:r>
      <w:r>
        <w:rPr>
          <w:rFonts w:hint="eastAsia"/>
        </w:rPr>
        <w:t>Git</w:t>
      </w:r>
      <w:r>
        <w:rPr>
          <w:rFonts w:hint="eastAsia"/>
        </w:rPr>
        <w:t>安装地址</w:t>
      </w:r>
      <w:r>
        <w:rPr>
          <w:rFonts w:hint="eastAsia"/>
        </w:rPr>
        <w:t xml:space="preserve"> where git</w:t>
      </w:r>
    </w:p>
    <w:p w14:paraId="6AD66EFB" w14:textId="36F53D11" w:rsidR="005F648A" w:rsidRDefault="0018256B" w:rsidP="0018256B">
      <w:pPr>
        <w:spacing w:line="440" w:lineRule="exact"/>
      </w:pPr>
      <w:r w:rsidRPr="0018256B">
        <w:rPr>
          <w:rFonts w:hint="eastAsia"/>
        </w:rPr>
        <w:t>查看</w:t>
      </w:r>
      <w:r w:rsidRPr="0018256B">
        <w:rPr>
          <w:rFonts w:hint="eastAsia"/>
        </w:rPr>
        <w:t>Git</w:t>
      </w:r>
      <w:r w:rsidRPr="0018256B">
        <w:rPr>
          <w:rFonts w:hint="eastAsia"/>
        </w:rPr>
        <w:t>版本</w:t>
      </w:r>
      <w:r w:rsidRPr="0018256B">
        <w:rPr>
          <w:rFonts w:hint="eastAsia"/>
        </w:rPr>
        <w:t xml:space="preserve"> </w:t>
      </w:r>
      <w:r w:rsidRPr="0018256B">
        <w:t xml:space="preserve">Git </w:t>
      </w:r>
      <w:r w:rsidR="005F648A">
        <w:rPr>
          <w:rFonts w:hint="eastAsia"/>
        </w:rPr>
        <w:t>--</w:t>
      </w:r>
      <w:r w:rsidRPr="0018256B">
        <w:t>version</w:t>
      </w:r>
      <w:r w:rsidR="00385F1F">
        <w:rPr>
          <w:rFonts w:hint="eastAsia"/>
        </w:rPr>
        <w:t>（</w:t>
      </w:r>
      <w:r w:rsidR="00385F1F">
        <w:rPr>
          <w:rFonts w:hint="eastAsia"/>
        </w:rPr>
        <w:t>Word</w:t>
      </w:r>
      <w:r w:rsidR="00385F1F">
        <w:rPr>
          <w:rFonts w:hint="eastAsia"/>
        </w:rPr>
        <w:t>把我的两个减号合成了一个短横线！）</w:t>
      </w:r>
    </w:p>
    <w:p w14:paraId="22C2C933" w14:textId="77777777" w:rsidR="00A6412A" w:rsidRDefault="00A6412A" w:rsidP="00A6412A">
      <w:pPr>
        <w:spacing w:line="440" w:lineRule="exact"/>
      </w:pPr>
      <w:r>
        <w:rPr>
          <w:rFonts w:hint="eastAsia"/>
        </w:rPr>
        <w:t>Git</w:t>
      </w:r>
      <w:r>
        <w:rPr>
          <w:rFonts w:hint="eastAsia"/>
        </w:rPr>
        <w:t>去掉某文件</w:t>
      </w:r>
      <w:r>
        <w:rPr>
          <w:rFonts w:hint="eastAsia"/>
        </w:rPr>
        <w:tab/>
        <w:t xml:space="preserve">git rm --cached </w:t>
      </w:r>
      <w:r>
        <w:rPr>
          <w:rFonts w:hint="eastAsia"/>
        </w:rPr>
        <w:t>文件名</w:t>
      </w:r>
    </w:p>
    <w:p w14:paraId="16EF6092" w14:textId="25AD7B6D" w:rsidR="00A6412A" w:rsidRPr="0018256B" w:rsidRDefault="00A6412A" w:rsidP="00A6412A">
      <w:pPr>
        <w:spacing w:line="440" w:lineRule="exact"/>
      </w:pPr>
      <w:r>
        <w:rPr>
          <w:rFonts w:hint="eastAsia"/>
        </w:rPr>
        <w:t>Git</w:t>
      </w:r>
      <w:r>
        <w:rPr>
          <w:rFonts w:hint="eastAsia"/>
        </w:rPr>
        <w:t>去掉某文件夹</w:t>
      </w:r>
      <w:r>
        <w:rPr>
          <w:rFonts w:hint="eastAsia"/>
        </w:rPr>
        <w:tab/>
        <w:t xml:space="preserve">git rm -r --cached </w:t>
      </w:r>
      <w:r>
        <w:rPr>
          <w:rFonts w:hint="eastAsia"/>
        </w:rPr>
        <w:t>文件夹名</w:t>
      </w:r>
    </w:p>
    <w:p w14:paraId="621CB743" w14:textId="2DEE75C1" w:rsidR="00C923C7" w:rsidRPr="00C923C7" w:rsidRDefault="00C923C7" w:rsidP="00C923C7">
      <w:pPr>
        <w:spacing w:line="440" w:lineRule="exact"/>
        <w:rPr>
          <w:szCs w:val="24"/>
        </w:rPr>
      </w:pPr>
      <w:r>
        <w:rPr>
          <w:rFonts w:hint="eastAsia"/>
          <w:szCs w:val="24"/>
        </w:rPr>
        <w:t>gitee</w:t>
      </w:r>
      <w:r w:rsidR="00432769">
        <w:rPr>
          <w:szCs w:val="24"/>
        </w:rPr>
        <w:t>/cgb</w:t>
      </w:r>
      <w:r w:rsidRPr="00C923C7">
        <w:rPr>
          <w:rFonts w:hint="eastAsia"/>
          <w:szCs w:val="24"/>
        </w:rPr>
        <w:t>简易的命令行入门教程</w:t>
      </w:r>
      <w:r w:rsidR="0079317A">
        <w:rPr>
          <w:rFonts w:hint="eastAsia"/>
          <w:szCs w:val="24"/>
        </w:rPr>
        <w:t>：</w:t>
      </w:r>
    </w:p>
    <w:p w14:paraId="45EF4D3D" w14:textId="7477DC96" w:rsidR="00E40CBB" w:rsidRDefault="00E40CBB" w:rsidP="00C923C7">
      <w:pPr>
        <w:spacing w:line="440" w:lineRule="exact"/>
        <w:rPr>
          <w:szCs w:val="24"/>
        </w:rPr>
      </w:pPr>
      <w:r w:rsidRPr="00E40CBB">
        <w:rPr>
          <w:szCs w:val="24"/>
        </w:rPr>
        <w:t>进入</w:t>
      </w:r>
      <w:r w:rsidRPr="00E40CBB">
        <w:rPr>
          <w:rFonts w:hint="eastAsia"/>
          <w:szCs w:val="24"/>
        </w:rPr>
        <w:t>工作空间</w:t>
      </w:r>
      <w:r w:rsidRPr="00E40CBB">
        <w:rPr>
          <w:szCs w:val="24"/>
        </w:rPr>
        <w:t>D:\10career\gitee\work</w:t>
      </w:r>
      <w:r w:rsidR="004964F9">
        <w:rPr>
          <w:rFonts w:hint="eastAsia"/>
          <w:szCs w:val="24"/>
        </w:rPr>
        <w:t>space</w:t>
      </w:r>
      <w:r w:rsidRPr="00E40CBB">
        <w:rPr>
          <w:szCs w:val="24"/>
        </w:rPr>
        <w:t>，</w:t>
      </w:r>
      <w:r w:rsidRPr="00E40CBB">
        <w:rPr>
          <w:rFonts w:hint="eastAsia"/>
          <w:szCs w:val="24"/>
        </w:rPr>
        <w:t>在此目录下</w:t>
      </w:r>
      <w:r w:rsidRPr="00E40CBB">
        <w:rPr>
          <w:szCs w:val="24"/>
        </w:rPr>
        <w:t>打开</w:t>
      </w:r>
      <w:r w:rsidRPr="00E40CBB">
        <w:rPr>
          <w:szCs w:val="24"/>
        </w:rPr>
        <w:t>cmd</w:t>
      </w:r>
      <w:r w:rsidRPr="00E40CBB">
        <w:rPr>
          <w:szCs w:val="24"/>
        </w:rPr>
        <w:t>窗口</w:t>
      </w:r>
      <w:r>
        <w:rPr>
          <w:rFonts w:hint="eastAsia"/>
          <w:szCs w:val="24"/>
        </w:rPr>
        <w:t>。</w:t>
      </w:r>
    </w:p>
    <w:p w14:paraId="220A9E06" w14:textId="3CCDF706" w:rsidR="00C923C7" w:rsidRPr="00C923C7" w:rsidRDefault="00C923C7" w:rsidP="00C923C7">
      <w:pPr>
        <w:spacing w:line="440" w:lineRule="exact"/>
        <w:rPr>
          <w:szCs w:val="24"/>
        </w:rPr>
      </w:pPr>
      <w:r w:rsidRPr="00C923C7">
        <w:rPr>
          <w:rFonts w:hint="eastAsia"/>
          <w:szCs w:val="24"/>
        </w:rPr>
        <w:t>全局设置</w:t>
      </w:r>
      <w:r>
        <w:rPr>
          <w:rFonts w:hint="eastAsia"/>
          <w:szCs w:val="24"/>
        </w:rPr>
        <w:t>：</w:t>
      </w:r>
    </w:p>
    <w:p w14:paraId="0C5D19D0" w14:textId="77777777" w:rsidR="00C923C7" w:rsidRPr="00C923C7" w:rsidRDefault="00C923C7" w:rsidP="00C923C7">
      <w:pPr>
        <w:spacing w:line="440" w:lineRule="exact"/>
        <w:rPr>
          <w:szCs w:val="24"/>
        </w:rPr>
      </w:pPr>
      <w:r w:rsidRPr="00C923C7">
        <w:rPr>
          <w:szCs w:val="24"/>
        </w:rPr>
        <w:t>git config --global user.name "YaleKuo"</w:t>
      </w:r>
    </w:p>
    <w:p w14:paraId="6AB3EB92" w14:textId="77777777" w:rsidR="00C923C7" w:rsidRPr="00C923C7" w:rsidRDefault="00C923C7" w:rsidP="00C923C7">
      <w:pPr>
        <w:spacing w:line="440" w:lineRule="exact"/>
        <w:rPr>
          <w:szCs w:val="24"/>
        </w:rPr>
      </w:pPr>
      <w:r w:rsidRPr="00C923C7">
        <w:rPr>
          <w:szCs w:val="24"/>
        </w:rPr>
        <w:t>git config --global user.email "yale.kuo@qq.com"</w:t>
      </w:r>
    </w:p>
    <w:p w14:paraId="10ABCD15" w14:textId="069DF30B" w:rsidR="00C923C7" w:rsidRPr="00C923C7" w:rsidRDefault="00C923C7" w:rsidP="00C923C7">
      <w:pPr>
        <w:spacing w:line="440" w:lineRule="exact"/>
        <w:rPr>
          <w:szCs w:val="24"/>
        </w:rPr>
      </w:pPr>
      <w:r w:rsidRPr="00C923C7">
        <w:rPr>
          <w:rFonts w:hint="eastAsia"/>
          <w:szCs w:val="24"/>
        </w:rPr>
        <w:t>创建仓库</w:t>
      </w:r>
      <w:r>
        <w:rPr>
          <w:rFonts w:hint="eastAsia"/>
          <w:szCs w:val="24"/>
        </w:rPr>
        <w:t>：</w:t>
      </w:r>
    </w:p>
    <w:p w14:paraId="29E768E2" w14:textId="0BBA609F" w:rsidR="00C923C7" w:rsidRPr="00C923C7" w:rsidRDefault="00C923C7" w:rsidP="00C923C7">
      <w:pPr>
        <w:spacing w:line="440" w:lineRule="exact"/>
        <w:rPr>
          <w:szCs w:val="24"/>
        </w:rPr>
      </w:pPr>
      <w:r w:rsidRPr="00C923C7">
        <w:rPr>
          <w:szCs w:val="24"/>
        </w:rPr>
        <w:t>mkdir cgb</w:t>
      </w:r>
      <w:r w:rsidR="005E4AB9">
        <w:rPr>
          <w:rFonts w:hint="eastAsia"/>
          <w:szCs w:val="24"/>
        </w:rPr>
        <w:t>（创建目录）</w:t>
      </w:r>
    </w:p>
    <w:p w14:paraId="2DAF802B" w14:textId="424F3371" w:rsidR="00C923C7" w:rsidRPr="00C923C7" w:rsidRDefault="00C923C7" w:rsidP="00C923C7">
      <w:pPr>
        <w:spacing w:line="440" w:lineRule="exact"/>
        <w:rPr>
          <w:szCs w:val="24"/>
        </w:rPr>
      </w:pPr>
      <w:r w:rsidRPr="00C923C7">
        <w:rPr>
          <w:szCs w:val="24"/>
        </w:rPr>
        <w:t>cd cgb</w:t>
      </w:r>
      <w:r w:rsidR="005E4AB9">
        <w:rPr>
          <w:rFonts w:hint="eastAsia"/>
          <w:szCs w:val="24"/>
        </w:rPr>
        <w:t>（进入目录）</w:t>
      </w:r>
    </w:p>
    <w:p w14:paraId="40D4B1D6" w14:textId="3F96D2E5" w:rsidR="00C923C7" w:rsidRPr="00C923C7" w:rsidRDefault="00C923C7" w:rsidP="00C923C7">
      <w:pPr>
        <w:spacing w:line="440" w:lineRule="exact"/>
        <w:rPr>
          <w:szCs w:val="24"/>
        </w:rPr>
      </w:pPr>
      <w:r w:rsidRPr="00C923C7">
        <w:rPr>
          <w:szCs w:val="24"/>
        </w:rPr>
        <w:lastRenderedPageBreak/>
        <w:t>git init</w:t>
      </w:r>
      <w:r w:rsidR="005E4AB9">
        <w:rPr>
          <w:rFonts w:hint="eastAsia"/>
          <w:szCs w:val="24"/>
        </w:rPr>
        <w:t>（初始化</w:t>
      </w:r>
      <w:r w:rsidR="005E4AB9">
        <w:rPr>
          <w:rFonts w:hint="eastAsia"/>
          <w:szCs w:val="24"/>
        </w:rPr>
        <w:t>git</w:t>
      </w:r>
      <w:r w:rsidR="005E4AB9">
        <w:rPr>
          <w:rFonts w:hint="eastAsia"/>
          <w:szCs w:val="24"/>
        </w:rPr>
        <w:t>）</w:t>
      </w:r>
    </w:p>
    <w:p w14:paraId="3AB72BC5" w14:textId="0EB83CA5" w:rsidR="00C923C7" w:rsidRPr="00C923C7" w:rsidRDefault="00C923C7" w:rsidP="00C923C7">
      <w:pPr>
        <w:spacing w:line="440" w:lineRule="exact"/>
        <w:rPr>
          <w:szCs w:val="24"/>
        </w:rPr>
      </w:pPr>
      <w:r w:rsidRPr="00C923C7">
        <w:rPr>
          <w:szCs w:val="24"/>
        </w:rPr>
        <w:t>touch README.md</w:t>
      </w:r>
      <w:r w:rsidR="00F71D88">
        <w:rPr>
          <w:rFonts w:hint="eastAsia"/>
          <w:szCs w:val="24"/>
        </w:rPr>
        <w:t>（此行是</w:t>
      </w:r>
      <w:r w:rsidR="00F71D88">
        <w:rPr>
          <w:rFonts w:hint="eastAsia"/>
          <w:szCs w:val="24"/>
        </w:rPr>
        <w:t>Linux</w:t>
      </w:r>
      <w:r w:rsidR="00F71D88">
        <w:rPr>
          <w:rFonts w:hint="eastAsia"/>
          <w:szCs w:val="24"/>
        </w:rPr>
        <w:t>命令</w:t>
      </w:r>
      <w:r w:rsidR="00D8260C">
        <w:rPr>
          <w:rFonts w:hint="eastAsia"/>
          <w:szCs w:val="24"/>
        </w:rPr>
        <w:t>/</w:t>
      </w:r>
      <w:r w:rsidR="009B67ED">
        <w:rPr>
          <w:rFonts w:hint="eastAsia"/>
          <w:szCs w:val="24"/>
        </w:rPr>
        <w:t>非</w:t>
      </w:r>
      <w:r w:rsidR="009B67ED">
        <w:rPr>
          <w:rFonts w:hint="eastAsia"/>
          <w:szCs w:val="24"/>
        </w:rPr>
        <w:t>Linux</w:t>
      </w:r>
      <w:r w:rsidR="00D8260C">
        <w:rPr>
          <w:rFonts w:hint="eastAsia"/>
          <w:szCs w:val="24"/>
        </w:rPr>
        <w:t>系统</w:t>
      </w:r>
      <w:r w:rsidR="009B67ED">
        <w:rPr>
          <w:rFonts w:hint="eastAsia"/>
          <w:szCs w:val="24"/>
        </w:rPr>
        <w:t>需</w:t>
      </w:r>
      <w:r w:rsidR="00D8260C">
        <w:rPr>
          <w:rFonts w:hint="eastAsia"/>
          <w:szCs w:val="24"/>
        </w:rPr>
        <w:t>手动创建</w:t>
      </w:r>
      <w:r w:rsidR="00225D38">
        <w:rPr>
          <w:rFonts w:hint="eastAsia"/>
          <w:szCs w:val="24"/>
        </w:rPr>
        <w:t>文本</w:t>
      </w:r>
      <w:r w:rsidR="00D8260C">
        <w:rPr>
          <w:rFonts w:hint="eastAsia"/>
          <w:szCs w:val="24"/>
        </w:rPr>
        <w:t>1</w:t>
      </w:r>
      <w:r w:rsidR="00D8260C">
        <w:rPr>
          <w:szCs w:val="24"/>
        </w:rPr>
        <w:t>.</w:t>
      </w:r>
      <w:r w:rsidR="00D8260C">
        <w:rPr>
          <w:rFonts w:hint="eastAsia"/>
          <w:szCs w:val="24"/>
        </w:rPr>
        <w:t>txt</w:t>
      </w:r>
      <w:r w:rsidR="00F71D88">
        <w:rPr>
          <w:rFonts w:hint="eastAsia"/>
          <w:szCs w:val="24"/>
        </w:rPr>
        <w:t>）</w:t>
      </w:r>
    </w:p>
    <w:p w14:paraId="2016F3EB" w14:textId="5F849B83"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add </w:t>
      </w:r>
      <w:r w:rsidRPr="00C923C7">
        <w:rPr>
          <w:szCs w:val="24"/>
        </w:rPr>
        <w:t>README.md</w:t>
      </w:r>
      <w:r w:rsidR="0029740B">
        <w:rPr>
          <w:rFonts w:hint="eastAsia"/>
          <w:szCs w:val="24"/>
        </w:rPr>
        <w:t>（</w:t>
      </w:r>
      <w:r w:rsidR="0029740B">
        <w:rPr>
          <w:rFonts w:hint="eastAsia"/>
          <w:szCs w:val="24"/>
        </w:rPr>
        <w:t>git</w:t>
      </w:r>
      <w:r w:rsidR="0029740B">
        <w:rPr>
          <w:szCs w:val="24"/>
        </w:rPr>
        <w:t xml:space="preserve"> add .</w:t>
      </w:r>
      <w:r w:rsidR="004672F3">
        <w:rPr>
          <w:szCs w:val="24"/>
        </w:rPr>
        <w:t xml:space="preserve"> </w:t>
      </w:r>
      <w:r w:rsidR="0029740B">
        <w:rPr>
          <w:rFonts w:hint="eastAsia"/>
          <w:szCs w:val="24"/>
        </w:rPr>
        <w:t>上传当前目录所有文件</w:t>
      </w:r>
      <w:r w:rsidR="004248C4">
        <w:rPr>
          <w:rFonts w:hint="eastAsia"/>
          <w:szCs w:val="24"/>
        </w:rPr>
        <w:t>/</w:t>
      </w:r>
      <w:r w:rsidR="004248C4">
        <w:rPr>
          <w:rFonts w:hint="eastAsia"/>
          <w:szCs w:val="24"/>
        </w:rPr>
        <w:t>先</w:t>
      </w:r>
      <w:r w:rsidR="00F55A72">
        <w:rPr>
          <w:rFonts w:hint="eastAsia"/>
          <w:szCs w:val="24"/>
        </w:rPr>
        <w:t>将资源</w:t>
      </w:r>
      <w:r w:rsidR="004248C4">
        <w:rPr>
          <w:rFonts w:hint="eastAsia"/>
          <w:szCs w:val="24"/>
        </w:rPr>
        <w:t>存入</w:t>
      </w:r>
      <w:r w:rsidR="004248C4" w:rsidRPr="004248C4">
        <w:rPr>
          <w:rFonts w:hint="eastAsia"/>
          <w:szCs w:val="24"/>
        </w:rPr>
        <w:t>git</w:t>
      </w:r>
      <w:r w:rsidR="00551CBE">
        <w:rPr>
          <w:rFonts w:hint="eastAsia"/>
          <w:szCs w:val="24"/>
        </w:rPr>
        <w:t>ee</w:t>
      </w:r>
      <w:r w:rsidR="004248C4">
        <w:rPr>
          <w:rFonts w:hint="eastAsia"/>
          <w:szCs w:val="24"/>
        </w:rPr>
        <w:t xml:space="preserve"> workspace</w:t>
      </w:r>
      <w:r w:rsidR="0029740B">
        <w:rPr>
          <w:rFonts w:hint="eastAsia"/>
          <w:szCs w:val="24"/>
        </w:rPr>
        <w:t>）</w:t>
      </w:r>
    </w:p>
    <w:p w14:paraId="2B983F8F" w14:textId="2B4579D1" w:rsidR="00C923C7" w:rsidRPr="00C923C7" w:rsidRDefault="00C923C7" w:rsidP="00C923C7">
      <w:pPr>
        <w:spacing w:line="440" w:lineRule="exact"/>
        <w:rPr>
          <w:szCs w:val="24"/>
        </w:rPr>
      </w:pPr>
      <w:r w:rsidRPr="00C923C7">
        <w:rPr>
          <w:szCs w:val="24"/>
        </w:rPr>
        <w:t xml:space="preserve">git </w:t>
      </w:r>
      <w:r w:rsidRPr="00023B42">
        <w:rPr>
          <w:color w:val="FF0000"/>
          <w:szCs w:val="24"/>
        </w:rPr>
        <w:t xml:space="preserve">commit </w:t>
      </w:r>
      <w:r w:rsidRPr="00C923C7">
        <w:rPr>
          <w:szCs w:val="24"/>
        </w:rPr>
        <w:t>-m "first commit"</w:t>
      </w:r>
      <w:r w:rsidR="005E4AB9">
        <w:rPr>
          <w:rFonts w:hint="eastAsia"/>
          <w:szCs w:val="24"/>
        </w:rPr>
        <w:t>（从本地索引到本地仓库）</w:t>
      </w:r>
    </w:p>
    <w:p w14:paraId="0ACB2BD7" w14:textId="16E2D0E7" w:rsidR="00C923C7" w:rsidRPr="00C923C7" w:rsidRDefault="00C923C7" w:rsidP="00C923C7">
      <w:pPr>
        <w:spacing w:line="440" w:lineRule="exact"/>
        <w:rPr>
          <w:szCs w:val="24"/>
        </w:rPr>
      </w:pPr>
      <w:r w:rsidRPr="00C923C7">
        <w:rPr>
          <w:szCs w:val="24"/>
        </w:rPr>
        <w:t xml:space="preserve">git remote add origin </w:t>
      </w:r>
      <w:hyperlink r:id="rId136" w:history="1">
        <w:r w:rsidR="00EB5DC0" w:rsidRPr="005E62B9">
          <w:rPr>
            <w:rStyle w:val="a9"/>
            <w:szCs w:val="24"/>
          </w:rPr>
          <w:t>https://gitee.com/guo-youliang/cgb.git</w:t>
        </w:r>
      </w:hyperlink>
      <w:r w:rsidR="00EB5DC0">
        <w:rPr>
          <w:rFonts w:hint="eastAsia"/>
          <w:szCs w:val="24"/>
        </w:rPr>
        <w:t>（绑定关系）</w:t>
      </w:r>
    </w:p>
    <w:p w14:paraId="38F76C4E" w14:textId="4499446B" w:rsidR="00A6384A" w:rsidRDefault="00C923C7" w:rsidP="00C923C7">
      <w:pPr>
        <w:spacing w:line="440" w:lineRule="exact"/>
        <w:rPr>
          <w:szCs w:val="24"/>
        </w:rPr>
      </w:pPr>
      <w:r w:rsidRPr="00C923C7">
        <w:rPr>
          <w:szCs w:val="24"/>
        </w:rPr>
        <w:t xml:space="preserve">git </w:t>
      </w:r>
      <w:r w:rsidRPr="00023B42">
        <w:rPr>
          <w:color w:val="FF0000"/>
          <w:szCs w:val="24"/>
        </w:rPr>
        <w:t xml:space="preserve">push </w:t>
      </w:r>
      <w:r w:rsidRPr="00C923C7">
        <w:rPr>
          <w:szCs w:val="24"/>
        </w:rPr>
        <w:t>-u origin master</w:t>
      </w:r>
      <w:r w:rsidR="00EB5DC0">
        <w:rPr>
          <w:rFonts w:hint="eastAsia"/>
          <w:szCs w:val="24"/>
        </w:rPr>
        <w:t>（从本地仓库到远程仓库）</w:t>
      </w:r>
    </w:p>
    <w:p w14:paraId="5DFFD300" w14:textId="129DCEE9" w:rsidR="00306674" w:rsidRDefault="00A6384A" w:rsidP="001B61F5">
      <w:pPr>
        <w:spacing w:line="440" w:lineRule="exact"/>
        <w:rPr>
          <w:szCs w:val="24"/>
        </w:rPr>
      </w:pPr>
      <w:r>
        <w:rPr>
          <w:rFonts w:hint="eastAsia"/>
          <w:szCs w:val="24"/>
        </w:rPr>
        <w:t>2</w:t>
      </w:r>
      <w:r>
        <w:rPr>
          <w:szCs w:val="24"/>
        </w:rPr>
        <w:t>022</w:t>
      </w:r>
      <w:r>
        <w:rPr>
          <w:rFonts w:hint="eastAsia"/>
          <w:szCs w:val="24"/>
        </w:rPr>
        <w:t>/</w:t>
      </w:r>
      <w:r>
        <w:rPr>
          <w:szCs w:val="24"/>
        </w:rPr>
        <w:t xml:space="preserve">1/1 </w:t>
      </w:r>
      <w:r>
        <w:rPr>
          <w:rFonts w:hint="eastAsia"/>
          <w:szCs w:val="24"/>
        </w:rPr>
        <w:t>执行最后</w:t>
      </w:r>
      <w:r w:rsidR="005B68F0">
        <w:rPr>
          <w:rFonts w:hint="eastAsia"/>
          <w:szCs w:val="24"/>
        </w:rPr>
        <w:t>一行命令</w:t>
      </w:r>
      <w:r w:rsidRPr="00A6384A">
        <w:rPr>
          <w:szCs w:val="24"/>
        </w:rPr>
        <w:t>git push -u origin master</w:t>
      </w:r>
      <w:r>
        <w:rPr>
          <w:rFonts w:hint="eastAsia"/>
          <w:szCs w:val="24"/>
        </w:rPr>
        <w:t>报错</w:t>
      </w:r>
      <w:r>
        <w:rPr>
          <w:rFonts w:hint="eastAsia"/>
          <w:szCs w:val="24"/>
        </w:rPr>
        <w:t>/</w:t>
      </w:r>
      <w:r w:rsidRPr="00A6384A">
        <w:rPr>
          <w:szCs w:val="24"/>
        </w:rPr>
        <w:t>error: src refspec master does not match any</w:t>
      </w:r>
      <w:r w:rsidR="00F75A26">
        <w:rPr>
          <w:rFonts w:hint="eastAsia"/>
          <w:szCs w:val="24"/>
        </w:rPr>
        <w:t>，</w:t>
      </w:r>
      <w:hyperlink r:id="rId137" w:history="1">
        <w:r w:rsidR="00F75A26" w:rsidRPr="00F75A26">
          <w:rPr>
            <w:rStyle w:val="a9"/>
            <w:rFonts w:hint="eastAsia"/>
            <w:szCs w:val="24"/>
          </w:rPr>
          <w:t>does not match any</w:t>
        </w:r>
        <w:r w:rsidR="00F75A26" w:rsidRPr="00F75A26">
          <w:rPr>
            <w:rStyle w:val="a9"/>
            <w:rFonts w:hint="eastAsia"/>
            <w:szCs w:val="24"/>
          </w:rPr>
          <w:t>解决办法</w:t>
        </w:r>
      </w:hyperlink>
      <w:r w:rsidR="00C86F6F">
        <w:rPr>
          <w:rFonts w:hint="eastAsia"/>
          <w:szCs w:val="24"/>
        </w:rPr>
        <w:t>。</w:t>
      </w:r>
      <w:r w:rsidR="001B61F5">
        <w:rPr>
          <w:rFonts w:hint="eastAsia"/>
          <w:szCs w:val="24"/>
        </w:rPr>
        <w:t>（</w:t>
      </w:r>
      <w:r w:rsidR="001B61F5" w:rsidRPr="001B61F5">
        <w:rPr>
          <w:szCs w:val="24"/>
        </w:rPr>
        <w:t>git commit -m "init"</w:t>
      </w:r>
      <w:r w:rsidR="001B61F5">
        <w:rPr>
          <w:rFonts w:hint="eastAsia"/>
          <w:szCs w:val="24"/>
        </w:rPr>
        <w:t>）</w:t>
      </w:r>
    </w:p>
    <w:p w14:paraId="756033D8" w14:textId="4921A2DB" w:rsidR="00306674" w:rsidRDefault="00811E11" w:rsidP="005B0641">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在现有</w:t>
      </w:r>
      <w:r>
        <w:rPr>
          <w:rFonts w:hint="eastAsia"/>
          <w:szCs w:val="24"/>
        </w:rPr>
        <w:t>Project</w:t>
      </w:r>
      <w:r>
        <w:rPr>
          <w:rFonts w:hint="eastAsia"/>
          <w:szCs w:val="24"/>
        </w:rPr>
        <w:t>中</w:t>
      </w:r>
      <w:r>
        <w:rPr>
          <w:rFonts w:hint="eastAsia"/>
          <w:szCs w:val="24"/>
        </w:rPr>
        <w:t>new</w:t>
      </w:r>
      <w:r>
        <w:rPr>
          <w:rFonts w:hint="eastAsia"/>
          <w:szCs w:val="24"/>
        </w:rPr>
        <w:t>一个</w:t>
      </w:r>
      <w:r>
        <w:rPr>
          <w:rFonts w:hint="eastAsia"/>
          <w:szCs w:val="24"/>
        </w:rPr>
        <w:t>module</w:t>
      </w:r>
      <w:r>
        <w:rPr>
          <w:rFonts w:hint="eastAsia"/>
          <w:szCs w:val="24"/>
        </w:rPr>
        <w:t>后</w:t>
      </w:r>
      <w:r>
        <w:rPr>
          <w:rFonts w:hint="eastAsia"/>
          <w:szCs w:val="24"/>
        </w:rPr>
        <w:t>commit</w:t>
      </w:r>
      <w:r>
        <w:rPr>
          <w:rFonts w:hint="eastAsia"/>
          <w:szCs w:val="24"/>
        </w:rPr>
        <w:t>时会有大量</w:t>
      </w:r>
      <w:r>
        <w:rPr>
          <w:rFonts w:hint="eastAsia"/>
          <w:szCs w:val="24"/>
        </w:rPr>
        <w:t>error</w:t>
      </w:r>
      <w:r>
        <w:rPr>
          <w:rFonts w:hint="eastAsia"/>
          <w:szCs w:val="24"/>
        </w:rPr>
        <w:t>，先右键</w:t>
      </w:r>
      <w:r>
        <w:rPr>
          <w:rFonts w:hint="eastAsia"/>
          <w:szCs w:val="24"/>
        </w:rPr>
        <w:t>/Mark</w:t>
      </w:r>
      <w:r>
        <w:rPr>
          <w:szCs w:val="24"/>
        </w:rPr>
        <w:t xml:space="preserve"> </w:t>
      </w:r>
      <w:r>
        <w:rPr>
          <w:rFonts w:hint="eastAsia"/>
          <w:szCs w:val="24"/>
        </w:rPr>
        <w:t>Directory</w:t>
      </w:r>
      <w:r>
        <w:rPr>
          <w:szCs w:val="24"/>
        </w:rPr>
        <w:t xml:space="preserve"> </w:t>
      </w:r>
      <w:r>
        <w:rPr>
          <w:rFonts w:hint="eastAsia"/>
          <w:szCs w:val="24"/>
        </w:rPr>
        <w:t>as</w:t>
      </w:r>
      <w:r>
        <w:rPr>
          <w:szCs w:val="24"/>
        </w:rPr>
        <w:t>/</w:t>
      </w:r>
      <w:r>
        <w:rPr>
          <w:rFonts w:hint="eastAsia"/>
          <w:szCs w:val="24"/>
        </w:rPr>
        <w:t>Source</w:t>
      </w:r>
      <w:r w:rsidR="00072D8F">
        <w:rPr>
          <w:rFonts w:hint="eastAsia"/>
          <w:szCs w:val="24"/>
        </w:rPr>
        <w:t>s</w:t>
      </w:r>
      <w:r>
        <w:rPr>
          <w:szCs w:val="24"/>
        </w:rPr>
        <w:t xml:space="preserve"> </w:t>
      </w:r>
      <w:r>
        <w:rPr>
          <w:rFonts w:hint="eastAsia"/>
          <w:szCs w:val="24"/>
        </w:rPr>
        <w:t>Root</w:t>
      </w:r>
      <w:r>
        <w:rPr>
          <w:rFonts w:hint="eastAsia"/>
          <w:szCs w:val="24"/>
        </w:rPr>
        <w:t>，然后</w:t>
      </w:r>
      <w:r>
        <w:rPr>
          <w:rFonts w:hint="eastAsia"/>
          <w:szCs w:val="24"/>
        </w:rPr>
        <w:t>commit</w:t>
      </w:r>
      <w:r>
        <w:rPr>
          <w:rFonts w:hint="eastAsia"/>
          <w:szCs w:val="24"/>
        </w:rPr>
        <w:t>就没有</w:t>
      </w:r>
      <w:r>
        <w:rPr>
          <w:rFonts w:hint="eastAsia"/>
          <w:szCs w:val="24"/>
        </w:rPr>
        <w:t>error</w:t>
      </w:r>
      <w:r>
        <w:rPr>
          <w:rFonts w:hint="eastAsia"/>
          <w:szCs w:val="24"/>
        </w:rPr>
        <w:t>了。最后再把标识改回来，右键</w:t>
      </w:r>
      <w:r>
        <w:rPr>
          <w:rFonts w:hint="eastAsia"/>
          <w:szCs w:val="24"/>
        </w:rPr>
        <w:t>/</w:t>
      </w:r>
      <w:r>
        <w:rPr>
          <w:szCs w:val="24"/>
        </w:rPr>
        <w:t>Mark Directory as/</w:t>
      </w:r>
      <w:r>
        <w:rPr>
          <w:rFonts w:hint="eastAsia"/>
          <w:szCs w:val="24"/>
        </w:rPr>
        <w:t>Unmark</w:t>
      </w:r>
      <w:r>
        <w:rPr>
          <w:szCs w:val="24"/>
        </w:rPr>
        <w:t xml:space="preserve"> </w:t>
      </w:r>
      <w:r>
        <w:rPr>
          <w:rFonts w:hint="eastAsia"/>
          <w:szCs w:val="24"/>
        </w:rPr>
        <w:t>as</w:t>
      </w:r>
      <w:r>
        <w:rPr>
          <w:szCs w:val="24"/>
        </w:rPr>
        <w:t xml:space="preserve"> </w:t>
      </w:r>
      <w:r>
        <w:rPr>
          <w:rFonts w:hint="eastAsia"/>
          <w:szCs w:val="24"/>
        </w:rPr>
        <w:t>Sources</w:t>
      </w:r>
      <w:r>
        <w:rPr>
          <w:szCs w:val="24"/>
        </w:rPr>
        <w:t xml:space="preserve"> </w:t>
      </w:r>
      <w:r>
        <w:rPr>
          <w:rFonts w:hint="eastAsia"/>
          <w:szCs w:val="24"/>
        </w:rPr>
        <w:t>Root</w:t>
      </w:r>
      <w:r w:rsidR="00565DB5">
        <w:rPr>
          <w:rFonts w:hint="eastAsia"/>
          <w:szCs w:val="24"/>
        </w:rPr>
        <w:t>。</w:t>
      </w:r>
      <w:r w:rsidR="00BD6311">
        <w:rPr>
          <w:rFonts w:hint="eastAsia"/>
          <w:szCs w:val="24"/>
        </w:rPr>
        <w:t>（耗时</w:t>
      </w:r>
      <w:r w:rsidR="00BD6311">
        <w:rPr>
          <w:rFonts w:hint="eastAsia"/>
          <w:szCs w:val="24"/>
        </w:rPr>
        <w:t>0.</w:t>
      </w:r>
      <w:r w:rsidR="00BD6311">
        <w:rPr>
          <w:szCs w:val="24"/>
        </w:rPr>
        <w:t>5</w:t>
      </w:r>
      <w:r w:rsidR="00BD6311">
        <w:rPr>
          <w:rFonts w:hint="eastAsia"/>
          <w:szCs w:val="24"/>
        </w:rPr>
        <w:t>h</w:t>
      </w:r>
      <w:r w:rsidR="003E2EC0">
        <w:rPr>
          <w:rFonts w:hint="eastAsia"/>
          <w:szCs w:val="24"/>
        </w:rPr>
        <w:t>。</w:t>
      </w:r>
      <w:r w:rsidR="00BD6311">
        <w:rPr>
          <w:rFonts w:hint="eastAsia"/>
          <w:szCs w:val="24"/>
        </w:rPr>
        <w:t>）</w:t>
      </w:r>
    </w:p>
    <w:p w14:paraId="274FCEDB" w14:textId="77777777" w:rsidR="004003D2" w:rsidRDefault="00A679C7" w:rsidP="00A679C7">
      <w:pPr>
        <w:spacing w:line="440" w:lineRule="exact"/>
        <w:rPr>
          <w:szCs w:val="24"/>
        </w:rPr>
      </w:pPr>
      <w:r>
        <w:rPr>
          <w:rFonts w:hint="eastAsia"/>
          <w:szCs w:val="24"/>
        </w:rPr>
        <w:t>2</w:t>
      </w:r>
      <w:r>
        <w:rPr>
          <w:szCs w:val="24"/>
        </w:rPr>
        <w:t>022</w:t>
      </w:r>
      <w:r>
        <w:rPr>
          <w:rFonts w:hint="eastAsia"/>
          <w:szCs w:val="24"/>
        </w:rPr>
        <w:t>/</w:t>
      </w:r>
      <w:r>
        <w:rPr>
          <w:szCs w:val="24"/>
        </w:rPr>
        <w:t>1/5</w:t>
      </w:r>
      <w:r>
        <w:rPr>
          <w:rFonts w:hint="eastAsia"/>
          <w:szCs w:val="24"/>
        </w:rPr>
        <w:t>运行主启动类报错</w:t>
      </w:r>
      <w:r>
        <w:rPr>
          <w:rFonts w:hint="eastAsia"/>
          <w:szCs w:val="24"/>
        </w:rPr>
        <w:t>/</w:t>
      </w:r>
      <w:r w:rsidRPr="00A679C7">
        <w:rPr>
          <w:szCs w:val="24"/>
        </w:rPr>
        <w:t xml:space="preserve">2022-01-05 17:20:58.254 ERROR 1420 --- [nio-8091-exec-1] </w:t>
      </w:r>
    </w:p>
    <w:p w14:paraId="03FC8A30" w14:textId="128C3166" w:rsidR="00A679C7" w:rsidRDefault="00A679C7" w:rsidP="00A679C7">
      <w:pPr>
        <w:spacing w:line="440" w:lineRule="exact"/>
        <w:rPr>
          <w:szCs w:val="24"/>
        </w:rPr>
      </w:pPr>
      <w:r w:rsidRPr="00A679C7">
        <w:rPr>
          <w:szCs w:val="24"/>
        </w:rPr>
        <w:t>com.zaxxer.hikari.pool.HikariPool</w:t>
      </w:r>
      <w:r>
        <w:rPr>
          <w:szCs w:val="24"/>
        </w:rPr>
        <w:t xml:space="preserve"> </w:t>
      </w:r>
      <w:r w:rsidRPr="00A679C7">
        <w:rPr>
          <w:szCs w:val="24"/>
        </w:rPr>
        <w:t>: HikariPool-1 - Exception during pool initialization.</w:t>
      </w:r>
    </w:p>
    <w:p w14:paraId="567B4E36" w14:textId="26E99C77" w:rsidR="00A679C7" w:rsidRDefault="00A679C7" w:rsidP="00A679C7">
      <w:pPr>
        <w:spacing w:line="440" w:lineRule="exact"/>
        <w:rPr>
          <w:szCs w:val="24"/>
        </w:rPr>
      </w:pPr>
      <w:r>
        <w:rPr>
          <w:rFonts w:hint="eastAsia"/>
          <w:szCs w:val="24"/>
        </w:rPr>
        <w:t>经检查是拷过来的</w:t>
      </w:r>
      <w:r>
        <w:rPr>
          <w:rFonts w:hint="eastAsia"/>
          <w:szCs w:val="24"/>
        </w:rPr>
        <w:t>src</w:t>
      </w:r>
      <w:r>
        <w:rPr>
          <w:rFonts w:hint="eastAsia"/>
          <w:szCs w:val="24"/>
        </w:rPr>
        <w:t>没有修改</w:t>
      </w:r>
      <w:r>
        <w:rPr>
          <w:rFonts w:hint="eastAsia"/>
          <w:szCs w:val="24"/>
        </w:rPr>
        <w:t>application</w:t>
      </w:r>
      <w:r>
        <w:rPr>
          <w:szCs w:val="24"/>
        </w:rPr>
        <w:t>.yml</w:t>
      </w:r>
      <w:r>
        <w:rPr>
          <w:rFonts w:hint="eastAsia"/>
          <w:szCs w:val="24"/>
        </w:rPr>
        <w:t>中连接数据库的配置信息，包括端口、用户名、密码等。这个报错可不够明显的啊。（耗时</w:t>
      </w:r>
      <w:r>
        <w:rPr>
          <w:rFonts w:hint="eastAsia"/>
          <w:szCs w:val="24"/>
        </w:rPr>
        <w:t>0.</w:t>
      </w:r>
      <w:r>
        <w:rPr>
          <w:szCs w:val="24"/>
        </w:rPr>
        <w:t>5</w:t>
      </w:r>
      <w:r>
        <w:rPr>
          <w:rFonts w:hint="eastAsia"/>
          <w:szCs w:val="24"/>
        </w:rPr>
        <w:t>h</w:t>
      </w:r>
      <w:r>
        <w:rPr>
          <w:rFonts w:hint="eastAsia"/>
          <w:szCs w:val="24"/>
        </w:rPr>
        <w:t>。）</w:t>
      </w:r>
    </w:p>
    <w:p w14:paraId="6B2445B6" w14:textId="1837B929" w:rsidR="000F2E9F" w:rsidRPr="000F2E9F" w:rsidRDefault="000F2E9F" w:rsidP="00A679C7">
      <w:pPr>
        <w:spacing w:line="440" w:lineRule="exact"/>
        <w:rPr>
          <w:szCs w:val="24"/>
        </w:rPr>
      </w:pPr>
      <w:r w:rsidRPr="00274743">
        <w:rPr>
          <w:szCs w:val="24"/>
        </w:rPr>
        <w:t>Hikari</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22FE4B75" w14:textId="6FD77523" w:rsidR="008742CE" w:rsidRDefault="008742CE" w:rsidP="008742CE">
      <w:pPr>
        <w:spacing w:line="440" w:lineRule="exact"/>
      </w:pPr>
      <w:r>
        <w:rPr>
          <w:szCs w:val="24"/>
        </w:rPr>
        <w:t>2022</w:t>
      </w:r>
      <w:r>
        <w:rPr>
          <w:rFonts w:hint="eastAsia"/>
          <w:szCs w:val="24"/>
        </w:rPr>
        <w:t>/</w:t>
      </w:r>
      <w:r>
        <w:rPr>
          <w:szCs w:val="24"/>
        </w:rPr>
        <w:t>1/6</w:t>
      </w:r>
      <w:r>
        <w:rPr>
          <w:rFonts w:hint="eastAsia"/>
        </w:rPr>
        <w:t>从远程仓库克隆项目到</w:t>
      </w:r>
      <w:r>
        <w:rPr>
          <w:rFonts w:hint="eastAsia"/>
        </w:rPr>
        <w:t>IDEA</w:t>
      </w:r>
      <w:r>
        <w:rPr>
          <w:rFonts w:hint="eastAsia"/>
        </w:rPr>
        <w:t>连接时报错如下：</w:t>
      </w:r>
    </w:p>
    <w:p w14:paraId="1AC2071A" w14:textId="77777777" w:rsidR="008742CE" w:rsidRPr="008742CE" w:rsidRDefault="008742CE" w:rsidP="008742CE">
      <w:pPr>
        <w:spacing w:line="440" w:lineRule="exact"/>
        <w:rPr>
          <w:szCs w:val="24"/>
        </w:rPr>
      </w:pPr>
      <w:r w:rsidRPr="008742CE">
        <w:rPr>
          <w:szCs w:val="24"/>
        </w:rPr>
        <w:t>Clone failed</w:t>
      </w:r>
    </w:p>
    <w:p w14:paraId="209722CD"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git@gitee.com: Permission denied (publickey).</w:t>
      </w:r>
    </w:p>
    <w:p w14:paraId="611EC858"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Could not read from remote repository.</w:t>
      </w:r>
    </w:p>
    <w:p w14:paraId="74F8C8CF" w14:textId="77777777" w:rsidR="008742CE" w:rsidRPr="008742CE" w:rsidRDefault="008742CE" w:rsidP="008742CE">
      <w:pPr>
        <w:spacing w:line="440" w:lineRule="exact"/>
        <w:rPr>
          <w:szCs w:val="24"/>
        </w:rPr>
      </w:pPr>
      <w:r w:rsidRPr="008742CE">
        <w:rPr>
          <w:szCs w:val="24"/>
        </w:rPr>
        <w:tab/>
      </w:r>
      <w:r w:rsidRPr="008742CE">
        <w:rPr>
          <w:szCs w:val="24"/>
        </w:rPr>
        <w:tab/>
      </w:r>
      <w:r w:rsidRPr="008742CE">
        <w:rPr>
          <w:szCs w:val="24"/>
        </w:rPr>
        <w:tab/>
        <w:t>Please make sure you have the correct access rights</w:t>
      </w:r>
    </w:p>
    <w:p w14:paraId="28A56860" w14:textId="37B5ADDC" w:rsidR="00811E11" w:rsidRDefault="008742CE" w:rsidP="008742CE">
      <w:pPr>
        <w:spacing w:line="440" w:lineRule="exact"/>
        <w:rPr>
          <w:szCs w:val="24"/>
        </w:rPr>
      </w:pPr>
      <w:r w:rsidRPr="008742CE">
        <w:rPr>
          <w:szCs w:val="24"/>
        </w:rPr>
        <w:tab/>
      </w:r>
      <w:r w:rsidRPr="008742CE">
        <w:rPr>
          <w:szCs w:val="24"/>
        </w:rPr>
        <w:tab/>
      </w:r>
      <w:r w:rsidRPr="008742CE">
        <w:rPr>
          <w:szCs w:val="24"/>
        </w:rPr>
        <w:tab/>
        <w:t>and the repository exists.</w:t>
      </w:r>
    </w:p>
    <w:p w14:paraId="4FDBAB5C" w14:textId="249AE025" w:rsidR="008742CE" w:rsidRDefault="008742CE" w:rsidP="008742CE">
      <w:pPr>
        <w:spacing w:line="440" w:lineRule="exact"/>
        <w:rPr>
          <w:szCs w:val="24"/>
        </w:rPr>
      </w:pPr>
      <w:r>
        <w:rPr>
          <w:rFonts w:hint="eastAsia"/>
          <w:szCs w:val="24"/>
        </w:rPr>
        <w:t>经查是错复制成了</w:t>
      </w:r>
      <w:r>
        <w:rPr>
          <w:rFonts w:hint="eastAsia"/>
          <w:szCs w:val="24"/>
        </w:rPr>
        <w:t>SSH</w:t>
      </w:r>
      <w:r>
        <w:rPr>
          <w:rFonts w:hint="eastAsia"/>
          <w:szCs w:val="24"/>
        </w:rPr>
        <w:t>，</w:t>
      </w:r>
      <w:r w:rsidR="00060916">
        <w:rPr>
          <w:rFonts w:hint="eastAsia"/>
          <w:szCs w:val="24"/>
        </w:rPr>
        <w:t>IDEA</w:t>
      </w:r>
      <w:r w:rsidR="00060916">
        <w:rPr>
          <w:rFonts w:hint="eastAsia"/>
          <w:szCs w:val="24"/>
        </w:rPr>
        <w:t>克隆</w:t>
      </w:r>
      <w:r>
        <w:rPr>
          <w:rFonts w:hint="eastAsia"/>
          <w:szCs w:val="24"/>
        </w:rPr>
        <w:t>应该</w:t>
      </w:r>
      <w:r w:rsidR="00060916">
        <w:rPr>
          <w:rFonts w:hint="eastAsia"/>
          <w:szCs w:val="24"/>
        </w:rPr>
        <w:t>是</w:t>
      </w:r>
      <w:r>
        <w:rPr>
          <w:rFonts w:hint="eastAsia"/>
          <w:szCs w:val="24"/>
        </w:rPr>
        <w:t>HTTPS</w:t>
      </w:r>
      <w:r w:rsidR="00060916">
        <w:rPr>
          <w:rFonts w:hint="eastAsia"/>
          <w:szCs w:val="24"/>
        </w:rPr>
        <w:t>地址</w:t>
      </w:r>
      <w:r>
        <w:rPr>
          <w:rFonts w:hint="eastAsia"/>
          <w:szCs w:val="24"/>
        </w:rPr>
        <w:t>。</w:t>
      </w:r>
    </w:p>
    <w:p w14:paraId="6495B219" w14:textId="7D422218" w:rsidR="008812A7" w:rsidRDefault="008812A7" w:rsidP="008742CE">
      <w:pPr>
        <w:spacing w:line="440" w:lineRule="exact"/>
        <w:rPr>
          <w:szCs w:val="24"/>
        </w:rPr>
      </w:pPr>
    </w:p>
    <w:p w14:paraId="0A04637A" w14:textId="77777777" w:rsidR="008812A7" w:rsidRDefault="008812A7" w:rsidP="008812A7">
      <w:pPr>
        <w:spacing w:line="440" w:lineRule="exact"/>
      </w:pPr>
    </w:p>
    <w:p w14:paraId="6569047A" w14:textId="77777777" w:rsidR="008812A7" w:rsidRDefault="00000000" w:rsidP="008812A7">
      <w:pPr>
        <w:spacing w:line="440" w:lineRule="exact"/>
      </w:pPr>
      <w:hyperlink r:id="rId138" w:history="1">
        <w:r w:rsidR="008812A7">
          <w:rPr>
            <w:rStyle w:val="a9"/>
            <w:rFonts w:hint="eastAsia"/>
          </w:rPr>
          <w:t>ApiPost</w:t>
        </w:r>
        <w:r w:rsidR="008812A7">
          <w:rPr>
            <w:rStyle w:val="a9"/>
            <w:rFonts w:hint="eastAsia"/>
          </w:rPr>
          <w:t>真香真强大</w:t>
        </w:r>
      </w:hyperlink>
      <w:r w:rsidR="008812A7">
        <w:rPr>
          <w:rFonts w:hint="eastAsia"/>
        </w:rPr>
        <w:t>，</w:t>
      </w:r>
    </w:p>
    <w:p w14:paraId="08DDAF44" w14:textId="77777777" w:rsidR="008812A7" w:rsidRDefault="008812A7" w:rsidP="008812A7">
      <w:pPr>
        <w:spacing w:line="440" w:lineRule="exact"/>
      </w:pPr>
      <w:r w:rsidRPr="00F74742">
        <w:rPr>
          <w:rFonts w:hint="eastAsia"/>
          <w:color w:val="FF0000"/>
        </w:rPr>
        <w:t>ApiPost</w:t>
      </w:r>
      <w:r w:rsidRPr="00F74742">
        <w:rPr>
          <w:color w:val="FF0000"/>
        </w:rPr>
        <w:t>1</w:t>
      </w:r>
      <w:r>
        <w:rPr>
          <w:rFonts w:hint="eastAsia"/>
        </w:rPr>
        <w:t>可以解析</w:t>
      </w:r>
      <w:r w:rsidRPr="00D94AD3">
        <w:rPr>
          <w:rFonts w:hint="eastAsia"/>
        </w:rPr>
        <w:t>HTTP</w:t>
      </w:r>
      <w:r w:rsidRPr="00D94AD3">
        <w:rPr>
          <w:rFonts w:hint="eastAsia"/>
        </w:rPr>
        <w:t>请求</w:t>
      </w:r>
      <w:r>
        <w:rPr>
          <w:rFonts w:hint="eastAsia"/>
        </w:rPr>
        <w:t>，</w:t>
      </w:r>
      <w:r w:rsidRPr="00D94AD3">
        <w:rPr>
          <w:rFonts w:hint="eastAsia"/>
        </w:rPr>
        <w:t>直接生成并导出接口文档</w:t>
      </w:r>
      <w:r>
        <w:rPr>
          <w:rFonts w:hint="eastAsia"/>
        </w:rPr>
        <w:t>。</w:t>
      </w:r>
    </w:p>
    <w:p w14:paraId="6D22F804" w14:textId="77777777" w:rsidR="008812A7" w:rsidRDefault="008812A7" w:rsidP="008742CE">
      <w:pPr>
        <w:spacing w:line="440" w:lineRule="exact"/>
        <w:rPr>
          <w:szCs w:val="24"/>
        </w:rPr>
      </w:pPr>
    </w:p>
    <w:p w14:paraId="3460B665" w14:textId="77777777" w:rsidR="008812A7" w:rsidRDefault="008812A7" w:rsidP="008742CE">
      <w:pPr>
        <w:spacing w:line="440" w:lineRule="exact"/>
        <w:rPr>
          <w:szCs w:val="24"/>
        </w:rPr>
      </w:pPr>
    </w:p>
    <w:p w14:paraId="72E15C80" w14:textId="77777777" w:rsidR="00306674" w:rsidRPr="00EE1031" w:rsidRDefault="00306674" w:rsidP="005B0641">
      <w:pPr>
        <w:spacing w:line="440" w:lineRule="exact"/>
        <w:rPr>
          <w:szCs w:val="24"/>
        </w:rPr>
      </w:pPr>
    </w:p>
    <w:p w14:paraId="771A50EE" w14:textId="05E77E8F" w:rsidR="00BD2EBC" w:rsidRDefault="00000000" w:rsidP="00556C46">
      <w:pPr>
        <w:spacing w:line="440" w:lineRule="exact"/>
        <w:rPr>
          <w:szCs w:val="24"/>
        </w:rPr>
      </w:pPr>
      <w:hyperlink r:id="rId139" w:history="1">
        <w:r w:rsidR="00B84DE8" w:rsidRPr="00B84DE8">
          <w:rPr>
            <w:rStyle w:val="a9"/>
            <w:szCs w:val="24"/>
          </w:rPr>
          <w:t>Apache Tomcat 8</w:t>
        </w:r>
      </w:hyperlink>
      <w:r w:rsidR="00B84DE8">
        <w:rPr>
          <w:rFonts w:hint="eastAsia"/>
          <w:szCs w:val="24"/>
        </w:rPr>
        <w:t>，</w:t>
      </w:r>
      <w:hyperlink r:id="rId140" w:history="1">
        <w:r w:rsidR="00BD2EBC" w:rsidRPr="00B537D1">
          <w:rPr>
            <w:rStyle w:val="a9"/>
            <w:rFonts w:hint="eastAsia"/>
            <w:szCs w:val="24"/>
          </w:rPr>
          <w:t>Nginx</w:t>
        </w:r>
        <w:r w:rsidR="00BD2EBC" w:rsidRPr="00B537D1">
          <w:rPr>
            <w:rStyle w:val="a9"/>
            <w:rFonts w:hint="eastAsia"/>
            <w:szCs w:val="24"/>
          </w:rPr>
          <w:t>和</w:t>
        </w:r>
        <w:r w:rsidR="00BD2EBC" w:rsidRPr="00B537D1">
          <w:rPr>
            <w:rStyle w:val="a9"/>
            <w:rFonts w:hint="eastAsia"/>
            <w:szCs w:val="24"/>
          </w:rPr>
          <w:t>Apache</w:t>
        </w:r>
        <w:r w:rsidR="00BD2EBC" w:rsidRPr="00B537D1">
          <w:rPr>
            <w:rStyle w:val="a9"/>
            <w:rFonts w:hint="eastAsia"/>
            <w:szCs w:val="24"/>
          </w:rPr>
          <w:t>和</w:t>
        </w:r>
        <w:r w:rsidR="00BD2EBC" w:rsidRPr="00B537D1">
          <w:rPr>
            <w:rStyle w:val="a9"/>
            <w:rFonts w:hint="eastAsia"/>
            <w:szCs w:val="24"/>
          </w:rPr>
          <w:t>Tomcat</w:t>
        </w:r>
        <w:r w:rsidR="00BD2EBC" w:rsidRPr="00B537D1">
          <w:rPr>
            <w:rStyle w:val="a9"/>
            <w:rFonts w:hint="eastAsia"/>
            <w:szCs w:val="24"/>
          </w:rPr>
          <w:t>的区别及优缺点</w:t>
        </w:r>
      </w:hyperlink>
      <w:r w:rsidR="00BD2EBC">
        <w:rPr>
          <w:rFonts w:hint="eastAsia"/>
          <w:szCs w:val="24"/>
        </w:rPr>
        <w:t>，</w:t>
      </w:r>
    </w:p>
    <w:p w14:paraId="687F2B75" w14:textId="5577FC63" w:rsidR="00C46131" w:rsidRDefault="00000000" w:rsidP="00556C46">
      <w:pPr>
        <w:spacing w:line="440" w:lineRule="exact"/>
        <w:rPr>
          <w:szCs w:val="24"/>
        </w:rPr>
      </w:pPr>
      <w:hyperlink r:id="rId141" w:history="1">
        <w:r w:rsidR="00714AB3">
          <w:rPr>
            <w:rStyle w:val="a9"/>
            <w:rFonts w:hint="eastAsia"/>
            <w:szCs w:val="24"/>
          </w:rPr>
          <w:t>Tomcat</w:t>
        </w:r>
        <w:r w:rsidR="00714AB3">
          <w:rPr>
            <w:rStyle w:val="a9"/>
            <w:rFonts w:hint="eastAsia"/>
            <w:szCs w:val="24"/>
          </w:rPr>
          <w:t>子目录及其说明</w:t>
        </w:r>
        <w:r w:rsidR="00714AB3">
          <w:rPr>
            <w:rStyle w:val="a9"/>
            <w:rFonts w:hint="eastAsia"/>
            <w:szCs w:val="24"/>
          </w:rPr>
          <w:t>.png</w:t>
        </w:r>
      </w:hyperlink>
      <w:r w:rsidR="00C46131">
        <w:rPr>
          <w:rFonts w:hint="eastAsia"/>
          <w:szCs w:val="24"/>
        </w:rPr>
        <w:t>，</w:t>
      </w:r>
      <w:hyperlink r:id="rId142" w:history="1">
        <w:r w:rsidR="00BD2EBC" w:rsidRPr="00BD2EBC">
          <w:rPr>
            <w:rStyle w:val="a9"/>
            <w:szCs w:val="24"/>
          </w:rPr>
          <w:t>Tomcat-SSM.png</w:t>
        </w:r>
      </w:hyperlink>
      <w:r w:rsidR="00BD2EBC">
        <w:rPr>
          <w:rFonts w:hint="eastAsia"/>
          <w:szCs w:val="24"/>
        </w:rPr>
        <w:t>，</w:t>
      </w:r>
    </w:p>
    <w:p w14:paraId="7B350316" w14:textId="69E2DBC1" w:rsidR="00B537D1" w:rsidRDefault="00000000" w:rsidP="00FD6AC8">
      <w:pPr>
        <w:spacing w:line="440" w:lineRule="exact"/>
        <w:rPr>
          <w:szCs w:val="24"/>
        </w:rPr>
      </w:pPr>
      <w:hyperlink r:id="rId143" w:history="1">
        <w:r w:rsidR="00DB2392">
          <w:rPr>
            <w:rStyle w:val="a9"/>
            <w:rFonts w:hint="eastAsia"/>
            <w:szCs w:val="24"/>
          </w:rPr>
          <w:t>Tomcat</w:t>
        </w:r>
        <w:r w:rsidR="00DB2392">
          <w:rPr>
            <w:rStyle w:val="a9"/>
            <w:rFonts w:hint="eastAsia"/>
            <w:szCs w:val="24"/>
          </w:rPr>
          <w:t>点击</w:t>
        </w:r>
        <w:r w:rsidR="00DB2392">
          <w:rPr>
            <w:rStyle w:val="a9"/>
            <w:rFonts w:hint="eastAsia"/>
            <w:szCs w:val="24"/>
          </w:rPr>
          <w:t>startup.bat</w:t>
        </w:r>
        <w:r w:rsidR="00DB2392">
          <w:rPr>
            <w:rStyle w:val="a9"/>
            <w:rFonts w:hint="eastAsia"/>
            <w:szCs w:val="24"/>
          </w:rPr>
          <w:t>一闪而过</w:t>
        </w:r>
      </w:hyperlink>
      <w:r w:rsidR="005B0641" w:rsidRPr="002F390F">
        <w:rPr>
          <w:rFonts w:hint="eastAsia"/>
          <w:szCs w:val="24"/>
        </w:rPr>
        <w:t>，</w:t>
      </w:r>
      <w:hyperlink r:id="rId144" w:history="1">
        <w:r w:rsidR="005B0641" w:rsidRPr="002F390F">
          <w:rPr>
            <w:rStyle w:val="a9"/>
            <w:rFonts w:hint="eastAsia"/>
            <w:szCs w:val="24"/>
          </w:rPr>
          <w:t>批处理教程</w:t>
        </w:r>
        <w:r w:rsidR="005B0641" w:rsidRPr="002F390F">
          <w:rPr>
            <w:rStyle w:val="a9"/>
            <w:rFonts w:hint="eastAsia"/>
            <w:szCs w:val="24"/>
          </w:rPr>
          <w:t>/</w:t>
        </w:r>
        <w:r w:rsidR="005B0641" w:rsidRPr="002F390F">
          <w:rPr>
            <w:rStyle w:val="a9"/>
            <w:rFonts w:hint="eastAsia"/>
            <w:szCs w:val="24"/>
          </w:rPr>
          <w:t>易百教程</w:t>
        </w:r>
      </w:hyperlink>
      <w:r w:rsidR="005B0641" w:rsidRPr="002F390F">
        <w:rPr>
          <w:rFonts w:hint="eastAsia"/>
          <w:szCs w:val="24"/>
        </w:rPr>
        <w:t>，</w:t>
      </w:r>
    </w:p>
    <w:p w14:paraId="3F157A44" w14:textId="1C39896B" w:rsidR="008812A7" w:rsidRDefault="008812A7" w:rsidP="000B00D0">
      <w:pPr>
        <w:pStyle w:val="31"/>
        <w:spacing w:before="156"/>
      </w:pPr>
      <w:r>
        <w:rPr>
          <w:rFonts w:hint="eastAsia"/>
        </w:rPr>
        <w:t>Tomcat、Nginx、Apache</w:t>
      </w:r>
      <w:r w:rsidR="00567E87">
        <w:rPr>
          <w:rFonts w:hint="eastAsia"/>
        </w:rPr>
        <w:t>、端口</w:t>
      </w:r>
    </w:p>
    <w:p w14:paraId="7025F7BC" w14:textId="1F931D97" w:rsidR="00CC694D" w:rsidRDefault="00CC694D" w:rsidP="00CC694D">
      <w:pPr>
        <w:spacing w:line="440" w:lineRule="exact"/>
      </w:pPr>
      <w:r w:rsidRPr="007A303B">
        <w:rPr>
          <w:rFonts w:hint="eastAsia"/>
          <w:color w:val="FF0000"/>
        </w:rPr>
        <w:t>Tomcat</w:t>
      </w:r>
      <w:r w:rsidR="007A303B" w:rsidRPr="007A303B">
        <w:rPr>
          <w:color w:val="FF0000"/>
        </w:rPr>
        <w:t>1</w:t>
      </w:r>
      <w:r>
        <w:rPr>
          <w:rFonts w:hint="eastAsia"/>
        </w:rPr>
        <w:t>只是一个</w:t>
      </w:r>
      <w:r>
        <w:rPr>
          <w:rFonts w:hint="eastAsia"/>
        </w:rPr>
        <w:t>servlet</w:t>
      </w:r>
      <w:r>
        <w:rPr>
          <w:rFonts w:hint="eastAsia"/>
        </w:rPr>
        <w:t>容器（</w:t>
      </w:r>
      <w:r>
        <w:rPr>
          <w:rFonts w:hint="eastAsia"/>
        </w:rPr>
        <w:t>jsp</w:t>
      </w:r>
      <w:r>
        <w:rPr>
          <w:rFonts w:hint="eastAsia"/>
        </w:rPr>
        <w:t>运行时也先转为</w:t>
      </w:r>
      <w:r>
        <w:rPr>
          <w:rFonts w:hint="eastAsia"/>
        </w:rPr>
        <w:t>servlet</w:t>
      </w:r>
      <w:r>
        <w:rPr>
          <w:rFonts w:hint="eastAsia"/>
        </w:rPr>
        <w:t>），可以认为是</w:t>
      </w:r>
      <w:r>
        <w:rPr>
          <w:rFonts w:hint="eastAsia"/>
        </w:rPr>
        <w:t>apache</w:t>
      </w:r>
      <w:r>
        <w:rPr>
          <w:rFonts w:hint="eastAsia"/>
        </w:rPr>
        <w:t>的扩展，但是可以独立于</w:t>
      </w:r>
      <w:r>
        <w:rPr>
          <w:rFonts w:hint="eastAsia"/>
        </w:rPr>
        <w:t>apache</w:t>
      </w:r>
      <w:r>
        <w:rPr>
          <w:rFonts w:hint="eastAsia"/>
        </w:rPr>
        <w:t>运行。</w:t>
      </w:r>
    </w:p>
    <w:p w14:paraId="195C6411" w14:textId="67B64A0E" w:rsidR="005319A2" w:rsidRPr="005319A2" w:rsidRDefault="00D32A87" w:rsidP="005319A2">
      <w:pPr>
        <w:spacing w:line="440" w:lineRule="exact"/>
      </w:pPr>
      <w:r>
        <w:rPr>
          <w:rFonts w:hint="eastAsia"/>
        </w:rPr>
        <w:t>使用</w:t>
      </w:r>
      <w:r>
        <w:rPr>
          <w:rFonts w:hint="eastAsia"/>
        </w:rPr>
        <w:t>Tomcat</w:t>
      </w:r>
      <w:r>
        <w:rPr>
          <w:rFonts w:hint="eastAsia"/>
        </w:rPr>
        <w:t>首先要配置</w:t>
      </w:r>
      <w:r>
        <w:rPr>
          <w:rFonts w:hint="eastAsia"/>
        </w:rPr>
        <w:t>JAVA_</w:t>
      </w:r>
      <w:r>
        <w:t>HOME</w:t>
      </w:r>
      <w:r>
        <w:rPr>
          <w:rFonts w:hint="eastAsia"/>
        </w:rPr>
        <w:t>环境变量</w:t>
      </w:r>
      <w:r w:rsidR="005D53E1">
        <w:rPr>
          <w:rFonts w:hint="eastAsia"/>
        </w:rPr>
        <w:t>，并指定</w:t>
      </w:r>
      <w:r w:rsidR="00E32EB2">
        <w:rPr>
          <w:rFonts w:hint="eastAsia"/>
        </w:rPr>
        <w:t>JDK</w:t>
      </w:r>
      <w:r w:rsidR="005D53E1">
        <w:rPr>
          <w:rFonts w:hint="eastAsia"/>
        </w:rPr>
        <w:t>的安装路径。</w:t>
      </w:r>
    </w:p>
    <w:p w14:paraId="0C5D4031" w14:textId="77777777" w:rsidR="005319A2" w:rsidRPr="005319A2" w:rsidRDefault="005319A2" w:rsidP="005319A2">
      <w:pPr>
        <w:spacing w:line="440" w:lineRule="exact"/>
      </w:pPr>
      <w:r w:rsidRPr="005319A2">
        <w:rPr>
          <w:rFonts w:hint="eastAsia"/>
        </w:rPr>
        <w:t>开启</w:t>
      </w:r>
      <w:r w:rsidRPr="005319A2">
        <w:rPr>
          <w:rFonts w:hint="eastAsia"/>
        </w:rPr>
        <w:t xml:space="preserve">Tomcat </w:t>
      </w:r>
      <w:r w:rsidRPr="005319A2">
        <w:t>startup.bat</w:t>
      </w:r>
    </w:p>
    <w:p w14:paraId="48BBD54A" w14:textId="632A2F4E" w:rsidR="005319A2" w:rsidRDefault="005319A2" w:rsidP="00CC694D">
      <w:pPr>
        <w:spacing w:line="440" w:lineRule="exact"/>
      </w:pPr>
      <w:r w:rsidRPr="005319A2">
        <w:t>关闭</w:t>
      </w:r>
      <w:r w:rsidRPr="005319A2">
        <w:t>Tomcat shutdown.bat</w:t>
      </w:r>
    </w:p>
    <w:p w14:paraId="6465AFC1" w14:textId="77777777" w:rsidR="001A12EE" w:rsidRDefault="001A12EE" w:rsidP="00CC694D">
      <w:pPr>
        <w:spacing w:line="440" w:lineRule="exact"/>
      </w:pPr>
    </w:p>
    <w:p w14:paraId="6F69753C" w14:textId="2DE212DD" w:rsidR="002E4797" w:rsidRDefault="002E4797" w:rsidP="00CC694D">
      <w:pPr>
        <w:spacing w:line="440" w:lineRule="exact"/>
      </w:pPr>
      <w:r>
        <w:rPr>
          <w:rFonts w:hint="eastAsia"/>
        </w:rPr>
        <w:t>端口</w:t>
      </w:r>
      <w:r w:rsidR="0026178B">
        <w:rPr>
          <w:rFonts w:hint="eastAsia"/>
        </w:rPr>
        <w:t>1</w:t>
      </w:r>
      <w:r>
        <w:rPr>
          <w:rFonts w:hint="eastAsia"/>
        </w:rPr>
        <w:t>：</w:t>
      </w:r>
    </w:p>
    <w:p w14:paraId="5428B825" w14:textId="278B885D" w:rsidR="0026178B" w:rsidRDefault="002E4797" w:rsidP="00CC694D">
      <w:pPr>
        <w:spacing w:line="440" w:lineRule="exact"/>
      </w:pPr>
      <w:r>
        <w:rPr>
          <w:rFonts w:hint="eastAsia"/>
        </w:rPr>
        <w:t>Tomcat</w:t>
      </w:r>
      <w:r>
        <w:t xml:space="preserve"> 8080</w:t>
      </w:r>
      <w:r w:rsidR="00F95976">
        <w:tab/>
      </w:r>
      <w:r w:rsidR="00F95976">
        <w:rPr>
          <w:rFonts w:hint="eastAsia"/>
        </w:rPr>
        <w:t>，</w:t>
      </w:r>
      <w:r w:rsidR="0026178B">
        <w:rPr>
          <w:rFonts w:hint="eastAsia"/>
        </w:rPr>
        <w:t>Nginx</w:t>
      </w:r>
      <w:r w:rsidR="0026178B">
        <w:t xml:space="preserve"> 80</w:t>
      </w:r>
      <w:r w:rsidR="00F95976">
        <w:rPr>
          <w:rFonts w:hint="eastAsia"/>
        </w:rPr>
        <w:t>，</w:t>
      </w:r>
      <w:r w:rsidR="00470E6C">
        <w:rPr>
          <w:rFonts w:hint="eastAsia"/>
        </w:rPr>
        <w:t>MySQL</w:t>
      </w:r>
      <w:r w:rsidR="00470E6C">
        <w:t xml:space="preserve"> 3306</w:t>
      </w:r>
      <w:r w:rsidR="00470E6C">
        <w:rPr>
          <w:rFonts w:hint="eastAsia"/>
        </w:rPr>
        <w:t>，</w:t>
      </w:r>
    </w:p>
    <w:p w14:paraId="08E034F0" w14:textId="77777777" w:rsidR="0026178B" w:rsidRDefault="0026178B" w:rsidP="00CC694D">
      <w:pPr>
        <w:spacing w:line="440" w:lineRule="exact"/>
      </w:pPr>
    </w:p>
    <w:p w14:paraId="7B463774" w14:textId="1F1BA55C" w:rsidR="00A51A20" w:rsidRDefault="00A51A20" w:rsidP="00CC694D">
      <w:pPr>
        <w:spacing w:line="440" w:lineRule="exact"/>
      </w:pPr>
      <w:r>
        <w:rPr>
          <w:rFonts w:hint="eastAsia"/>
        </w:rPr>
        <w:t>Tomcat</w:t>
      </w:r>
      <w:r>
        <w:rPr>
          <w:rFonts w:hint="eastAsia"/>
        </w:rPr>
        <w:t>默认访问页面</w:t>
      </w:r>
      <w:r w:rsidRPr="00A51A20">
        <w:t>http://localhost:8080</w:t>
      </w:r>
      <w:r>
        <w:rPr>
          <w:rFonts w:hint="eastAsia"/>
        </w:rPr>
        <w:t>，</w:t>
      </w:r>
    </w:p>
    <w:p w14:paraId="11FEA27B" w14:textId="77777777" w:rsidR="00A51A20" w:rsidRDefault="00A51A20" w:rsidP="00CC694D">
      <w:pPr>
        <w:spacing w:line="440" w:lineRule="exact"/>
      </w:pPr>
      <w:r>
        <w:rPr>
          <w:rFonts w:hint="eastAsia"/>
        </w:rPr>
        <w:t>npm</w:t>
      </w:r>
      <w:r>
        <w:rPr>
          <w:rFonts w:hint="eastAsia"/>
        </w:rPr>
        <w:t>创建的</w:t>
      </w:r>
      <w:r>
        <w:rPr>
          <w:rFonts w:hint="eastAsia"/>
        </w:rPr>
        <w:t>vue</w:t>
      </w:r>
      <w:r>
        <w:rPr>
          <w:rFonts w:hint="eastAsia"/>
        </w:rPr>
        <w:t>项目默认访问页面也是</w:t>
      </w:r>
      <w:r w:rsidRPr="00A51A20">
        <w:t>http://localhost:8080</w:t>
      </w:r>
      <w:r>
        <w:rPr>
          <w:rFonts w:hint="eastAsia"/>
        </w:rPr>
        <w:t>，但如果</w:t>
      </w:r>
      <w:r>
        <w:rPr>
          <w:rFonts w:hint="eastAsia"/>
        </w:rPr>
        <w:t>Tomcat</w:t>
      </w:r>
      <w:r>
        <w:rPr>
          <w:rFonts w:hint="eastAsia"/>
        </w:rPr>
        <w:t>已占用</w:t>
      </w:r>
      <w:r>
        <w:rPr>
          <w:rFonts w:hint="eastAsia"/>
        </w:rPr>
        <w:t>8</w:t>
      </w:r>
      <w:r>
        <w:t>080</w:t>
      </w:r>
      <w:r>
        <w:rPr>
          <w:rFonts w:hint="eastAsia"/>
        </w:rPr>
        <w:t>，</w:t>
      </w:r>
    </w:p>
    <w:p w14:paraId="61E80B8B" w14:textId="599197D8" w:rsidR="00A51A20" w:rsidRDefault="00A51A20" w:rsidP="00CC694D">
      <w:pPr>
        <w:spacing w:line="440" w:lineRule="exact"/>
      </w:pPr>
      <w:r>
        <w:rPr>
          <w:rFonts w:hint="eastAsia"/>
        </w:rPr>
        <w:t>vue</w:t>
      </w:r>
      <w:r>
        <w:rPr>
          <w:rFonts w:hint="eastAsia"/>
        </w:rPr>
        <w:t>项目会自动使用</w:t>
      </w:r>
      <w:r>
        <w:rPr>
          <w:rFonts w:hint="eastAsia"/>
        </w:rPr>
        <w:t>8</w:t>
      </w:r>
      <w:r>
        <w:t>081</w:t>
      </w:r>
      <w:r>
        <w:rPr>
          <w:rFonts w:hint="eastAsia"/>
        </w:rPr>
        <w:t>端口！</w:t>
      </w:r>
    </w:p>
    <w:p w14:paraId="43C8F39E" w14:textId="15E2979B" w:rsidR="007A303B" w:rsidRPr="007A303B" w:rsidRDefault="0017214A" w:rsidP="007A303B">
      <w:pPr>
        <w:spacing w:line="440" w:lineRule="exact"/>
      </w:pPr>
      <w:r>
        <w:rPr>
          <w:rFonts w:hint="eastAsia"/>
        </w:rPr>
        <w:t>可到</w:t>
      </w:r>
      <w:r>
        <w:rPr>
          <w:rFonts w:hint="eastAsia"/>
        </w:rPr>
        <w:t>conf</w:t>
      </w:r>
      <w:r>
        <w:t>/server.xml</w:t>
      </w:r>
      <w:r>
        <w:rPr>
          <w:rFonts w:hint="eastAsia"/>
        </w:rPr>
        <w:t>文件修改</w:t>
      </w:r>
      <w:r>
        <w:rPr>
          <w:rFonts w:hint="eastAsia"/>
        </w:rPr>
        <w:t>Tomcat</w:t>
      </w:r>
      <w:r w:rsidR="00473ED0">
        <w:rPr>
          <w:rFonts w:hint="eastAsia"/>
        </w:rPr>
        <w:t>默认</w:t>
      </w:r>
      <w:r>
        <w:rPr>
          <w:rFonts w:hint="eastAsia"/>
        </w:rPr>
        <w:t>端口号</w:t>
      </w:r>
      <w:r w:rsidR="00473ED0">
        <w:rPr>
          <w:rFonts w:hint="eastAsia"/>
        </w:rPr>
        <w:t>（</w:t>
      </w:r>
      <w:r w:rsidR="00473ED0">
        <w:rPr>
          <w:rFonts w:hint="eastAsia"/>
        </w:rPr>
        <w:t>8</w:t>
      </w:r>
      <w:r w:rsidR="00473ED0">
        <w:t>081</w:t>
      </w:r>
      <w:r w:rsidR="00473ED0">
        <w:rPr>
          <w:rFonts w:hint="eastAsia"/>
        </w:rPr>
        <w:t>）</w:t>
      </w:r>
      <w:r>
        <w:rPr>
          <w:rFonts w:hint="eastAsia"/>
        </w:rPr>
        <w:t>。</w:t>
      </w:r>
      <w:r w:rsidR="00AE4DD3">
        <w:rPr>
          <w:rFonts w:hint="eastAsia"/>
        </w:rPr>
        <w:t>（</w:t>
      </w:r>
      <w:r w:rsidR="00AE4DD3" w:rsidRPr="00AE4DD3">
        <w:t>webapps\WEB-INF\web.xml</w:t>
      </w:r>
      <w:r w:rsidR="00AF5535">
        <w:rPr>
          <w:rFonts w:hint="eastAsia"/>
        </w:rPr>
        <w:t>。</w:t>
      </w:r>
      <w:r w:rsidR="00AE4DD3">
        <w:rPr>
          <w:rFonts w:hint="eastAsia"/>
        </w:rPr>
        <w:t>）</w:t>
      </w:r>
    </w:p>
    <w:p w14:paraId="01AA2129" w14:textId="4DAEEED6" w:rsidR="007A303B" w:rsidRDefault="007A303B" w:rsidP="00CC694D">
      <w:pPr>
        <w:spacing w:line="440" w:lineRule="exact"/>
      </w:pPr>
      <w:r w:rsidRPr="007A303B">
        <w:rPr>
          <w:rFonts w:hint="eastAsia"/>
        </w:rPr>
        <w:t>S</w:t>
      </w:r>
      <w:r w:rsidRPr="007A303B">
        <w:t>ervletContext.</w:t>
      </w:r>
      <w:r w:rsidRPr="007A303B">
        <w:rPr>
          <w:rFonts w:hint="eastAsia"/>
        </w:rPr>
        <w:t>getInitParameter</w:t>
      </w:r>
      <w:r w:rsidRPr="007A303B">
        <w:t>()--</w:t>
      </w:r>
      <w:r w:rsidRPr="007A303B">
        <w:rPr>
          <w:rFonts w:hint="eastAsia"/>
        </w:rPr>
        <w:t>获取</w:t>
      </w:r>
      <w:r w:rsidRPr="007A303B">
        <w:rPr>
          <w:rFonts w:hint="eastAsia"/>
        </w:rPr>
        <w:t>Tomcat</w:t>
      </w:r>
      <w:r w:rsidRPr="007A303B">
        <w:rPr>
          <w:rFonts w:hint="eastAsia"/>
        </w:rPr>
        <w:t>的</w:t>
      </w:r>
      <w:r w:rsidRPr="007A303B">
        <w:rPr>
          <w:rFonts w:hint="eastAsia"/>
        </w:rPr>
        <w:t>server.xml</w:t>
      </w:r>
      <w:r w:rsidRPr="007A303B">
        <w:rPr>
          <w:rFonts w:hint="eastAsia"/>
        </w:rPr>
        <w:t>中设置</w:t>
      </w:r>
      <w:r w:rsidRPr="007A303B">
        <w:t>ServletContext</w:t>
      </w:r>
      <w:r w:rsidRPr="007A303B">
        <w:rPr>
          <w:rFonts w:hint="eastAsia"/>
        </w:rPr>
        <w:t>的初始化参数。</w:t>
      </w:r>
    </w:p>
    <w:p w14:paraId="2504DBAE" w14:textId="7253BA4E" w:rsidR="004D0D4A" w:rsidRDefault="00CC694D" w:rsidP="00CC694D">
      <w:pPr>
        <w:spacing w:line="440" w:lineRule="exact"/>
      </w:pPr>
      <w:r>
        <w:rPr>
          <w:rFonts w:hint="eastAsia"/>
        </w:rPr>
        <w:t>在目前流行的互联网架构中，对一个应用来说，</w:t>
      </w:r>
      <w:r>
        <w:rPr>
          <w:rFonts w:hint="eastAsia"/>
        </w:rPr>
        <w:t>Tomcat</w:t>
      </w:r>
      <w:r>
        <w:rPr>
          <w:rFonts w:hint="eastAsia"/>
        </w:rPr>
        <w:t>是首，</w:t>
      </w:r>
      <w:r>
        <w:rPr>
          <w:rFonts w:hint="eastAsia"/>
        </w:rPr>
        <w:t>SSM</w:t>
      </w:r>
      <w:r>
        <w:rPr>
          <w:rFonts w:hint="eastAsia"/>
        </w:rPr>
        <w:t>是中，</w:t>
      </w:r>
      <w:r>
        <w:rPr>
          <w:rFonts w:hint="eastAsia"/>
        </w:rPr>
        <w:t>JVM</w:t>
      </w:r>
      <w:r>
        <w:rPr>
          <w:rFonts w:hint="eastAsia"/>
        </w:rPr>
        <w:t>是尾，我们通常对于</w:t>
      </w:r>
      <w:r>
        <w:rPr>
          <w:rFonts w:hint="eastAsia"/>
        </w:rPr>
        <w:t>SSM</w:t>
      </w:r>
      <w:r>
        <w:rPr>
          <w:rFonts w:hint="eastAsia"/>
        </w:rPr>
        <w:t>是比较了解的，而忽略了首尾，而</w:t>
      </w:r>
      <w:r>
        <w:rPr>
          <w:rFonts w:hint="eastAsia"/>
        </w:rPr>
        <w:t>Tomcat</w:t>
      </w:r>
      <w:r>
        <w:rPr>
          <w:rFonts w:hint="eastAsia"/>
        </w:rPr>
        <w:t>在目前的网络编程中是举足轻重的，但是我们其实对</w:t>
      </w:r>
      <w:r>
        <w:rPr>
          <w:rFonts w:hint="eastAsia"/>
        </w:rPr>
        <w:t>Tomcat</w:t>
      </w:r>
      <w:r>
        <w:rPr>
          <w:rFonts w:hint="eastAsia"/>
        </w:rPr>
        <w:t>中很多原理性的东西不太了解，如果能够掌握</w:t>
      </w:r>
      <w:r>
        <w:rPr>
          <w:rFonts w:hint="eastAsia"/>
        </w:rPr>
        <w:t>Tomcat</w:t>
      </w:r>
      <w:r>
        <w:rPr>
          <w:rFonts w:hint="eastAsia"/>
        </w:rPr>
        <w:t>的原理，那么是非常有用的。</w:t>
      </w:r>
    </w:p>
    <w:p w14:paraId="41A85090" w14:textId="712789B0" w:rsidR="001527C1" w:rsidRDefault="00E12BC9" w:rsidP="001527C1">
      <w:pPr>
        <w:spacing w:line="440" w:lineRule="exact"/>
      </w:pPr>
      <w:r>
        <w:rPr>
          <w:rFonts w:hint="eastAsia"/>
        </w:rPr>
        <w:t>在</w:t>
      </w:r>
      <w:r>
        <w:rPr>
          <w:rFonts w:hint="eastAsia"/>
        </w:rPr>
        <w:t>Tomcat</w:t>
      </w:r>
      <w:r>
        <w:rPr>
          <w:rFonts w:hint="eastAsia"/>
        </w:rPr>
        <w:t>中部署</w:t>
      </w:r>
      <w:r>
        <w:rPr>
          <w:rFonts w:hint="eastAsia"/>
        </w:rPr>
        <w:t>JavaWeb</w:t>
      </w:r>
      <w:r>
        <w:rPr>
          <w:rFonts w:hint="eastAsia"/>
        </w:rPr>
        <w:t>应用最快捷的方式，就是直接将</w:t>
      </w:r>
      <w:r>
        <w:rPr>
          <w:rFonts w:hint="eastAsia"/>
        </w:rPr>
        <w:t>JavaWeb</w:t>
      </w:r>
      <w:r>
        <w:rPr>
          <w:rFonts w:hint="eastAsia"/>
        </w:rPr>
        <w:t>应用的所有文件</w:t>
      </w:r>
      <w:r w:rsidR="005053B9">
        <w:rPr>
          <w:rFonts w:hint="eastAsia"/>
        </w:rPr>
        <w:t>（打包成一个文件夹）</w:t>
      </w:r>
      <w:r>
        <w:rPr>
          <w:rFonts w:hint="eastAsia"/>
        </w:rPr>
        <w:t>复制到</w:t>
      </w:r>
      <w:r>
        <w:rPr>
          <w:rFonts w:hint="eastAsia"/>
        </w:rPr>
        <w:t>Tomcat</w:t>
      </w:r>
      <w:r>
        <w:rPr>
          <w:rFonts w:hint="eastAsia"/>
        </w:rPr>
        <w:t>的</w:t>
      </w:r>
      <w:r>
        <w:rPr>
          <w:rFonts w:hint="eastAsia"/>
        </w:rPr>
        <w:t>/</w:t>
      </w:r>
      <w:r w:rsidRPr="00714AB3">
        <w:rPr>
          <w:rFonts w:hint="eastAsia"/>
          <w:color w:val="FF0000"/>
        </w:rPr>
        <w:t>webapps</w:t>
      </w:r>
      <w:r>
        <w:rPr>
          <w:rFonts w:hint="eastAsia"/>
        </w:rPr>
        <w:t>目录下。在默认情况下，</w:t>
      </w:r>
      <w:r>
        <w:rPr>
          <w:rFonts w:hint="eastAsia"/>
        </w:rPr>
        <w:t>Tomcat</w:t>
      </w:r>
      <w:r>
        <w:rPr>
          <w:rFonts w:hint="eastAsia"/>
        </w:rPr>
        <w:t>会自动加载</w:t>
      </w:r>
      <w:r>
        <w:rPr>
          <w:rFonts w:hint="eastAsia"/>
        </w:rPr>
        <w:t>webapps</w:t>
      </w:r>
      <w:r>
        <w:rPr>
          <w:rFonts w:hint="eastAsia"/>
        </w:rPr>
        <w:t>目录下的</w:t>
      </w:r>
      <w:r>
        <w:rPr>
          <w:rFonts w:hint="eastAsia"/>
        </w:rPr>
        <w:t>JavaWeb</w:t>
      </w:r>
      <w:r>
        <w:rPr>
          <w:rFonts w:hint="eastAsia"/>
        </w:rPr>
        <w:t>应用，并把它发布到名为</w:t>
      </w:r>
      <w:r>
        <w:rPr>
          <w:rFonts w:hint="eastAsia"/>
        </w:rPr>
        <w:t>localhost</w:t>
      </w:r>
      <w:r>
        <w:rPr>
          <w:rFonts w:hint="eastAsia"/>
        </w:rPr>
        <w:t>的虚拟主机中。</w:t>
      </w:r>
    </w:p>
    <w:p w14:paraId="14DA1BED" w14:textId="77777777" w:rsidR="001527C1" w:rsidRDefault="001527C1" w:rsidP="001527C1">
      <w:pPr>
        <w:spacing w:line="440" w:lineRule="exact"/>
      </w:pPr>
    </w:p>
    <w:p w14:paraId="295F0B7C" w14:textId="1BF5D991" w:rsidR="00E72869" w:rsidRPr="00DD1563" w:rsidRDefault="00000000" w:rsidP="001527C1">
      <w:pPr>
        <w:spacing w:line="440" w:lineRule="exact"/>
      </w:pPr>
      <w:hyperlink r:id="rId145" w:history="1">
        <w:r w:rsidR="00E72869" w:rsidRPr="00E72869">
          <w:rPr>
            <w:rStyle w:val="a9"/>
            <w:rFonts w:hint="eastAsia"/>
          </w:rPr>
          <w:t>解决</w:t>
        </w:r>
        <w:r w:rsidR="00E72869" w:rsidRPr="00E72869">
          <w:rPr>
            <w:rStyle w:val="a9"/>
            <w:rFonts w:hint="eastAsia"/>
          </w:rPr>
          <w:t>IDEA</w:t>
        </w:r>
        <w:r w:rsidR="00E72869" w:rsidRPr="00E72869">
          <w:rPr>
            <w:rStyle w:val="a9"/>
            <w:rFonts w:hint="eastAsia"/>
          </w:rPr>
          <w:t>创建</w:t>
        </w:r>
        <w:r w:rsidR="00E72869" w:rsidRPr="00E72869">
          <w:rPr>
            <w:rStyle w:val="a9"/>
            <w:rFonts w:hint="eastAsia"/>
          </w:rPr>
          <w:t>SpringBoot</w:t>
        </w:r>
        <w:r w:rsidR="00E72869" w:rsidRPr="00E72869">
          <w:rPr>
            <w:rStyle w:val="a9"/>
            <w:rFonts w:hint="eastAsia"/>
          </w:rPr>
          <w:t>项目时没有</w:t>
        </w:r>
        <w:r w:rsidR="00E72869" w:rsidRPr="00E72869">
          <w:rPr>
            <w:rStyle w:val="a9"/>
            <w:rFonts w:hint="eastAsia"/>
          </w:rPr>
          <w:t>web</w:t>
        </w:r>
        <w:r w:rsidR="00E72869" w:rsidRPr="00E72869">
          <w:rPr>
            <w:rStyle w:val="a9"/>
            <w:rFonts w:hint="eastAsia"/>
          </w:rPr>
          <w:t>文件夹</w:t>
        </w:r>
      </w:hyperlink>
      <w:r w:rsidR="00E72869">
        <w:rPr>
          <w:rFonts w:hint="eastAsia"/>
        </w:rPr>
        <w:t>，</w:t>
      </w:r>
    </w:p>
    <w:p w14:paraId="3C0BEF43" w14:textId="74E515F4" w:rsidR="00DD1563" w:rsidRPr="00DD1563" w:rsidRDefault="00DD1563" w:rsidP="00E12BC9">
      <w:pPr>
        <w:spacing w:line="440" w:lineRule="exact"/>
      </w:pPr>
      <w:r w:rsidRPr="00DD1563">
        <w:rPr>
          <w:rFonts w:hint="eastAsia"/>
        </w:rPr>
        <w:t>WEB-INF</w:t>
      </w:r>
      <w:r w:rsidRPr="00DD1563">
        <w:rPr>
          <w:rFonts w:hint="eastAsia"/>
        </w:rPr>
        <w:t>是</w:t>
      </w:r>
      <w:r w:rsidRPr="00DD1563">
        <w:rPr>
          <w:rFonts w:hint="eastAsia"/>
        </w:rPr>
        <w:t>JavaW</w:t>
      </w:r>
      <w:r w:rsidR="000B4790">
        <w:rPr>
          <w:rFonts w:hint="eastAsia"/>
        </w:rPr>
        <w:t>eb</w:t>
      </w:r>
      <w:r w:rsidRPr="00DD1563">
        <w:rPr>
          <w:rFonts w:hint="eastAsia"/>
        </w:rPr>
        <w:t>应用的安全目录。所谓安全就是客户端无法访问，只有服务端可以访问的目录。</w:t>
      </w:r>
      <w:r>
        <w:rPr>
          <w:rFonts w:hint="eastAsia"/>
        </w:rPr>
        <w:t>（需要限制</w:t>
      </w:r>
      <w:r>
        <w:rPr>
          <w:rFonts w:hint="eastAsia"/>
        </w:rPr>
        <w:t>user</w:t>
      </w:r>
      <w:r>
        <w:rPr>
          <w:rFonts w:hint="eastAsia"/>
        </w:rPr>
        <w:t>访问的文件就放进该目录。）</w:t>
      </w:r>
    </w:p>
    <w:p w14:paraId="111F2C10" w14:textId="7E5D26A3" w:rsidR="00E12BC9" w:rsidRDefault="00E12BC9" w:rsidP="00E12BC9">
      <w:pPr>
        <w:spacing w:line="440" w:lineRule="exact"/>
      </w:pPr>
      <w:r>
        <w:rPr>
          <w:rFonts w:hint="eastAsia"/>
        </w:rPr>
        <w:t>Tomcat</w:t>
      </w:r>
      <w:r>
        <w:rPr>
          <w:rFonts w:hint="eastAsia"/>
        </w:rPr>
        <w:t>既可以运行采用开放式目录结构（只编译不打包）的</w:t>
      </w:r>
      <w:r>
        <w:rPr>
          <w:rFonts w:hint="eastAsia"/>
        </w:rPr>
        <w:t>Web</w:t>
      </w:r>
      <w:r>
        <w:rPr>
          <w:rFonts w:hint="eastAsia"/>
        </w:rPr>
        <w:t>应用，也可以运行</w:t>
      </w:r>
      <w:r>
        <w:rPr>
          <w:rFonts w:hint="eastAsia"/>
        </w:rPr>
        <w:t>Web</w:t>
      </w:r>
      <w:r>
        <w:rPr>
          <w:rFonts w:hint="eastAsia"/>
        </w:rPr>
        <w:t>应用的打包文件（</w:t>
      </w:r>
      <w:r>
        <w:rPr>
          <w:rFonts w:hint="eastAsia"/>
        </w:rPr>
        <w:t>WAR</w:t>
      </w:r>
      <w:r>
        <w:rPr>
          <w:rFonts w:hint="eastAsia"/>
        </w:rPr>
        <w:t>文件）。在开发阶段，为了方便程序调试，通常采用开放式的目录结</w:t>
      </w:r>
      <w:r>
        <w:rPr>
          <w:rFonts w:hint="eastAsia"/>
        </w:rPr>
        <w:lastRenderedPageBreak/>
        <w:t>构部署</w:t>
      </w:r>
      <w:r>
        <w:rPr>
          <w:rFonts w:hint="eastAsia"/>
        </w:rPr>
        <w:t>JavaWeb</w:t>
      </w:r>
      <w:r>
        <w:rPr>
          <w:rFonts w:hint="eastAsia"/>
        </w:rPr>
        <w:t>应用。在开发完成，进入产品发布阶段时，就应该将整个应用打包成</w:t>
      </w:r>
      <w:r>
        <w:rPr>
          <w:rFonts w:hint="eastAsia"/>
        </w:rPr>
        <w:t>WAR</w:t>
      </w:r>
      <w:r>
        <w:rPr>
          <w:rFonts w:hint="eastAsia"/>
        </w:rPr>
        <w:t>文件，再进行部署。</w:t>
      </w:r>
    </w:p>
    <w:p w14:paraId="56A04036" w14:textId="41BE8A18" w:rsidR="00FF7580" w:rsidRDefault="00FF7580" w:rsidP="00E12BC9">
      <w:pPr>
        <w:spacing w:line="440" w:lineRule="exact"/>
      </w:pPr>
      <w:r>
        <w:rPr>
          <w:rFonts w:hint="eastAsia"/>
        </w:rPr>
        <w:t>W</w:t>
      </w:r>
      <w:r>
        <w:t>eb</w:t>
      </w:r>
      <w:r>
        <w:rPr>
          <w:rFonts w:hint="eastAsia"/>
        </w:rPr>
        <w:t>中间件历史：</w:t>
      </w:r>
    </w:p>
    <w:p w14:paraId="53C35B04" w14:textId="0E6E17A9" w:rsidR="00B537D1" w:rsidRDefault="00CD1DDA" w:rsidP="00B537D1">
      <w:pPr>
        <w:spacing w:line="440" w:lineRule="exact"/>
      </w:pPr>
      <w:r>
        <w:rPr>
          <w:rFonts w:hint="eastAsia"/>
        </w:rPr>
        <w:t>最早的网站技术是</w:t>
      </w:r>
      <w:r>
        <w:rPr>
          <w:rFonts w:hint="eastAsia"/>
        </w:rPr>
        <w:t>Apache</w:t>
      </w:r>
      <w:r>
        <w:rPr>
          <w:rFonts w:hint="eastAsia"/>
        </w:rPr>
        <w:t>，但它只支持</w:t>
      </w:r>
      <w:r>
        <w:rPr>
          <w:rFonts w:hint="eastAsia"/>
        </w:rPr>
        <w:t>html</w:t>
      </w:r>
      <w:r>
        <w:rPr>
          <w:rFonts w:hint="eastAsia"/>
        </w:rPr>
        <w:t>。当微软推出</w:t>
      </w:r>
      <w:r>
        <w:rPr>
          <w:rFonts w:hint="eastAsia"/>
        </w:rPr>
        <w:t>asp</w:t>
      </w:r>
      <w:r>
        <w:rPr>
          <w:rFonts w:hint="eastAsia"/>
        </w:rPr>
        <w:t>技术后，第一代动态网站技术诞生，微软同时推出了</w:t>
      </w:r>
      <w:r>
        <w:rPr>
          <w:rFonts w:hint="eastAsia"/>
        </w:rPr>
        <w:t>I</w:t>
      </w:r>
      <w:r>
        <w:t>I</w:t>
      </w:r>
      <w:r>
        <w:rPr>
          <w:rFonts w:hint="eastAsia"/>
        </w:rPr>
        <w:t>S</w:t>
      </w:r>
      <w:r>
        <w:rPr>
          <w:rFonts w:hint="eastAsia"/>
        </w:rPr>
        <w:t>以支持</w:t>
      </w:r>
      <w:r>
        <w:rPr>
          <w:rFonts w:hint="eastAsia"/>
        </w:rPr>
        <w:t>asp</w:t>
      </w:r>
      <w:r>
        <w:rPr>
          <w:rFonts w:hint="eastAsia"/>
        </w:rPr>
        <w:t>技术。随着</w:t>
      </w:r>
      <w:r>
        <w:rPr>
          <w:rFonts w:hint="eastAsia"/>
        </w:rPr>
        <w:t>sun</w:t>
      </w:r>
      <w:r>
        <w:rPr>
          <w:rFonts w:hint="eastAsia"/>
        </w:rPr>
        <w:t>公司的</w:t>
      </w:r>
      <w:r>
        <w:rPr>
          <w:rFonts w:hint="eastAsia"/>
        </w:rPr>
        <w:t>j2ee</w:t>
      </w:r>
      <w:r>
        <w:rPr>
          <w:rFonts w:hint="eastAsia"/>
        </w:rPr>
        <w:t>架构横空出世，提出第二代动态网站技术规范</w:t>
      </w:r>
      <w:r>
        <w:rPr>
          <w:rFonts w:hint="eastAsia"/>
        </w:rPr>
        <w:t>servlet</w:t>
      </w:r>
      <w:r>
        <w:rPr>
          <w:rFonts w:hint="eastAsia"/>
        </w:rPr>
        <w:t>、</w:t>
      </w:r>
      <w:r>
        <w:rPr>
          <w:rFonts w:hint="eastAsia"/>
        </w:rPr>
        <w:t>jsp</w:t>
      </w:r>
      <w:r>
        <w:rPr>
          <w:rFonts w:hint="eastAsia"/>
        </w:rPr>
        <w:t>后，</w:t>
      </w:r>
      <w:r>
        <w:rPr>
          <w:rFonts w:hint="eastAsia"/>
        </w:rPr>
        <w:t>servlet</w:t>
      </w:r>
      <w:r>
        <w:rPr>
          <w:rFonts w:hint="eastAsia"/>
        </w:rPr>
        <w:t>容器就如雨后春笋。</w:t>
      </w:r>
      <w:r>
        <w:rPr>
          <w:rFonts w:hint="eastAsia"/>
        </w:rPr>
        <w:t>Tomcat</w:t>
      </w:r>
      <w:r>
        <w:rPr>
          <w:rFonts w:hint="eastAsia"/>
        </w:rPr>
        <w:t>、</w:t>
      </w:r>
      <w:r>
        <w:rPr>
          <w:rFonts w:hint="eastAsia"/>
        </w:rPr>
        <w:t>Jetty</w:t>
      </w:r>
      <w:r>
        <w:rPr>
          <w:rFonts w:hint="eastAsia"/>
        </w:rPr>
        <w:t>、</w:t>
      </w:r>
      <w:r>
        <w:rPr>
          <w:rFonts w:hint="eastAsia"/>
        </w:rPr>
        <w:t>GlassFish</w:t>
      </w:r>
      <w:r>
        <w:rPr>
          <w:rFonts w:hint="eastAsia"/>
        </w:rPr>
        <w:t>、</w:t>
      </w:r>
      <w:r>
        <w:rPr>
          <w:rFonts w:hint="eastAsia"/>
        </w:rPr>
        <w:t>JBoss</w:t>
      </w:r>
      <w:r>
        <w:rPr>
          <w:rFonts w:hint="eastAsia"/>
        </w:rPr>
        <w:t>、</w:t>
      </w:r>
      <w:r>
        <w:rPr>
          <w:rFonts w:hint="eastAsia"/>
        </w:rPr>
        <w:t>WebSpare</w:t>
      </w:r>
      <w:r>
        <w:rPr>
          <w:rFonts w:hint="eastAsia"/>
        </w:rPr>
        <w:t>、</w:t>
      </w:r>
      <w:r>
        <w:rPr>
          <w:rFonts w:hint="eastAsia"/>
        </w:rPr>
        <w:t>WebLogic</w:t>
      </w:r>
      <w:r>
        <w:rPr>
          <w:rFonts w:hint="eastAsia"/>
        </w:rPr>
        <w:t>，后三者非常厉害，性能超群，但由于昂贵的费用及微服务新架构的兴起，而开始没落，</w:t>
      </w:r>
      <w:r>
        <w:rPr>
          <w:rFonts w:hint="eastAsia"/>
        </w:rPr>
        <w:t>Jetty</w:t>
      </w:r>
      <w:r>
        <w:rPr>
          <w:rFonts w:hint="eastAsia"/>
        </w:rPr>
        <w:t>一直号称性能远胜</w:t>
      </w:r>
      <w:r>
        <w:rPr>
          <w:rFonts w:hint="eastAsia"/>
        </w:rPr>
        <w:t>Tomcat</w:t>
      </w:r>
      <w:r>
        <w:rPr>
          <w:rFonts w:hint="eastAsia"/>
        </w:rPr>
        <w:t>，但</w:t>
      </w:r>
      <w:r>
        <w:rPr>
          <w:rFonts w:hint="eastAsia"/>
        </w:rPr>
        <w:t>Tomcat</w:t>
      </w:r>
      <w:r>
        <w:rPr>
          <w:rFonts w:hint="eastAsia"/>
        </w:rPr>
        <w:t>的霸主地位已经难以撼动（就像编程语言中的</w:t>
      </w:r>
      <w:r>
        <w:rPr>
          <w:rFonts w:hint="eastAsia"/>
        </w:rPr>
        <w:t>java</w:t>
      </w:r>
      <w:r>
        <w:rPr>
          <w:rFonts w:hint="eastAsia"/>
        </w:rPr>
        <w:t>）。目前市场主流都采用</w:t>
      </w:r>
      <w:r>
        <w:rPr>
          <w:rFonts w:hint="eastAsia"/>
        </w:rPr>
        <w:t>Tomcat</w:t>
      </w:r>
      <w:r>
        <w:rPr>
          <w:rFonts w:hint="eastAsia"/>
        </w:rPr>
        <w:t>，特别国内一线互联网企业，而国企采用</w:t>
      </w:r>
      <w:r>
        <w:rPr>
          <w:rFonts w:hint="eastAsia"/>
        </w:rPr>
        <w:t>WebSpare</w:t>
      </w:r>
      <w:r>
        <w:rPr>
          <w:rFonts w:hint="eastAsia"/>
        </w:rPr>
        <w:t>和</w:t>
      </w:r>
      <w:r>
        <w:rPr>
          <w:rFonts w:hint="eastAsia"/>
        </w:rPr>
        <w:t>WebLogic</w:t>
      </w:r>
      <w:r>
        <w:rPr>
          <w:rFonts w:hint="eastAsia"/>
        </w:rPr>
        <w:t>居多。</w:t>
      </w:r>
    </w:p>
    <w:p w14:paraId="308E6997" w14:textId="77777777" w:rsidR="001527C1" w:rsidRDefault="001527C1" w:rsidP="00B537D1">
      <w:pPr>
        <w:spacing w:line="440" w:lineRule="exact"/>
      </w:pPr>
    </w:p>
    <w:p w14:paraId="14D0197F" w14:textId="4D122A15" w:rsidR="006F16FE" w:rsidRPr="00B537D1" w:rsidRDefault="00000000" w:rsidP="00B537D1">
      <w:pPr>
        <w:spacing w:line="440" w:lineRule="exact"/>
      </w:pPr>
      <w:hyperlink r:id="rId146" w:history="1">
        <w:r w:rsidR="006F16FE" w:rsidRPr="006F16FE">
          <w:rPr>
            <w:rStyle w:val="a9"/>
            <w:rFonts w:hint="eastAsia"/>
          </w:rPr>
          <w:t>Nginx</w:t>
        </w:r>
        <w:r w:rsidR="006F16FE" w:rsidRPr="006F16FE">
          <w:rPr>
            <w:rStyle w:val="a9"/>
            <w:rFonts w:hint="eastAsia"/>
          </w:rPr>
          <w:t>下载</w:t>
        </w:r>
      </w:hyperlink>
      <w:r w:rsidR="006F16FE">
        <w:rPr>
          <w:rFonts w:hint="eastAsia"/>
        </w:rPr>
        <w:t>，</w:t>
      </w:r>
      <w:hyperlink r:id="rId147" w:history="1">
        <w:r w:rsidR="0046682C" w:rsidRPr="0046682C">
          <w:rPr>
            <w:rStyle w:val="a9"/>
            <w:rFonts w:hint="eastAsia"/>
          </w:rPr>
          <w:t>关于</w:t>
        </w:r>
        <w:r w:rsidR="0046682C" w:rsidRPr="0046682C">
          <w:rPr>
            <w:rStyle w:val="a9"/>
            <w:rFonts w:hint="eastAsia"/>
          </w:rPr>
          <w:t>Nginx 80</w:t>
        </w:r>
        <w:r w:rsidR="0046682C" w:rsidRPr="0046682C">
          <w:rPr>
            <w:rStyle w:val="a9"/>
            <w:rFonts w:hint="eastAsia"/>
          </w:rPr>
          <w:t>端占用问题说明</w:t>
        </w:r>
      </w:hyperlink>
      <w:r w:rsidR="0046682C">
        <w:rPr>
          <w:rFonts w:hint="eastAsia"/>
        </w:rPr>
        <w:t>，</w:t>
      </w:r>
    </w:p>
    <w:p w14:paraId="518618B3" w14:textId="3BFBD07C" w:rsidR="00CD1DDA" w:rsidRDefault="00000000" w:rsidP="00CD1DDA">
      <w:pPr>
        <w:spacing w:line="440" w:lineRule="exact"/>
      </w:pPr>
      <w:hyperlink r:id="rId148"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hyperlink r:id="rId149" w:history="1">
        <w:r w:rsidR="001D49EB" w:rsidRPr="001D49EB">
          <w:rPr>
            <w:rStyle w:val="a9"/>
            <w:rFonts w:hint="eastAsia"/>
          </w:rPr>
          <w:t>nginx</w:t>
        </w:r>
        <w:r w:rsidR="001D49EB" w:rsidRPr="001D49EB">
          <w:rPr>
            <w:rStyle w:val="a9"/>
            <w:rFonts w:hint="eastAsia"/>
          </w:rPr>
          <w:t>学习，看这一篇就够了</w:t>
        </w:r>
      </w:hyperlink>
      <w:r w:rsidR="001D49EB">
        <w:rPr>
          <w:rFonts w:hint="eastAsia"/>
        </w:rPr>
        <w:t>，</w:t>
      </w:r>
    </w:p>
    <w:p w14:paraId="713A29A8" w14:textId="0A5EE478" w:rsidR="006F16FE" w:rsidRDefault="004C43BF" w:rsidP="006F16FE">
      <w:pPr>
        <w:spacing w:line="440" w:lineRule="exact"/>
      </w:pPr>
      <w:r w:rsidRPr="00830C65">
        <w:rPr>
          <w:rFonts w:hint="eastAsia"/>
          <w:color w:val="FF0000"/>
        </w:rPr>
        <w:t>Nginx</w:t>
      </w:r>
      <w:r w:rsidR="00830C65" w:rsidRPr="00830C65">
        <w:rPr>
          <w:rFonts w:hint="eastAsia"/>
          <w:color w:val="FF0000"/>
        </w:rPr>
        <w:t>1</w:t>
      </w:r>
      <w:r>
        <w:rPr>
          <w:rFonts w:hint="eastAsia"/>
        </w:rPr>
        <w:t>是一个轻量级、高性能的</w:t>
      </w:r>
      <w:r>
        <w:rPr>
          <w:rFonts w:hint="eastAsia"/>
        </w:rPr>
        <w:t>HTTP</w:t>
      </w:r>
      <w:r>
        <w:rPr>
          <w:rFonts w:hint="eastAsia"/>
        </w:rPr>
        <w:t>和反向代理</w:t>
      </w:r>
      <w:r w:rsidRPr="004C43BF">
        <w:rPr>
          <w:rFonts w:hint="eastAsia"/>
        </w:rPr>
        <w:t>Web</w:t>
      </w:r>
      <w:r>
        <w:rPr>
          <w:rFonts w:hint="eastAsia"/>
        </w:rPr>
        <w:t>服务器</w:t>
      </w:r>
      <w:r w:rsidRPr="004C43BF">
        <w:rPr>
          <w:rFonts w:hint="eastAsia"/>
        </w:rPr>
        <w:t>及电子邮件（</w:t>
      </w:r>
      <w:r w:rsidRPr="004C43BF">
        <w:rPr>
          <w:rFonts w:hint="eastAsia"/>
        </w:rPr>
        <w:t>IMAP/POP3</w:t>
      </w:r>
      <w:r w:rsidRPr="004C43BF">
        <w:rPr>
          <w:rFonts w:hint="eastAsia"/>
        </w:rPr>
        <w:t>）代理服务器</w:t>
      </w:r>
      <w:r>
        <w:rPr>
          <w:rFonts w:hint="eastAsia"/>
        </w:rPr>
        <w:t>。其主要特点是占有内存少，并发能力强，事实上</w:t>
      </w:r>
      <w:r w:rsidRPr="004C43BF">
        <w:rPr>
          <w:rFonts w:hint="eastAsia"/>
        </w:rPr>
        <w:t>Nginx</w:t>
      </w:r>
      <w:r>
        <w:rPr>
          <w:rFonts w:hint="eastAsia"/>
        </w:rPr>
        <w:t>的并发能力在同类型的网页服务器中表现较好，中国大陆使用</w:t>
      </w:r>
      <w:r w:rsidR="00611D28" w:rsidRPr="00611D28">
        <w:rPr>
          <w:rFonts w:hint="eastAsia"/>
        </w:rPr>
        <w:t>Nginx</w:t>
      </w:r>
      <w:r>
        <w:rPr>
          <w:rFonts w:hint="eastAsia"/>
        </w:rPr>
        <w:t>网站用户有：百度、京东、新浪、网易、腾讯、淘宝等。</w:t>
      </w:r>
      <w:r w:rsidR="006F16FE">
        <w:t xml:space="preserve"> </w:t>
      </w:r>
    </w:p>
    <w:p w14:paraId="756F773A" w14:textId="2CBB5035" w:rsidR="00435F11" w:rsidRDefault="00435F11" w:rsidP="006F16FE">
      <w:pPr>
        <w:spacing w:line="440" w:lineRule="exact"/>
      </w:pPr>
      <w:r>
        <w:rPr>
          <w:rFonts w:hint="eastAsia"/>
        </w:rPr>
        <w:t>Nginx</w:t>
      </w:r>
      <w:r>
        <w:rPr>
          <w:rFonts w:hint="eastAsia"/>
        </w:rPr>
        <w:t>里面还可以加</w:t>
      </w:r>
      <w:r>
        <w:rPr>
          <w:rFonts w:hint="eastAsia"/>
        </w:rPr>
        <w:t>Gateway</w:t>
      </w:r>
      <w:r>
        <w:rPr>
          <w:rFonts w:hint="eastAsia"/>
        </w:rPr>
        <w:t>。</w:t>
      </w:r>
    </w:p>
    <w:p w14:paraId="672D5BE0" w14:textId="508A0FAF" w:rsidR="00F90FF8" w:rsidRDefault="008B083C" w:rsidP="00F90FF8">
      <w:pPr>
        <w:spacing w:line="440" w:lineRule="exact"/>
      </w:pPr>
      <w:r>
        <w:t>N</w:t>
      </w:r>
      <w:r>
        <w:rPr>
          <w:rFonts w:hint="eastAsia"/>
        </w:rPr>
        <w:t>ginx</w:t>
      </w:r>
      <w:r>
        <w:rPr>
          <w:rFonts w:hint="eastAsia"/>
        </w:rPr>
        <w:t>下载后解压到目标路径，执行</w:t>
      </w:r>
      <w:r>
        <w:rPr>
          <w:rFonts w:hint="eastAsia"/>
        </w:rPr>
        <w:t>nginx</w:t>
      </w:r>
      <w:r>
        <w:t>.exe</w:t>
      </w:r>
      <w:r>
        <w:rPr>
          <w:rFonts w:hint="eastAsia"/>
        </w:rPr>
        <w:t>，</w:t>
      </w:r>
      <w:r w:rsidR="008C13F7">
        <w:rPr>
          <w:rFonts w:hint="eastAsia"/>
        </w:rPr>
        <w:t>随后</w:t>
      </w:r>
      <w:r>
        <w:rPr>
          <w:rFonts w:hint="eastAsia"/>
        </w:rPr>
        <w:t>访问</w:t>
      </w:r>
      <w:r>
        <w:rPr>
          <w:rFonts w:hint="eastAsia"/>
        </w:rPr>
        <w:t>localhost</w:t>
      </w:r>
      <w:r>
        <w:t>:/80</w:t>
      </w:r>
      <w:r>
        <w:rPr>
          <w:rFonts w:hint="eastAsia"/>
        </w:rPr>
        <w:t>出现</w:t>
      </w:r>
      <w:r w:rsidRPr="008B083C">
        <w:t>Welcome to</w:t>
      </w:r>
      <w:r w:rsidR="008C13F7">
        <w:t xml:space="preserve"> </w:t>
      </w:r>
      <w:r w:rsidRPr="008B083C">
        <w:t>nginx!</w:t>
      </w:r>
      <w:r>
        <w:rPr>
          <w:rFonts w:hint="eastAsia"/>
        </w:rPr>
        <w:t>字样</w:t>
      </w:r>
      <w:r w:rsidR="00CC5F2B">
        <w:rPr>
          <w:rFonts w:hint="eastAsia"/>
        </w:rPr>
        <w:t>就</w:t>
      </w:r>
      <w:r w:rsidR="00210452">
        <w:rPr>
          <w:rFonts w:hint="eastAsia"/>
        </w:rPr>
        <w:t>说明</w:t>
      </w:r>
      <w:r>
        <w:rPr>
          <w:rFonts w:hint="eastAsia"/>
        </w:rPr>
        <w:t>安装成功。</w:t>
      </w:r>
    </w:p>
    <w:p w14:paraId="1C0935B0" w14:textId="728C5257" w:rsidR="00F90FF8" w:rsidRPr="006F16FE" w:rsidRDefault="00F90FF8" w:rsidP="00F90FF8">
      <w:pPr>
        <w:spacing w:line="440" w:lineRule="exact"/>
      </w:pPr>
      <w:r>
        <w:rPr>
          <w:rFonts w:hint="eastAsia"/>
        </w:rPr>
        <w:t>为什么使用代理：用户无法直接访问目标服务器的</w:t>
      </w:r>
      <w:r w:rsidR="00152769">
        <w:rPr>
          <w:rFonts w:hint="eastAsia"/>
        </w:rPr>
        <w:t>本地路径</w:t>
      </w:r>
      <w:r>
        <w:rPr>
          <w:rFonts w:hint="eastAsia"/>
        </w:rPr>
        <w:t>，必须借助代理服务器。</w:t>
      </w:r>
    </w:p>
    <w:p w14:paraId="3D2DB524" w14:textId="48E1708E" w:rsidR="00FD058D" w:rsidRDefault="00FD058D" w:rsidP="002F390F">
      <w:pPr>
        <w:spacing w:line="440" w:lineRule="exact"/>
      </w:pPr>
      <w:r w:rsidRPr="00694956">
        <w:rPr>
          <w:rFonts w:hint="eastAsia"/>
          <w:u w:val="single"/>
        </w:rPr>
        <w:t>正向代理</w:t>
      </w:r>
      <w:r w:rsidR="00C93A11">
        <w:rPr>
          <w:rFonts w:hint="eastAsia"/>
        </w:rPr>
        <w:t>（客户端代理）</w:t>
      </w:r>
      <w:r w:rsidRPr="00FD058D">
        <w:rPr>
          <w:rFonts w:hint="eastAsia"/>
        </w:rPr>
        <w:t>即通常所说的代理，用于代表内部网络用户向</w:t>
      </w:r>
      <w:r w:rsidRPr="00FD058D">
        <w:rPr>
          <w:rFonts w:hint="eastAsia"/>
        </w:rPr>
        <w:t>Internet</w:t>
      </w:r>
      <w:r w:rsidRPr="00FD058D">
        <w:rPr>
          <w:rFonts w:hint="eastAsia"/>
        </w:rPr>
        <w:t>上的服务器</w:t>
      </w:r>
      <w:r>
        <w:rPr>
          <w:rFonts w:hint="eastAsia"/>
        </w:rPr>
        <w:t>（</w:t>
      </w:r>
      <w:r w:rsidRPr="00FD058D">
        <w:rPr>
          <w:rFonts w:hint="eastAsia"/>
        </w:rPr>
        <w:t>或称外部服务器，通常为</w:t>
      </w:r>
      <w:r w:rsidRPr="00FD058D">
        <w:rPr>
          <w:rFonts w:hint="eastAsia"/>
        </w:rPr>
        <w:t>Web</w:t>
      </w:r>
      <w:r w:rsidRPr="00FD058D">
        <w:rPr>
          <w:rFonts w:hint="eastAsia"/>
        </w:rPr>
        <w:t>服务器</w:t>
      </w:r>
      <w:r>
        <w:rPr>
          <w:rFonts w:hint="eastAsia"/>
        </w:rPr>
        <w:t>）</w:t>
      </w:r>
      <w:r w:rsidRPr="00FD058D">
        <w:rPr>
          <w:rFonts w:hint="eastAsia"/>
        </w:rPr>
        <w:t>发出连接请求，并接收响应结果，执行该代理功能的服务器称为代理服务器。使用代理服务器访问外部网络时，客户端必须在局域网设置中指明代理服务器的地址以及要代理的服务的端口号。</w:t>
      </w:r>
      <w:r w:rsidR="006F2CAA">
        <w:rPr>
          <w:rFonts w:hint="eastAsia"/>
        </w:rPr>
        <w:t>（</w:t>
      </w:r>
      <w:r w:rsidR="009D4762">
        <w:rPr>
          <w:rFonts w:hint="eastAsia"/>
        </w:rPr>
        <w:t>可</w:t>
      </w:r>
      <w:r w:rsidR="006F2CAA">
        <w:rPr>
          <w:rFonts w:hint="eastAsia"/>
        </w:rPr>
        <w:t>结合</w:t>
      </w:r>
      <w:r w:rsidR="006F2CAA">
        <w:rPr>
          <w:rFonts w:hint="eastAsia"/>
        </w:rPr>
        <w:t>AOP Proxy</w:t>
      </w:r>
      <w:r w:rsidR="006F2CAA">
        <w:rPr>
          <w:rFonts w:hint="eastAsia"/>
        </w:rPr>
        <w:t>一起理解。）</w:t>
      </w:r>
    </w:p>
    <w:p w14:paraId="1EF7176B" w14:textId="04FCB36D" w:rsidR="0015680C" w:rsidRDefault="00FD058D" w:rsidP="00AA1A22">
      <w:pPr>
        <w:spacing w:line="440" w:lineRule="exact"/>
      </w:pPr>
      <w:r w:rsidRPr="00694956">
        <w:rPr>
          <w:rFonts w:hint="eastAsia"/>
          <w:u w:val="single"/>
        </w:rPr>
        <w:t>反向代理</w:t>
      </w:r>
      <w:r w:rsidR="00C93A11">
        <w:rPr>
          <w:rFonts w:hint="eastAsia"/>
        </w:rPr>
        <w:t>（服务端代理）</w:t>
      </w:r>
      <w:r w:rsidRPr="00FD058D">
        <w:rPr>
          <w:rFonts w:hint="eastAsia"/>
        </w:rPr>
        <w:t>的方向与正向代理相反，指代表外部网络用户向内部服务器发出请求，即接收来自</w:t>
      </w:r>
      <w:r w:rsidRPr="00FD058D">
        <w:rPr>
          <w:rFonts w:hint="eastAsia"/>
        </w:rPr>
        <w:t>Internet</w:t>
      </w:r>
      <w:r w:rsidRPr="00FD058D">
        <w:rPr>
          <w:rFonts w:hint="eastAsia"/>
        </w:rPr>
        <w:t>上用户的连接请求，并将这些请求转发给内部网络上的服务器，然后将从内部服务器上得到的响应返回给</w:t>
      </w:r>
      <w:r w:rsidRPr="00FD058D">
        <w:rPr>
          <w:rFonts w:hint="eastAsia"/>
        </w:rPr>
        <w:t>Internet</w:t>
      </w:r>
      <w:r w:rsidRPr="00FD058D">
        <w:rPr>
          <w:rFonts w:hint="eastAsia"/>
        </w:rPr>
        <w:t>上请求连接的客户：执行反向代理服务的服务器称为反向代理服务器，反向代理服务器对外部用户表现为一个服务器。</w:t>
      </w:r>
    </w:p>
    <w:p w14:paraId="6D7C22BA" w14:textId="5969B2B7" w:rsidR="00D628FC" w:rsidRPr="00694956" w:rsidRDefault="00D628FC" w:rsidP="00AA1A22">
      <w:pPr>
        <w:spacing w:line="440" w:lineRule="exact"/>
        <w:rPr>
          <w:u w:val="single"/>
        </w:rPr>
      </w:pPr>
      <w:r w:rsidRPr="00694956">
        <w:rPr>
          <w:rFonts w:hint="eastAsia"/>
          <w:u w:val="single"/>
        </w:rPr>
        <w:t>客户端代理保护了客户端信息，服务端代理保护了服务端信息。</w:t>
      </w:r>
    </w:p>
    <w:p w14:paraId="5F28086B" w14:textId="23A634CF" w:rsidR="00A0510E" w:rsidRDefault="00A0510E" w:rsidP="00A0510E">
      <w:pPr>
        <w:spacing w:line="440" w:lineRule="exact"/>
      </w:pPr>
      <w:r>
        <w:rPr>
          <w:rFonts w:hint="eastAsia"/>
        </w:rPr>
        <w:t>Nginx</w:t>
      </w:r>
      <w:r w:rsidR="00375CA6">
        <w:rPr>
          <w:rFonts w:hint="eastAsia"/>
        </w:rPr>
        <w:t>与</w:t>
      </w:r>
      <w:r w:rsidR="00375CA6">
        <w:rPr>
          <w:rFonts w:hint="eastAsia"/>
        </w:rPr>
        <w:t>Tomcat</w:t>
      </w:r>
      <w:r w:rsidR="00375CA6">
        <w:rPr>
          <w:rFonts w:hint="eastAsia"/>
        </w:rPr>
        <w:t>对比：</w:t>
      </w:r>
    </w:p>
    <w:p w14:paraId="1DD7EBD5" w14:textId="2B5166C3" w:rsidR="00A0510E" w:rsidRDefault="00A0510E" w:rsidP="00A0510E">
      <w:pPr>
        <w:spacing w:line="440" w:lineRule="exact"/>
      </w:pPr>
      <w:r>
        <w:rPr>
          <w:rFonts w:hint="eastAsia"/>
        </w:rPr>
        <w:t>占用内存少</w:t>
      </w:r>
      <w:r>
        <w:tab/>
      </w:r>
      <w:r>
        <w:tab/>
      </w:r>
      <w:r>
        <w:rPr>
          <w:rFonts w:hint="eastAsia"/>
        </w:rPr>
        <w:t>不超过</w:t>
      </w:r>
      <w:r>
        <w:rPr>
          <w:rFonts w:hint="eastAsia"/>
        </w:rPr>
        <w:t>2M</w:t>
      </w:r>
      <w:r>
        <w:tab/>
      </w:r>
      <w:r>
        <w:tab/>
      </w:r>
      <w:r>
        <w:rPr>
          <w:rFonts w:hint="eastAsia"/>
        </w:rPr>
        <w:t>Tomcat</w:t>
      </w:r>
      <w:r>
        <w:rPr>
          <w:rFonts w:hint="eastAsia"/>
        </w:rPr>
        <w:t>运行内存</w:t>
      </w:r>
      <w:r>
        <w:rPr>
          <w:rFonts w:hint="eastAsia"/>
        </w:rPr>
        <w:t>200M</w:t>
      </w:r>
    </w:p>
    <w:p w14:paraId="3A93B631" w14:textId="25EA6936" w:rsidR="00A0510E" w:rsidRDefault="00A0510E" w:rsidP="00A0510E">
      <w:pPr>
        <w:spacing w:line="440" w:lineRule="exact"/>
      </w:pPr>
      <w:r>
        <w:rPr>
          <w:rFonts w:hint="eastAsia"/>
        </w:rPr>
        <w:lastRenderedPageBreak/>
        <w:t>并发能力强</w:t>
      </w:r>
      <w:r>
        <w:tab/>
      </w:r>
      <w:r>
        <w:tab/>
      </w:r>
      <w:r>
        <w:rPr>
          <w:rFonts w:hint="eastAsia"/>
        </w:rPr>
        <w:t>3-5</w:t>
      </w:r>
      <w:r>
        <w:rPr>
          <w:rFonts w:hint="eastAsia"/>
        </w:rPr>
        <w:t>万次</w:t>
      </w:r>
      <w:r>
        <w:rPr>
          <w:rFonts w:hint="eastAsia"/>
        </w:rPr>
        <w:t>/</w:t>
      </w:r>
      <w:r>
        <w:rPr>
          <w:rFonts w:hint="eastAsia"/>
        </w:rPr>
        <w:t>秒</w:t>
      </w:r>
      <w:r>
        <w:tab/>
      </w:r>
      <w:r>
        <w:tab/>
      </w:r>
      <w:r>
        <w:rPr>
          <w:rFonts w:hint="eastAsia"/>
        </w:rPr>
        <w:t>Tomcat</w:t>
      </w:r>
      <w:r>
        <w:rPr>
          <w:rFonts w:hint="eastAsia"/>
        </w:rPr>
        <w:t>并发能力</w:t>
      </w:r>
      <w:r>
        <w:rPr>
          <w:rFonts w:hint="eastAsia"/>
        </w:rPr>
        <w:t>150</w:t>
      </w:r>
      <w:r>
        <w:rPr>
          <w:rFonts w:hint="eastAsia"/>
        </w:rPr>
        <w:t>次</w:t>
      </w:r>
      <w:r>
        <w:rPr>
          <w:rFonts w:hint="eastAsia"/>
        </w:rPr>
        <w:t>/</w:t>
      </w:r>
      <w:r>
        <w:rPr>
          <w:rFonts w:hint="eastAsia"/>
        </w:rPr>
        <w:t>秒</w:t>
      </w:r>
      <w:r>
        <w:rPr>
          <w:rFonts w:hint="eastAsia"/>
        </w:rPr>
        <w:t>(</w:t>
      </w:r>
      <w:r>
        <w:rPr>
          <w:rFonts w:hint="eastAsia"/>
        </w:rPr>
        <w:t>调优可达</w:t>
      </w:r>
      <w:r>
        <w:rPr>
          <w:rFonts w:hint="eastAsia"/>
        </w:rPr>
        <w:t>1000</w:t>
      </w:r>
      <w:r>
        <w:rPr>
          <w:rFonts w:hint="eastAsia"/>
        </w:rPr>
        <w:t>次</w:t>
      </w:r>
      <w:r>
        <w:rPr>
          <w:rFonts w:hint="eastAsia"/>
        </w:rPr>
        <w:t>/</w:t>
      </w:r>
      <w:r>
        <w:rPr>
          <w:rFonts w:hint="eastAsia"/>
        </w:rPr>
        <w:t>秒</w:t>
      </w:r>
      <w:r>
        <w:rPr>
          <w:rFonts w:hint="eastAsia"/>
        </w:rPr>
        <w:t>)</w:t>
      </w:r>
    </w:p>
    <w:p w14:paraId="282F4FE1" w14:textId="77777777" w:rsidR="00E93D8F" w:rsidRDefault="00E93D8F" w:rsidP="00E93D8F">
      <w:pPr>
        <w:spacing w:line="440" w:lineRule="exact"/>
      </w:pPr>
    </w:p>
    <w:p w14:paraId="781273E9" w14:textId="392C646E" w:rsidR="001F6B6C" w:rsidRDefault="00E93D8F" w:rsidP="001F6B6C">
      <w:pPr>
        <w:spacing w:line="440" w:lineRule="exact"/>
      </w:pPr>
      <w:r>
        <w:rPr>
          <w:rFonts w:hint="eastAsia"/>
        </w:rPr>
        <w:t>每次运行</w:t>
      </w:r>
      <w:r>
        <w:rPr>
          <w:rFonts w:hint="eastAsia"/>
        </w:rPr>
        <w:t>nginx</w:t>
      </w:r>
      <w:r>
        <w:t>.exe</w:t>
      </w:r>
      <w:r>
        <w:rPr>
          <w:rFonts w:hint="eastAsia"/>
        </w:rPr>
        <w:t>时都会启动</w:t>
      </w:r>
      <w:r>
        <w:rPr>
          <w:rFonts w:hint="eastAsia"/>
        </w:rPr>
        <w:t>2</w:t>
      </w:r>
      <w:r>
        <w:rPr>
          <w:rFonts w:hint="eastAsia"/>
        </w:rPr>
        <w:t>个进程。其中内存占用大的是主进程，</w:t>
      </w:r>
      <w:r w:rsidRPr="00E93D8F">
        <w:rPr>
          <w:rFonts w:hint="eastAsia"/>
        </w:rPr>
        <w:t>提供反向代理</w:t>
      </w:r>
      <w:r>
        <w:rPr>
          <w:rFonts w:hint="eastAsia"/>
        </w:rPr>
        <w:t>服务；内存占用小的是守护进程，主要是为了</w:t>
      </w:r>
      <w:r w:rsidRPr="00E93D8F">
        <w:rPr>
          <w:rFonts w:hint="eastAsia"/>
        </w:rPr>
        <w:t>防止主进程意外关闭</w:t>
      </w:r>
      <w:r>
        <w:rPr>
          <w:rFonts w:hint="eastAsia"/>
        </w:rPr>
        <w:t>。手动关闭</w:t>
      </w:r>
      <w:r>
        <w:rPr>
          <w:rFonts w:hint="eastAsia"/>
        </w:rPr>
        <w:t>Nginx</w:t>
      </w:r>
      <w:r>
        <w:rPr>
          <w:rFonts w:hint="eastAsia"/>
        </w:rPr>
        <w:t>时，应该先关闭守护进程，再关主进程。</w:t>
      </w:r>
    </w:p>
    <w:p w14:paraId="4A306987" w14:textId="760E3480" w:rsidR="001F6B6C" w:rsidRDefault="001F6B6C" w:rsidP="001F6B6C">
      <w:pPr>
        <w:spacing w:line="440" w:lineRule="exact"/>
      </w:pPr>
      <w:r>
        <w:rPr>
          <w:rFonts w:hint="eastAsia"/>
        </w:rPr>
        <w:t>到</w:t>
      </w:r>
      <w:r>
        <w:rPr>
          <w:rFonts w:hint="eastAsia"/>
        </w:rPr>
        <w:t>nginx.exe</w:t>
      </w:r>
      <w:r>
        <w:rPr>
          <w:rFonts w:hint="eastAsia"/>
        </w:rPr>
        <w:t>路径下打开</w:t>
      </w:r>
      <w:r>
        <w:rPr>
          <w:rFonts w:hint="eastAsia"/>
        </w:rPr>
        <w:t>cmd</w:t>
      </w:r>
      <w:r>
        <w:rPr>
          <w:rFonts w:hint="eastAsia"/>
        </w:rPr>
        <w:t>，</w:t>
      </w:r>
    </w:p>
    <w:p w14:paraId="3E4D3E3A" w14:textId="11701D74" w:rsidR="001F6B6C" w:rsidRDefault="001F6B6C" w:rsidP="001F6B6C">
      <w:pPr>
        <w:spacing w:line="440" w:lineRule="exact"/>
      </w:pPr>
      <w:r>
        <w:rPr>
          <w:rFonts w:hint="eastAsia"/>
        </w:rPr>
        <w:t xml:space="preserve">start nginx </w:t>
      </w:r>
      <w:r>
        <w:rPr>
          <w:rFonts w:hint="eastAsia"/>
        </w:rPr>
        <w:t>启动</w:t>
      </w:r>
      <w:r>
        <w:rPr>
          <w:rFonts w:hint="eastAsia"/>
        </w:rPr>
        <w:t>nginx</w:t>
      </w:r>
      <w:r>
        <w:rPr>
          <w:rFonts w:hint="eastAsia"/>
        </w:rPr>
        <w:t>（只能启动一次。）</w:t>
      </w:r>
    </w:p>
    <w:p w14:paraId="34591D46" w14:textId="32F2DAB3" w:rsidR="001F6B6C" w:rsidRDefault="001F6B6C" w:rsidP="001F6B6C">
      <w:pPr>
        <w:spacing w:line="440" w:lineRule="exact"/>
      </w:pPr>
      <w:r>
        <w:rPr>
          <w:rFonts w:hint="eastAsia"/>
        </w:rPr>
        <w:t xml:space="preserve">nginx -s reload </w:t>
      </w:r>
      <w:r>
        <w:rPr>
          <w:rFonts w:hint="eastAsia"/>
        </w:rPr>
        <w:t>重启</w:t>
      </w:r>
      <w:r>
        <w:rPr>
          <w:rFonts w:hint="eastAsia"/>
        </w:rPr>
        <w:t>nginx</w:t>
      </w:r>
    </w:p>
    <w:p w14:paraId="7F301112" w14:textId="7AEFB45C" w:rsidR="00F35CF7" w:rsidRDefault="001F6B6C" w:rsidP="00F35CF7">
      <w:pPr>
        <w:spacing w:line="440" w:lineRule="exact"/>
      </w:pPr>
      <w:r>
        <w:rPr>
          <w:rFonts w:hint="eastAsia"/>
        </w:rPr>
        <w:t xml:space="preserve">nginx -s stop </w:t>
      </w:r>
      <w:r>
        <w:rPr>
          <w:rFonts w:hint="eastAsia"/>
        </w:rPr>
        <w:t>停止</w:t>
      </w:r>
      <w:r>
        <w:rPr>
          <w:rFonts w:hint="eastAsia"/>
        </w:rPr>
        <w:t>nginx</w:t>
      </w:r>
    </w:p>
    <w:p w14:paraId="720BD64C" w14:textId="0FA1210A" w:rsidR="00F35CF7" w:rsidRDefault="00F35CF7" w:rsidP="00F35CF7">
      <w:pPr>
        <w:spacing w:line="440" w:lineRule="exact"/>
      </w:pPr>
      <w:r>
        <w:rPr>
          <w:rFonts w:hint="eastAsia"/>
        </w:rPr>
        <w:t>修改</w:t>
      </w:r>
      <w:r>
        <w:rPr>
          <w:rFonts w:hint="eastAsia"/>
        </w:rPr>
        <w:t>nginx</w:t>
      </w:r>
      <w:r>
        <w:t>.conf</w:t>
      </w:r>
      <w:r>
        <w:rPr>
          <w:rFonts w:hint="eastAsia"/>
        </w:rPr>
        <w:t>文件以配置图片服务器：</w:t>
      </w:r>
    </w:p>
    <w:p w14:paraId="4B291E11" w14:textId="54B16376" w:rsidR="00F35CF7" w:rsidRDefault="00F35CF7" w:rsidP="00F35CF7">
      <w:pPr>
        <w:spacing w:line="240" w:lineRule="auto"/>
      </w:pPr>
      <w:r>
        <w:t>server {</w:t>
      </w:r>
    </w:p>
    <w:p w14:paraId="037340C8" w14:textId="3441772A" w:rsidR="00F35CF7" w:rsidRDefault="00F35CF7" w:rsidP="00F35CF7">
      <w:pPr>
        <w:spacing w:line="240" w:lineRule="auto"/>
      </w:pPr>
      <w:r>
        <w:tab/>
        <w:t>listen 80;</w:t>
      </w:r>
    </w:p>
    <w:p w14:paraId="7788DA85" w14:textId="4E85632B" w:rsidR="00F35CF7" w:rsidRDefault="00F35CF7" w:rsidP="00F35CF7">
      <w:pPr>
        <w:spacing w:line="240" w:lineRule="auto"/>
      </w:pPr>
      <w:r>
        <w:tab/>
        <w:t>server_name image.jt.com;</w:t>
      </w:r>
    </w:p>
    <w:p w14:paraId="5834246A" w14:textId="6E3A4B73" w:rsidR="00F35CF7" w:rsidRDefault="00F35CF7" w:rsidP="00F35CF7">
      <w:pPr>
        <w:spacing w:line="240" w:lineRule="auto"/>
      </w:pPr>
      <w:r>
        <w:rPr>
          <w:rFonts w:hint="eastAsia"/>
        </w:rPr>
        <w:tab/>
        <w:t>#</w:t>
      </w:r>
      <w:r>
        <w:rPr>
          <w:rFonts w:hint="eastAsia"/>
        </w:rPr>
        <w:t>你少个分号试试？</w:t>
      </w:r>
    </w:p>
    <w:p w14:paraId="6365D956" w14:textId="4D6D6B05" w:rsidR="00F35CF7" w:rsidRDefault="00F35CF7" w:rsidP="00F35CF7">
      <w:pPr>
        <w:spacing w:line="240" w:lineRule="auto"/>
      </w:pPr>
      <w:r>
        <w:tab/>
        <w:t>location / {</w:t>
      </w:r>
    </w:p>
    <w:p w14:paraId="554FA87C" w14:textId="79AF7C8C" w:rsidR="00F35CF7" w:rsidRDefault="00F35CF7" w:rsidP="00F35CF7">
      <w:pPr>
        <w:spacing w:line="240" w:lineRule="auto"/>
      </w:pPr>
      <w:r>
        <w:tab/>
      </w:r>
      <w:r>
        <w:tab/>
        <w:t>root D:/JT-SOFT/image;</w:t>
      </w:r>
    </w:p>
    <w:p w14:paraId="6BFF7AA1" w14:textId="5C4A0FFA" w:rsidR="00F35CF7" w:rsidRDefault="00F35CF7" w:rsidP="00F35CF7">
      <w:pPr>
        <w:spacing w:line="240" w:lineRule="auto"/>
      </w:pPr>
      <w:r>
        <w:tab/>
        <w:t>}</w:t>
      </w:r>
    </w:p>
    <w:p w14:paraId="5A98B55B" w14:textId="2053D33F" w:rsidR="00F35CF7" w:rsidRPr="00A73748" w:rsidRDefault="00F35CF7" w:rsidP="00F35CF7">
      <w:pPr>
        <w:spacing w:line="240" w:lineRule="auto"/>
      </w:pPr>
      <w:r>
        <w:t>}</w:t>
      </w:r>
    </w:p>
    <w:p w14:paraId="3F1324EC" w14:textId="77777777" w:rsidR="00A73748" w:rsidRPr="00A73748" w:rsidRDefault="00A73748" w:rsidP="00A73748">
      <w:pPr>
        <w:spacing w:line="440" w:lineRule="exact"/>
      </w:pPr>
      <w:r w:rsidRPr="00A73748">
        <w:t>到</w:t>
      </w:r>
      <w:r w:rsidRPr="00A73748">
        <w:t>C:\Windows\System32\drivers\etc</w:t>
      </w:r>
      <w:r w:rsidRPr="00A73748">
        <w:t>路径</w:t>
      </w:r>
      <w:r w:rsidRPr="00A73748">
        <w:rPr>
          <w:rFonts w:hint="eastAsia"/>
        </w:rPr>
        <w:t>下修改</w:t>
      </w:r>
      <w:r w:rsidRPr="00A73748">
        <w:rPr>
          <w:rFonts w:hint="eastAsia"/>
        </w:rPr>
        <w:t>hosts</w:t>
      </w:r>
      <w:r w:rsidRPr="00A73748">
        <w:rPr>
          <w:rFonts w:hint="eastAsia"/>
        </w:rPr>
        <w:t>文件，实现域名与</w:t>
      </w:r>
      <w:r w:rsidRPr="00A73748">
        <w:rPr>
          <w:rFonts w:hint="eastAsia"/>
        </w:rPr>
        <w:t>IP</w:t>
      </w:r>
      <w:r w:rsidRPr="00A73748">
        <w:rPr>
          <w:rFonts w:hint="eastAsia"/>
        </w:rPr>
        <w:t>的映射。</w:t>
      </w:r>
    </w:p>
    <w:p w14:paraId="5C7C4CFF" w14:textId="77777777" w:rsidR="00A73748" w:rsidRPr="00A73748" w:rsidRDefault="00A73748" w:rsidP="00A73748">
      <w:pPr>
        <w:spacing w:line="440" w:lineRule="exact"/>
      </w:pPr>
      <w:r w:rsidRPr="00A73748">
        <w:rPr>
          <w:rFonts w:hint="eastAsia"/>
        </w:rPr>
        <w:t>默认情况下</w:t>
      </w:r>
      <w:r w:rsidRPr="00A73748">
        <w:rPr>
          <w:rFonts w:hint="eastAsia"/>
        </w:rPr>
        <w:t>hosts</w:t>
      </w:r>
      <w:r w:rsidRPr="00A73748">
        <w:rPr>
          <w:rFonts w:hint="eastAsia"/>
        </w:rPr>
        <w:t>文件是一堆注释，做以下配置后浏览器访问以下域名出现</w:t>
      </w:r>
      <w:r w:rsidRPr="00A73748">
        <w:rPr>
          <w:rFonts w:hint="eastAsia"/>
        </w:rPr>
        <w:t>nginx</w:t>
      </w:r>
      <w:r w:rsidRPr="00A73748">
        <w:rPr>
          <w:rFonts w:hint="eastAsia"/>
        </w:rPr>
        <w:t>页面即映射成功。（首先要</w:t>
      </w:r>
      <w:r w:rsidRPr="00A73748">
        <w:rPr>
          <w:rFonts w:hint="eastAsia"/>
        </w:rPr>
        <w:t>start</w:t>
      </w:r>
      <w:r w:rsidRPr="00A73748">
        <w:t xml:space="preserve"> nginx</w:t>
      </w:r>
      <w:r w:rsidRPr="00A73748">
        <w:t>。</w:t>
      </w:r>
      <w:r w:rsidRPr="00A73748">
        <w:rPr>
          <w:rFonts w:hint="eastAsia"/>
        </w:rPr>
        <w:t>）</w:t>
      </w:r>
    </w:p>
    <w:p w14:paraId="27A2B59E" w14:textId="77777777" w:rsidR="00A73748" w:rsidRPr="00A73748" w:rsidRDefault="00A73748" w:rsidP="00A73748">
      <w:pPr>
        <w:spacing w:line="440" w:lineRule="exact"/>
      </w:pPr>
      <w:r w:rsidRPr="00A73748">
        <w:t>127.0.0.1</w:t>
      </w:r>
      <w:r w:rsidRPr="00A73748">
        <w:tab/>
      </w:r>
      <w:r w:rsidRPr="00A73748">
        <w:tab/>
        <w:t>image.jt.com</w:t>
      </w:r>
    </w:p>
    <w:p w14:paraId="281E4637" w14:textId="77777777" w:rsidR="00A73748" w:rsidRPr="00A73748" w:rsidRDefault="00A73748" w:rsidP="00A73748">
      <w:pPr>
        <w:spacing w:line="440" w:lineRule="exact"/>
      </w:pPr>
      <w:r w:rsidRPr="00A73748">
        <w:t>127.0.0.1</w:t>
      </w:r>
      <w:r w:rsidRPr="00A73748">
        <w:tab/>
      </w:r>
      <w:r w:rsidRPr="00A73748">
        <w:tab/>
        <w:t>manage.jt.com</w:t>
      </w:r>
    </w:p>
    <w:p w14:paraId="2C788153" w14:textId="77777777" w:rsidR="00A73748" w:rsidRPr="00A73748" w:rsidRDefault="00A73748" w:rsidP="00A73748">
      <w:pPr>
        <w:spacing w:line="440" w:lineRule="exact"/>
      </w:pPr>
      <w:r w:rsidRPr="00A73748">
        <w:t>127.0.0.1</w:t>
      </w:r>
      <w:r w:rsidRPr="00A73748">
        <w:tab/>
      </w:r>
      <w:r w:rsidRPr="00A73748">
        <w:tab/>
        <w:t>web.jt.com</w:t>
      </w:r>
    </w:p>
    <w:p w14:paraId="502C3712" w14:textId="77777777" w:rsidR="00BC0C36" w:rsidRPr="00BC0C36" w:rsidRDefault="00BC0C36" w:rsidP="00BC0C36">
      <w:pPr>
        <w:spacing w:line="440" w:lineRule="exact"/>
      </w:pPr>
      <w:r w:rsidRPr="00BC0C36">
        <w:rPr>
          <w:rFonts w:hint="eastAsia"/>
        </w:rPr>
        <w:t>Edit</w:t>
      </w:r>
      <w:r w:rsidRPr="00BC0C36">
        <w:t xml:space="preserve"> Configurations--&gt;Allow </w:t>
      </w:r>
      <w:r w:rsidRPr="00BC0C36">
        <w:rPr>
          <w:rFonts w:hint="eastAsia"/>
        </w:rPr>
        <w:t>parallel</w:t>
      </w:r>
      <w:r w:rsidRPr="00BC0C36">
        <w:t xml:space="preserve"> </w:t>
      </w:r>
      <w:r w:rsidRPr="00BC0C36">
        <w:rPr>
          <w:rFonts w:hint="eastAsia"/>
        </w:rPr>
        <w:t>run</w:t>
      </w:r>
      <w:r w:rsidRPr="00BC0C36">
        <w:rPr>
          <w:rFonts w:hint="eastAsia"/>
        </w:rPr>
        <w:t>，边修改</w:t>
      </w:r>
      <w:r w:rsidRPr="00BC0C36">
        <w:rPr>
          <w:rFonts w:hint="eastAsia"/>
        </w:rPr>
        <w:t>application</w:t>
      </w:r>
      <w:r w:rsidRPr="00BC0C36">
        <w:t>.</w:t>
      </w:r>
      <w:r w:rsidRPr="00BC0C36">
        <w:rPr>
          <w:rFonts w:hint="eastAsia"/>
        </w:rPr>
        <w:t>yml</w:t>
      </w:r>
      <w:r w:rsidRPr="00BC0C36">
        <w:rPr>
          <w:rFonts w:hint="eastAsia"/>
        </w:rPr>
        <w:t>的端口号边开启多个服务器。</w:t>
      </w:r>
    </w:p>
    <w:p w14:paraId="4B498880" w14:textId="77777777" w:rsidR="00BC0C36" w:rsidRPr="00BC0C36" w:rsidRDefault="00BC0C36" w:rsidP="00BC0C36">
      <w:pPr>
        <w:spacing w:line="440" w:lineRule="exact"/>
      </w:pPr>
      <w:r w:rsidRPr="00BC0C36">
        <w:rPr>
          <w:rFonts w:hint="eastAsia"/>
        </w:rPr>
        <w:t>修改</w:t>
      </w:r>
      <w:r w:rsidRPr="00BC0C36">
        <w:rPr>
          <w:rFonts w:hint="eastAsia"/>
        </w:rPr>
        <w:t>nginx</w:t>
      </w:r>
      <w:r w:rsidRPr="00BC0C36">
        <w:t>.conf</w:t>
      </w:r>
      <w:r w:rsidRPr="00BC0C36">
        <w:t>文件以</w:t>
      </w:r>
      <w:r w:rsidRPr="00BC0C36">
        <w:rPr>
          <w:rFonts w:hint="eastAsia"/>
        </w:rPr>
        <w:t>配置后台服务器：</w:t>
      </w:r>
      <w:r w:rsidRPr="00BC0C36">
        <w:rPr>
          <w:rFonts w:hint="eastAsia"/>
        </w:rPr>
        <w:t xml:space="preserve"> </w:t>
      </w:r>
    </w:p>
    <w:p w14:paraId="5F0683F8" w14:textId="77777777" w:rsidR="00BC0C36" w:rsidRPr="00BC0C36" w:rsidRDefault="00BC0C36" w:rsidP="00BC0C36">
      <w:pPr>
        <w:spacing w:line="440" w:lineRule="exact"/>
      </w:pPr>
      <w:r w:rsidRPr="00BC0C36">
        <w:t>upstream tomcats {</w:t>
      </w:r>
    </w:p>
    <w:p w14:paraId="1801A966" w14:textId="77777777" w:rsidR="00BC0C36" w:rsidRPr="00BC0C36" w:rsidRDefault="00BC0C36" w:rsidP="00BC0C36">
      <w:pPr>
        <w:spacing w:line="440" w:lineRule="exact"/>
      </w:pPr>
      <w:r w:rsidRPr="00BC0C36">
        <w:tab/>
        <w:t>server 127.0.0.1:8091;</w:t>
      </w:r>
    </w:p>
    <w:p w14:paraId="12CC5B8A" w14:textId="77777777" w:rsidR="00BC0C36" w:rsidRPr="00BC0C36" w:rsidRDefault="00BC0C36" w:rsidP="00BC0C36">
      <w:pPr>
        <w:spacing w:line="440" w:lineRule="exact"/>
      </w:pPr>
      <w:r w:rsidRPr="00BC0C36">
        <w:tab/>
        <w:t>server 127.0.0.1:8092;</w:t>
      </w:r>
    </w:p>
    <w:p w14:paraId="44E07A6D" w14:textId="77777777" w:rsidR="00BC0C36" w:rsidRPr="00BC0C36" w:rsidRDefault="00BC0C36" w:rsidP="00BC0C36">
      <w:pPr>
        <w:spacing w:line="440" w:lineRule="exact"/>
      </w:pPr>
      <w:r w:rsidRPr="00BC0C36">
        <w:tab/>
        <w:t>server 127.0.0.1:8093;</w:t>
      </w:r>
      <w:r w:rsidRPr="00BC0C36">
        <w:t>（</w:t>
      </w:r>
      <w:r w:rsidRPr="00BC0C36">
        <w:rPr>
          <w:rFonts w:hint="eastAsia"/>
        </w:rPr>
        <w:t>注意分号</w:t>
      </w:r>
      <w:r w:rsidRPr="00BC0C36">
        <w:t>！！！）</w:t>
      </w:r>
    </w:p>
    <w:p w14:paraId="72C57166" w14:textId="77777777" w:rsidR="00BC0C36" w:rsidRPr="00BC0C36" w:rsidRDefault="00BC0C36" w:rsidP="00BC0C36">
      <w:pPr>
        <w:spacing w:line="440" w:lineRule="exact"/>
      </w:pPr>
      <w:r w:rsidRPr="00BC0C36">
        <w:t>}</w:t>
      </w:r>
    </w:p>
    <w:p w14:paraId="1B9C530A" w14:textId="77777777" w:rsidR="00BC0C36" w:rsidRPr="00BC0C36" w:rsidRDefault="00BC0C36" w:rsidP="00BC0C36">
      <w:pPr>
        <w:spacing w:line="440" w:lineRule="exact"/>
      </w:pPr>
      <w:r w:rsidRPr="00BC0C36">
        <w:rPr>
          <w:rFonts w:hint="eastAsia"/>
        </w:rPr>
        <w:t>2022/1/3</w:t>
      </w:r>
      <w:r w:rsidRPr="00BC0C36">
        <w:rPr>
          <w:rFonts w:hint="eastAsia"/>
        </w:rPr>
        <w:t>出现</w:t>
      </w:r>
      <w:r w:rsidRPr="00BC0C36">
        <w:rPr>
          <w:rFonts w:hint="eastAsia"/>
        </w:rPr>
        <w:t>nginx</w:t>
      </w:r>
      <w:r w:rsidRPr="00BC0C36">
        <w:rPr>
          <w:rFonts w:hint="eastAsia"/>
        </w:rPr>
        <w:t>无法启动的情况，和修改前的</w:t>
      </w:r>
      <w:r w:rsidRPr="00BC0C36">
        <w:rPr>
          <w:rFonts w:hint="eastAsia"/>
        </w:rPr>
        <w:t>nginx</w:t>
      </w:r>
      <w:r w:rsidRPr="00BC0C36">
        <w:t>.conf</w:t>
      </w:r>
      <w:r w:rsidRPr="00BC0C36">
        <w:rPr>
          <w:rFonts w:hint="eastAsia"/>
        </w:rPr>
        <w:t>文件对比并逐步修改后发现少了三个分号</w:t>
      </w:r>
      <w:r w:rsidRPr="00BC0C36">
        <w:rPr>
          <w:rFonts w:hint="eastAsia"/>
        </w:rPr>
        <w:t>...</w:t>
      </w:r>
    </w:p>
    <w:p w14:paraId="572A5935" w14:textId="77777777" w:rsidR="00BC0C36" w:rsidRPr="00BC0C36" w:rsidRDefault="00BC0C36" w:rsidP="00BC0C36">
      <w:pPr>
        <w:spacing w:line="440" w:lineRule="exact"/>
      </w:pPr>
      <w:r w:rsidRPr="00BC0C36">
        <w:t>server {</w:t>
      </w:r>
    </w:p>
    <w:p w14:paraId="0EAD3766" w14:textId="77777777" w:rsidR="00BC0C36" w:rsidRPr="00BC0C36" w:rsidRDefault="00BC0C36" w:rsidP="00BC0C36">
      <w:pPr>
        <w:spacing w:line="440" w:lineRule="exact"/>
      </w:pPr>
      <w:r w:rsidRPr="00BC0C36">
        <w:lastRenderedPageBreak/>
        <w:tab/>
        <w:t>listen 80;</w:t>
      </w:r>
    </w:p>
    <w:p w14:paraId="2633022C" w14:textId="77777777" w:rsidR="00BC0C36" w:rsidRPr="00BC0C36" w:rsidRDefault="00BC0C36" w:rsidP="00BC0C36">
      <w:pPr>
        <w:spacing w:line="440" w:lineRule="exact"/>
      </w:pPr>
      <w:r w:rsidRPr="00BC0C36">
        <w:tab/>
        <w:t>server_name manage.jt.com</w:t>
      </w:r>
    </w:p>
    <w:p w14:paraId="0DE71BB8" w14:textId="77777777" w:rsidR="00BC0C36" w:rsidRPr="00BC0C36" w:rsidRDefault="00BC0C36" w:rsidP="00BC0C36">
      <w:pPr>
        <w:spacing w:line="440" w:lineRule="exact"/>
      </w:pPr>
      <w:r w:rsidRPr="00BC0C36">
        <w:tab/>
        <w:t>location / {</w:t>
      </w:r>
      <w:r w:rsidRPr="00BC0C36">
        <w:rPr>
          <w:rFonts w:hint="eastAsia"/>
        </w:rPr>
        <w:t xml:space="preserve"> </w:t>
      </w:r>
    </w:p>
    <w:p w14:paraId="761F0B20" w14:textId="77777777" w:rsidR="00BC0C36" w:rsidRPr="00BC0C36" w:rsidRDefault="00BC0C36" w:rsidP="00BC0C36">
      <w:pPr>
        <w:spacing w:line="440" w:lineRule="exact"/>
      </w:pPr>
      <w:r w:rsidRPr="00BC0C36">
        <w:tab/>
      </w:r>
      <w:r w:rsidRPr="00BC0C36">
        <w:tab/>
        <w:t>proxy_pass http://tomcats;</w:t>
      </w:r>
    </w:p>
    <w:p w14:paraId="1FFACE0D" w14:textId="77777777" w:rsidR="00BC0C36" w:rsidRPr="00BC0C36" w:rsidRDefault="00BC0C36" w:rsidP="00BC0C36">
      <w:pPr>
        <w:spacing w:line="440" w:lineRule="exact"/>
      </w:pPr>
      <w:r w:rsidRPr="00BC0C36">
        <w:tab/>
        <w:t>}</w:t>
      </w:r>
    </w:p>
    <w:p w14:paraId="73BF9346" w14:textId="77777777" w:rsidR="00BC0C36" w:rsidRPr="00BC0C36" w:rsidRDefault="00BC0C36" w:rsidP="00BC0C36">
      <w:pPr>
        <w:spacing w:line="440" w:lineRule="exact"/>
      </w:pPr>
      <w:r w:rsidRPr="00BC0C36">
        <w:t>}</w:t>
      </w:r>
    </w:p>
    <w:p w14:paraId="1781DA5F" w14:textId="77777777" w:rsidR="00BC0C36" w:rsidRPr="00BC0C36" w:rsidRDefault="00BC0C36" w:rsidP="00BC0C36">
      <w:pPr>
        <w:spacing w:line="440" w:lineRule="exact"/>
      </w:pPr>
      <w:r w:rsidRPr="00BC0C36">
        <w:rPr>
          <w:rFonts w:hint="eastAsia"/>
        </w:rPr>
        <w:t>配置好以后记得</w:t>
      </w:r>
      <w:r w:rsidRPr="00BC0C36">
        <w:rPr>
          <w:rFonts w:hint="eastAsia"/>
        </w:rPr>
        <w:t>nginx -s reload</w:t>
      </w:r>
      <w:r w:rsidRPr="00BC0C36">
        <w:rPr>
          <w:rFonts w:hint="eastAsia"/>
        </w:rPr>
        <w:t>。</w:t>
      </w:r>
    </w:p>
    <w:p w14:paraId="6BA31E63" w14:textId="77777777" w:rsidR="00BC0C36" w:rsidRPr="00BC0C36" w:rsidRDefault="00BC0C36" w:rsidP="00BC0C36">
      <w:pPr>
        <w:spacing w:line="440" w:lineRule="exact"/>
      </w:pPr>
      <w:r w:rsidRPr="00BC0C36">
        <w:rPr>
          <w:rFonts w:hint="eastAsia"/>
        </w:rPr>
        <w:t>然后到浏览器访问</w:t>
      </w:r>
      <w:r w:rsidRPr="00BC0C36">
        <w:rPr>
          <w:rFonts w:hint="eastAsia"/>
        </w:rPr>
        <w:t>manage.jt.com/getPort</w:t>
      </w:r>
      <w:r w:rsidRPr="00BC0C36">
        <w:rPr>
          <w:rFonts w:hint="eastAsia"/>
        </w:rPr>
        <w:t>。</w:t>
      </w:r>
    </w:p>
    <w:p w14:paraId="6BD1BECA" w14:textId="77777777" w:rsidR="00BC0C36" w:rsidRPr="00BC0C36" w:rsidRDefault="00BC0C36" w:rsidP="00BC0C36">
      <w:pPr>
        <w:spacing w:line="440" w:lineRule="exact"/>
      </w:pPr>
      <w:r w:rsidRPr="00BC0C36">
        <w:rPr>
          <w:rFonts w:hint="eastAsia"/>
        </w:rPr>
        <w:t>但是后端</w:t>
      </w:r>
      <w:r w:rsidRPr="00BC0C36">
        <w:rPr>
          <w:rFonts w:hint="eastAsia"/>
        </w:rPr>
        <w:t>@Value("$server.port")</w:t>
      </w:r>
      <w:r w:rsidRPr="00BC0C36">
        <w:rPr>
          <w:rFonts w:hint="eastAsia"/>
        </w:rPr>
        <w:t>取值遇到一些问题，只要打开这一句一启动就报错，访问</w:t>
      </w:r>
      <w:r w:rsidRPr="00BC0C36">
        <w:rPr>
          <w:rFonts w:hint="eastAsia"/>
        </w:rPr>
        <w:t>http://manage.jt.com/getPort</w:t>
      </w:r>
      <w:r w:rsidRPr="00BC0C36">
        <w:rPr>
          <w:rFonts w:hint="eastAsia"/>
        </w:rPr>
        <w:t>结果为</w:t>
      </w:r>
      <w:r w:rsidRPr="00BC0C36">
        <w:rPr>
          <w:rFonts w:hint="eastAsia"/>
        </w:rPr>
        <w:t>current port is null</w:t>
      </w:r>
      <w:r w:rsidRPr="00BC0C36">
        <w:rPr>
          <w:rFonts w:hint="eastAsia"/>
        </w:rPr>
        <w:t>。</w:t>
      </w:r>
    </w:p>
    <w:p w14:paraId="68912AEA" w14:textId="1411530F" w:rsidR="00BC0C36" w:rsidRDefault="00CB7F2B" w:rsidP="00BC0C36">
      <w:pPr>
        <w:spacing w:line="440" w:lineRule="exact"/>
      </w:pPr>
      <w:r>
        <w:rPr>
          <w:rFonts w:hint="eastAsia"/>
        </w:rPr>
        <w:t>上面的叫轮询策略，下面这个叫权重策略：</w:t>
      </w:r>
    </w:p>
    <w:p w14:paraId="4360D199" w14:textId="48497186" w:rsidR="00CB7F2B" w:rsidRDefault="00CB7F2B" w:rsidP="00CB7F2B">
      <w:pPr>
        <w:spacing w:line="440" w:lineRule="exact"/>
      </w:pPr>
      <w:r>
        <w:t>upstream tomcats {</w:t>
      </w:r>
    </w:p>
    <w:p w14:paraId="7455C56D" w14:textId="4494F0F4" w:rsidR="00CB7F2B" w:rsidRDefault="00CB7F2B" w:rsidP="00CB7F2B">
      <w:pPr>
        <w:spacing w:line="440" w:lineRule="exact"/>
      </w:pPr>
      <w:r>
        <w:tab/>
        <w:t>server 127.0.0.1:8091 weight=6;</w:t>
      </w:r>
    </w:p>
    <w:p w14:paraId="1983E78D" w14:textId="20ECA13A" w:rsidR="00CB7F2B" w:rsidRDefault="00CB7F2B" w:rsidP="00CB7F2B">
      <w:pPr>
        <w:spacing w:line="440" w:lineRule="exact"/>
      </w:pPr>
      <w:r>
        <w:tab/>
        <w:t>server 127.0.0.1:8092 weight=3;</w:t>
      </w:r>
    </w:p>
    <w:p w14:paraId="7456D6EC" w14:textId="30F1E6B8" w:rsidR="00CB7F2B" w:rsidRDefault="00CB7F2B" w:rsidP="00CB7F2B">
      <w:pPr>
        <w:spacing w:line="440" w:lineRule="exact"/>
      </w:pPr>
      <w:r>
        <w:tab/>
        <w:t>server 127.0.0.1:8093 weight=1;</w:t>
      </w:r>
    </w:p>
    <w:p w14:paraId="0AA27882" w14:textId="77777777" w:rsidR="000F3C28" w:rsidRDefault="00CB7F2B" w:rsidP="000F3C28">
      <w:pPr>
        <w:spacing w:line="440" w:lineRule="exact"/>
      </w:pPr>
      <w:r>
        <w:t>}</w:t>
      </w:r>
    </w:p>
    <w:p w14:paraId="76AA2E4B" w14:textId="2372EAB2" w:rsidR="00BF57C9" w:rsidRPr="00BC0C36" w:rsidRDefault="00662BA4" w:rsidP="000F3C28">
      <w:pPr>
        <w:spacing w:line="440" w:lineRule="exact"/>
      </w:pPr>
      <w:r w:rsidRPr="00662BA4">
        <w:rPr>
          <w:rFonts w:hint="eastAsia"/>
        </w:rPr>
        <w:t>如果需要服务器与用户绑定</w:t>
      </w:r>
      <w:r>
        <w:rPr>
          <w:rFonts w:hint="eastAsia"/>
        </w:rPr>
        <w:t>，</w:t>
      </w:r>
      <w:r w:rsidRPr="00662BA4">
        <w:rPr>
          <w:rFonts w:hint="eastAsia"/>
        </w:rPr>
        <w:t>则使用</w:t>
      </w:r>
      <w:r w:rsidRPr="00662BA4">
        <w:rPr>
          <w:rFonts w:hint="eastAsia"/>
        </w:rPr>
        <w:t>IP_HASH</w:t>
      </w:r>
      <w:r>
        <w:rPr>
          <w:rFonts w:hint="eastAsia"/>
        </w:rPr>
        <w:t>，</w:t>
      </w:r>
      <w:r w:rsidRPr="00662BA4">
        <w:rPr>
          <w:rFonts w:hint="eastAsia"/>
        </w:rPr>
        <w:t>用户第一次访问该服务器</w:t>
      </w:r>
      <w:r>
        <w:rPr>
          <w:rFonts w:hint="eastAsia"/>
        </w:rPr>
        <w:t>，</w:t>
      </w:r>
      <w:r w:rsidRPr="00662BA4">
        <w:rPr>
          <w:rFonts w:hint="eastAsia"/>
        </w:rPr>
        <w:t>那么以后也访问该服务器</w:t>
      </w:r>
      <w:r>
        <w:rPr>
          <w:rFonts w:hint="eastAsia"/>
        </w:rPr>
        <w:t>。</w:t>
      </w:r>
    </w:p>
    <w:p w14:paraId="6B5EB3D3" w14:textId="3288404B" w:rsidR="00BC0C36" w:rsidRDefault="00E65ACF" w:rsidP="006D31B0">
      <w:pPr>
        <w:spacing w:line="440" w:lineRule="exact"/>
      </w:pPr>
      <w:r>
        <w:rPr>
          <w:rFonts w:hint="eastAsia"/>
        </w:rPr>
        <w:t>nginx</w:t>
      </w:r>
      <w:r w:rsidR="006D31B0">
        <w:rPr>
          <w:rFonts w:hint="eastAsia"/>
        </w:rPr>
        <w:t>常见属性</w:t>
      </w:r>
      <w:r w:rsidR="001060F2">
        <w:rPr>
          <w:rFonts w:hint="eastAsia"/>
        </w:rPr>
        <w:t>，</w:t>
      </w:r>
      <w:r w:rsidR="006D31B0">
        <w:rPr>
          <w:rFonts w:hint="eastAsia"/>
        </w:rPr>
        <w:t>down</w:t>
      </w:r>
      <w:r w:rsidR="006D31B0">
        <w:rPr>
          <w:rFonts w:hint="eastAsia"/>
        </w:rPr>
        <w:t>标识不被访问的服务器，</w:t>
      </w:r>
      <w:r w:rsidR="006D31B0">
        <w:rPr>
          <w:rFonts w:hint="eastAsia"/>
        </w:rPr>
        <w:t>backup</w:t>
      </w:r>
      <w:r w:rsidR="006D31B0">
        <w:rPr>
          <w:rFonts w:hint="eastAsia"/>
        </w:rPr>
        <w:t>属性标识备用机。</w:t>
      </w:r>
    </w:p>
    <w:p w14:paraId="6F01ED86" w14:textId="77777777" w:rsidR="00BC0C36" w:rsidRDefault="00BC0C36" w:rsidP="00B537D1">
      <w:pPr>
        <w:spacing w:line="440" w:lineRule="exact"/>
      </w:pPr>
    </w:p>
    <w:p w14:paraId="410A321D" w14:textId="4FC14573" w:rsidR="00B537D1" w:rsidRPr="00B537D1" w:rsidRDefault="00000000" w:rsidP="00B537D1">
      <w:pPr>
        <w:spacing w:line="440" w:lineRule="exact"/>
      </w:pPr>
      <w:hyperlink r:id="rId150" w:history="1">
        <w:r w:rsidR="00B537D1" w:rsidRPr="00B537D1">
          <w:rPr>
            <w:rStyle w:val="a9"/>
            <w:rFonts w:hint="eastAsia"/>
          </w:rPr>
          <w:t>Nginx</w:t>
        </w:r>
        <w:r w:rsidR="00B537D1" w:rsidRPr="00B537D1">
          <w:rPr>
            <w:rStyle w:val="a9"/>
            <w:rFonts w:hint="eastAsia"/>
          </w:rPr>
          <w:t>和</w:t>
        </w:r>
        <w:r w:rsidR="00B537D1" w:rsidRPr="00B537D1">
          <w:rPr>
            <w:rStyle w:val="a9"/>
            <w:rFonts w:hint="eastAsia"/>
          </w:rPr>
          <w:t>Apache</w:t>
        </w:r>
        <w:r w:rsidR="00B537D1" w:rsidRPr="00B537D1">
          <w:rPr>
            <w:rStyle w:val="a9"/>
            <w:rFonts w:hint="eastAsia"/>
          </w:rPr>
          <w:t>和</w:t>
        </w:r>
        <w:r w:rsidR="00B537D1" w:rsidRPr="00B537D1">
          <w:rPr>
            <w:rStyle w:val="a9"/>
            <w:rFonts w:hint="eastAsia"/>
          </w:rPr>
          <w:t>Tomcat</w:t>
        </w:r>
        <w:r w:rsidR="00B537D1" w:rsidRPr="00B537D1">
          <w:rPr>
            <w:rStyle w:val="a9"/>
            <w:rFonts w:hint="eastAsia"/>
          </w:rPr>
          <w:t>的区别及优缺点</w:t>
        </w:r>
      </w:hyperlink>
      <w:r w:rsidR="00B537D1" w:rsidRPr="00B537D1">
        <w:t>，</w:t>
      </w:r>
    </w:p>
    <w:p w14:paraId="1C9F2F8A" w14:textId="7B02A0BD" w:rsidR="00FD058D" w:rsidRDefault="00B537D1" w:rsidP="002F390F">
      <w:pPr>
        <w:spacing w:line="440" w:lineRule="exact"/>
      </w:pPr>
      <w:r>
        <w:rPr>
          <w:rFonts w:hint="eastAsia"/>
        </w:rPr>
        <w:t>Apache</w:t>
      </w:r>
      <w:r w:rsidR="00845BB1">
        <w:t>1</w:t>
      </w:r>
    </w:p>
    <w:p w14:paraId="0EEFE4A2" w14:textId="6A4612EA" w:rsidR="001527C1" w:rsidRDefault="001527C1" w:rsidP="0082320F">
      <w:pPr>
        <w:spacing w:line="440" w:lineRule="exact"/>
      </w:pPr>
    </w:p>
    <w:p w14:paraId="1D5082DC" w14:textId="77777777" w:rsidR="0010011A" w:rsidRDefault="0010011A" w:rsidP="0082320F">
      <w:pPr>
        <w:spacing w:line="440" w:lineRule="exact"/>
      </w:pPr>
    </w:p>
    <w:p w14:paraId="302278F7" w14:textId="009E3B73" w:rsidR="000F3C28" w:rsidRPr="000F3C28" w:rsidRDefault="000F3C28" w:rsidP="000F3C28">
      <w:pPr>
        <w:pStyle w:val="21"/>
      </w:pPr>
      <w:r>
        <w:rPr>
          <w:rFonts w:hint="eastAsia"/>
        </w:rPr>
        <w:t>JavaEE</w:t>
      </w:r>
    </w:p>
    <w:p w14:paraId="3910973A" w14:textId="015A2F22" w:rsidR="000F3C28" w:rsidRDefault="00BC19F6" w:rsidP="000F3C28">
      <w:pPr>
        <w:pStyle w:val="31"/>
        <w:spacing w:before="156"/>
      </w:pPr>
      <w:r>
        <w:rPr>
          <w:rFonts w:hint="eastAsia"/>
        </w:rPr>
        <w:t>Spring、IoC、AOP、代理模式</w:t>
      </w:r>
    </w:p>
    <w:p w14:paraId="62859E12" w14:textId="77777777" w:rsidR="00644E04" w:rsidRDefault="00644E04" w:rsidP="00644E04">
      <w:pPr>
        <w:spacing w:line="440" w:lineRule="exact"/>
      </w:pPr>
      <w:hyperlink r:id="rId151" w:history="1">
        <w:r w:rsidRPr="00501833">
          <w:rPr>
            <w:rStyle w:val="a9"/>
          </w:rPr>
          <w:t>Spring Project</w:t>
        </w:r>
      </w:hyperlink>
      <w:r w:rsidRPr="00501833">
        <w:t>，</w:t>
      </w:r>
      <w:hyperlink r:id="rId152" w:history="1">
        <w:r w:rsidRPr="00AB5B16">
          <w:rPr>
            <w:rStyle w:val="a9"/>
          </w:rPr>
          <w:t>Spring Framework 5.3.13 API</w:t>
        </w:r>
      </w:hyperlink>
      <w:r w:rsidRPr="00AB5B16">
        <w:rPr>
          <w:rFonts w:hint="eastAsia"/>
        </w:rPr>
        <w:t>，</w:t>
      </w:r>
      <w:hyperlink r:id="rId153" w:history="1">
        <w:r w:rsidRPr="00DE76A9">
          <w:rPr>
            <w:rStyle w:val="a9"/>
          </w:rPr>
          <w:t>Spring Framework Documentation 5.3.13</w:t>
        </w:r>
      </w:hyperlink>
      <w:r>
        <w:rPr>
          <w:rFonts w:hint="eastAsia"/>
        </w:rPr>
        <w:t>，</w:t>
      </w:r>
    </w:p>
    <w:p w14:paraId="3B0DF96C" w14:textId="77777777" w:rsidR="00644E04" w:rsidRPr="00E52D42" w:rsidRDefault="00644E04" w:rsidP="00644E04">
      <w:pPr>
        <w:spacing w:line="440" w:lineRule="exact"/>
      </w:pPr>
      <w:hyperlink r:id="rId154" w:history="1">
        <w:r w:rsidRPr="00E52D42">
          <w:rPr>
            <w:rStyle w:val="a9"/>
          </w:rPr>
          <w:t>AspectJ runtime API</w:t>
        </w:r>
      </w:hyperlink>
      <w:r w:rsidRPr="00E52D42">
        <w:t>，</w:t>
      </w:r>
      <w:hyperlink r:id="rId155" w:history="1">
        <w:r w:rsidRPr="00133DEE">
          <w:rPr>
            <w:rStyle w:val="a9"/>
          </w:rPr>
          <w:t>Spring AOP Tutorial</w:t>
        </w:r>
      </w:hyperlink>
      <w:r w:rsidRPr="00133DEE">
        <w:t>，</w:t>
      </w:r>
      <w:hyperlink r:id="rId156" w:history="1">
        <w:r w:rsidRPr="00EB78D6">
          <w:rPr>
            <w:rStyle w:val="a9"/>
            <w:rFonts w:hint="eastAsia"/>
          </w:rPr>
          <w:t>ApplicationContext</w:t>
        </w:r>
        <w:r w:rsidRPr="00EB78D6">
          <w:rPr>
            <w:rStyle w:val="a9"/>
            <w:rFonts w:hint="eastAsia"/>
          </w:rPr>
          <w:t>相关</w:t>
        </w:r>
        <w:r w:rsidRPr="00EB78D6">
          <w:rPr>
            <w:rStyle w:val="a9"/>
            <w:rFonts w:hint="eastAsia"/>
          </w:rPr>
          <w:t>UML.png</w:t>
        </w:r>
      </w:hyperlink>
      <w:r w:rsidRPr="00EB78D6">
        <w:rPr>
          <w:rFonts w:hint="eastAsia"/>
        </w:rPr>
        <w:t>，</w:t>
      </w:r>
    </w:p>
    <w:p w14:paraId="222678C1" w14:textId="77777777" w:rsidR="00644E04" w:rsidRDefault="00644E04" w:rsidP="00644E04">
      <w:pPr>
        <w:spacing w:line="440" w:lineRule="exact"/>
      </w:pPr>
      <w:hyperlink r:id="rId157" w:history="1">
        <w:r w:rsidRPr="0082320F">
          <w:rPr>
            <w:rStyle w:val="a9"/>
            <w:rFonts w:hint="eastAsia"/>
          </w:rPr>
          <w:t>Spring</w:t>
        </w:r>
        <w:r w:rsidRPr="0082320F">
          <w:rPr>
            <w:rStyle w:val="a9"/>
            <w:rFonts w:hint="eastAsia"/>
          </w:rPr>
          <w:t>松耦合实例</w:t>
        </w:r>
        <w:r w:rsidRPr="0082320F">
          <w:rPr>
            <w:rStyle w:val="a9"/>
            <w:rFonts w:hint="eastAsia"/>
          </w:rPr>
          <w:t>/</w:t>
        </w:r>
        <w:r w:rsidRPr="0082320F">
          <w:rPr>
            <w:rStyle w:val="a9"/>
            <w:rFonts w:hint="eastAsia"/>
          </w:rPr>
          <w:t>易百教程</w:t>
        </w:r>
      </w:hyperlink>
      <w:r w:rsidRPr="0082320F">
        <w:rPr>
          <w:rFonts w:hint="eastAsia"/>
        </w:rPr>
        <w:t>，</w:t>
      </w:r>
      <w:hyperlink r:id="rId158" w:history="1">
        <w:r>
          <w:rPr>
            <w:rStyle w:val="a9"/>
            <w:rFonts w:hint="eastAsia"/>
          </w:rPr>
          <w:t>Spring</w:t>
        </w:r>
        <w:r>
          <w:rPr>
            <w:rStyle w:val="a9"/>
            <w:rFonts w:hint="eastAsia"/>
          </w:rPr>
          <w:t>源码分析合集，绝对是最容易看懂源码的教程</w:t>
        </w:r>
      </w:hyperlink>
      <w:r>
        <w:rPr>
          <w:rFonts w:hint="eastAsia"/>
        </w:rPr>
        <w:t>，</w:t>
      </w:r>
    </w:p>
    <w:p w14:paraId="38F359C2" w14:textId="77777777" w:rsidR="00644E04" w:rsidRDefault="00644E04" w:rsidP="00644E04">
      <w:pPr>
        <w:spacing w:line="440" w:lineRule="exact"/>
        <w:rPr>
          <w:rFonts w:hint="eastAsia"/>
        </w:rPr>
      </w:pPr>
      <w:hyperlink r:id="rId159" w:history="1">
        <w:r w:rsidRPr="00644E04">
          <w:rPr>
            <w:color w:val="0000FF"/>
            <w:u w:val="single"/>
          </w:rPr>
          <w:t xml:space="preserve">Spring </w:t>
        </w:r>
        <w:r w:rsidRPr="00644E04">
          <w:rPr>
            <w:color w:val="0000FF"/>
            <w:u w:val="single"/>
          </w:rPr>
          <w:t>面试问题</w:t>
        </w:r>
        <w:r w:rsidRPr="00644E04">
          <w:rPr>
            <w:color w:val="0000FF"/>
            <w:u w:val="single"/>
          </w:rPr>
          <w:t xml:space="preserve"> TOP 50_</w:t>
        </w:r>
        <w:r w:rsidRPr="00644E04">
          <w:rPr>
            <w:color w:val="0000FF"/>
            <w:u w:val="single"/>
          </w:rPr>
          <w:t>森林屿麓的博客</w:t>
        </w:r>
        <w:r w:rsidRPr="00644E04">
          <w:rPr>
            <w:color w:val="0000FF"/>
            <w:u w:val="single"/>
          </w:rPr>
          <w:t>-CSDN</w:t>
        </w:r>
        <w:r w:rsidRPr="00644E04">
          <w:rPr>
            <w:color w:val="0000FF"/>
            <w:u w:val="single"/>
          </w:rPr>
          <w:t>博客</w:t>
        </w:r>
      </w:hyperlink>
      <w:r>
        <w:rPr>
          <w:rFonts w:hint="eastAsia"/>
        </w:rPr>
        <w:t>，</w:t>
      </w:r>
    </w:p>
    <w:p w14:paraId="662671A6" w14:textId="1250FE6D" w:rsidR="000B6C34" w:rsidRDefault="00C26E1C" w:rsidP="006105E8">
      <w:pPr>
        <w:spacing w:line="440" w:lineRule="exact"/>
      </w:pPr>
      <w:r w:rsidRPr="007408BC">
        <w:rPr>
          <w:rFonts w:hint="eastAsia"/>
          <w:color w:val="FF0000"/>
        </w:rPr>
        <w:lastRenderedPageBreak/>
        <w:t>Spring</w:t>
      </w:r>
      <w:r w:rsidR="007408BC" w:rsidRPr="007408BC">
        <w:rPr>
          <w:rFonts w:hint="eastAsia"/>
          <w:color w:val="FF0000"/>
        </w:rPr>
        <w:t>1</w:t>
      </w:r>
      <w:r w:rsidR="00F55C40" w:rsidRPr="00F55C40">
        <w:rPr>
          <w:rFonts w:hint="eastAsia"/>
        </w:rPr>
        <w:t>是针对</w:t>
      </w:r>
      <w:r w:rsidR="002C6901">
        <w:rPr>
          <w:rFonts w:hint="eastAsia"/>
        </w:rPr>
        <w:t>B</w:t>
      </w:r>
      <w:r w:rsidR="00F55C40" w:rsidRPr="00F55C40">
        <w:rPr>
          <w:rFonts w:hint="eastAsia"/>
        </w:rPr>
        <w:t>ean</w:t>
      </w:r>
      <w:r w:rsidR="00F55C40" w:rsidRPr="00F55C40">
        <w:rPr>
          <w:rFonts w:hint="eastAsia"/>
        </w:rPr>
        <w:t>的生命周期进行管理的轻量级容器</w:t>
      </w:r>
      <w:r w:rsidR="00D34496">
        <w:rPr>
          <w:rFonts w:hint="eastAsia"/>
        </w:rPr>
        <w:t>，它</w:t>
      </w:r>
      <w:r w:rsidRPr="00C26E1C">
        <w:rPr>
          <w:rFonts w:hint="eastAsia"/>
        </w:rPr>
        <w:t>是由于软件开发的复杂性而创建的。</w:t>
      </w:r>
      <w:r w:rsidRPr="00C26E1C">
        <w:rPr>
          <w:rFonts w:hint="eastAsia"/>
        </w:rPr>
        <w:t>Spring</w:t>
      </w:r>
      <w:r w:rsidRPr="00C26E1C">
        <w:rPr>
          <w:rFonts w:hint="eastAsia"/>
        </w:rPr>
        <w:t>使用基本的</w:t>
      </w:r>
      <w:r w:rsidRPr="00C26E1C">
        <w:rPr>
          <w:rFonts w:hint="eastAsia"/>
        </w:rPr>
        <w:t>JavaBean</w:t>
      </w:r>
      <w:r w:rsidRPr="00C26E1C">
        <w:rPr>
          <w:rFonts w:hint="eastAsia"/>
        </w:rPr>
        <w:t>来完成以前只可能由</w:t>
      </w:r>
      <w:r w:rsidRPr="00C26E1C">
        <w:rPr>
          <w:rFonts w:hint="eastAsia"/>
        </w:rPr>
        <w:t>EJB</w:t>
      </w:r>
      <w:r w:rsidRPr="00C26E1C">
        <w:rPr>
          <w:rFonts w:hint="eastAsia"/>
        </w:rPr>
        <w:t>完成的事情。然而，</w:t>
      </w:r>
      <w:r w:rsidRPr="00C26E1C">
        <w:rPr>
          <w:rFonts w:hint="eastAsia"/>
        </w:rPr>
        <w:t>Spring</w:t>
      </w:r>
      <w:r w:rsidRPr="00C26E1C">
        <w:rPr>
          <w:rFonts w:hint="eastAsia"/>
        </w:rPr>
        <w:t>的用途不仅仅限于服务器端的开发。从简单性、可测试性和松耦合性角度而言，绝大部分</w:t>
      </w:r>
      <w:r w:rsidRPr="00C26E1C">
        <w:rPr>
          <w:rFonts w:hint="eastAsia"/>
        </w:rPr>
        <w:t>Java</w:t>
      </w:r>
      <w:r w:rsidRPr="00C26E1C">
        <w:rPr>
          <w:rFonts w:hint="eastAsia"/>
        </w:rPr>
        <w:t>应用都可以从</w:t>
      </w:r>
      <w:r w:rsidRPr="00C26E1C">
        <w:rPr>
          <w:rFonts w:hint="eastAsia"/>
        </w:rPr>
        <w:t>Spring</w:t>
      </w:r>
      <w:r w:rsidRPr="00C26E1C">
        <w:rPr>
          <w:rFonts w:hint="eastAsia"/>
        </w:rPr>
        <w:t>中受益。</w:t>
      </w:r>
      <w:r w:rsidR="007F64A0">
        <w:rPr>
          <w:rFonts w:hint="eastAsia"/>
        </w:rPr>
        <w:t>（熟练掌握其应用、较为深刻理解相关设计模式、阅读过部分源码，最好写一点文章。）</w:t>
      </w:r>
    </w:p>
    <w:p w14:paraId="19F1CA48" w14:textId="58E73F58" w:rsidR="00BB26E9" w:rsidRDefault="002C6901" w:rsidP="006105E8">
      <w:pPr>
        <w:spacing w:line="440" w:lineRule="exact"/>
      </w:pPr>
      <w:r>
        <w:rPr>
          <w:rFonts w:hint="eastAsia"/>
        </w:rPr>
        <w:t>S</w:t>
      </w:r>
      <w:r w:rsidRPr="002C6901">
        <w:rPr>
          <w:rFonts w:hint="eastAsia"/>
        </w:rPr>
        <w:t>pring</w:t>
      </w:r>
      <w:r w:rsidRPr="002C6901">
        <w:rPr>
          <w:rFonts w:hint="eastAsia"/>
        </w:rPr>
        <w:t>容器管理的对象称之为</w:t>
      </w:r>
      <w:r>
        <w:rPr>
          <w:rFonts w:hint="eastAsia"/>
        </w:rPr>
        <w:t>B</w:t>
      </w:r>
      <w:r w:rsidRPr="002C6901">
        <w:rPr>
          <w:rFonts w:hint="eastAsia"/>
        </w:rPr>
        <w:t>ean</w:t>
      </w:r>
      <w:r>
        <w:rPr>
          <w:rFonts w:hint="eastAsia"/>
        </w:rPr>
        <w:t>。</w:t>
      </w:r>
    </w:p>
    <w:p w14:paraId="04D49C25" w14:textId="74308550" w:rsidR="00CB4081" w:rsidRDefault="00CB4081" w:rsidP="006105E8">
      <w:pPr>
        <w:spacing w:line="440" w:lineRule="exact"/>
      </w:pPr>
      <w:r>
        <w:rPr>
          <w:rFonts w:hint="eastAsia"/>
        </w:rPr>
        <w:t>POJO</w:t>
      </w:r>
      <w:r>
        <w:rPr>
          <w:rFonts w:hint="eastAsia"/>
        </w:rPr>
        <w:t>是比</w:t>
      </w:r>
      <w:r>
        <w:rPr>
          <w:rFonts w:hint="eastAsia"/>
        </w:rPr>
        <w:t>JavaBean</w:t>
      </w:r>
      <w:r>
        <w:rPr>
          <w:rFonts w:hint="eastAsia"/>
        </w:rPr>
        <w:t>更纯净的简单类或接口，主要用于数据的临时传递。而</w:t>
      </w:r>
      <w:r>
        <w:rPr>
          <w:rFonts w:hint="eastAsia"/>
        </w:rPr>
        <w:t>JavaBean</w:t>
      </w:r>
      <w:r w:rsidRPr="00CB4081">
        <w:rPr>
          <w:rFonts w:hint="eastAsia"/>
        </w:rPr>
        <w:t>是那些形成</w:t>
      </w:r>
      <w:r w:rsidRPr="00CB4081">
        <w:rPr>
          <w:rFonts w:hint="eastAsia"/>
        </w:rPr>
        <w:t>Spring</w:t>
      </w:r>
      <w:r w:rsidRPr="00CB4081">
        <w:rPr>
          <w:rFonts w:hint="eastAsia"/>
        </w:rPr>
        <w:t>应用的主干的</w:t>
      </w:r>
      <w:r w:rsidRPr="00CB4081">
        <w:rPr>
          <w:rFonts w:hint="eastAsia"/>
        </w:rPr>
        <w:t>Java</w:t>
      </w:r>
      <w:r w:rsidRPr="00CB4081">
        <w:rPr>
          <w:rFonts w:hint="eastAsia"/>
        </w:rPr>
        <w:t>对象</w:t>
      </w:r>
      <w:r w:rsidR="001B4D97">
        <w:rPr>
          <w:rFonts w:hint="eastAsia"/>
        </w:rPr>
        <w:t>，具备业务逻辑的处理能力。</w:t>
      </w:r>
    </w:p>
    <w:p w14:paraId="032B40E0" w14:textId="3875CACC" w:rsidR="002C6901" w:rsidRPr="0082320F" w:rsidRDefault="00BB26E9" w:rsidP="006105E8">
      <w:pPr>
        <w:spacing w:line="440" w:lineRule="exact"/>
      </w:pPr>
      <w:r>
        <w:rPr>
          <w:rFonts w:hint="eastAsia"/>
        </w:rPr>
        <w:t>框架就是开发的套路，是一个半成品软件。</w:t>
      </w:r>
    </w:p>
    <w:p w14:paraId="40C7F385" w14:textId="3A6D08AB" w:rsidR="00071DC7" w:rsidRPr="00071DC7" w:rsidRDefault="000B6C34" w:rsidP="00071DC7">
      <w:pPr>
        <w:spacing w:line="440" w:lineRule="exact"/>
      </w:pPr>
      <w:r>
        <w:rPr>
          <w:rFonts w:hint="eastAsia"/>
        </w:rPr>
        <w:t>为实现对象的管辖，让不同技术之间能简单的互相配合，</w:t>
      </w:r>
      <w:r w:rsidRPr="0082320F">
        <w:rPr>
          <w:rFonts w:hint="eastAsia"/>
        </w:rPr>
        <w:t>Spring</w:t>
      </w:r>
      <w:r>
        <w:rPr>
          <w:rFonts w:hint="eastAsia"/>
        </w:rPr>
        <w:t>创新的形成了一套新的理论体系，可谓前无古人后无来者。其中最核心的是：</w:t>
      </w:r>
      <w:r>
        <w:rPr>
          <w:rFonts w:hint="eastAsia"/>
        </w:rPr>
        <w:t>IoC</w:t>
      </w:r>
      <w:r>
        <w:rPr>
          <w:rFonts w:hint="eastAsia"/>
        </w:rPr>
        <w:t>控制反转、</w:t>
      </w:r>
      <w:r>
        <w:rPr>
          <w:rFonts w:hint="eastAsia"/>
        </w:rPr>
        <w:t>DI</w:t>
      </w:r>
      <w:r>
        <w:rPr>
          <w:rFonts w:hint="eastAsia"/>
        </w:rPr>
        <w:t>依赖注入、</w:t>
      </w:r>
      <w:r>
        <w:rPr>
          <w:rFonts w:hint="eastAsia"/>
        </w:rPr>
        <w:t>Bean</w:t>
      </w:r>
      <w:r>
        <w:rPr>
          <w:rFonts w:hint="eastAsia"/>
        </w:rPr>
        <w:t>工厂、</w:t>
      </w:r>
      <w:r>
        <w:rPr>
          <w:rFonts w:hint="eastAsia"/>
        </w:rPr>
        <w:t>AOP</w:t>
      </w:r>
      <w:r>
        <w:rPr>
          <w:rFonts w:hint="eastAsia"/>
        </w:rPr>
        <w:t>面向切面编程、</w:t>
      </w:r>
      <w:r w:rsidRPr="00527EA4">
        <w:rPr>
          <w:rFonts w:hint="eastAsia"/>
        </w:rPr>
        <w:t>事务控制</w:t>
      </w:r>
      <w:r>
        <w:rPr>
          <w:rFonts w:hint="eastAsia"/>
        </w:rPr>
        <w:t>。</w:t>
      </w:r>
      <w:r w:rsidR="00527EA4">
        <w:rPr>
          <w:rFonts w:hint="eastAsia"/>
        </w:rPr>
        <w:t>（注意不要与</w:t>
      </w:r>
      <w:r w:rsidR="00527EA4">
        <w:rPr>
          <w:rFonts w:hint="eastAsia"/>
        </w:rPr>
        <w:t>SQL</w:t>
      </w:r>
      <w:r w:rsidR="00527EA4" w:rsidRPr="00527EA4">
        <w:rPr>
          <w:rFonts w:hint="eastAsia"/>
        </w:rPr>
        <w:t>事务混淆。</w:t>
      </w:r>
      <w:r w:rsidR="00527EA4">
        <w:rPr>
          <w:rFonts w:hint="eastAsia"/>
        </w:rPr>
        <w:t>）</w:t>
      </w:r>
    </w:p>
    <w:p w14:paraId="51D61B25" w14:textId="77777777" w:rsidR="00071DC7" w:rsidRPr="00071DC7" w:rsidRDefault="00071DC7" w:rsidP="00071DC7">
      <w:pPr>
        <w:spacing w:line="440" w:lineRule="exact"/>
      </w:pPr>
      <w:r w:rsidRPr="00071DC7">
        <w:rPr>
          <w:rFonts w:hint="eastAsia"/>
        </w:rPr>
        <w:t>Spring</w:t>
      </w:r>
      <w:r w:rsidRPr="00071DC7">
        <w:rPr>
          <w:rFonts w:hint="eastAsia"/>
        </w:rPr>
        <w:t>容器的数据结构是</w:t>
      </w:r>
      <w:r w:rsidRPr="00071DC7">
        <w:rPr>
          <w:rFonts w:hint="eastAsia"/>
        </w:rPr>
        <w:t>Map</w:t>
      </w:r>
      <w:r w:rsidRPr="00071DC7">
        <w:rPr>
          <w:rFonts w:hint="eastAsia"/>
        </w:rPr>
        <w:t>集合，</w:t>
      </w:r>
      <w:r w:rsidRPr="00071DC7">
        <w:rPr>
          <w:rFonts w:hint="eastAsia"/>
        </w:rPr>
        <w:t>key="user"</w:t>
      </w:r>
      <w:r w:rsidRPr="00071DC7">
        <w:rPr>
          <w:rFonts w:hint="eastAsia"/>
        </w:rPr>
        <w:t>，</w:t>
      </w:r>
      <w:r w:rsidRPr="00071DC7">
        <w:rPr>
          <w:rFonts w:hint="eastAsia"/>
        </w:rPr>
        <w:t>value="</w:t>
      </w:r>
      <w:r w:rsidRPr="00071DC7">
        <w:rPr>
          <w:rFonts w:hint="eastAsia"/>
        </w:rPr>
        <w:t>通过反射机制实例化的对象</w:t>
      </w:r>
      <w:r w:rsidRPr="00071DC7">
        <w:rPr>
          <w:rFonts w:hint="eastAsia"/>
        </w:rPr>
        <w:t>"</w:t>
      </w:r>
      <w:r w:rsidRPr="00071DC7">
        <w:rPr>
          <w:rFonts w:hint="eastAsia"/>
        </w:rPr>
        <w:t>。</w:t>
      </w:r>
    </w:p>
    <w:p w14:paraId="4D829DA7" w14:textId="283EB5BC" w:rsidR="00071DC7" w:rsidRPr="00071DC7" w:rsidRDefault="00071DC7" w:rsidP="000B6C34">
      <w:pPr>
        <w:spacing w:line="440" w:lineRule="exact"/>
      </w:pPr>
      <w:r w:rsidRPr="00071DC7">
        <w:t>&lt;bean id="user" class="com.jt.demo.User"&gt;&lt;/bean&gt;</w:t>
      </w:r>
    </w:p>
    <w:p w14:paraId="46B86339" w14:textId="0C52F8FB" w:rsidR="00A63C44" w:rsidRPr="0082320F" w:rsidRDefault="0082320F" w:rsidP="000B6C34">
      <w:pPr>
        <w:spacing w:line="440" w:lineRule="exact"/>
      </w:pPr>
      <w:r w:rsidRPr="0082320F">
        <w:rPr>
          <w:rFonts w:hint="eastAsia"/>
        </w:rPr>
        <w:t>Spring</w:t>
      </w:r>
      <w:r w:rsidRPr="0082320F">
        <w:rPr>
          <w:rFonts w:hint="eastAsia"/>
        </w:rPr>
        <w:t>中使用的对象都由</w:t>
      </w:r>
      <w:r w:rsidRPr="0082320F">
        <w:rPr>
          <w:rFonts w:hint="eastAsia"/>
        </w:rPr>
        <w:t>IoC</w:t>
      </w:r>
      <w:r w:rsidRPr="0082320F">
        <w:rPr>
          <w:rFonts w:hint="eastAsia"/>
        </w:rPr>
        <w:t>容器管理，不需要我们手动使用</w:t>
      </w:r>
      <w:r w:rsidRPr="0082320F">
        <w:rPr>
          <w:rFonts w:hint="eastAsia"/>
        </w:rPr>
        <w:t>new</w:t>
      </w:r>
      <w:r w:rsidRPr="0082320F">
        <w:rPr>
          <w:rFonts w:hint="eastAsia"/>
        </w:rPr>
        <w:t>运算符创建对象。由</w:t>
      </w:r>
      <w:r w:rsidRPr="0082320F">
        <w:rPr>
          <w:rFonts w:hint="eastAsia"/>
        </w:rPr>
        <w:t>IoC</w:t>
      </w:r>
      <w:r w:rsidRPr="0082320F">
        <w:rPr>
          <w:rFonts w:hint="eastAsia"/>
        </w:rPr>
        <w:t>容器管理的对象称为</w:t>
      </w:r>
      <w:r w:rsidRPr="0082320F">
        <w:rPr>
          <w:rFonts w:hint="eastAsia"/>
        </w:rPr>
        <w:t>SpringBean</w:t>
      </w:r>
      <w:r w:rsidRPr="0082320F">
        <w:rPr>
          <w:rFonts w:hint="eastAsia"/>
        </w:rPr>
        <w:t>，</w:t>
      </w:r>
      <w:r w:rsidRPr="0082320F">
        <w:rPr>
          <w:rFonts w:hint="eastAsia"/>
        </w:rPr>
        <w:t>SpringBean</w:t>
      </w:r>
      <w:r w:rsidRPr="0082320F">
        <w:rPr>
          <w:rFonts w:hint="eastAsia"/>
        </w:rPr>
        <w:t>就是</w:t>
      </w:r>
      <w:r w:rsidRPr="0082320F">
        <w:rPr>
          <w:rFonts w:hint="eastAsia"/>
        </w:rPr>
        <w:t>Java</w:t>
      </w:r>
      <w:r w:rsidRPr="0082320F">
        <w:rPr>
          <w:rFonts w:hint="eastAsia"/>
        </w:rPr>
        <w:t>对象，和使用</w:t>
      </w:r>
      <w:r w:rsidRPr="0082320F">
        <w:rPr>
          <w:rFonts w:hint="eastAsia"/>
        </w:rPr>
        <w:t>new</w:t>
      </w:r>
      <w:r w:rsidRPr="0082320F">
        <w:rPr>
          <w:rFonts w:hint="eastAsia"/>
        </w:rPr>
        <w:t>运算符创建的对象没有区别。</w:t>
      </w:r>
    </w:p>
    <w:p w14:paraId="3DCD9534" w14:textId="590914F0" w:rsidR="00A274C5" w:rsidRDefault="0082320F" w:rsidP="00A274C5">
      <w:pPr>
        <w:spacing w:line="440" w:lineRule="exact"/>
      </w:pPr>
      <w:r w:rsidRPr="0082320F">
        <w:rPr>
          <w:rFonts w:hint="eastAsia"/>
        </w:rPr>
        <w:t>如果</w:t>
      </w:r>
      <w:r w:rsidRPr="0082320F">
        <w:rPr>
          <w:rFonts w:hint="eastAsia"/>
        </w:rPr>
        <w:t>Bean</w:t>
      </w:r>
      <w:r w:rsidRPr="0082320F">
        <w:rPr>
          <w:rFonts w:hint="eastAsia"/>
        </w:rPr>
        <w:t>实现了</w:t>
      </w:r>
      <w:r w:rsidRPr="0082320F">
        <w:rPr>
          <w:rFonts w:hint="eastAsia"/>
        </w:rPr>
        <w:t>BeanPostProcessor</w:t>
      </w:r>
      <w:r w:rsidRPr="0082320F">
        <w:rPr>
          <w:rFonts w:hint="eastAsia"/>
        </w:rPr>
        <w:t>接口，则</w:t>
      </w:r>
      <w:r w:rsidRPr="0082320F">
        <w:rPr>
          <w:rFonts w:hint="eastAsia"/>
        </w:rPr>
        <w:t>Spring</w:t>
      </w:r>
      <w:r w:rsidRPr="0082320F">
        <w:rPr>
          <w:rFonts w:hint="eastAsia"/>
        </w:rPr>
        <w:t>调用该接口的预初始化方法</w:t>
      </w:r>
      <w:r w:rsidRPr="0082320F">
        <w:rPr>
          <w:rFonts w:hint="eastAsia"/>
        </w:rPr>
        <w:t>postProcess</w:t>
      </w:r>
      <w:r w:rsidR="00A63C44">
        <w:rPr>
          <w:rFonts w:hint="eastAsia"/>
        </w:rPr>
        <w:t>-</w:t>
      </w:r>
      <w:r w:rsidRPr="0082320F">
        <w:rPr>
          <w:rFonts w:hint="eastAsia"/>
        </w:rPr>
        <w:t>BeforeInitialzation( )</w:t>
      </w:r>
      <w:r w:rsidRPr="0082320F">
        <w:rPr>
          <w:rFonts w:hint="eastAsia"/>
        </w:rPr>
        <w:t>对</w:t>
      </w:r>
      <w:r w:rsidRPr="0082320F">
        <w:rPr>
          <w:rFonts w:hint="eastAsia"/>
        </w:rPr>
        <w:t>Bean</w:t>
      </w:r>
      <w:r w:rsidRPr="0082320F">
        <w:rPr>
          <w:rFonts w:hint="eastAsia"/>
        </w:rPr>
        <w:t>进行加工操作，此处非常重要，</w:t>
      </w:r>
      <w:r w:rsidRPr="0082320F">
        <w:rPr>
          <w:rFonts w:hint="eastAsia"/>
        </w:rPr>
        <w:t>Spring</w:t>
      </w:r>
      <w:r w:rsidRPr="0082320F">
        <w:rPr>
          <w:rFonts w:hint="eastAsia"/>
        </w:rPr>
        <w:t>的</w:t>
      </w:r>
      <w:r w:rsidRPr="0082320F">
        <w:rPr>
          <w:rFonts w:hint="eastAsia"/>
        </w:rPr>
        <w:t>AOP</w:t>
      </w:r>
      <w:r w:rsidRPr="0082320F">
        <w:rPr>
          <w:rFonts w:hint="eastAsia"/>
        </w:rPr>
        <w:t>就是利用它实现的。</w:t>
      </w:r>
    </w:p>
    <w:p w14:paraId="4C751C72" w14:textId="77777777" w:rsidR="00A274C5" w:rsidRDefault="00A274C5" w:rsidP="00A274C5">
      <w:pPr>
        <w:spacing w:line="440" w:lineRule="exact"/>
      </w:pPr>
    </w:p>
    <w:p w14:paraId="7A266BB5" w14:textId="43D11269" w:rsidR="00A274C5" w:rsidRDefault="00A274C5" w:rsidP="00A274C5">
      <w:pPr>
        <w:spacing w:line="440" w:lineRule="exact"/>
      </w:pPr>
      <w:r>
        <w:rPr>
          <w:rFonts w:hint="eastAsia"/>
        </w:rPr>
        <w:t>为了降低</w:t>
      </w:r>
      <w:r>
        <w:rPr>
          <w:rFonts w:hint="eastAsia"/>
        </w:rPr>
        <w:t>Java</w:t>
      </w:r>
      <w:r>
        <w:rPr>
          <w:rFonts w:hint="eastAsia"/>
        </w:rPr>
        <w:t>开发的复杂性，</w:t>
      </w:r>
      <w:r>
        <w:rPr>
          <w:rFonts w:hint="eastAsia"/>
        </w:rPr>
        <w:t>Spring</w:t>
      </w:r>
      <w:r>
        <w:rPr>
          <w:rFonts w:hint="eastAsia"/>
        </w:rPr>
        <w:t>采取了以下</w:t>
      </w:r>
      <w:r>
        <w:rPr>
          <w:rFonts w:hint="eastAsia"/>
        </w:rPr>
        <w:t>4</w:t>
      </w:r>
      <w:r>
        <w:rPr>
          <w:rFonts w:hint="eastAsia"/>
        </w:rPr>
        <w:t>种关键策略：</w:t>
      </w:r>
    </w:p>
    <w:p w14:paraId="2EFEEE53" w14:textId="712BFF87" w:rsidR="00A274C5" w:rsidRDefault="00A274C5" w:rsidP="00A274C5">
      <w:pPr>
        <w:spacing w:line="440" w:lineRule="exact"/>
      </w:pPr>
      <w:r>
        <w:rPr>
          <w:rFonts w:hint="eastAsia"/>
        </w:rPr>
        <w:t>1)</w:t>
      </w:r>
      <w:r>
        <w:rPr>
          <w:rFonts w:hint="eastAsia"/>
        </w:rPr>
        <w:t>基于</w:t>
      </w:r>
      <w:r>
        <w:rPr>
          <w:rFonts w:hint="eastAsia"/>
        </w:rPr>
        <w:t>POJO</w:t>
      </w:r>
      <w:r>
        <w:rPr>
          <w:rFonts w:hint="eastAsia"/>
        </w:rPr>
        <w:t>的轻量级和最小侵入性编程</w:t>
      </w:r>
      <w:r w:rsidR="002237C9">
        <w:rPr>
          <w:rFonts w:hint="eastAsia"/>
        </w:rPr>
        <w:t>。</w:t>
      </w:r>
    </w:p>
    <w:p w14:paraId="0509AB77" w14:textId="7B31FA38" w:rsidR="00A274C5" w:rsidRDefault="00A274C5" w:rsidP="00A274C5">
      <w:pPr>
        <w:spacing w:line="440" w:lineRule="exact"/>
      </w:pPr>
      <w:r>
        <w:rPr>
          <w:rFonts w:hint="eastAsia"/>
        </w:rPr>
        <w:t>2)</w:t>
      </w:r>
      <w:r>
        <w:rPr>
          <w:rFonts w:hint="eastAsia"/>
        </w:rPr>
        <w:t>通过依赖注入和面向接口实现松耦合</w:t>
      </w:r>
      <w:r w:rsidR="002237C9">
        <w:rPr>
          <w:rFonts w:hint="eastAsia"/>
        </w:rPr>
        <w:t>。</w:t>
      </w:r>
    </w:p>
    <w:p w14:paraId="5F03A861" w14:textId="6B8D14B6" w:rsidR="00A274C5" w:rsidRDefault="00A274C5" w:rsidP="00A274C5">
      <w:pPr>
        <w:spacing w:line="440" w:lineRule="exact"/>
      </w:pPr>
      <w:r>
        <w:rPr>
          <w:rFonts w:hint="eastAsia"/>
        </w:rPr>
        <w:t>3)</w:t>
      </w:r>
      <w:r>
        <w:rPr>
          <w:rFonts w:hint="eastAsia"/>
        </w:rPr>
        <w:t>基于切面和惯例进行声明式编程</w:t>
      </w:r>
      <w:r w:rsidR="002237C9">
        <w:rPr>
          <w:rFonts w:hint="eastAsia"/>
        </w:rPr>
        <w:t>。（使用注解声明</w:t>
      </w:r>
      <w:r w:rsidR="00CF108F">
        <w:rPr>
          <w:rFonts w:hint="eastAsia"/>
        </w:rPr>
        <w:t>实现功能</w:t>
      </w:r>
      <w:r w:rsidR="002237C9">
        <w:rPr>
          <w:rFonts w:hint="eastAsia"/>
        </w:rPr>
        <w:t>而无需手动编程。）</w:t>
      </w:r>
    </w:p>
    <w:p w14:paraId="2E75A829" w14:textId="6BB6B0DD" w:rsidR="00A274C5" w:rsidRPr="00A274C5" w:rsidRDefault="00A274C5" w:rsidP="00A274C5">
      <w:pPr>
        <w:spacing w:line="440" w:lineRule="exact"/>
      </w:pPr>
      <w:r>
        <w:rPr>
          <w:rFonts w:hint="eastAsia"/>
        </w:rPr>
        <w:t>4)</w:t>
      </w:r>
      <w:r>
        <w:rPr>
          <w:rFonts w:hint="eastAsia"/>
        </w:rPr>
        <w:t>通过切面和模板减少样板式代码。</w:t>
      </w:r>
    </w:p>
    <w:p w14:paraId="6FD08720" w14:textId="77777777" w:rsidR="00A274C5" w:rsidRDefault="00A274C5" w:rsidP="003A62D2">
      <w:pPr>
        <w:spacing w:line="440" w:lineRule="exact"/>
      </w:pPr>
    </w:p>
    <w:p w14:paraId="76A8C3B7" w14:textId="617C3D67" w:rsidR="00182638" w:rsidRDefault="00000000" w:rsidP="003A62D2">
      <w:pPr>
        <w:spacing w:line="440" w:lineRule="exact"/>
      </w:pPr>
      <w:hyperlink r:id="rId160" w:history="1">
        <w:r w:rsidR="00182638" w:rsidRPr="00182638">
          <w:rPr>
            <w:rStyle w:val="a9"/>
            <w:rFonts w:hint="eastAsia"/>
          </w:rPr>
          <w:t>Spring</w:t>
        </w:r>
        <w:r w:rsidR="00182638" w:rsidRPr="00182638">
          <w:rPr>
            <w:rStyle w:val="a9"/>
            <w:rFonts w:hint="eastAsia"/>
          </w:rPr>
          <w:t>七大组件</w:t>
        </w:r>
        <w:r w:rsidR="00182638" w:rsidRPr="00182638">
          <w:rPr>
            <w:rStyle w:val="a9"/>
            <w:rFonts w:hint="eastAsia"/>
          </w:rPr>
          <w:t>.png</w:t>
        </w:r>
      </w:hyperlink>
      <w:r w:rsidR="00182638">
        <w:rPr>
          <w:rFonts w:hint="eastAsia"/>
        </w:rPr>
        <w:t>，</w:t>
      </w:r>
      <w:hyperlink r:id="rId161" w:history="1">
        <w:r w:rsidR="0062001D" w:rsidRPr="0062001D">
          <w:rPr>
            <w:rStyle w:val="a9"/>
            <w:rFonts w:hint="eastAsia"/>
          </w:rPr>
          <w:t>Spring</w:t>
        </w:r>
        <w:r w:rsidR="0062001D" w:rsidRPr="0062001D">
          <w:rPr>
            <w:rStyle w:val="a9"/>
            <w:rFonts w:hint="eastAsia"/>
          </w:rPr>
          <w:t>主要</w:t>
        </w:r>
        <w:r w:rsidR="0062001D" w:rsidRPr="0062001D">
          <w:rPr>
            <w:rStyle w:val="a9"/>
            <w:rFonts w:hint="eastAsia"/>
          </w:rPr>
          <w:t>jar</w:t>
        </w:r>
        <w:r w:rsidR="0062001D" w:rsidRPr="0062001D">
          <w:rPr>
            <w:rStyle w:val="a9"/>
            <w:rFonts w:hint="eastAsia"/>
          </w:rPr>
          <w:t>包</w:t>
        </w:r>
        <w:r w:rsidR="0062001D" w:rsidRPr="0062001D">
          <w:rPr>
            <w:rStyle w:val="a9"/>
            <w:rFonts w:hint="eastAsia"/>
          </w:rPr>
          <w:t>.jpg</w:t>
        </w:r>
      </w:hyperlink>
      <w:r w:rsidR="0062001D" w:rsidRPr="0062001D">
        <w:rPr>
          <w:rFonts w:hint="eastAsia"/>
        </w:rPr>
        <w:t>，</w:t>
      </w:r>
    </w:p>
    <w:p w14:paraId="7E1ADF6A" w14:textId="22DDC6CB" w:rsidR="00464376" w:rsidRDefault="00464376" w:rsidP="00182638">
      <w:pPr>
        <w:spacing w:line="440" w:lineRule="exact"/>
      </w:pPr>
      <w:r w:rsidRPr="00464376">
        <w:rPr>
          <w:rFonts w:hint="eastAsia"/>
        </w:rPr>
        <w:t>Spring</w:t>
      </w:r>
      <w:r w:rsidRPr="00464376">
        <w:rPr>
          <w:rFonts w:hint="eastAsia"/>
        </w:rPr>
        <w:t>框架主要由七部分组成，分别是</w:t>
      </w:r>
      <w:r w:rsidRPr="00464376">
        <w:rPr>
          <w:rFonts w:hint="eastAsia"/>
        </w:rPr>
        <w:t>Spring Core</w:t>
      </w:r>
      <w:r w:rsidR="00EC6416">
        <w:rPr>
          <w:rFonts w:hint="eastAsia"/>
        </w:rPr>
        <w:t>、</w:t>
      </w:r>
      <w:r w:rsidRPr="00464376">
        <w:rPr>
          <w:rFonts w:hint="eastAsia"/>
        </w:rPr>
        <w:t>Spring AOP</w:t>
      </w:r>
      <w:r w:rsidR="00EC6416">
        <w:rPr>
          <w:rFonts w:hint="eastAsia"/>
        </w:rPr>
        <w:t>、</w:t>
      </w:r>
      <w:r w:rsidRPr="00464376">
        <w:rPr>
          <w:rFonts w:hint="eastAsia"/>
        </w:rPr>
        <w:t>Spring ORM</w:t>
      </w:r>
      <w:r w:rsidR="00EC6416">
        <w:rPr>
          <w:rFonts w:hint="eastAsia"/>
        </w:rPr>
        <w:t>、</w:t>
      </w:r>
      <w:r w:rsidRPr="00464376">
        <w:rPr>
          <w:rFonts w:hint="eastAsia"/>
        </w:rPr>
        <w:t>Spring DAO</w:t>
      </w:r>
      <w:r w:rsidR="00EC6416">
        <w:rPr>
          <w:rFonts w:hint="eastAsia"/>
        </w:rPr>
        <w:t>、</w:t>
      </w:r>
      <w:r w:rsidRPr="00464376">
        <w:rPr>
          <w:rFonts w:hint="eastAsia"/>
        </w:rPr>
        <w:t>Spring Context</w:t>
      </w:r>
      <w:r w:rsidR="00EC6416">
        <w:rPr>
          <w:rFonts w:hint="eastAsia"/>
        </w:rPr>
        <w:t>、</w:t>
      </w:r>
      <w:r w:rsidRPr="00464376">
        <w:rPr>
          <w:rFonts w:hint="eastAsia"/>
        </w:rPr>
        <w:t>Spring Web</w:t>
      </w:r>
      <w:r w:rsidRPr="00464376">
        <w:rPr>
          <w:rFonts w:hint="eastAsia"/>
        </w:rPr>
        <w:t>和</w:t>
      </w:r>
      <w:r w:rsidRPr="00464376">
        <w:rPr>
          <w:rFonts w:hint="eastAsia"/>
        </w:rPr>
        <w:t>Spring Web MVC</w:t>
      </w:r>
      <w:r w:rsidRPr="00464376">
        <w:rPr>
          <w:rFonts w:hint="eastAsia"/>
        </w:rPr>
        <w:t>。</w:t>
      </w:r>
    </w:p>
    <w:p w14:paraId="6F62421D" w14:textId="1B4E0910" w:rsidR="00EB2B83" w:rsidRDefault="00EB2B83" w:rsidP="00182638">
      <w:pPr>
        <w:spacing w:line="440" w:lineRule="exact"/>
      </w:pPr>
      <w:r>
        <w:rPr>
          <w:rFonts w:hint="eastAsia"/>
        </w:rPr>
        <w:t>Bean</w:t>
      </w:r>
      <w:r>
        <w:rPr>
          <w:rFonts w:hint="eastAsia"/>
        </w:rPr>
        <w:t>、</w:t>
      </w:r>
      <w:r>
        <w:rPr>
          <w:rFonts w:hint="eastAsia"/>
        </w:rPr>
        <w:t>Context</w:t>
      </w:r>
      <w:r>
        <w:rPr>
          <w:rFonts w:hint="eastAsia"/>
        </w:rPr>
        <w:t>、</w:t>
      </w:r>
      <w:r>
        <w:rPr>
          <w:rFonts w:hint="eastAsia"/>
        </w:rPr>
        <w:t>Core</w:t>
      </w:r>
      <w:r>
        <w:rPr>
          <w:rFonts w:hint="eastAsia"/>
        </w:rPr>
        <w:t>三大核心组件的关系：</w:t>
      </w:r>
    </w:p>
    <w:p w14:paraId="4FDB4BB0" w14:textId="115EDA52" w:rsidR="00D226A7" w:rsidRPr="00D226A7" w:rsidRDefault="00EB2B83" w:rsidP="00D226A7">
      <w:pPr>
        <w:spacing w:line="440" w:lineRule="exact"/>
      </w:pPr>
      <w:r>
        <w:rPr>
          <w:rFonts w:hint="eastAsia"/>
        </w:rPr>
        <w:lastRenderedPageBreak/>
        <w:t>Bean</w:t>
      </w:r>
      <w:r>
        <w:rPr>
          <w:rFonts w:hint="eastAsia"/>
        </w:rPr>
        <w:t>包装的是</w:t>
      </w:r>
      <w:r>
        <w:rPr>
          <w:rFonts w:hint="eastAsia"/>
        </w:rPr>
        <w:t>Object</w:t>
      </w:r>
      <w:r>
        <w:rPr>
          <w:rFonts w:hint="eastAsia"/>
        </w:rPr>
        <w:t>，而</w:t>
      </w:r>
      <w:r>
        <w:rPr>
          <w:rFonts w:hint="eastAsia"/>
        </w:rPr>
        <w:t>Object</w:t>
      </w:r>
      <w:r>
        <w:rPr>
          <w:rFonts w:hint="eastAsia"/>
        </w:rPr>
        <w:t>必然有数据，如何给这些数据提供生存环境就是</w:t>
      </w:r>
      <w:r>
        <w:rPr>
          <w:rFonts w:hint="eastAsia"/>
        </w:rPr>
        <w:t>Context</w:t>
      </w:r>
      <w:r>
        <w:rPr>
          <w:rFonts w:hint="eastAsia"/>
        </w:rPr>
        <w:t>要解决的问题，对</w:t>
      </w:r>
      <w:r>
        <w:rPr>
          <w:rFonts w:hint="eastAsia"/>
        </w:rPr>
        <w:t>Context</w:t>
      </w:r>
      <w:r>
        <w:rPr>
          <w:rFonts w:hint="eastAsia"/>
        </w:rPr>
        <w:t>来说它就是要发现每个</w:t>
      </w:r>
      <w:r>
        <w:rPr>
          <w:rFonts w:hint="eastAsia"/>
        </w:rPr>
        <w:t>Bean</w:t>
      </w:r>
      <w:r>
        <w:rPr>
          <w:rFonts w:hint="eastAsia"/>
        </w:rPr>
        <w:t>之间的关系，为它们建立这种关系并且要维护好这种关系。所以</w:t>
      </w:r>
      <w:r>
        <w:rPr>
          <w:rFonts w:hint="eastAsia"/>
        </w:rPr>
        <w:t>Context</w:t>
      </w:r>
      <w:r>
        <w:rPr>
          <w:rFonts w:hint="eastAsia"/>
        </w:rPr>
        <w:t>就是一个</w:t>
      </w:r>
      <w:r>
        <w:rPr>
          <w:rFonts w:hint="eastAsia"/>
        </w:rPr>
        <w:t>Bean</w:t>
      </w:r>
      <w:r>
        <w:rPr>
          <w:rFonts w:hint="eastAsia"/>
        </w:rPr>
        <w:t>关系的集合，这个关系集合又叫</w:t>
      </w:r>
      <w:r w:rsidRPr="00EB2B83">
        <w:rPr>
          <w:rFonts w:hint="eastAsia"/>
        </w:rPr>
        <w:t>IoC</w:t>
      </w:r>
      <w:r>
        <w:rPr>
          <w:rFonts w:hint="eastAsia"/>
        </w:rPr>
        <w:t>容器，一旦建立起这个</w:t>
      </w:r>
      <w:r w:rsidRPr="00EB2B83">
        <w:rPr>
          <w:rFonts w:hint="eastAsia"/>
        </w:rPr>
        <w:t>IoC</w:t>
      </w:r>
      <w:r>
        <w:rPr>
          <w:rFonts w:hint="eastAsia"/>
        </w:rPr>
        <w:t>容器后</w:t>
      </w:r>
      <w:r>
        <w:rPr>
          <w:rFonts w:hint="eastAsia"/>
        </w:rPr>
        <w:t>Spring</w:t>
      </w:r>
      <w:r>
        <w:rPr>
          <w:rFonts w:hint="eastAsia"/>
        </w:rPr>
        <w:t>就可以为你工作了。那</w:t>
      </w:r>
      <w:r>
        <w:rPr>
          <w:rFonts w:hint="eastAsia"/>
        </w:rPr>
        <w:t>Core</w:t>
      </w:r>
      <w:r>
        <w:rPr>
          <w:rFonts w:hint="eastAsia"/>
        </w:rPr>
        <w:t>组件又有什么用武之地呢？其实</w:t>
      </w:r>
      <w:r>
        <w:rPr>
          <w:rFonts w:hint="eastAsia"/>
        </w:rPr>
        <w:t>Core</w:t>
      </w:r>
      <w:r>
        <w:rPr>
          <w:rFonts w:hint="eastAsia"/>
        </w:rPr>
        <w:t>就是发现、建立和维护每个</w:t>
      </w:r>
      <w:r>
        <w:rPr>
          <w:rFonts w:hint="eastAsia"/>
        </w:rPr>
        <w:t>Bean</w:t>
      </w:r>
      <w:r>
        <w:rPr>
          <w:rFonts w:hint="eastAsia"/>
        </w:rPr>
        <w:t>之间的关系所需要的一些类的工具，从这个角度看来，</w:t>
      </w:r>
      <w:r>
        <w:rPr>
          <w:rFonts w:hint="eastAsia"/>
        </w:rPr>
        <w:t>Core</w:t>
      </w:r>
      <w:r>
        <w:rPr>
          <w:rFonts w:hint="eastAsia"/>
        </w:rPr>
        <w:t>这个组件叫</w:t>
      </w:r>
      <w:r>
        <w:rPr>
          <w:rFonts w:hint="eastAsia"/>
        </w:rPr>
        <w:t>Util</w:t>
      </w:r>
      <w:r>
        <w:rPr>
          <w:rFonts w:hint="eastAsia"/>
        </w:rPr>
        <w:t>更能让你理解。</w:t>
      </w:r>
    </w:p>
    <w:p w14:paraId="181ED44B" w14:textId="29810EB9" w:rsidR="00D226A7" w:rsidRDefault="00000000" w:rsidP="00BE5449">
      <w:pPr>
        <w:spacing w:line="440" w:lineRule="exact"/>
      </w:pPr>
      <w:hyperlink r:id="rId162" w:history="1">
        <w:r w:rsidR="00D226A7" w:rsidRPr="00D226A7">
          <w:rPr>
            <w:rStyle w:val="a9"/>
            <w:rFonts w:hint="eastAsia"/>
          </w:rPr>
          <w:t>IOC</w:t>
        </w:r>
        <w:r w:rsidR="00D226A7" w:rsidRPr="00D226A7">
          <w:rPr>
            <w:rStyle w:val="a9"/>
            <w:rFonts w:hint="eastAsia"/>
          </w:rPr>
          <w:t>容器管理对象</w:t>
        </w:r>
        <w:r w:rsidR="00D226A7" w:rsidRPr="00D226A7">
          <w:rPr>
            <w:rStyle w:val="a9"/>
            <w:rFonts w:hint="eastAsia"/>
          </w:rPr>
          <w:t>.png</w:t>
        </w:r>
      </w:hyperlink>
      <w:r w:rsidR="00D226A7" w:rsidRPr="00D226A7">
        <w:rPr>
          <w:rFonts w:hint="eastAsia"/>
        </w:rPr>
        <w:t>，</w:t>
      </w:r>
    </w:p>
    <w:p w14:paraId="162EAF72" w14:textId="471E282C" w:rsidR="00DF3908" w:rsidRDefault="00DF3908" w:rsidP="00DF3908">
      <w:pPr>
        <w:spacing w:line="440" w:lineRule="exact"/>
      </w:pPr>
      <w:r w:rsidRPr="00A22344">
        <w:rPr>
          <w:rFonts w:hint="eastAsia"/>
          <w:color w:val="FF0000"/>
        </w:rPr>
        <w:t>IoC</w:t>
      </w:r>
      <w:r w:rsidR="005E6694">
        <w:rPr>
          <w:color w:val="FF0000"/>
        </w:rPr>
        <w:t>1</w:t>
      </w:r>
      <w:r>
        <w:rPr>
          <w:rFonts w:hint="eastAsia"/>
        </w:rPr>
        <w:t>简单来说就是将对象</w:t>
      </w:r>
      <w:r>
        <w:rPr>
          <w:rFonts w:hint="eastAsia"/>
        </w:rPr>
        <w:t>Object</w:t>
      </w:r>
      <w:r>
        <w:rPr>
          <w:rFonts w:hint="eastAsia"/>
        </w:rPr>
        <w:t>的创建的权力及对象的生命周期的管理过程交由</w:t>
      </w:r>
      <w:r>
        <w:rPr>
          <w:rFonts w:hint="eastAsia"/>
        </w:rPr>
        <w:t>Spring</w:t>
      </w:r>
      <w:r>
        <w:rPr>
          <w:rFonts w:hint="eastAsia"/>
        </w:rPr>
        <w:t>框架来处理，从此在开发过程中不在需要关注对象的创建和生命周期的管理，而是在需要的时候由</w:t>
      </w:r>
      <w:r>
        <w:rPr>
          <w:rFonts w:hint="eastAsia"/>
        </w:rPr>
        <w:t>Spring</w:t>
      </w:r>
      <w:r>
        <w:rPr>
          <w:rFonts w:hint="eastAsia"/>
        </w:rPr>
        <w:t>框架提供，这个由</w:t>
      </w:r>
      <w:r>
        <w:rPr>
          <w:rFonts w:hint="eastAsia"/>
        </w:rPr>
        <w:t>Spring</w:t>
      </w:r>
      <w:r>
        <w:rPr>
          <w:rFonts w:hint="eastAsia"/>
        </w:rPr>
        <w:t>框架管理对象创建和生命周期的机制称之为控制反转。</w:t>
      </w:r>
    </w:p>
    <w:p w14:paraId="7FDE6D52" w14:textId="34EEA451" w:rsidR="00DF3908" w:rsidRDefault="00DF3908" w:rsidP="00DF3908">
      <w:pPr>
        <w:spacing w:line="440" w:lineRule="exact"/>
      </w:pPr>
      <w:r>
        <w:rPr>
          <w:rFonts w:hint="eastAsia"/>
        </w:rPr>
        <w:t>在创建对象的过程中</w:t>
      </w:r>
      <w:r>
        <w:rPr>
          <w:rFonts w:hint="eastAsia"/>
        </w:rPr>
        <w:t>Spring</w:t>
      </w:r>
      <w:r>
        <w:rPr>
          <w:rFonts w:hint="eastAsia"/>
        </w:rPr>
        <w:t>可以依据对象的关系，自动把其它对象注入（无需创建对象，直接拿着使用）进来，这个过程称之为</w:t>
      </w:r>
      <w:r>
        <w:rPr>
          <w:rFonts w:hint="eastAsia"/>
        </w:rPr>
        <w:t>DI</w:t>
      </w:r>
      <w:r>
        <w:rPr>
          <w:rFonts w:hint="eastAsia"/>
        </w:rPr>
        <w:t>（</w:t>
      </w:r>
      <w:r>
        <w:rPr>
          <w:rFonts w:hint="eastAsia"/>
        </w:rPr>
        <w:t>Dependency</w:t>
      </w:r>
      <w:r>
        <w:t xml:space="preserve"> </w:t>
      </w:r>
      <w:r>
        <w:rPr>
          <w:rFonts w:hint="eastAsia"/>
        </w:rPr>
        <w:t>Injection</w:t>
      </w:r>
      <w:r>
        <w:rPr>
          <w:rFonts w:hint="eastAsia"/>
        </w:rPr>
        <w:t>）依赖注入。</w:t>
      </w:r>
    </w:p>
    <w:p w14:paraId="14E43271" w14:textId="384AAE41" w:rsidR="00166433" w:rsidRDefault="00166433" w:rsidP="00166433">
      <w:pPr>
        <w:spacing w:line="440" w:lineRule="exact"/>
      </w:pPr>
      <w:r>
        <w:rPr>
          <w:rFonts w:hint="eastAsia"/>
        </w:rPr>
        <w:t>理解：</w:t>
      </w:r>
    </w:p>
    <w:p w14:paraId="0A33FB24" w14:textId="65A078CC" w:rsidR="00166433" w:rsidRDefault="00166433" w:rsidP="00166433">
      <w:pPr>
        <w:spacing w:line="440" w:lineRule="exact"/>
      </w:pPr>
      <w:r>
        <w:rPr>
          <w:rFonts w:hint="eastAsia"/>
        </w:rPr>
        <w:t>1)</w:t>
      </w:r>
      <w:r>
        <w:rPr>
          <w:rFonts w:hint="eastAsia"/>
        </w:rPr>
        <w:t>谁依赖于谁：当然是应用程序依赖于</w:t>
      </w:r>
      <w:r>
        <w:rPr>
          <w:rFonts w:hint="eastAsia"/>
        </w:rPr>
        <w:t>IoC</w:t>
      </w:r>
      <w:r>
        <w:rPr>
          <w:rFonts w:hint="eastAsia"/>
        </w:rPr>
        <w:t>容器；</w:t>
      </w:r>
    </w:p>
    <w:p w14:paraId="46B79787" w14:textId="58470EBD" w:rsidR="00166433" w:rsidRDefault="00166433" w:rsidP="00166433">
      <w:pPr>
        <w:spacing w:line="440" w:lineRule="exact"/>
      </w:pPr>
      <w:r>
        <w:rPr>
          <w:rFonts w:hint="eastAsia"/>
        </w:rPr>
        <w:t>2)</w:t>
      </w:r>
      <w:r>
        <w:rPr>
          <w:rFonts w:hint="eastAsia"/>
        </w:rPr>
        <w:t>为什么需要依赖：应用程序需要</w:t>
      </w:r>
      <w:r>
        <w:rPr>
          <w:rFonts w:hint="eastAsia"/>
        </w:rPr>
        <w:t>IoC</w:t>
      </w:r>
      <w:r>
        <w:rPr>
          <w:rFonts w:hint="eastAsia"/>
        </w:rPr>
        <w:t>容器来提供对象需要的外部资源；</w:t>
      </w:r>
    </w:p>
    <w:p w14:paraId="18C2E32A" w14:textId="390D4054" w:rsidR="00166433" w:rsidRDefault="00166433" w:rsidP="00166433">
      <w:pPr>
        <w:spacing w:line="440" w:lineRule="exact"/>
      </w:pPr>
      <w:r>
        <w:rPr>
          <w:rFonts w:hint="eastAsia"/>
        </w:rPr>
        <w:t>3)</w:t>
      </w:r>
      <w:r>
        <w:rPr>
          <w:rFonts w:hint="eastAsia"/>
        </w:rPr>
        <w:t>谁注入谁：很明显是</w:t>
      </w:r>
      <w:r>
        <w:rPr>
          <w:rFonts w:hint="eastAsia"/>
        </w:rPr>
        <w:t>IoC</w:t>
      </w:r>
      <w:r>
        <w:rPr>
          <w:rFonts w:hint="eastAsia"/>
        </w:rPr>
        <w:t>容器注入应用程序某个对象，应用程序依赖的对象；</w:t>
      </w:r>
    </w:p>
    <w:p w14:paraId="42227504" w14:textId="7EA74860" w:rsidR="00166433" w:rsidRDefault="00166433" w:rsidP="00166433">
      <w:pPr>
        <w:spacing w:line="440" w:lineRule="exact"/>
      </w:pPr>
      <w:r>
        <w:rPr>
          <w:rFonts w:hint="eastAsia"/>
        </w:rPr>
        <w:t>4)</w:t>
      </w:r>
      <w:r>
        <w:rPr>
          <w:rFonts w:hint="eastAsia"/>
        </w:rPr>
        <w:t>注入了什么：就是注入某个对象所需要的外部资源（包括对象、资源、常量数据）。</w:t>
      </w:r>
    </w:p>
    <w:p w14:paraId="5F53F2FD" w14:textId="64951BF9" w:rsidR="000E11BC" w:rsidRDefault="000E11BC" w:rsidP="000E11BC">
      <w:pPr>
        <w:spacing w:line="440" w:lineRule="exact"/>
      </w:pPr>
      <w:r>
        <w:rPr>
          <w:rFonts w:hint="eastAsia"/>
        </w:rPr>
        <w:t>Spring</w:t>
      </w:r>
      <w:r>
        <w:rPr>
          <w:rFonts w:hint="eastAsia"/>
        </w:rPr>
        <w:t>容器管理对象生命周期（实现</w:t>
      </w:r>
      <w:r w:rsidRPr="000E11BC">
        <w:rPr>
          <w:rFonts w:hint="eastAsia"/>
        </w:rPr>
        <w:t>I</w:t>
      </w:r>
      <w:r w:rsidR="000B1AB1">
        <w:rPr>
          <w:rFonts w:hint="eastAsia"/>
        </w:rPr>
        <w:t>o</w:t>
      </w:r>
      <w:r w:rsidRPr="000E11BC">
        <w:rPr>
          <w:rFonts w:hint="eastAsia"/>
        </w:rPr>
        <w:t>C</w:t>
      </w:r>
      <w:r>
        <w:rPr>
          <w:rFonts w:hint="eastAsia"/>
        </w:rPr>
        <w:t>）的两种方式：</w:t>
      </w:r>
    </w:p>
    <w:p w14:paraId="329DB013" w14:textId="25162DCE" w:rsidR="000E11BC" w:rsidRDefault="000E11BC" w:rsidP="000E11BC">
      <w:pPr>
        <w:spacing w:line="440" w:lineRule="exact"/>
      </w:pPr>
      <w:r>
        <w:t>1.</w:t>
      </w:r>
      <w:r>
        <w:rPr>
          <w:rFonts w:hint="eastAsia"/>
        </w:rPr>
        <w:t>xml</w:t>
      </w:r>
      <w:r>
        <w:rPr>
          <w:rFonts w:hint="eastAsia"/>
        </w:rPr>
        <w:t>配置文件管理对象</w:t>
      </w:r>
    </w:p>
    <w:p w14:paraId="7A36D982" w14:textId="65B0273B" w:rsidR="000E11BC" w:rsidRDefault="000E11BC" w:rsidP="000E11BC">
      <w:pPr>
        <w:spacing w:line="440" w:lineRule="exact"/>
      </w:pPr>
      <w:r>
        <w:t>1)</w:t>
      </w:r>
      <w:r>
        <w:rPr>
          <w:rFonts w:hint="eastAsia"/>
        </w:rPr>
        <w:t>准备</w:t>
      </w:r>
      <w:r>
        <w:rPr>
          <w:rFonts w:hint="eastAsia"/>
        </w:rPr>
        <w:t>xxx.xml</w:t>
      </w:r>
      <w:r>
        <w:rPr>
          <w:rFonts w:hint="eastAsia"/>
        </w:rPr>
        <w:t>配置文件</w:t>
      </w:r>
    </w:p>
    <w:p w14:paraId="23A7CFBE" w14:textId="31DDE3C4" w:rsidR="000E11BC" w:rsidRDefault="000E11BC" w:rsidP="000E11BC">
      <w:pPr>
        <w:spacing w:line="440" w:lineRule="exact"/>
      </w:pPr>
      <w:r>
        <w:t>2)</w:t>
      </w:r>
      <w:r>
        <w:rPr>
          <w:rFonts w:hint="eastAsia"/>
        </w:rPr>
        <w:t>准备</w:t>
      </w:r>
      <w:r>
        <w:rPr>
          <w:rFonts w:hint="eastAsia"/>
        </w:rPr>
        <w:t>bean</w:t>
      </w:r>
      <w:r>
        <w:rPr>
          <w:rFonts w:hint="eastAsia"/>
        </w:rPr>
        <w:t>标签</w:t>
      </w:r>
    </w:p>
    <w:p w14:paraId="6C75FD89" w14:textId="067ABF48" w:rsidR="000E11BC" w:rsidRDefault="000E11BC" w:rsidP="000E11BC">
      <w:pPr>
        <w:spacing w:line="440" w:lineRule="exact"/>
      </w:pPr>
      <w:r>
        <w:t>3)</w:t>
      </w:r>
      <w:r w:rsidRPr="000E11BC">
        <w:rPr>
          <w:rFonts w:hint="eastAsia"/>
        </w:rPr>
        <w:t xml:space="preserve"> Spring</w:t>
      </w:r>
      <w:r>
        <w:rPr>
          <w:rFonts w:hint="eastAsia"/>
        </w:rPr>
        <w:t>容器管理对象</w:t>
      </w:r>
    </w:p>
    <w:p w14:paraId="0E1C3454" w14:textId="77777777" w:rsidR="000E11BC" w:rsidRDefault="000E11BC" w:rsidP="000E11BC">
      <w:pPr>
        <w:spacing w:line="440" w:lineRule="exact"/>
        <w:ind w:firstLineChars="100" w:firstLine="240"/>
      </w:pPr>
      <w:r>
        <w:rPr>
          <w:rFonts w:hint="eastAsia"/>
        </w:rPr>
        <w:t>ApplicationContext</w:t>
      </w:r>
      <w:r>
        <w:rPr>
          <w:rFonts w:hint="eastAsia"/>
        </w:rPr>
        <w:t>容器顶级接口</w:t>
      </w:r>
    </w:p>
    <w:p w14:paraId="39AF8B3C" w14:textId="7FF7594E" w:rsidR="000E11BC" w:rsidRDefault="000E11BC" w:rsidP="000E11BC">
      <w:pPr>
        <w:spacing w:line="440" w:lineRule="exact"/>
        <w:ind w:firstLineChars="100" w:firstLine="240"/>
      </w:pPr>
      <w:r>
        <w:rPr>
          <w:rFonts w:hint="eastAsia"/>
        </w:rPr>
        <w:t>ClassPathXmlApplicationContext</w:t>
      </w:r>
      <w:r>
        <w:rPr>
          <w:rFonts w:hint="eastAsia"/>
        </w:rPr>
        <w:t>加载配置文件的实现类对象</w:t>
      </w:r>
    </w:p>
    <w:p w14:paraId="21D0E9DB" w14:textId="5EB4C601" w:rsidR="000E11BC" w:rsidRDefault="000E11BC" w:rsidP="000E11BC">
      <w:pPr>
        <w:spacing w:line="440" w:lineRule="exact"/>
      </w:pPr>
      <w:r>
        <w:t>2.</w:t>
      </w:r>
      <w:r>
        <w:rPr>
          <w:rFonts w:hint="eastAsia"/>
        </w:rPr>
        <w:t>全注解管理对象</w:t>
      </w:r>
    </w:p>
    <w:p w14:paraId="60639EC5" w14:textId="5F5D61BC" w:rsidR="000E11BC" w:rsidRDefault="000E11BC" w:rsidP="000E11BC">
      <w:pPr>
        <w:spacing w:line="440" w:lineRule="exact"/>
      </w:pPr>
      <w:r>
        <w:rPr>
          <w:rFonts w:hint="eastAsia"/>
        </w:rPr>
        <w:t>1</w:t>
      </w:r>
      <w:r>
        <w:t>)</w:t>
      </w:r>
      <w:r>
        <w:rPr>
          <w:rFonts w:hint="eastAsia"/>
        </w:rPr>
        <w:t>准备配置类</w:t>
      </w:r>
      <w:r>
        <w:rPr>
          <w:rFonts w:hint="eastAsia"/>
        </w:rPr>
        <w:t>@Configuration+@Bean</w:t>
      </w:r>
      <w:r w:rsidR="00DE104D">
        <w:rPr>
          <w:rFonts w:hint="eastAsia"/>
        </w:rPr>
        <w:t>（</w:t>
      </w:r>
      <w:r w:rsidR="00DE104D" w:rsidRPr="00DE104D">
        <w:rPr>
          <w:rFonts w:hint="eastAsia"/>
        </w:rPr>
        <w:t>@Configuration+@Bean</w:t>
      </w:r>
      <w:r w:rsidR="00DE104D">
        <w:rPr>
          <w:rFonts w:hint="eastAsia"/>
        </w:rPr>
        <w:t>可由</w:t>
      </w:r>
      <w:r w:rsidR="00DE104D">
        <w:rPr>
          <w:rFonts w:hint="eastAsia"/>
        </w:rPr>
        <w:t>@Component</w:t>
      </w:r>
      <w:r w:rsidR="00DE104D">
        <w:rPr>
          <w:rFonts w:hint="eastAsia"/>
        </w:rPr>
        <w:t>替代</w:t>
      </w:r>
      <w:r w:rsidR="004020D2">
        <w:rPr>
          <w:rFonts w:hint="eastAsia"/>
        </w:rPr>
        <w:t>，前者是自己</w:t>
      </w:r>
      <w:r w:rsidR="004020D2">
        <w:rPr>
          <w:rFonts w:hint="eastAsia"/>
        </w:rPr>
        <w:t>new</w:t>
      </w:r>
      <w:r w:rsidR="004020D2">
        <w:rPr>
          <w:rFonts w:hint="eastAsia"/>
        </w:rPr>
        <w:t>对象，后者靠反射机制创建对象。</w:t>
      </w:r>
      <w:r w:rsidR="00DE104D">
        <w:rPr>
          <w:rFonts w:hint="eastAsia"/>
        </w:rPr>
        <w:t>）</w:t>
      </w:r>
      <w:r w:rsidR="004020D2">
        <w:rPr>
          <w:rFonts w:hint="eastAsia"/>
        </w:rPr>
        <w:t>（</w:t>
      </w:r>
      <w:r w:rsidR="004020D2" w:rsidRPr="003A62D2">
        <w:rPr>
          <w:rFonts w:hint="eastAsia"/>
        </w:rPr>
        <w:t>配置类</w:t>
      </w:r>
      <w:r w:rsidR="004020D2">
        <w:rPr>
          <w:rFonts w:hint="eastAsia"/>
        </w:rPr>
        <w:t>就</w:t>
      </w:r>
      <w:r w:rsidR="004020D2" w:rsidRPr="003A62D2">
        <w:rPr>
          <w:rFonts w:hint="eastAsia"/>
        </w:rPr>
        <w:t>相当于早期的</w:t>
      </w:r>
      <w:r w:rsidR="004020D2" w:rsidRPr="003A62D2">
        <w:rPr>
          <w:rFonts w:hint="eastAsia"/>
        </w:rPr>
        <w:t>xml</w:t>
      </w:r>
      <w:r w:rsidR="004020D2" w:rsidRPr="003A62D2">
        <w:rPr>
          <w:rFonts w:hint="eastAsia"/>
        </w:rPr>
        <w:t>配置文件</w:t>
      </w:r>
      <w:r w:rsidR="004020D2">
        <w:rPr>
          <w:rFonts w:hint="eastAsia"/>
        </w:rPr>
        <w:t>。）</w:t>
      </w:r>
    </w:p>
    <w:p w14:paraId="6323EE29" w14:textId="58C2D975" w:rsidR="000E11BC" w:rsidRDefault="000E11BC" w:rsidP="000E11BC">
      <w:pPr>
        <w:spacing w:line="440" w:lineRule="exact"/>
      </w:pPr>
      <w:r>
        <w:rPr>
          <w:rFonts w:hint="eastAsia"/>
        </w:rPr>
        <w:t>2</w:t>
      </w:r>
      <w:r>
        <w:t>)</w:t>
      </w:r>
      <w:r>
        <w:rPr>
          <w:rFonts w:hint="eastAsia"/>
        </w:rPr>
        <w:t>要求方法必须有返回值</w:t>
      </w:r>
      <w:r w:rsidR="0034638F">
        <w:rPr>
          <w:rFonts w:hint="eastAsia"/>
        </w:rPr>
        <w:t>（因为</w:t>
      </w:r>
      <w:r w:rsidR="0034638F" w:rsidRPr="0034638F">
        <w:rPr>
          <w:rFonts w:hint="eastAsia"/>
        </w:rPr>
        <w:t>@Bean</w:t>
      </w:r>
      <w:r w:rsidR="0034638F" w:rsidRPr="0034638F">
        <w:rPr>
          <w:rFonts w:hint="eastAsia"/>
        </w:rPr>
        <w:t>将自己方法的返回值交给</w:t>
      </w:r>
      <w:r w:rsidR="0034638F" w:rsidRPr="0034638F">
        <w:rPr>
          <w:rFonts w:hint="eastAsia"/>
        </w:rPr>
        <w:t>Spring</w:t>
      </w:r>
      <w:r w:rsidR="0034638F" w:rsidRPr="0034638F">
        <w:rPr>
          <w:rFonts w:hint="eastAsia"/>
        </w:rPr>
        <w:t>容器管理。</w:t>
      </w:r>
      <w:r w:rsidR="0034638F">
        <w:rPr>
          <w:rFonts w:hint="eastAsia"/>
        </w:rPr>
        <w:t>）</w:t>
      </w:r>
    </w:p>
    <w:p w14:paraId="3AC2CDAB" w14:textId="708F8275" w:rsidR="000E11BC" w:rsidRPr="000E11BC" w:rsidRDefault="000E11BC" w:rsidP="000E11BC">
      <w:pPr>
        <w:spacing w:line="440" w:lineRule="exact"/>
      </w:pPr>
      <w:r>
        <w:t>3)</w:t>
      </w:r>
      <w:r w:rsidRPr="000E11BC">
        <w:rPr>
          <w:rFonts w:hint="eastAsia"/>
        </w:rPr>
        <w:t xml:space="preserve"> Spring</w:t>
      </w:r>
      <w:r w:rsidRPr="000E11BC">
        <w:rPr>
          <w:rFonts w:hint="eastAsia"/>
        </w:rPr>
        <w:t>容器管理对象</w:t>
      </w:r>
      <w:r w:rsidR="003A62D2">
        <w:rPr>
          <w:rFonts w:hint="eastAsia"/>
        </w:rPr>
        <w:t>（实体类）</w:t>
      </w:r>
    </w:p>
    <w:p w14:paraId="37A2C8F0" w14:textId="77777777" w:rsidR="000E11BC" w:rsidRDefault="000E11BC" w:rsidP="005C018D">
      <w:pPr>
        <w:spacing w:line="440" w:lineRule="exact"/>
        <w:ind w:firstLineChars="100" w:firstLine="240"/>
      </w:pPr>
      <w:r>
        <w:rPr>
          <w:rFonts w:hint="eastAsia"/>
        </w:rPr>
        <w:t>ApplicationContext</w:t>
      </w:r>
      <w:r>
        <w:rPr>
          <w:rFonts w:hint="eastAsia"/>
        </w:rPr>
        <w:t>容器顶级接口</w:t>
      </w:r>
    </w:p>
    <w:p w14:paraId="5C5A87BD" w14:textId="592D22FB" w:rsidR="00B979C1" w:rsidRDefault="000E11BC" w:rsidP="00D226A7">
      <w:pPr>
        <w:spacing w:line="440" w:lineRule="exact"/>
        <w:ind w:firstLineChars="100" w:firstLine="240"/>
      </w:pPr>
      <w:r>
        <w:t>AnnotationConfigApplicationContext</w:t>
      </w:r>
      <w:r w:rsidR="0086316E">
        <w:rPr>
          <w:rFonts w:hint="eastAsia"/>
        </w:rPr>
        <w:t>基于注解配置的容器</w:t>
      </w:r>
      <w:r w:rsidR="0089005C">
        <w:rPr>
          <w:rFonts w:hint="eastAsia"/>
        </w:rPr>
        <w:t>类</w:t>
      </w:r>
    </w:p>
    <w:p w14:paraId="28092FBD" w14:textId="7FE44CE7" w:rsidR="004700A9" w:rsidRPr="004700A9" w:rsidRDefault="005120E6" w:rsidP="004700A9">
      <w:pPr>
        <w:spacing w:line="440" w:lineRule="exact"/>
      </w:pPr>
      <w:r>
        <w:rPr>
          <w:rFonts w:hint="eastAsia"/>
        </w:rPr>
        <w:lastRenderedPageBreak/>
        <w:t>如果采用配置文件</w:t>
      </w:r>
      <w:r>
        <w:rPr>
          <w:rFonts w:hint="eastAsia"/>
        </w:rPr>
        <w:t>xml</w:t>
      </w:r>
      <w:r>
        <w:rPr>
          <w:rFonts w:hint="eastAsia"/>
        </w:rPr>
        <w:t>的方式进行注入，则注入的方式有</w:t>
      </w:r>
      <w:r>
        <w:rPr>
          <w:rFonts w:hint="eastAsia"/>
        </w:rPr>
        <w:t>set</w:t>
      </w:r>
      <w:r>
        <w:rPr>
          <w:rFonts w:hint="eastAsia"/>
        </w:rPr>
        <w:t>注入、构造方法注入、</w:t>
      </w:r>
      <w:r w:rsidRPr="005120E6">
        <w:rPr>
          <w:rFonts w:hint="eastAsia"/>
          <w:color w:val="FF0000"/>
        </w:rPr>
        <w:t>工厂模式</w:t>
      </w:r>
      <w:r>
        <w:rPr>
          <w:rFonts w:hint="eastAsia"/>
        </w:rPr>
        <w:t>注入。</w:t>
      </w:r>
    </w:p>
    <w:p w14:paraId="62459190" w14:textId="06AFCA5E" w:rsidR="004700A9" w:rsidRPr="004700A9" w:rsidRDefault="004700A9" w:rsidP="005120E6">
      <w:pPr>
        <w:spacing w:line="440" w:lineRule="exact"/>
      </w:pPr>
      <w:r w:rsidRPr="004700A9">
        <w:t>I</w:t>
      </w:r>
      <w:r w:rsidRPr="004700A9">
        <w:rPr>
          <w:rFonts w:hint="eastAsia"/>
        </w:rPr>
        <w:t>oC</w:t>
      </w:r>
      <w:r w:rsidRPr="004700A9">
        <w:t>/DI</w:t>
      </w:r>
      <w:r w:rsidRPr="004700A9">
        <w:t>解决的是对象绑定的解耦，</w:t>
      </w:r>
      <w:r w:rsidRPr="004700A9">
        <w:rPr>
          <w:rFonts w:hint="eastAsia"/>
        </w:rPr>
        <w:t>而</w:t>
      </w:r>
      <w:r w:rsidRPr="004700A9">
        <w:rPr>
          <w:rFonts w:hint="eastAsia"/>
        </w:rPr>
        <w:t>AOP</w:t>
      </w:r>
      <w:r w:rsidRPr="004700A9">
        <w:t>/</w:t>
      </w:r>
      <w:r w:rsidRPr="004700A9">
        <w:t>动态代理解决的是业务逻辑上的解耦。</w:t>
      </w:r>
    </w:p>
    <w:p w14:paraId="2E49C59F" w14:textId="4813F321" w:rsidR="009C29A4" w:rsidRDefault="009C29A4" w:rsidP="009C29A4">
      <w:pPr>
        <w:spacing w:line="440" w:lineRule="exact"/>
      </w:pPr>
      <w:r>
        <w:rPr>
          <w:rFonts w:hint="eastAsia"/>
        </w:rPr>
        <w:t>如果</w:t>
      </w:r>
      <w:r>
        <w:rPr>
          <w:rFonts w:hint="eastAsia"/>
        </w:rPr>
        <w:t>Spring</w:t>
      </w:r>
      <w:r>
        <w:rPr>
          <w:rFonts w:hint="eastAsia"/>
        </w:rPr>
        <w:t>容器创建，对象立即创建则为立即加载，容器启动创建。</w:t>
      </w:r>
    </w:p>
    <w:p w14:paraId="77F32572" w14:textId="31FBD607" w:rsidR="00D226A7" w:rsidRDefault="009C29A4" w:rsidP="009C29A4">
      <w:pPr>
        <w:spacing w:line="440" w:lineRule="exact"/>
      </w:pPr>
      <w:r>
        <w:rPr>
          <w:rFonts w:hint="eastAsia"/>
        </w:rPr>
        <w:t>如果</w:t>
      </w:r>
      <w:r>
        <w:rPr>
          <w:rFonts w:hint="eastAsia"/>
        </w:rPr>
        <w:t>Spring</w:t>
      </w:r>
      <w:r>
        <w:rPr>
          <w:rFonts w:hint="eastAsia"/>
        </w:rPr>
        <w:t>容器创建，对象在被使用时才创建，则为懒加载，用时才创建。</w:t>
      </w:r>
    </w:p>
    <w:p w14:paraId="550BC149" w14:textId="4641CB67" w:rsidR="003A62D2" w:rsidRPr="003A62D2" w:rsidRDefault="00902CA9" w:rsidP="000B0A01">
      <w:pPr>
        <w:spacing w:line="440" w:lineRule="exact"/>
      </w:pPr>
      <w:r w:rsidRPr="00902CA9">
        <w:rPr>
          <w:rFonts w:hint="eastAsia"/>
        </w:rPr>
        <w:t>只有</w:t>
      </w:r>
      <w:r w:rsidRPr="00902CA9">
        <w:rPr>
          <w:rFonts w:hint="eastAsia"/>
        </w:rPr>
        <w:t>sington</w:t>
      </w:r>
      <w:r w:rsidRPr="00902CA9">
        <w:rPr>
          <w:rFonts w:hint="eastAsia"/>
        </w:rPr>
        <w:t>控制对象懒加载才有效，因为</w:t>
      </w:r>
      <w:r w:rsidRPr="00902CA9">
        <w:rPr>
          <w:rFonts w:hint="eastAsia"/>
        </w:rPr>
        <w:t>prototype</w:t>
      </w:r>
      <w:r w:rsidRPr="00902CA9">
        <w:rPr>
          <w:rFonts w:hint="eastAsia"/>
        </w:rPr>
        <w:t>全都是懒加载。</w:t>
      </w:r>
    </w:p>
    <w:p w14:paraId="36BB184D" w14:textId="1C97E0A8" w:rsidR="000B0A01" w:rsidRPr="00686C99" w:rsidRDefault="00000000" w:rsidP="000B0A01">
      <w:pPr>
        <w:spacing w:line="440" w:lineRule="exact"/>
      </w:pPr>
      <w:hyperlink r:id="rId163" w:history="1">
        <w:r w:rsidR="00B11F84">
          <w:rPr>
            <w:rStyle w:val="a9"/>
          </w:rPr>
          <w:t>AspectJ Programming Guide</w:t>
        </w:r>
      </w:hyperlink>
      <w:r w:rsidR="000C31B7">
        <w:rPr>
          <w:rFonts w:hint="eastAsia"/>
        </w:rPr>
        <w:t>，</w:t>
      </w:r>
      <w:hyperlink r:id="rId164" w:history="1">
        <w:r w:rsidR="000B0A01">
          <w:rPr>
            <w:rStyle w:val="a9"/>
          </w:rPr>
          <w:t>AspectJ 5 Developer’s Notebook</w:t>
        </w:r>
      </w:hyperlink>
      <w:r w:rsidR="000B0A01">
        <w:rPr>
          <w:rFonts w:hint="eastAsia"/>
        </w:rPr>
        <w:t>，</w:t>
      </w:r>
      <w:r w:rsidR="00D87F38" w:rsidRPr="00D87F38">
        <w:rPr>
          <w:rFonts w:hint="eastAsia"/>
        </w:rPr>
        <w:t>AOP</w:t>
      </w:r>
      <w:r w:rsidR="00D87F38" w:rsidRPr="00D87F38">
        <w:rPr>
          <w:rFonts w:hint="eastAsia"/>
        </w:rPr>
        <w:t>有哪些注解？</w:t>
      </w:r>
    </w:p>
    <w:p w14:paraId="79B17EC4" w14:textId="58596211" w:rsidR="00686C99" w:rsidRPr="00686C99" w:rsidRDefault="00000000" w:rsidP="000B0A01">
      <w:pPr>
        <w:spacing w:line="440" w:lineRule="exact"/>
      </w:pPr>
      <w:hyperlink r:id="rId165" w:history="1">
        <w:r w:rsidR="00B53C80" w:rsidRPr="00B53C80">
          <w:rPr>
            <w:rStyle w:val="a9"/>
          </w:rPr>
          <w:t>AspectJ runtime API</w:t>
        </w:r>
      </w:hyperlink>
      <w:r w:rsidR="00B53C80">
        <w:rPr>
          <w:rFonts w:hint="eastAsia"/>
        </w:rPr>
        <w:t>，</w:t>
      </w:r>
      <w:hyperlink r:id="rId166" w:history="1">
        <w:r w:rsidR="00133DEE" w:rsidRPr="00133DEE">
          <w:rPr>
            <w:rStyle w:val="a9"/>
          </w:rPr>
          <w:t>Spring AOP Tutorial</w:t>
        </w:r>
      </w:hyperlink>
      <w:r w:rsidR="00133DEE">
        <w:rPr>
          <w:rFonts w:hint="eastAsia"/>
        </w:rPr>
        <w:t>，</w:t>
      </w:r>
      <w:hyperlink r:id="rId167" w:history="1">
        <w:r w:rsidR="00890132" w:rsidRPr="00890132">
          <w:rPr>
            <w:rStyle w:val="a9"/>
            <w:rFonts w:hint="eastAsia"/>
          </w:rPr>
          <w:t>面试中关于</w:t>
        </w:r>
        <w:r w:rsidR="00890132" w:rsidRPr="00890132">
          <w:rPr>
            <w:rStyle w:val="a9"/>
            <w:rFonts w:hint="eastAsia"/>
          </w:rPr>
          <w:t>Spring AOP</w:t>
        </w:r>
        <w:r w:rsidR="00890132" w:rsidRPr="00890132">
          <w:rPr>
            <w:rStyle w:val="a9"/>
            <w:rFonts w:hint="eastAsia"/>
          </w:rPr>
          <w:t>和代理模式的那些事</w:t>
        </w:r>
      </w:hyperlink>
      <w:r w:rsidR="00890132">
        <w:rPr>
          <w:rFonts w:hint="eastAsia"/>
        </w:rPr>
        <w:t>，</w:t>
      </w:r>
    </w:p>
    <w:p w14:paraId="03E454B5" w14:textId="1A807343" w:rsidR="00D320D3" w:rsidRDefault="002622D0" w:rsidP="00071DC7">
      <w:pPr>
        <w:spacing w:line="440" w:lineRule="exact"/>
      </w:pPr>
      <w:r w:rsidRPr="00A22344">
        <w:rPr>
          <w:rFonts w:hint="eastAsia"/>
          <w:color w:val="FF0000"/>
        </w:rPr>
        <w:t>AOP</w:t>
      </w:r>
      <w:r w:rsidR="008903F3">
        <w:rPr>
          <w:color w:val="FF0000"/>
        </w:rPr>
        <w:t>1</w:t>
      </w:r>
      <w:r w:rsidR="00D320D3">
        <w:rPr>
          <w:rFonts w:hint="eastAsia"/>
        </w:rPr>
        <w:t>即</w:t>
      </w:r>
      <w:r w:rsidR="00D320D3" w:rsidRPr="00D320D3">
        <w:rPr>
          <w:rFonts w:hint="eastAsia"/>
        </w:rPr>
        <w:t>面向切面编程，通过预编译方式和运行期动态代理实现程序功能的统一维护的一种技术。</w:t>
      </w:r>
      <w:r w:rsidR="00D320D3" w:rsidRPr="00D320D3">
        <w:rPr>
          <w:rFonts w:hint="eastAsia"/>
        </w:rPr>
        <w:t>AOP</w:t>
      </w:r>
      <w:r w:rsidR="00D320D3" w:rsidRPr="00D320D3">
        <w:rPr>
          <w:rFonts w:hint="eastAsia"/>
        </w:rPr>
        <w:t>是</w:t>
      </w:r>
      <w:r w:rsidR="00D320D3" w:rsidRPr="00D320D3">
        <w:rPr>
          <w:rFonts w:hint="eastAsia"/>
        </w:rPr>
        <w:t>OOP</w:t>
      </w:r>
      <w:r w:rsidR="00D320D3" w:rsidRPr="00D320D3">
        <w:rPr>
          <w:rFonts w:hint="eastAsia"/>
        </w:rPr>
        <w:t>的延续，是软件开发中的一个热点，也是</w:t>
      </w:r>
      <w:r w:rsidR="00D320D3" w:rsidRPr="00D320D3">
        <w:rPr>
          <w:rFonts w:hint="eastAsia"/>
        </w:rPr>
        <w:t>Spring</w:t>
      </w:r>
      <w:r w:rsidR="00D320D3" w:rsidRPr="00D320D3">
        <w:rPr>
          <w:rFonts w:hint="eastAsia"/>
        </w:rPr>
        <w:t>框架中的一个重要内容，是函数式编程的一种衍生范型。</w:t>
      </w:r>
      <w:r w:rsidR="00D320D3" w:rsidRPr="003A5A75">
        <w:rPr>
          <w:rFonts w:hint="eastAsia"/>
          <w:u w:val="single"/>
        </w:rPr>
        <w:t>利用</w:t>
      </w:r>
      <w:r w:rsidR="00D320D3" w:rsidRPr="003A5A75">
        <w:rPr>
          <w:rFonts w:hint="eastAsia"/>
          <w:u w:val="single"/>
        </w:rPr>
        <w:t>AOP</w:t>
      </w:r>
      <w:r w:rsidR="00D320D3" w:rsidRPr="003A5A75">
        <w:rPr>
          <w:rFonts w:hint="eastAsia"/>
          <w:u w:val="single"/>
        </w:rPr>
        <w:t>可以对业务逻辑的各个部分进行隔离</w:t>
      </w:r>
      <w:r w:rsidR="00D320D3" w:rsidRPr="00D320D3">
        <w:rPr>
          <w:rFonts w:hint="eastAsia"/>
        </w:rPr>
        <w:t>，从而使得业务逻辑各部分之间的耦合度降低，提高程序的可重用性，同时提高了开发的效率。</w:t>
      </w:r>
      <w:r w:rsidR="00280335">
        <w:rPr>
          <w:rFonts w:hint="eastAsia"/>
        </w:rPr>
        <w:t>常</w:t>
      </w:r>
      <w:r w:rsidR="00280335" w:rsidRPr="00280335">
        <w:rPr>
          <w:rFonts w:hint="eastAsia"/>
        </w:rPr>
        <w:t>用于权限认证、日志、事务处理等。</w:t>
      </w:r>
      <w:r w:rsidR="0095009D">
        <w:rPr>
          <w:rFonts w:hint="eastAsia"/>
        </w:rPr>
        <w:t>（</w:t>
      </w:r>
      <w:r w:rsidR="0095009D">
        <w:rPr>
          <w:rFonts w:hint="eastAsia"/>
        </w:rPr>
        <w:t>AOP</w:t>
      </w:r>
      <w:r w:rsidR="0095009D">
        <w:rPr>
          <w:rFonts w:hint="eastAsia"/>
        </w:rPr>
        <w:t>在</w:t>
      </w:r>
      <w:r w:rsidR="0095009D">
        <w:rPr>
          <w:rFonts w:hint="eastAsia"/>
        </w:rPr>
        <w:t>Sentinel</w:t>
      </w:r>
      <w:r w:rsidR="0095009D">
        <w:rPr>
          <w:rFonts w:hint="eastAsia"/>
        </w:rPr>
        <w:t>中的应用</w:t>
      </w:r>
      <w:r w:rsidR="0095009D" w:rsidRPr="0095009D">
        <w:t>SentinelResourceAspect</w:t>
      </w:r>
      <w:r w:rsidR="0095009D">
        <w:rPr>
          <w:rFonts w:hint="eastAsia"/>
        </w:rPr>
        <w:t>。）</w:t>
      </w:r>
    </w:p>
    <w:p w14:paraId="701545A9" w14:textId="7B1E57A2" w:rsidR="00CB2D1C" w:rsidRDefault="00D320D3" w:rsidP="00C37F68">
      <w:pPr>
        <w:spacing w:line="440" w:lineRule="exact"/>
      </w:pPr>
      <w:r>
        <w:rPr>
          <w:rFonts w:hint="eastAsia"/>
        </w:rPr>
        <w:t>AOP</w:t>
      </w:r>
      <w:r>
        <w:rPr>
          <w:rFonts w:hint="eastAsia"/>
        </w:rPr>
        <w:t>的作用就是</w:t>
      </w:r>
      <w:r w:rsidRPr="00D320D3">
        <w:rPr>
          <w:rFonts w:hint="eastAsia"/>
        </w:rPr>
        <w:t>在程序运行期间，不修改源码对已有方法进行增强。</w:t>
      </w:r>
      <w:r w:rsidR="007852A6">
        <w:rPr>
          <w:rFonts w:hint="eastAsia"/>
        </w:rPr>
        <w:t>（</w:t>
      </w:r>
      <w:r w:rsidR="00FA32DE">
        <w:rPr>
          <w:rFonts w:hint="eastAsia"/>
        </w:rPr>
        <w:t>注意</w:t>
      </w:r>
      <w:r w:rsidR="00FA32DE">
        <w:rPr>
          <w:rFonts w:hint="eastAsia"/>
        </w:rPr>
        <w:t>Ajax</w:t>
      </w:r>
      <w:r w:rsidR="00FA32DE">
        <w:rPr>
          <w:rFonts w:hint="eastAsia"/>
        </w:rPr>
        <w:t>话术。</w:t>
      </w:r>
      <w:r w:rsidR="00CB2D1C">
        <w:rPr>
          <w:rFonts w:hint="eastAsia"/>
        </w:rPr>
        <w:t>）</w:t>
      </w:r>
    </w:p>
    <w:p w14:paraId="06D5FA85" w14:textId="77777777" w:rsidR="00CB2D1C" w:rsidRDefault="00CB2D1C" w:rsidP="00C37F68">
      <w:pPr>
        <w:spacing w:line="440" w:lineRule="exact"/>
      </w:pPr>
      <w:r>
        <w:rPr>
          <w:rFonts w:hint="eastAsia"/>
        </w:rPr>
        <w:t>1</w:t>
      </w:r>
      <w:r>
        <w:t>)</w:t>
      </w:r>
      <w:r w:rsidR="007852A6">
        <w:rPr>
          <w:rFonts w:hint="eastAsia"/>
        </w:rPr>
        <w:t>本质还是解耦，</w:t>
      </w:r>
      <w:r w:rsidR="002A39CE">
        <w:rPr>
          <w:rFonts w:hint="eastAsia"/>
        </w:rPr>
        <w:t>因为扩展功能理论上就</w:t>
      </w:r>
      <w:r w:rsidR="00F31484">
        <w:rPr>
          <w:rFonts w:hint="eastAsia"/>
        </w:rPr>
        <w:t>意味着要</w:t>
      </w:r>
      <w:r w:rsidR="002A39CE">
        <w:rPr>
          <w:rFonts w:hint="eastAsia"/>
        </w:rPr>
        <w:t>修改源码、加深依赖，而</w:t>
      </w:r>
      <w:r w:rsidR="002A39CE">
        <w:rPr>
          <w:rFonts w:hint="eastAsia"/>
        </w:rPr>
        <w:t>AOP</w:t>
      </w:r>
      <w:r w:rsidR="002A39CE">
        <w:rPr>
          <w:rFonts w:hint="eastAsia"/>
        </w:rPr>
        <w:t>的出现无疑是对原有基础代码的锦上添花</w:t>
      </w:r>
      <w:r w:rsidR="007852A6">
        <w:rPr>
          <w:rFonts w:hint="eastAsia"/>
        </w:rPr>
        <w:t>。</w:t>
      </w:r>
    </w:p>
    <w:p w14:paraId="678B353D" w14:textId="1A6BF1C1" w:rsidR="008903F3" w:rsidRDefault="00CB2D1C" w:rsidP="00C37F68">
      <w:pPr>
        <w:spacing w:line="440" w:lineRule="exact"/>
      </w:pPr>
      <w:r>
        <w:t>2)</w:t>
      </w:r>
      <w:r w:rsidR="00B35ADC">
        <w:rPr>
          <w:rFonts w:hint="eastAsia"/>
        </w:rPr>
        <w:t>AOP</w:t>
      </w:r>
      <w:r w:rsidR="00B35ADC">
        <w:rPr>
          <w:rFonts w:hint="eastAsia"/>
        </w:rPr>
        <w:t>的本质特点其实也就是动态代理的本质特点。</w:t>
      </w:r>
    </w:p>
    <w:p w14:paraId="6D7F899E" w14:textId="49C44F88" w:rsidR="008132EF" w:rsidRDefault="00CB2D1C" w:rsidP="00C37F68">
      <w:pPr>
        <w:spacing w:line="440" w:lineRule="exact"/>
      </w:pPr>
      <w:r>
        <w:rPr>
          <w:rFonts w:hint="eastAsia"/>
        </w:rPr>
        <w:t>3</w:t>
      </w:r>
      <w:r>
        <w:t>)</w:t>
      </w:r>
      <w:r>
        <w:rPr>
          <w:rFonts w:hint="eastAsia"/>
        </w:rPr>
        <w:t>子类继承父类是从上往下的继承，纵向的抽取各子类的共性，而</w:t>
      </w:r>
      <w:r>
        <w:rPr>
          <w:rFonts w:hint="eastAsia"/>
        </w:rPr>
        <w:t>AOP</w:t>
      </w:r>
      <w:r>
        <w:rPr>
          <w:rFonts w:hint="eastAsia"/>
        </w:rPr>
        <w:t>能做到的是横向抽取，子类各有自己的特有方法，这些方法在父类中是没有的</w:t>
      </w:r>
      <w:r w:rsidR="0095009D">
        <w:rPr>
          <w:rFonts w:hint="eastAsia"/>
        </w:rPr>
        <w:t>。</w:t>
      </w:r>
    </w:p>
    <w:p w14:paraId="0B2C015B" w14:textId="77777777" w:rsidR="000F3734" w:rsidRDefault="000F3734" w:rsidP="00C37F68">
      <w:pPr>
        <w:spacing w:line="440" w:lineRule="exact"/>
      </w:pPr>
    </w:p>
    <w:p w14:paraId="57AD06BD" w14:textId="001B9912" w:rsidR="008132EF" w:rsidRPr="00ED3E16" w:rsidRDefault="00E35F6B" w:rsidP="00C37F68">
      <w:pPr>
        <w:spacing w:line="440" w:lineRule="exact"/>
      </w:pPr>
      <w:r>
        <w:rPr>
          <w:rFonts w:hint="eastAsia"/>
        </w:rPr>
        <w:t>AOP</w:t>
      </w:r>
      <w:r w:rsidR="00280335" w:rsidRPr="00280335">
        <w:rPr>
          <w:rFonts w:hint="eastAsia"/>
        </w:rPr>
        <w:t>将那些与业务无关，但却对多个对象产生影响的公共行为和逻辑，抽取并封装为一个可重用的模块，</w:t>
      </w:r>
      <w:r w:rsidRPr="00C75A6F">
        <w:rPr>
          <w:rFonts w:hint="eastAsia"/>
          <w:u w:val="single"/>
        </w:rPr>
        <w:t>这个模块被称为切面</w:t>
      </w:r>
      <w:r>
        <w:rPr>
          <w:rFonts w:hint="eastAsia"/>
        </w:rPr>
        <w:t>。</w:t>
      </w:r>
    </w:p>
    <w:p w14:paraId="60ABBCCE" w14:textId="41310A16" w:rsidR="00E02988" w:rsidRDefault="008903F3" w:rsidP="00C37F68">
      <w:pPr>
        <w:spacing w:line="440" w:lineRule="exact"/>
      </w:pPr>
      <w:r w:rsidRPr="008903F3">
        <w:rPr>
          <w:rFonts w:hint="eastAsia"/>
        </w:rPr>
        <w:t>在业务层不方便做</w:t>
      </w:r>
      <w:r>
        <w:rPr>
          <w:rFonts w:hint="eastAsia"/>
        </w:rPr>
        <w:t>，</w:t>
      </w:r>
      <w:r w:rsidRPr="008903F3">
        <w:rPr>
          <w:rFonts w:hint="eastAsia"/>
        </w:rPr>
        <w:t>但是又不得不做的事情</w:t>
      </w:r>
      <w:r>
        <w:rPr>
          <w:rFonts w:hint="eastAsia"/>
        </w:rPr>
        <w:t>，</w:t>
      </w:r>
      <w:r w:rsidRPr="008903F3">
        <w:rPr>
          <w:rFonts w:hint="eastAsia"/>
        </w:rPr>
        <w:t>可以放到代理对象中</w:t>
      </w:r>
      <w:r>
        <w:rPr>
          <w:rFonts w:hint="eastAsia"/>
        </w:rPr>
        <w:t>。</w:t>
      </w:r>
      <w:r w:rsidRPr="008903F3">
        <w:rPr>
          <w:rFonts w:hint="eastAsia"/>
        </w:rPr>
        <w:t>通过这样的设计就可以解决业务层耦合的问题</w:t>
      </w:r>
      <w:r>
        <w:rPr>
          <w:rFonts w:hint="eastAsia"/>
        </w:rPr>
        <w:t>。</w:t>
      </w:r>
      <w:r w:rsidRPr="008903F3">
        <w:rPr>
          <w:rFonts w:hint="eastAsia"/>
        </w:rPr>
        <w:t>代理对象看起来和真</w:t>
      </w:r>
      <w:r>
        <w:rPr>
          <w:rFonts w:hint="eastAsia"/>
        </w:rPr>
        <w:t>实</w:t>
      </w:r>
      <w:r w:rsidRPr="008903F3">
        <w:rPr>
          <w:rFonts w:hint="eastAsia"/>
        </w:rPr>
        <w:t>的对象一模一样</w:t>
      </w:r>
      <w:r>
        <w:rPr>
          <w:rFonts w:hint="eastAsia"/>
        </w:rPr>
        <w:t>，</w:t>
      </w:r>
      <w:r w:rsidRPr="008903F3">
        <w:rPr>
          <w:rFonts w:hint="eastAsia"/>
        </w:rPr>
        <w:t>所以用户使用不会察觉</w:t>
      </w:r>
      <w:r>
        <w:rPr>
          <w:rFonts w:hint="eastAsia"/>
        </w:rPr>
        <w:t>。（动态代理将</w:t>
      </w:r>
      <w:r>
        <w:rPr>
          <w:rFonts w:hint="eastAsia"/>
        </w:rPr>
        <w:t>Dao</w:t>
      </w:r>
      <w:r>
        <w:rPr>
          <w:rFonts w:hint="eastAsia"/>
        </w:rPr>
        <w:t>从</w:t>
      </w:r>
      <w:r>
        <w:rPr>
          <w:rFonts w:hint="eastAsia"/>
        </w:rPr>
        <w:t>Service</w:t>
      </w:r>
      <w:r>
        <w:rPr>
          <w:rFonts w:hint="eastAsia"/>
        </w:rPr>
        <w:t>中抽取出来，保证了业务的纯粹性。）</w:t>
      </w:r>
    </w:p>
    <w:p w14:paraId="59150D83" w14:textId="1B90D575" w:rsidR="00157D4A" w:rsidRDefault="00E02988" w:rsidP="00C37F68">
      <w:pPr>
        <w:spacing w:line="440" w:lineRule="exact"/>
      </w:pPr>
      <w:r w:rsidRPr="009A019A">
        <w:rPr>
          <w:rFonts w:hint="eastAsia"/>
          <w:color w:val="FF0000"/>
        </w:rPr>
        <w:t>代理模式</w:t>
      </w:r>
      <w:r w:rsidR="009A019A" w:rsidRPr="009A019A">
        <w:rPr>
          <w:rFonts w:hint="eastAsia"/>
          <w:color w:val="FF0000"/>
        </w:rPr>
        <w:t>1</w:t>
      </w:r>
      <w:r w:rsidRPr="0082320F">
        <w:rPr>
          <w:rFonts w:hint="eastAsia"/>
        </w:rPr>
        <w:t>是一种常用的设计模式，在</w:t>
      </w:r>
      <w:r w:rsidRPr="0082320F">
        <w:rPr>
          <w:rFonts w:hint="eastAsia"/>
        </w:rPr>
        <w:t>AOP</w:t>
      </w:r>
      <w:r w:rsidRPr="0082320F">
        <w:rPr>
          <w:rFonts w:hint="eastAsia"/>
        </w:rPr>
        <w:t>、</w:t>
      </w:r>
      <w:r w:rsidRPr="0082320F">
        <w:rPr>
          <w:rFonts w:hint="eastAsia"/>
        </w:rPr>
        <w:t>RPC</w:t>
      </w:r>
      <w:r w:rsidRPr="0082320F">
        <w:rPr>
          <w:rFonts w:hint="eastAsia"/>
        </w:rPr>
        <w:t>等诸多框架中均有它的身影。</w:t>
      </w:r>
      <w:r w:rsidR="00157D4A" w:rsidRPr="00157D4A">
        <w:rPr>
          <w:rFonts w:hint="eastAsia"/>
        </w:rPr>
        <w:t>代理模式的核心作用就是通过代理，控制对对象的访问。</w:t>
      </w:r>
    </w:p>
    <w:p w14:paraId="7B0CC4CC" w14:textId="51CDA3E3" w:rsidR="00C37F68" w:rsidRDefault="00E02988" w:rsidP="00C37F68">
      <w:pPr>
        <w:spacing w:line="440" w:lineRule="exact"/>
      </w:pPr>
      <w:r w:rsidRPr="0082320F">
        <w:rPr>
          <w:rFonts w:hint="eastAsia"/>
        </w:rPr>
        <w:t>根据代理类的创建时机和创建方式的不同，可以将其分为静态代理和动态代理两种形式：在程序运行前就已经存在的编译好的代理类是为静态代理，在程序运行期间根据需要动态创建代理类及其实例来完成具体的功能是为动态代理。</w:t>
      </w:r>
      <w:r w:rsidR="00161DD7">
        <w:rPr>
          <w:rFonts w:hint="eastAsia"/>
        </w:rPr>
        <w:t>（静态代理基本没啥用，用了也没啥优势。）</w:t>
      </w:r>
      <w:r w:rsidR="009A019A">
        <w:rPr>
          <w:rFonts w:hint="eastAsia"/>
        </w:rPr>
        <w:t>（</w:t>
      </w:r>
      <w:r w:rsidR="009A019A">
        <w:rPr>
          <w:rFonts w:hint="eastAsia"/>
        </w:rPr>
        <w:t>Ajax</w:t>
      </w:r>
      <w:r w:rsidR="009A019A">
        <w:rPr>
          <w:rFonts w:hint="eastAsia"/>
        </w:rPr>
        <w:t>引擎也是代理思想。）</w:t>
      </w:r>
    </w:p>
    <w:p w14:paraId="14028EDF" w14:textId="6454A94E" w:rsidR="00A436CD" w:rsidRPr="00A436CD" w:rsidRDefault="00C37F68" w:rsidP="00A436CD">
      <w:pPr>
        <w:spacing w:line="440" w:lineRule="exact"/>
      </w:pPr>
      <w:r>
        <w:rPr>
          <w:rFonts w:hint="eastAsia"/>
        </w:rPr>
        <w:lastRenderedPageBreak/>
        <w:t>AOP</w:t>
      </w:r>
      <w:r>
        <w:rPr>
          <w:rFonts w:hint="eastAsia"/>
        </w:rPr>
        <w:t>底层使用的代理模式分为接口代理（</w:t>
      </w:r>
      <w:r>
        <w:rPr>
          <w:rFonts w:hint="eastAsia"/>
        </w:rPr>
        <w:t>JDK</w:t>
      </w:r>
      <w:r>
        <w:rPr>
          <w:rFonts w:hint="eastAsia"/>
        </w:rPr>
        <w:t>动态代理）和子类代理（</w:t>
      </w:r>
      <w:r>
        <w:rPr>
          <w:rFonts w:hint="eastAsia"/>
        </w:rPr>
        <w:t>C</w:t>
      </w:r>
      <w:r w:rsidR="003E26B4">
        <w:rPr>
          <w:rFonts w:hint="eastAsia"/>
        </w:rPr>
        <w:t>GL</w:t>
      </w:r>
      <w:r>
        <w:rPr>
          <w:rFonts w:hint="eastAsia"/>
        </w:rPr>
        <w:t>ib</w:t>
      </w:r>
      <w:r>
        <w:rPr>
          <w:rFonts w:hint="eastAsia"/>
        </w:rPr>
        <w:t>子类代理）</w:t>
      </w:r>
      <w:r w:rsidR="00B6032E">
        <w:rPr>
          <w:rFonts w:hint="eastAsia"/>
        </w:rPr>
        <w:t>，二者都是动态代理。</w:t>
      </w:r>
      <w:r w:rsidR="00C11145">
        <w:rPr>
          <w:rFonts w:hint="eastAsia"/>
        </w:rPr>
        <w:t>（静态代理当然就和</w:t>
      </w:r>
      <w:r w:rsidR="00C11145">
        <w:rPr>
          <w:rFonts w:hint="eastAsia"/>
        </w:rPr>
        <w:t>AOP</w:t>
      </w:r>
      <w:r w:rsidR="00C11145">
        <w:rPr>
          <w:rFonts w:hint="eastAsia"/>
        </w:rPr>
        <w:t>没什么关系了。）</w:t>
      </w:r>
    </w:p>
    <w:p w14:paraId="25B65C09" w14:textId="500DE62F" w:rsidR="00A436CD" w:rsidRDefault="00A436CD" w:rsidP="006962A3">
      <w:pPr>
        <w:spacing w:line="440" w:lineRule="exact"/>
      </w:pPr>
      <w:r w:rsidRPr="00A436CD">
        <w:rPr>
          <w:rFonts w:hint="eastAsia"/>
        </w:rPr>
        <w:t>Spring</w:t>
      </w:r>
      <w:r w:rsidRPr="00A436CD">
        <w:rPr>
          <w:rFonts w:hint="eastAsia"/>
        </w:rPr>
        <w:t>默认采用</w:t>
      </w:r>
      <w:r w:rsidRPr="00A436CD">
        <w:rPr>
          <w:rFonts w:hint="eastAsia"/>
        </w:rPr>
        <w:t>JDK</w:t>
      </w:r>
      <w:r w:rsidRPr="00A436CD">
        <w:rPr>
          <w:rFonts w:hint="eastAsia"/>
        </w:rPr>
        <w:t>代理，</w:t>
      </w:r>
      <w:r w:rsidRPr="00A436CD">
        <w:rPr>
          <w:rFonts w:hint="eastAsia"/>
        </w:rPr>
        <w:t>SpringBoot</w:t>
      </w:r>
      <w:r w:rsidRPr="00A436CD">
        <w:rPr>
          <w:rFonts w:hint="eastAsia"/>
        </w:rPr>
        <w:t>默认采用</w:t>
      </w:r>
      <w:r w:rsidRPr="00A436CD">
        <w:rPr>
          <w:rFonts w:hint="eastAsia"/>
        </w:rPr>
        <w:t>CGLib</w:t>
      </w:r>
      <w:r w:rsidRPr="00A436CD">
        <w:rPr>
          <w:rFonts w:hint="eastAsia"/>
        </w:rPr>
        <w:t>代理。</w:t>
      </w:r>
    </w:p>
    <w:p w14:paraId="4044759C" w14:textId="36E39179" w:rsidR="00EF11AF" w:rsidRDefault="00EF11AF" w:rsidP="006962A3">
      <w:pPr>
        <w:spacing w:line="440" w:lineRule="exact"/>
      </w:pPr>
      <w:r>
        <w:rPr>
          <w:rFonts w:hint="eastAsia"/>
        </w:rPr>
        <w:t>JDK</w:t>
      </w:r>
      <w:r>
        <w:rPr>
          <w:rFonts w:hint="eastAsia"/>
        </w:rPr>
        <w:t>代理：</w:t>
      </w:r>
    </w:p>
    <w:p w14:paraId="4FFBD9C1" w14:textId="56F0163B" w:rsidR="00EF11AF" w:rsidRDefault="00EF11AF" w:rsidP="006962A3">
      <w:pPr>
        <w:spacing w:line="440" w:lineRule="exact"/>
      </w:pPr>
      <w:r w:rsidRPr="00EF11AF">
        <w:t>Proxy.newProxyInstance(classLoader,interfaces,getInvocationHandler(target));</w:t>
      </w:r>
      <w:r>
        <w:rPr>
          <w:rFonts w:hint="eastAsia"/>
        </w:rPr>
        <w:t>/</w:t>
      </w:r>
      <w:r>
        <w:t xml:space="preserve">/ </w:t>
      </w:r>
      <w:r>
        <w:rPr>
          <w:rFonts w:hint="eastAsia"/>
        </w:rPr>
        <w:t>获取代理对象</w:t>
      </w:r>
    </w:p>
    <w:p w14:paraId="28FE11B6" w14:textId="401C2219" w:rsidR="00EF11AF" w:rsidRDefault="00EF11AF" w:rsidP="00EF11AF">
      <w:pPr>
        <w:spacing w:line="440" w:lineRule="exact"/>
      </w:pPr>
      <w:r>
        <w:rPr>
          <w:rFonts w:hint="eastAsia"/>
        </w:rPr>
        <w:t>1)ClassLoader loader</w:t>
      </w:r>
      <w:r>
        <w:t xml:space="preserve"> </w:t>
      </w:r>
      <w:r>
        <w:rPr>
          <w:rFonts w:hint="eastAsia"/>
        </w:rPr>
        <w:t>类加载器，读取真实的类数据。</w:t>
      </w:r>
    </w:p>
    <w:p w14:paraId="35FA43D1" w14:textId="5EFE04A8" w:rsidR="00EF11AF" w:rsidRDefault="00EF11AF" w:rsidP="00EF11AF">
      <w:pPr>
        <w:spacing w:line="440" w:lineRule="exact"/>
      </w:pPr>
      <w:r>
        <w:rPr>
          <w:rFonts w:hint="eastAsia"/>
        </w:rPr>
        <w:t>2)Class&lt;?&gt;[] interfaces</w:t>
      </w:r>
      <w:r>
        <w:t xml:space="preserve"> </w:t>
      </w:r>
      <w:r>
        <w:rPr>
          <w:rFonts w:hint="eastAsia"/>
        </w:rPr>
        <w:t>要求传递接口信息</w:t>
      </w:r>
    </w:p>
    <w:p w14:paraId="5D087474" w14:textId="2F7CE080" w:rsidR="00EF11AF" w:rsidRDefault="00EF11AF" w:rsidP="00EF11AF">
      <w:pPr>
        <w:spacing w:line="440" w:lineRule="exact"/>
      </w:pPr>
      <w:r>
        <w:rPr>
          <w:rFonts w:hint="eastAsia"/>
        </w:rPr>
        <w:t>3)InvocationHandler</w:t>
      </w:r>
      <w:r>
        <w:t xml:space="preserve"> </w:t>
      </w:r>
      <w:r>
        <w:rPr>
          <w:rFonts w:hint="eastAsia"/>
        </w:rPr>
        <w:t>当代理对象执行方法时执行</w:t>
      </w:r>
    </w:p>
    <w:p w14:paraId="6D09E0B5" w14:textId="6214694C" w:rsidR="00EF11AF" w:rsidRDefault="00EF11AF" w:rsidP="00EF11AF">
      <w:pPr>
        <w:spacing w:line="440" w:lineRule="exact"/>
      </w:pPr>
      <w:r>
        <w:rPr>
          <w:rFonts w:hint="eastAsia"/>
        </w:rPr>
        <w:t>注意：</w:t>
      </w:r>
      <w:r>
        <w:rPr>
          <w:rFonts w:hint="eastAsia"/>
        </w:rPr>
        <w:t>JDK</w:t>
      </w:r>
      <w:r>
        <w:rPr>
          <w:rFonts w:hint="eastAsia"/>
        </w:rPr>
        <w:t>代理必须要求被代理者要么有接口</w:t>
      </w:r>
      <w:r>
        <w:rPr>
          <w:rFonts w:hint="eastAsia"/>
        </w:rPr>
        <w:t>(</w:t>
      </w:r>
      <w:r>
        <w:rPr>
          <w:rFonts w:hint="eastAsia"/>
        </w:rPr>
        <w:t>本身就是接口</w:t>
      </w:r>
      <w:r>
        <w:rPr>
          <w:rFonts w:hint="eastAsia"/>
        </w:rPr>
        <w:t>)</w:t>
      </w:r>
      <w:r>
        <w:rPr>
          <w:rFonts w:hint="eastAsia"/>
        </w:rPr>
        <w:t>，要么实现接口</w:t>
      </w:r>
      <w:r>
        <w:rPr>
          <w:rFonts w:hint="eastAsia"/>
        </w:rPr>
        <w:t>(</w:t>
      </w:r>
      <w:r>
        <w:rPr>
          <w:rFonts w:hint="eastAsia"/>
        </w:rPr>
        <w:t>实现类</w:t>
      </w:r>
      <w:r>
        <w:rPr>
          <w:rFonts w:hint="eastAsia"/>
        </w:rPr>
        <w:t>)</w:t>
      </w:r>
      <w:r>
        <w:rPr>
          <w:rFonts w:hint="eastAsia"/>
        </w:rPr>
        <w:t>。</w:t>
      </w:r>
      <w:r w:rsidR="00FD1A0A">
        <w:rPr>
          <w:rFonts w:hint="eastAsia"/>
        </w:rPr>
        <w:t>（不然为什么</w:t>
      </w:r>
      <w:r w:rsidR="00FD1A0A">
        <w:rPr>
          <w:rFonts w:hint="eastAsia"/>
        </w:rPr>
        <w:t>CGLib</w:t>
      </w:r>
      <w:r w:rsidR="00FD1A0A">
        <w:rPr>
          <w:rFonts w:hint="eastAsia"/>
        </w:rPr>
        <w:t>叫子类代理呢</w:t>
      </w:r>
      <w:r w:rsidR="00FD1A0A">
        <w:t>…</w:t>
      </w:r>
      <w:r w:rsidR="00FD1A0A">
        <w:rPr>
          <w:rFonts w:hint="eastAsia"/>
        </w:rPr>
        <w:t>）</w:t>
      </w:r>
      <w:r w:rsidR="00576174">
        <w:rPr>
          <w:rFonts w:hint="eastAsia"/>
        </w:rPr>
        <w:t>（</w:t>
      </w:r>
      <w:r w:rsidR="00576174">
        <w:rPr>
          <w:rFonts w:hint="eastAsia"/>
        </w:rPr>
        <w:t>MyBatis</w:t>
      </w:r>
      <w:r w:rsidR="00576174">
        <w:rPr>
          <w:rFonts w:hint="eastAsia"/>
        </w:rPr>
        <w:t>的</w:t>
      </w:r>
      <w:r w:rsidR="00576174">
        <w:rPr>
          <w:rFonts w:hint="eastAsia"/>
        </w:rPr>
        <w:t>@Mapper</w:t>
      </w:r>
      <w:r w:rsidR="00337035">
        <w:rPr>
          <w:rFonts w:hint="eastAsia"/>
        </w:rPr>
        <w:t>有</w:t>
      </w:r>
      <w:r w:rsidR="00576174">
        <w:rPr>
          <w:rFonts w:hint="eastAsia"/>
        </w:rPr>
        <w:t>用到</w:t>
      </w:r>
      <w:r w:rsidR="00576174">
        <w:rPr>
          <w:rFonts w:hint="eastAsia"/>
        </w:rPr>
        <w:t>JDK</w:t>
      </w:r>
      <w:r w:rsidR="00576174">
        <w:rPr>
          <w:rFonts w:hint="eastAsia"/>
        </w:rPr>
        <w:t>动态代理。）</w:t>
      </w:r>
    </w:p>
    <w:p w14:paraId="404565EF" w14:textId="75EDF883" w:rsidR="00E41FA0" w:rsidRDefault="00E41FA0" w:rsidP="00EF11AF">
      <w:pPr>
        <w:spacing w:line="440" w:lineRule="exact"/>
      </w:pPr>
      <w:r>
        <w:rPr>
          <w:rFonts w:hint="eastAsia"/>
        </w:rPr>
        <w:t>IoC</w:t>
      </w:r>
      <w:r>
        <w:t>/</w:t>
      </w:r>
      <w:r>
        <w:rPr>
          <w:rFonts w:hint="eastAsia"/>
        </w:rPr>
        <w:t>DI</w:t>
      </w:r>
      <w:r>
        <w:rPr>
          <w:rFonts w:hint="eastAsia"/>
        </w:rPr>
        <w:t>解决的是对象绑定的解耦，而</w:t>
      </w:r>
      <w:r w:rsidR="00B40E14">
        <w:rPr>
          <w:rFonts w:hint="eastAsia"/>
        </w:rPr>
        <w:t>AOP</w:t>
      </w:r>
      <w:r w:rsidR="00B40E14">
        <w:t>/</w:t>
      </w:r>
      <w:r>
        <w:rPr>
          <w:rFonts w:hint="eastAsia"/>
        </w:rPr>
        <w:t>动态代理解决的是业务逻辑上的解耦。</w:t>
      </w:r>
    </w:p>
    <w:p w14:paraId="6D345FC2" w14:textId="7A4F30FD" w:rsidR="00905950" w:rsidRDefault="00112F1B" w:rsidP="00112F1B">
      <w:pPr>
        <w:spacing w:line="440" w:lineRule="exact"/>
      </w:pPr>
      <w:r>
        <w:rPr>
          <w:rFonts w:hint="eastAsia"/>
        </w:rPr>
        <w:t>一般我们将业务层中的耦合性高的代码，采用动态代理的方式进行解耦，使得程序更加具有扩展性。</w:t>
      </w:r>
      <w:r>
        <w:rPr>
          <w:rFonts w:hint="eastAsia"/>
        </w:rPr>
        <w:t>Spring</w:t>
      </w:r>
      <w:r>
        <w:rPr>
          <w:rFonts w:hint="eastAsia"/>
        </w:rPr>
        <w:t>专门针对动态代理的规则封装了一套</w:t>
      </w:r>
      <w:r>
        <w:rPr>
          <w:rFonts w:hint="eastAsia"/>
        </w:rPr>
        <w:t>API</w:t>
      </w:r>
      <w:r>
        <w:rPr>
          <w:rFonts w:hint="eastAsia"/>
        </w:rPr>
        <w:t>起名</w:t>
      </w:r>
      <w:r>
        <w:rPr>
          <w:rFonts w:hint="eastAsia"/>
        </w:rPr>
        <w:t>AOP</w:t>
      </w:r>
      <w:r w:rsidR="00B40E14">
        <w:rPr>
          <w:rFonts w:hint="eastAsia"/>
        </w:rPr>
        <w:t>。</w:t>
      </w:r>
    </w:p>
    <w:p w14:paraId="79DA57EA" w14:textId="77777777" w:rsidR="00B87F51" w:rsidRDefault="00B87F51" w:rsidP="00E15718">
      <w:pPr>
        <w:spacing w:line="440" w:lineRule="exact"/>
      </w:pPr>
      <w:r w:rsidRPr="00B87F51">
        <w:t>AOP Concepts</w:t>
      </w:r>
    </w:p>
    <w:p w14:paraId="2DE92D41" w14:textId="49F438A6" w:rsidR="00E15718" w:rsidRDefault="00E15718" w:rsidP="00E15718">
      <w:pPr>
        <w:spacing w:line="440" w:lineRule="exact"/>
      </w:pPr>
      <w:r>
        <w:rPr>
          <w:rFonts w:hint="eastAsia"/>
        </w:rPr>
        <w:t>1)</w:t>
      </w:r>
      <w:r>
        <w:rPr>
          <w:rFonts w:hint="eastAsia"/>
        </w:rPr>
        <w:t>连接点</w:t>
      </w:r>
      <w:r w:rsidR="0072274F" w:rsidRPr="0072274F">
        <w:t>Join</w:t>
      </w:r>
      <w:r w:rsidR="00712E7E">
        <w:rPr>
          <w:rFonts w:hint="eastAsia"/>
        </w:rPr>
        <w:t>P</w:t>
      </w:r>
      <w:r w:rsidR="0072274F" w:rsidRPr="0072274F">
        <w:t>oint</w:t>
      </w:r>
      <w:r>
        <w:rPr>
          <w:rFonts w:hint="eastAsia"/>
        </w:rPr>
        <w:t>，用户可以被扩展的方法</w:t>
      </w:r>
      <w:r w:rsidR="00F440DE">
        <w:rPr>
          <w:rFonts w:hint="eastAsia"/>
        </w:rPr>
        <w:t>（</w:t>
      </w:r>
      <w:r w:rsidR="006B4C5A">
        <w:rPr>
          <w:rFonts w:hint="eastAsia"/>
        </w:rPr>
        <w:t>首先要</w:t>
      </w:r>
      <w:r w:rsidR="00F440DE">
        <w:rPr>
          <w:rFonts w:hint="eastAsia"/>
        </w:rPr>
        <w:t>匹配切入点表达式）</w:t>
      </w:r>
    </w:p>
    <w:p w14:paraId="6579DD58" w14:textId="3D209319" w:rsidR="00E15718" w:rsidRDefault="00E15718" w:rsidP="00E15718">
      <w:pPr>
        <w:spacing w:line="440" w:lineRule="exact"/>
      </w:pPr>
      <w:r>
        <w:rPr>
          <w:rFonts w:hint="eastAsia"/>
        </w:rPr>
        <w:t>2)</w:t>
      </w:r>
      <w:r>
        <w:rPr>
          <w:rFonts w:hint="eastAsia"/>
        </w:rPr>
        <w:t>切入点</w:t>
      </w:r>
      <w:r w:rsidR="0072274F" w:rsidRPr="0072274F">
        <w:t>Pointcut</w:t>
      </w:r>
      <w:r>
        <w:rPr>
          <w:rFonts w:hint="eastAsia"/>
        </w:rPr>
        <w:t>，用户实际扩展的方法</w:t>
      </w:r>
      <w:r w:rsidR="00742013">
        <w:rPr>
          <w:rFonts w:hint="eastAsia"/>
        </w:rPr>
        <w:t>（满足切入点表达式就会执行通知方法）</w:t>
      </w:r>
    </w:p>
    <w:p w14:paraId="0F2D64CB" w14:textId="52DA502E" w:rsidR="00E15718" w:rsidRDefault="00E15718" w:rsidP="00E15718">
      <w:pPr>
        <w:spacing w:line="440" w:lineRule="exact"/>
      </w:pPr>
      <w:r>
        <w:rPr>
          <w:rFonts w:hint="eastAsia"/>
        </w:rPr>
        <w:t>3)</w:t>
      </w:r>
      <w:r>
        <w:rPr>
          <w:rFonts w:hint="eastAsia"/>
        </w:rPr>
        <w:t>通知</w:t>
      </w:r>
      <w:r w:rsidR="0072274F" w:rsidRPr="0072274F">
        <w:t>Advice</w:t>
      </w:r>
      <w:r>
        <w:rPr>
          <w:rFonts w:hint="eastAsia"/>
        </w:rPr>
        <w:t>，扩展方法的具体实现</w:t>
      </w:r>
    </w:p>
    <w:p w14:paraId="561C0311" w14:textId="2BBF15C7" w:rsidR="00186545" w:rsidRDefault="00E15718" w:rsidP="006D5C42">
      <w:pPr>
        <w:spacing w:line="440" w:lineRule="exact"/>
      </w:pPr>
      <w:r>
        <w:rPr>
          <w:rFonts w:hint="eastAsia"/>
        </w:rPr>
        <w:t>4)</w:t>
      </w:r>
      <w:r>
        <w:rPr>
          <w:rFonts w:hint="eastAsia"/>
        </w:rPr>
        <w:t>切面</w:t>
      </w:r>
      <w:r w:rsidR="0072274F" w:rsidRPr="0072274F">
        <w:t>Aspect</w:t>
      </w:r>
      <w:r>
        <w:rPr>
          <w:rFonts w:hint="eastAsia"/>
        </w:rPr>
        <w:t>，将通知应用到切入点的过程</w:t>
      </w:r>
    </w:p>
    <w:p w14:paraId="6AE8678C" w14:textId="3A88CD37" w:rsidR="006D5C42" w:rsidRDefault="006D5C42" w:rsidP="006D5C42">
      <w:pPr>
        <w:spacing w:line="440" w:lineRule="exact"/>
      </w:pPr>
      <w:r>
        <w:rPr>
          <w:rFonts w:hint="eastAsia"/>
        </w:rPr>
        <w:t>切面</w:t>
      </w:r>
      <w:r>
        <w:rPr>
          <w:rFonts w:hint="eastAsia"/>
        </w:rPr>
        <w:t xml:space="preserve"> = </w:t>
      </w:r>
      <w:r>
        <w:rPr>
          <w:rFonts w:hint="eastAsia"/>
        </w:rPr>
        <w:t>切入点表达式</w:t>
      </w:r>
      <w:r>
        <w:rPr>
          <w:rFonts w:hint="eastAsia"/>
        </w:rPr>
        <w:t xml:space="preserve"> + </w:t>
      </w:r>
      <w:r>
        <w:rPr>
          <w:rFonts w:hint="eastAsia"/>
        </w:rPr>
        <w:t>通知方法</w:t>
      </w:r>
    </w:p>
    <w:p w14:paraId="4F025057" w14:textId="22F4A15E" w:rsidR="000A2253" w:rsidRDefault="000A2253" w:rsidP="006D5C42">
      <w:pPr>
        <w:spacing w:line="440" w:lineRule="exact"/>
      </w:pPr>
      <w:r w:rsidRPr="000A2253">
        <w:rPr>
          <w:rFonts w:hint="eastAsia"/>
        </w:rPr>
        <w:t>切入点可理解为一个</w:t>
      </w:r>
      <w:r w:rsidRPr="000A2253">
        <w:rPr>
          <w:rFonts w:hint="eastAsia"/>
        </w:rPr>
        <w:t>if</w:t>
      </w:r>
      <w:r w:rsidRPr="000A2253">
        <w:rPr>
          <w:rFonts w:hint="eastAsia"/>
        </w:rPr>
        <w:t>判断</w:t>
      </w:r>
      <w:r>
        <w:rPr>
          <w:rFonts w:hint="eastAsia"/>
        </w:rPr>
        <w:t>（</w:t>
      </w:r>
      <w:r w:rsidRPr="000A2253">
        <w:rPr>
          <w:rFonts w:hint="eastAsia"/>
        </w:rPr>
        <w:t>根据切入点表达式进行判断</w:t>
      </w:r>
      <w:r>
        <w:rPr>
          <w:rFonts w:hint="eastAsia"/>
        </w:rPr>
        <w:t>）</w:t>
      </w:r>
    </w:p>
    <w:p w14:paraId="7E2725EB" w14:textId="69286D9F" w:rsidR="006D5C42" w:rsidRDefault="006D5C42" w:rsidP="006D5C42">
      <w:pPr>
        <w:spacing w:line="440" w:lineRule="exact"/>
      </w:pPr>
      <w:r>
        <w:rPr>
          <w:rFonts w:hint="eastAsia"/>
        </w:rPr>
        <w:t>切入点表达式：</w:t>
      </w:r>
    </w:p>
    <w:p w14:paraId="3EE6AA13" w14:textId="7C16924B" w:rsidR="006D5C42" w:rsidRDefault="006D5C42" w:rsidP="006D5C42">
      <w:pPr>
        <w:spacing w:line="440" w:lineRule="exact"/>
      </w:pPr>
      <w:r>
        <w:rPr>
          <w:rFonts w:hint="eastAsia"/>
        </w:rPr>
        <w:t>1)bean("</w:t>
      </w:r>
      <w:r>
        <w:rPr>
          <w:rFonts w:hint="eastAsia"/>
        </w:rPr>
        <w:t>对象的</w:t>
      </w:r>
      <w:r>
        <w:rPr>
          <w:rFonts w:hint="eastAsia"/>
        </w:rPr>
        <w:t>Id")</w:t>
      </w:r>
      <w:r w:rsidR="000B0AB1">
        <w:rPr>
          <w:rFonts w:hint="eastAsia"/>
        </w:rPr>
        <w:t>，每次只拦截一个</w:t>
      </w:r>
      <w:r w:rsidR="00C23BEE">
        <w:rPr>
          <w:rFonts w:hint="eastAsia"/>
        </w:rPr>
        <w:t>（类级别）</w:t>
      </w:r>
    </w:p>
    <w:p w14:paraId="32175E90" w14:textId="675190B2" w:rsidR="006D5C42" w:rsidRDefault="006D5C42" w:rsidP="006D5C42">
      <w:pPr>
        <w:spacing w:line="440" w:lineRule="exact"/>
      </w:pPr>
      <w:r>
        <w:rPr>
          <w:rFonts w:hint="eastAsia"/>
        </w:rPr>
        <w:t>2)within("</w:t>
      </w:r>
      <w:r>
        <w:rPr>
          <w:rFonts w:hint="eastAsia"/>
        </w:rPr>
        <w:t>包名</w:t>
      </w:r>
      <w:r>
        <w:rPr>
          <w:rFonts w:hint="eastAsia"/>
        </w:rPr>
        <w:t>.</w:t>
      </w:r>
      <w:r>
        <w:rPr>
          <w:rFonts w:hint="eastAsia"/>
        </w:rPr>
        <w:t>类名</w:t>
      </w:r>
      <w:r>
        <w:rPr>
          <w:rFonts w:hint="eastAsia"/>
        </w:rPr>
        <w:t>")</w:t>
      </w:r>
      <w:r w:rsidR="00263E83">
        <w:rPr>
          <w:rFonts w:hint="eastAsia"/>
        </w:rPr>
        <w:t>，可拦截多个对象</w:t>
      </w:r>
    </w:p>
    <w:p w14:paraId="459394FA" w14:textId="25DA6DE2" w:rsidR="006D5C42" w:rsidRDefault="006D5C42" w:rsidP="006D5C42">
      <w:pPr>
        <w:spacing w:line="440" w:lineRule="exact"/>
      </w:pPr>
      <w:r>
        <w:rPr>
          <w:rFonts w:hint="eastAsia"/>
        </w:rPr>
        <w:t>3)execution(</w:t>
      </w:r>
      <w:r>
        <w:rPr>
          <w:rFonts w:hint="eastAsia"/>
        </w:rPr>
        <w:t>返回值类型</w:t>
      </w:r>
      <w:r>
        <w:rPr>
          <w:rFonts w:hint="eastAsia"/>
        </w:rPr>
        <w:t xml:space="preserve"> </w:t>
      </w:r>
      <w:r>
        <w:rPr>
          <w:rFonts w:hint="eastAsia"/>
        </w:rPr>
        <w:t>包名</w:t>
      </w:r>
      <w:r>
        <w:rPr>
          <w:rFonts w:hint="eastAsia"/>
        </w:rPr>
        <w:t>.</w:t>
      </w:r>
      <w:r>
        <w:rPr>
          <w:rFonts w:hint="eastAsia"/>
        </w:rPr>
        <w:t>类名</w:t>
      </w:r>
      <w:r>
        <w:rPr>
          <w:rFonts w:hint="eastAsia"/>
        </w:rPr>
        <w:t>.</w:t>
      </w:r>
      <w:r>
        <w:rPr>
          <w:rFonts w:hint="eastAsia"/>
        </w:rPr>
        <w:t>方法名</w:t>
      </w:r>
      <w:r>
        <w:rPr>
          <w:rFonts w:hint="eastAsia"/>
        </w:rPr>
        <w:t>(</w:t>
      </w:r>
      <w:r>
        <w:rPr>
          <w:rFonts w:hint="eastAsia"/>
        </w:rPr>
        <w:t>参数列表</w:t>
      </w:r>
      <w:r>
        <w:rPr>
          <w:rFonts w:hint="eastAsia"/>
        </w:rPr>
        <w:t>))</w:t>
      </w:r>
      <w:r w:rsidR="00C23BEE">
        <w:rPr>
          <w:rFonts w:hint="eastAsia"/>
        </w:rPr>
        <w:t>（方法参数级别）</w:t>
      </w:r>
    </w:p>
    <w:p w14:paraId="7AA10585" w14:textId="1D1BA024" w:rsidR="009A6A57" w:rsidRDefault="006D5C42" w:rsidP="009A6A57">
      <w:pPr>
        <w:spacing w:line="440" w:lineRule="exact"/>
      </w:pPr>
      <w:r>
        <w:rPr>
          <w:rFonts w:hint="eastAsia"/>
        </w:rPr>
        <w:t>4)@annotation(</w:t>
      </w:r>
      <w:r>
        <w:rPr>
          <w:rFonts w:hint="eastAsia"/>
        </w:rPr>
        <w:t>注解的路径</w:t>
      </w:r>
      <w:r>
        <w:rPr>
          <w:rFonts w:hint="eastAsia"/>
        </w:rPr>
        <w:t>)</w:t>
      </w:r>
    </w:p>
    <w:p w14:paraId="2DE678D5" w14:textId="77777777" w:rsidR="003F574A" w:rsidRPr="003F574A" w:rsidRDefault="001E2E16" w:rsidP="003F574A">
      <w:pPr>
        <w:spacing w:line="440" w:lineRule="exact"/>
      </w:pPr>
      <w:r>
        <w:rPr>
          <w:rFonts w:hint="eastAsia"/>
        </w:rPr>
        <w:t>一般常用后面两个，粒度较细。</w:t>
      </w:r>
    </w:p>
    <w:p w14:paraId="47DB4571" w14:textId="5E2768B4" w:rsidR="001E2E16" w:rsidRDefault="003F574A" w:rsidP="009A6A57">
      <w:pPr>
        <w:spacing w:line="440" w:lineRule="exact"/>
      </w:pPr>
      <w:r w:rsidRPr="003F574A">
        <w:rPr>
          <w:rFonts w:hint="eastAsia"/>
        </w:rPr>
        <w:t xml:space="preserve">@PropertySource </w:t>
      </w:r>
      <w:r w:rsidRPr="003F574A">
        <w:rPr>
          <w:rFonts w:hint="eastAsia"/>
        </w:rPr>
        <w:t>加载指定路径的配置文件</w:t>
      </w:r>
      <w:r w:rsidRPr="003F574A">
        <w:rPr>
          <w:rFonts w:hint="eastAsia"/>
        </w:rPr>
        <w:t>properties</w:t>
      </w:r>
    </w:p>
    <w:p w14:paraId="0E5DBBC7" w14:textId="7FF2E08E" w:rsidR="009A6A57" w:rsidRPr="00E0520C" w:rsidRDefault="009A6A57" w:rsidP="009A6A57">
      <w:pPr>
        <w:spacing w:line="440" w:lineRule="exact"/>
      </w:pPr>
      <w:r>
        <w:rPr>
          <w:rFonts w:hint="eastAsia"/>
        </w:rPr>
        <w:t>通知方法</w:t>
      </w:r>
      <w:r w:rsidR="00E0520C">
        <w:rPr>
          <w:rFonts w:hint="eastAsia"/>
        </w:rPr>
        <w:t>/</w:t>
      </w:r>
      <w:r w:rsidR="00E0520C" w:rsidRPr="00E0520C">
        <w:t>Spring AOP includes the following types of advice</w:t>
      </w:r>
      <w:r w:rsidR="00E0520C">
        <w:rPr>
          <w:rFonts w:hint="eastAsia"/>
        </w:rPr>
        <w:t>：</w:t>
      </w:r>
    </w:p>
    <w:p w14:paraId="3CF96988" w14:textId="1801020D" w:rsidR="009A6A57" w:rsidRDefault="009A6A57" w:rsidP="009A6A57">
      <w:pPr>
        <w:spacing w:line="440" w:lineRule="exact"/>
      </w:pPr>
      <w:r>
        <w:rPr>
          <w:rFonts w:hint="eastAsia"/>
        </w:rPr>
        <w:t>1)</w:t>
      </w:r>
      <w:r>
        <w:rPr>
          <w:rFonts w:hint="eastAsia"/>
        </w:rPr>
        <w:t>前置通知</w:t>
      </w:r>
      <w:r w:rsidR="00E0520C" w:rsidRPr="00E0520C">
        <w:t>Before advice</w:t>
      </w:r>
      <w:r w:rsidR="00E0520C">
        <w:rPr>
          <w:rFonts w:hint="eastAsia"/>
        </w:rPr>
        <w:t>，</w:t>
      </w:r>
      <w:r>
        <w:rPr>
          <w:rFonts w:hint="eastAsia"/>
        </w:rPr>
        <w:t>在目标方法执行之前执行</w:t>
      </w:r>
    </w:p>
    <w:p w14:paraId="47524EA3" w14:textId="56EC1FD3" w:rsidR="009A6A57" w:rsidRDefault="009A6A57" w:rsidP="009A6A57">
      <w:pPr>
        <w:spacing w:line="440" w:lineRule="exact"/>
      </w:pPr>
      <w:r>
        <w:rPr>
          <w:rFonts w:hint="eastAsia"/>
        </w:rPr>
        <w:t>2)</w:t>
      </w:r>
      <w:r>
        <w:rPr>
          <w:rFonts w:hint="eastAsia"/>
        </w:rPr>
        <w:t>后置通知</w:t>
      </w:r>
      <w:r w:rsidR="008C2329" w:rsidRPr="008C2329">
        <w:t>After returning advice</w:t>
      </w:r>
      <w:r w:rsidR="008C2329">
        <w:rPr>
          <w:rFonts w:hint="eastAsia"/>
        </w:rPr>
        <w:t>，</w:t>
      </w:r>
      <w:r>
        <w:rPr>
          <w:rFonts w:hint="eastAsia"/>
        </w:rPr>
        <w:t>在目标方法执行之后执行</w:t>
      </w:r>
      <w:r w:rsidR="00F554BF">
        <w:rPr>
          <w:rFonts w:hint="eastAsia"/>
        </w:rPr>
        <w:t>（记录返回值）</w:t>
      </w:r>
    </w:p>
    <w:p w14:paraId="3B9FA0F3" w14:textId="58B3D496" w:rsidR="009A6A57" w:rsidRDefault="009A6A57" w:rsidP="009A6A57">
      <w:pPr>
        <w:spacing w:line="440" w:lineRule="exact"/>
      </w:pPr>
      <w:r>
        <w:rPr>
          <w:rFonts w:hint="eastAsia"/>
        </w:rPr>
        <w:t>3)</w:t>
      </w:r>
      <w:r>
        <w:rPr>
          <w:rFonts w:hint="eastAsia"/>
        </w:rPr>
        <w:t>异常通知</w:t>
      </w:r>
      <w:r w:rsidR="008C2329" w:rsidRPr="008C2329">
        <w:t>After throwing advice</w:t>
      </w:r>
      <w:r w:rsidR="008C2329">
        <w:rPr>
          <w:rFonts w:hint="eastAsia"/>
        </w:rPr>
        <w:t>，</w:t>
      </w:r>
      <w:r>
        <w:rPr>
          <w:rFonts w:hint="eastAsia"/>
        </w:rPr>
        <w:t>在目标方法执行之后抛出异常时执行</w:t>
      </w:r>
      <w:r w:rsidR="00F554BF">
        <w:rPr>
          <w:rFonts w:hint="eastAsia"/>
        </w:rPr>
        <w:t>（记录异常）</w:t>
      </w:r>
    </w:p>
    <w:p w14:paraId="75EE6D08" w14:textId="0A406EE5" w:rsidR="009A6A57" w:rsidRDefault="009A6A57" w:rsidP="009A6A57">
      <w:pPr>
        <w:spacing w:line="440" w:lineRule="exact"/>
      </w:pPr>
      <w:r>
        <w:rPr>
          <w:rFonts w:hint="eastAsia"/>
        </w:rPr>
        <w:t>4)</w:t>
      </w:r>
      <w:r>
        <w:rPr>
          <w:rFonts w:hint="eastAsia"/>
        </w:rPr>
        <w:t>最终通知</w:t>
      </w:r>
      <w:r w:rsidR="008C2329" w:rsidRPr="008C2329">
        <w:t>After (finally) advice</w:t>
      </w:r>
      <w:r w:rsidR="008C2329">
        <w:rPr>
          <w:rFonts w:hint="eastAsia"/>
        </w:rPr>
        <w:t>，</w:t>
      </w:r>
      <w:r>
        <w:rPr>
          <w:rFonts w:hint="eastAsia"/>
        </w:rPr>
        <w:t>都要执行的通知</w:t>
      </w:r>
      <w:r w:rsidR="00B608C1">
        <w:rPr>
          <w:rFonts w:hint="eastAsia"/>
        </w:rPr>
        <w:t>（</w:t>
      </w:r>
      <w:r w:rsidR="00F554BF">
        <w:rPr>
          <w:rFonts w:hint="eastAsia"/>
        </w:rPr>
        <w:t>记录程序最后状态</w:t>
      </w:r>
      <w:r w:rsidR="004A24D2">
        <w:rPr>
          <w:rFonts w:hint="eastAsia"/>
        </w:rPr>
        <w:t>/</w:t>
      </w:r>
      <w:r w:rsidR="004A24D2">
        <w:rPr>
          <w:rFonts w:hint="eastAsia"/>
        </w:rPr>
        <w:t>类似于</w:t>
      </w:r>
      <w:r w:rsidR="004A24D2">
        <w:rPr>
          <w:rFonts w:hint="eastAsia"/>
        </w:rPr>
        <w:t>finally</w:t>
      </w:r>
      <w:r w:rsidR="00B608C1">
        <w:rPr>
          <w:rFonts w:hint="eastAsia"/>
        </w:rPr>
        <w:t>）</w:t>
      </w:r>
    </w:p>
    <w:p w14:paraId="5DCFF07C" w14:textId="12B17A80" w:rsidR="00030329" w:rsidRDefault="009A6A57" w:rsidP="00030329">
      <w:pPr>
        <w:spacing w:line="440" w:lineRule="exact"/>
      </w:pPr>
      <w:r>
        <w:rPr>
          <w:rFonts w:hint="eastAsia"/>
        </w:rPr>
        <w:lastRenderedPageBreak/>
        <w:t>5</w:t>
      </w:r>
      <w:r>
        <w:t>)</w:t>
      </w:r>
      <w:r>
        <w:rPr>
          <w:rFonts w:hint="eastAsia"/>
        </w:rPr>
        <w:t>环绕通知</w:t>
      </w:r>
      <w:r w:rsidR="008C2329" w:rsidRPr="008C2329">
        <w:t>Around advice</w:t>
      </w:r>
      <w:r w:rsidR="008C2329">
        <w:rPr>
          <w:rFonts w:hint="eastAsia"/>
        </w:rPr>
        <w:t>，</w:t>
      </w:r>
      <w:r>
        <w:rPr>
          <w:rFonts w:hint="eastAsia"/>
        </w:rPr>
        <w:t>在目标方法执行前后都要执行的通知</w:t>
      </w:r>
      <w:r w:rsidR="004A24D2">
        <w:rPr>
          <w:rFonts w:hint="eastAsia"/>
        </w:rPr>
        <w:t>（控制目标方法是否执行）</w:t>
      </w:r>
    </w:p>
    <w:p w14:paraId="0D49AC60" w14:textId="77777777" w:rsidR="00030329" w:rsidRDefault="00030329" w:rsidP="00030329">
      <w:pPr>
        <w:spacing w:line="440" w:lineRule="exact"/>
      </w:pPr>
      <w:r w:rsidRPr="00B14CD3">
        <w:rPr>
          <w:rFonts w:hint="eastAsia"/>
        </w:rPr>
        <w:t>当</w:t>
      </w:r>
      <w:r>
        <w:rPr>
          <w:rFonts w:hint="eastAsia"/>
        </w:rPr>
        <w:t>通知方法</w:t>
      </w:r>
      <w:r w:rsidRPr="00B14CD3">
        <w:rPr>
          <w:rFonts w:hint="eastAsia"/>
        </w:rPr>
        <w:t>有多个参数</w:t>
      </w:r>
      <w:r>
        <w:rPr>
          <w:rFonts w:hint="eastAsia"/>
        </w:rPr>
        <w:t>且包含</w:t>
      </w:r>
      <w:r w:rsidRPr="00B14CD3">
        <w:rPr>
          <w:rFonts w:hint="eastAsia"/>
        </w:rPr>
        <w:t>joinPoint</w:t>
      </w:r>
      <w:r w:rsidRPr="00B14CD3">
        <w:rPr>
          <w:rFonts w:hint="eastAsia"/>
        </w:rPr>
        <w:t>时，</w:t>
      </w:r>
      <w:r w:rsidRPr="00B14CD3">
        <w:rPr>
          <w:rFonts w:hint="eastAsia"/>
        </w:rPr>
        <w:t>joinPoint</w:t>
      </w:r>
      <w:r w:rsidRPr="00B14CD3">
        <w:rPr>
          <w:rFonts w:hint="eastAsia"/>
        </w:rPr>
        <w:t>必须置首</w:t>
      </w:r>
      <w:r>
        <w:rPr>
          <w:rFonts w:hint="eastAsia"/>
        </w:rPr>
        <w:t>。</w:t>
      </w:r>
    </w:p>
    <w:p w14:paraId="7A1A56FD" w14:textId="3A56901E" w:rsidR="000810E2" w:rsidRDefault="002932A5" w:rsidP="00112F1B">
      <w:pPr>
        <w:spacing w:line="440" w:lineRule="exact"/>
      </w:pPr>
      <w:r>
        <w:rPr>
          <w:rFonts w:hint="eastAsia"/>
        </w:rPr>
        <w:t>环绕通知</w:t>
      </w:r>
      <w:r w:rsidR="00264FF4">
        <w:rPr>
          <w:rFonts w:hint="eastAsia"/>
        </w:rPr>
        <w:t>功能最为强大也最常用</w:t>
      </w:r>
      <w:r>
        <w:rPr>
          <w:rFonts w:hint="eastAsia"/>
        </w:rPr>
        <w:t>，前</w:t>
      </w:r>
      <w:r w:rsidRPr="002932A5">
        <w:rPr>
          <w:rFonts w:hint="eastAsia"/>
        </w:rPr>
        <w:t>四大通知</w:t>
      </w:r>
      <w:r w:rsidR="00F554BF">
        <w:rPr>
          <w:rFonts w:hint="eastAsia"/>
        </w:rPr>
        <w:t>只用做</w:t>
      </w:r>
      <w:r w:rsidRPr="002932A5">
        <w:rPr>
          <w:rFonts w:hint="eastAsia"/>
        </w:rPr>
        <w:t>记录程序的运行状态</w:t>
      </w:r>
      <w:r>
        <w:rPr>
          <w:rFonts w:hint="eastAsia"/>
        </w:rPr>
        <w:t>。</w:t>
      </w:r>
    </w:p>
    <w:p w14:paraId="3AA91CCD" w14:textId="20F47717" w:rsidR="00B14CD3" w:rsidRDefault="00264FF4" w:rsidP="00030329">
      <w:pPr>
        <w:spacing w:line="440" w:lineRule="exact"/>
      </w:pPr>
      <w:r>
        <w:rPr>
          <w:rFonts w:hint="eastAsia"/>
        </w:rPr>
        <w:t>环绕通知可以</w:t>
      </w:r>
      <w:r w:rsidRPr="00264FF4">
        <w:rPr>
          <w:rFonts w:hint="eastAsia"/>
        </w:rPr>
        <w:t>控制目标方法是否执行</w:t>
      </w:r>
      <w:r w:rsidR="00CD71B9">
        <w:rPr>
          <w:rFonts w:hint="eastAsia"/>
        </w:rPr>
        <w:t>，环绕通知必须添加返回值。</w:t>
      </w:r>
    </w:p>
    <w:p w14:paraId="607B1E66" w14:textId="3C955407" w:rsidR="00030329" w:rsidRDefault="00A0523B" w:rsidP="00030329">
      <w:pPr>
        <w:spacing w:line="440" w:lineRule="exact"/>
      </w:pPr>
      <w:r>
        <w:rPr>
          <w:rFonts w:hint="eastAsia"/>
        </w:rPr>
        <w:t>子接口</w:t>
      </w:r>
      <w:r w:rsidR="00030329" w:rsidRPr="00030329">
        <w:t>ProceedingJoinPoint</w:t>
      </w:r>
      <w:r>
        <w:rPr>
          <w:rFonts w:hint="eastAsia"/>
        </w:rPr>
        <w:t>的</w:t>
      </w:r>
      <w:r w:rsidR="003D5E60">
        <w:rPr>
          <w:rFonts w:hint="eastAsia"/>
        </w:rPr>
        <w:t>特有方法</w:t>
      </w:r>
      <w:r w:rsidR="00030329" w:rsidRPr="00030329">
        <w:t>proceed</w:t>
      </w:r>
      <w:r w:rsidR="00030329">
        <w:rPr>
          <w:rFonts w:hint="eastAsia"/>
        </w:rPr>
        <w:t>(</w:t>
      </w:r>
      <w:r w:rsidR="00030329">
        <w:t>)</w:t>
      </w:r>
      <w:r w:rsidR="00030329">
        <w:rPr>
          <w:rFonts w:hint="eastAsia"/>
        </w:rPr>
        <w:t>，执行下一个通知（如果有的话）或执行目标方法。</w:t>
      </w:r>
      <w:r>
        <w:rPr>
          <w:rFonts w:hint="eastAsia"/>
        </w:rPr>
        <w:t>（这里和动态代理的</w:t>
      </w:r>
      <w:r>
        <w:rPr>
          <w:rFonts w:hint="eastAsia"/>
        </w:rPr>
        <w:t>invoke</w:t>
      </w:r>
      <w:r>
        <w:t>()</w:t>
      </w:r>
      <w:r>
        <w:rPr>
          <w:rFonts w:hint="eastAsia"/>
        </w:rPr>
        <w:t>有点像。）</w:t>
      </w:r>
    </w:p>
    <w:p w14:paraId="5D89840C" w14:textId="78D0C2B3" w:rsidR="00030329" w:rsidRPr="00030329" w:rsidRDefault="00030329" w:rsidP="00030329">
      <w:pPr>
        <w:spacing w:line="440" w:lineRule="exact"/>
      </w:pPr>
      <w:r w:rsidRPr="00030329">
        <w:t>ProceedingJoinPoint</w:t>
      </w:r>
      <w:r>
        <w:t>.proceed()--</w:t>
      </w:r>
      <w:r w:rsidRPr="00030329">
        <w:t>Proceed with the next advice or target method invocation</w:t>
      </w:r>
      <w:r>
        <w:t>.</w:t>
      </w:r>
    </w:p>
    <w:p w14:paraId="7A52E493" w14:textId="0617B299" w:rsidR="00C35758" w:rsidRDefault="00C35758" w:rsidP="00112F1B">
      <w:pPr>
        <w:spacing w:line="440" w:lineRule="exact"/>
      </w:pPr>
      <w:r>
        <w:rPr>
          <w:rFonts w:hint="eastAsia"/>
        </w:rPr>
        <w:t>记录程序的状态：</w:t>
      </w:r>
    </w:p>
    <w:p w14:paraId="562B44C3" w14:textId="10D39955" w:rsidR="00C35758" w:rsidRDefault="00C35758" w:rsidP="00C35758">
      <w:pPr>
        <w:spacing w:line="440" w:lineRule="exact"/>
      </w:pPr>
      <w:r>
        <w:rPr>
          <w:rFonts w:hint="eastAsia"/>
        </w:rPr>
        <w:t>1)</w:t>
      </w:r>
      <w:r>
        <w:rPr>
          <w:rFonts w:hint="eastAsia"/>
        </w:rPr>
        <w:t>目标对象的</w:t>
      </w:r>
      <w:r>
        <w:rPr>
          <w:rFonts w:hint="eastAsia"/>
        </w:rPr>
        <w:t>class</w:t>
      </w:r>
      <w:r>
        <w:t>/</w:t>
      </w:r>
      <w:r>
        <w:rPr>
          <w:rFonts w:hint="eastAsia"/>
        </w:rPr>
        <w:t>类路径</w:t>
      </w:r>
    </w:p>
    <w:p w14:paraId="5CD2A135" w14:textId="5A278C49" w:rsidR="00C35758" w:rsidRDefault="00C35758" w:rsidP="00C35758">
      <w:pPr>
        <w:spacing w:line="440" w:lineRule="exact"/>
      </w:pPr>
      <w:r>
        <w:rPr>
          <w:rFonts w:hint="eastAsia"/>
        </w:rPr>
        <w:t>2)</w:t>
      </w:r>
      <w:r>
        <w:rPr>
          <w:rFonts w:hint="eastAsia"/>
        </w:rPr>
        <w:t>目标对象的方法名</w:t>
      </w:r>
    </w:p>
    <w:p w14:paraId="0AA41F62" w14:textId="4CA8DC2C" w:rsidR="00C35758" w:rsidRDefault="00C35758" w:rsidP="00C35758">
      <w:pPr>
        <w:spacing w:line="440" w:lineRule="exact"/>
      </w:pPr>
      <w:r>
        <w:rPr>
          <w:rFonts w:hint="eastAsia"/>
        </w:rPr>
        <w:t>3)</w:t>
      </w:r>
      <w:r>
        <w:rPr>
          <w:rFonts w:hint="eastAsia"/>
        </w:rPr>
        <w:t>目标对象方法的参数列表</w:t>
      </w:r>
    </w:p>
    <w:p w14:paraId="2C9671E1" w14:textId="4A70550C" w:rsidR="00C35758" w:rsidRDefault="00C35758" w:rsidP="00C35758">
      <w:pPr>
        <w:spacing w:line="440" w:lineRule="exact"/>
      </w:pPr>
      <w:r>
        <w:rPr>
          <w:rFonts w:hint="eastAsia"/>
        </w:rPr>
        <w:t>4)</w:t>
      </w:r>
      <w:r>
        <w:rPr>
          <w:rFonts w:hint="eastAsia"/>
        </w:rPr>
        <w:t>获取目标对象方法的返回值</w:t>
      </w:r>
      <w:r w:rsidR="00903777">
        <w:rPr>
          <w:rFonts w:hint="eastAsia"/>
        </w:rPr>
        <w:t>（</w:t>
      </w:r>
      <w:r w:rsidR="00903777" w:rsidRPr="001E737C">
        <w:rPr>
          <w:rFonts w:hint="eastAsia"/>
        </w:rPr>
        <w:t>后置通知</w:t>
      </w:r>
      <w:r w:rsidR="00903777">
        <w:rPr>
          <w:rFonts w:hint="eastAsia"/>
        </w:rPr>
        <w:t>）</w:t>
      </w:r>
    </w:p>
    <w:p w14:paraId="422BBE78" w14:textId="7D0C81C9" w:rsidR="00C35758" w:rsidRDefault="00C35758" w:rsidP="00112F1B">
      <w:pPr>
        <w:spacing w:line="440" w:lineRule="exact"/>
      </w:pPr>
      <w:r>
        <w:rPr>
          <w:rFonts w:hint="eastAsia"/>
        </w:rPr>
        <w:t>5</w:t>
      </w:r>
      <w:r>
        <w:t>)</w:t>
      </w:r>
      <w:r>
        <w:rPr>
          <w:rFonts w:hint="eastAsia"/>
        </w:rPr>
        <w:t>获取目标对象执行报错的异常信息</w:t>
      </w:r>
      <w:r w:rsidR="00903777">
        <w:rPr>
          <w:rFonts w:hint="eastAsia"/>
        </w:rPr>
        <w:t>（</w:t>
      </w:r>
      <w:r w:rsidR="00903777" w:rsidRPr="00903777">
        <w:rPr>
          <w:rFonts w:hint="eastAsia"/>
        </w:rPr>
        <w:t>异常通知</w:t>
      </w:r>
      <w:r w:rsidR="00903777">
        <w:rPr>
          <w:rFonts w:hint="eastAsia"/>
        </w:rPr>
        <w:t>）</w:t>
      </w:r>
    </w:p>
    <w:p w14:paraId="1DF3EDB5" w14:textId="77777777" w:rsidR="003F574A" w:rsidRDefault="00AB3954" w:rsidP="003F574A">
      <w:pPr>
        <w:spacing w:line="440" w:lineRule="exact"/>
      </w:pPr>
      <w:r w:rsidRPr="00AB3954">
        <w:rPr>
          <w:rFonts w:hint="eastAsia"/>
        </w:rPr>
        <w:t>如果需要获取当前方法信息</w:t>
      </w:r>
      <w:r>
        <w:rPr>
          <w:rFonts w:hint="eastAsia"/>
        </w:rPr>
        <w:t>，</w:t>
      </w:r>
      <w:r w:rsidRPr="00AB3954">
        <w:rPr>
          <w:rFonts w:hint="eastAsia"/>
        </w:rPr>
        <w:t>则可以通过</w:t>
      </w:r>
      <w:r>
        <w:rPr>
          <w:rFonts w:hint="eastAsia"/>
        </w:rPr>
        <w:t>J</w:t>
      </w:r>
      <w:r w:rsidRPr="00AB3954">
        <w:rPr>
          <w:rFonts w:hint="eastAsia"/>
        </w:rPr>
        <w:t>oinPoint</w:t>
      </w:r>
      <w:r>
        <w:rPr>
          <w:rFonts w:hint="eastAsia"/>
        </w:rPr>
        <w:t>对象</w:t>
      </w:r>
      <w:r w:rsidRPr="00AB3954">
        <w:rPr>
          <w:rFonts w:hint="eastAsia"/>
        </w:rPr>
        <w:t>获取</w:t>
      </w:r>
      <w:r>
        <w:rPr>
          <w:rFonts w:hint="eastAsia"/>
        </w:rPr>
        <w:t>。</w:t>
      </w:r>
    </w:p>
    <w:p w14:paraId="71A932E5" w14:textId="47B495C5" w:rsidR="00033D8E" w:rsidRDefault="00F97BD0" w:rsidP="003F574A">
      <w:pPr>
        <w:spacing w:line="440" w:lineRule="exact"/>
      </w:pPr>
      <w:r>
        <w:rPr>
          <w:rFonts w:hint="eastAsia"/>
        </w:rPr>
        <w:t>AOP</w:t>
      </w:r>
      <w:r>
        <w:rPr>
          <w:rFonts w:hint="eastAsia"/>
        </w:rPr>
        <w:t>把动态代理给封装了，写架构的时候（</w:t>
      </w:r>
      <w:r w:rsidRPr="00F97BD0">
        <w:rPr>
          <w:rFonts w:hint="eastAsia"/>
        </w:rPr>
        <w:t>用到代理模式</w:t>
      </w:r>
      <w:r>
        <w:rPr>
          <w:rFonts w:hint="eastAsia"/>
        </w:rPr>
        <w:t>）就不用写烦人的</w:t>
      </w:r>
      <w:r>
        <w:rPr>
          <w:rFonts w:hint="eastAsia"/>
        </w:rPr>
        <w:t>JDKProxy</w:t>
      </w:r>
      <w:r>
        <w:rPr>
          <w:rFonts w:hint="eastAsia"/>
        </w:rPr>
        <w:t>和</w:t>
      </w:r>
      <w:r>
        <w:rPr>
          <w:rFonts w:hint="eastAsia"/>
        </w:rPr>
        <w:t>CGLibProxy</w:t>
      </w:r>
      <w:r>
        <w:rPr>
          <w:rFonts w:hint="eastAsia"/>
        </w:rPr>
        <w:t>了。</w:t>
      </w:r>
    </w:p>
    <w:p w14:paraId="32F00D16" w14:textId="42058B29" w:rsidR="003F574A" w:rsidRDefault="003F574A" w:rsidP="003F574A">
      <w:pPr>
        <w:spacing w:line="440" w:lineRule="exact"/>
      </w:pPr>
      <w:r>
        <w:rPr>
          <w:rFonts w:hint="eastAsia"/>
        </w:rPr>
        <w:t>Spring</w:t>
      </w:r>
      <w:r>
        <w:rPr>
          <w:rFonts w:hint="eastAsia"/>
        </w:rPr>
        <w:t>中</w:t>
      </w:r>
      <w:r>
        <w:rPr>
          <w:rFonts w:hint="eastAsia"/>
        </w:rPr>
        <w:t>AOP</w:t>
      </w:r>
      <w:r>
        <w:rPr>
          <w:rFonts w:hint="eastAsia"/>
        </w:rPr>
        <w:t>案例</w:t>
      </w:r>
      <w:r w:rsidR="00965B6D">
        <w:rPr>
          <w:rFonts w:hint="eastAsia"/>
        </w:rPr>
        <w:t>：</w:t>
      </w:r>
    </w:p>
    <w:p w14:paraId="3EAA196D" w14:textId="0B34C22A" w:rsidR="003F574A" w:rsidRDefault="00965B6D" w:rsidP="003F574A">
      <w:pPr>
        <w:spacing w:line="440" w:lineRule="exact"/>
      </w:pPr>
      <w:r>
        <w:rPr>
          <w:rFonts w:hint="eastAsia"/>
        </w:rPr>
        <w:t>1</w:t>
      </w:r>
      <w:r>
        <w:t>)</w:t>
      </w:r>
      <w:r>
        <w:rPr>
          <w:rFonts w:hint="eastAsia"/>
        </w:rPr>
        <w:t>环绕通知监控</w:t>
      </w:r>
      <w:r w:rsidR="003F574A">
        <w:rPr>
          <w:rFonts w:hint="eastAsia"/>
        </w:rPr>
        <w:t>方法的执行时间</w:t>
      </w:r>
      <w:r w:rsidR="00BA3582">
        <w:rPr>
          <w:rFonts w:hint="eastAsia"/>
        </w:rPr>
        <w:t>。</w:t>
      </w:r>
    </w:p>
    <w:p w14:paraId="4452555B" w14:textId="020985ED" w:rsidR="003F574A" w:rsidRDefault="00965B6D" w:rsidP="003F574A">
      <w:pPr>
        <w:spacing w:line="440" w:lineRule="exact"/>
      </w:pPr>
      <w:r>
        <w:rPr>
          <w:rFonts w:hint="eastAsia"/>
        </w:rPr>
        <w:t>2</w:t>
      </w:r>
      <w:r>
        <w:t>)</w:t>
      </w:r>
      <w:r>
        <w:rPr>
          <w:rFonts w:hint="eastAsia"/>
        </w:rPr>
        <w:t>环绕通知</w:t>
      </w:r>
      <w:r w:rsidR="003F574A">
        <w:rPr>
          <w:rFonts w:hint="eastAsia"/>
        </w:rPr>
        <w:t>实现缓存控制</w:t>
      </w:r>
      <w:r w:rsidR="00BA3582">
        <w:rPr>
          <w:rFonts w:hint="eastAsia"/>
        </w:rPr>
        <w:t>。</w:t>
      </w:r>
      <w:r>
        <w:rPr>
          <w:rFonts w:hint="eastAsia"/>
        </w:rPr>
        <w:t>（类似于</w:t>
      </w:r>
      <w:r>
        <w:rPr>
          <w:rFonts w:hint="eastAsia"/>
        </w:rPr>
        <w:t>Redis</w:t>
      </w:r>
      <w:r>
        <w:rPr>
          <w:rFonts w:hint="eastAsia"/>
        </w:rPr>
        <w:t>。）</w:t>
      </w:r>
    </w:p>
    <w:p w14:paraId="25A16C96" w14:textId="42637F35" w:rsidR="003F574A" w:rsidRDefault="00965B6D" w:rsidP="003F574A">
      <w:pPr>
        <w:spacing w:line="440" w:lineRule="exact"/>
      </w:pPr>
      <w:r>
        <w:rPr>
          <w:rFonts w:hint="eastAsia"/>
        </w:rPr>
        <w:t>3</w:t>
      </w:r>
      <w:r>
        <w:t>)</w:t>
      </w:r>
      <w:r>
        <w:rPr>
          <w:rFonts w:hint="eastAsia"/>
        </w:rPr>
        <w:t>环绕通知</w:t>
      </w:r>
      <w:r w:rsidR="003F574A">
        <w:rPr>
          <w:rFonts w:hint="eastAsia"/>
        </w:rPr>
        <w:t>控制事务</w:t>
      </w:r>
      <w:r w:rsidR="00BA3582">
        <w:rPr>
          <w:rFonts w:hint="eastAsia"/>
        </w:rPr>
        <w:t>。</w:t>
      </w:r>
    </w:p>
    <w:p w14:paraId="5AD883A5" w14:textId="0BCC3ADF" w:rsidR="003F574A" w:rsidRDefault="00965B6D" w:rsidP="006C04DC">
      <w:pPr>
        <w:spacing w:line="440" w:lineRule="exact"/>
      </w:pPr>
      <w:r>
        <w:rPr>
          <w:rFonts w:hint="eastAsia"/>
        </w:rPr>
        <w:t>4</w:t>
      </w:r>
      <w:r>
        <w:t>)</w:t>
      </w:r>
      <w:r>
        <w:rPr>
          <w:rFonts w:hint="eastAsia"/>
        </w:rPr>
        <w:t>环绕通知</w:t>
      </w:r>
      <w:r w:rsidR="003F574A">
        <w:rPr>
          <w:rFonts w:hint="eastAsia"/>
        </w:rPr>
        <w:t>控制权限</w:t>
      </w:r>
      <w:r w:rsidR="00BA3582">
        <w:rPr>
          <w:rFonts w:hint="eastAsia"/>
        </w:rPr>
        <w:t>。</w:t>
      </w:r>
      <w:r>
        <w:t xml:space="preserve"> </w:t>
      </w:r>
    </w:p>
    <w:p w14:paraId="0AAAC742" w14:textId="77777777" w:rsidR="006962A3" w:rsidRDefault="006962A3" w:rsidP="006962A3">
      <w:pPr>
        <w:spacing w:line="440" w:lineRule="exact"/>
      </w:pPr>
      <w:r w:rsidRPr="00611E13">
        <w:t>BeanFactory</w:t>
      </w:r>
      <w:r>
        <w:rPr>
          <w:rFonts w:hint="eastAsia"/>
        </w:rPr>
        <w:t>--</w:t>
      </w:r>
      <w:r w:rsidRPr="00611E13">
        <w:t>The root interface for accessing a Spring bean container.</w:t>
      </w:r>
    </w:p>
    <w:p w14:paraId="652A6073" w14:textId="79D84AC5" w:rsidR="00D842A1" w:rsidRDefault="006962A3" w:rsidP="00D842A1">
      <w:pPr>
        <w:spacing w:line="440" w:lineRule="exact"/>
      </w:pPr>
      <w:r w:rsidRPr="0095478E">
        <w:t>ApplicationContext</w:t>
      </w:r>
      <w:r>
        <w:t>(</w:t>
      </w:r>
      <w:r w:rsidRPr="0095478E">
        <w:t>implements BeanFactory</w:t>
      </w:r>
      <w:r>
        <w:t>)--</w:t>
      </w:r>
      <w:r w:rsidRPr="0095478E">
        <w:t>Central interface to provide configuration for an application.</w:t>
      </w:r>
    </w:p>
    <w:p w14:paraId="660C03AF" w14:textId="77777777" w:rsidR="00527993" w:rsidRPr="00527993" w:rsidRDefault="00527993" w:rsidP="00527993">
      <w:pPr>
        <w:spacing w:line="440" w:lineRule="exact"/>
      </w:pPr>
    </w:p>
    <w:p w14:paraId="0EFD5B90" w14:textId="70C9CA6C" w:rsidR="00F91931" w:rsidRDefault="00527993" w:rsidP="00D842A1">
      <w:pPr>
        <w:spacing w:line="440" w:lineRule="exact"/>
      </w:pPr>
      <w:r w:rsidRPr="00527993">
        <w:t>关于</w:t>
      </w:r>
      <w:r w:rsidRPr="00527993">
        <w:t>Spring</w:t>
      </w:r>
      <w:r w:rsidRPr="00527993">
        <w:t>和</w:t>
      </w:r>
      <w:r w:rsidRPr="00527993">
        <w:t>Spring</w:t>
      </w:r>
      <w:r w:rsidRPr="00527993">
        <w:rPr>
          <w:rFonts w:hint="eastAsia"/>
        </w:rPr>
        <w:t>MVC</w:t>
      </w:r>
      <w:r w:rsidRPr="00527993">
        <w:rPr>
          <w:rFonts w:hint="eastAsia"/>
        </w:rPr>
        <w:t>的注解，详见</w:t>
      </w:r>
      <w:r w:rsidRPr="00527993">
        <w:t>org.springframework.stereotype</w:t>
      </w:r>
      <w:r w:rsidRPr="00527993">
        <w:t>，</w:t>
      </w:r>
      <w:r w:rsidRPr="00527993">
        <w:t>org.springframework</w:t>
      </w:r>
    </w:p>
    <w:p w14:paraId="17195C2E" w14:textId="3F99EBF1" w:rsidR="00527993" w:rsidRPr="00D842A1" w:rsidRDefault="00527993" w:rsidP="00D842A1">
      <w:pPr>
        <w:spacing w:line="440" w:lineRule="exact"/>
      </w:pPr>
      <w:r w:rsidRPr="00527993">
        <w:t>.context.annotation</w:t>
      </w:r>
      <w:r w:rsidRPr="00527993">
        <w:t>和</w:t>
      </w:r>
      <w:r w:rsidRPr="00527993">
        <w:t>org.springframework.web.bind.annotation</w:t>
      </w:r>
      <w:r w:rsidRPr="00527993">
        <w:rPr>
          <w:rFonts w:hint="eastAsia"/>
        </w:rPr>
        <w:t>。</w:t>
      </w:r>
    </w:p>
    <w:p w14:paraId="1E6F1E97" w14:textId="1D3846BB" w:rsidR="00F450CB" w:rsidRDefault="00000000" w:rsidP="00D842A1">
      <w:pPr>
        <w:spacing w:line="440" w:lineRule="exact"/>
      </w:pPr>
      <w:hyperlink r:id="rId168" w:history="1">
        <w:r w:rsidR="00D842A1" w:rsidRPr="00D842A1">
          <w:rPr>
            <w:rStyle w:val="a9"/>
          </w:rPr>
          <w:t>Spring Framework 5.3.13 API</w:t>
        </w:r>
      </w:hyperlink>
      <w:r w:rsidR="00D842A1" w:rsidRPr="00D842A1">
        <w:rPr>
          <w:rFonts w:hint="eastAsia"/>
        </w:rPr>
        <w:t>，</w:t>
      </w:r>
    </w:p>
    <w:p w14:paraId="6F247B33" w14:textId="2F2717AB" w:rsidR="007049C4" w:rsidRDefault="007049C4" w:rsidP="006962A3">
      <w:pPr>
        <w:spacing w:line="440" w:lineRule="exact"/>
      </w:pPr>
      <w:r>
        <w:rPr>
          <w:rFonts w:hint="eastAsia"/>
        </w:rPr>
        <w:t>@</w:t>
      </w:r>
      <w:r w:rsidRPr="007049C4">
        <w:t>Autowired</w:t>
      </w:r>
      <w:r>
        <w:rPr>
          <w:rFonts w:hint="eastAsia"/>
        </w:rPr>
        <w:t>--</w:t>
      </w:r>
      <w:r w:rsidRPr="007049C4">
        <w:t>Marks a constructor, field, setter method, or config method as to be autowired by Spring's dependency injection facilities.</w:t>
      </w:r>
    </w:p>
    <w:p w14:paraId="6B336BF3" w14:textId="5619999E" w:rsidR="00F450CB" w:rsidRDefault="00F450CB" w:rsidP="006962A3">
      <w:pPr>
        <w:spacing w:line="440" w:lineRule="exact"/>
      </w:pPr>
      <w:r>
        <w:rPr>
          <w:rFonts w:hint="eastAsia"/>
        </w:rPr>
        <w:t>@</w:t>
      </w:r>
      <w:r w:rsidRPr="00F450CB">
        <w:t>Required</w:t>
      </w:r>
      <w:r>
        <w:rPr>
          <w:rFonts w:hint="eastAsia"/>
        </w:rPr>
        <w:t>--</w:t>
      </w:r>
      <w:r w:rsidRPr="00F450CB">
        <w:t>Marks a method (typically a JavaBean setter method) as being 'required': that is, the setter method must be configured to be dependency-injected with a value.</w:t>
      </w:r>
    </w:p>
    <w:p w14:paraId="5AADAAD9" w14:textId="49CB39A7" w:rsidR="000E7234" w:rsidRDefault="000E7234" w:rsidP="006962A3">
      <w:pPr>
        <w:spacing w:line="440" w:lineRule="exact"/>
      </w:pPr>
      <w:r w:rsidRPr="000E7234">
        <w:lastRenderedPageBreak/>
        <w:t>This annotation indicates that the affected bean property must be populated at configuration time, through an explicit property value in a bean definition or through autowiring.</w:t>
      </w:r>
    </w:p>
    <w:p w14:paraId="65C71F37" w14:textId="37F5EB5A" w:rsidR="002A308F" w:rsidRDefault="005B57E9" w:rsidP="002A308F">
      <w:pPr>
        <w:spacing w:line="440" w:lineRule="exact"/>
      </w:pPr>
      <w:r>
        <w:rPr>
          <w:rFonts w:hint="eastAsia"/>
        </w:rPr>
        <w:t>@Value--</w:t>
      </w:r>
      <w:r w:rsidRPr="005B57E9">
        <w:t>Annotation used at the field or method/constructor parameter level that indicates a default value expression for the annotated element.</w:t>
      </w:r>
    </w:p>
    <w:p w14:paraId="7052A499" w14:textId="5F89A10C" w:rsidR="00A52A23" w:rsidRPr="002A308F" w:rsidRDefault="00A52A23" w:rsidP="002A308F">
      <w:pPr>
        <w:spacing w:line="440" w:lineRule="exact"/>
      </w:pPr>
      <w:r>
        <w:rPr>
          <w:rFonts w:hint="eastAsia"/>
        </w:rPr>
        <w:t>@Scope--</w:t>
      </w:r>
      <w:r w:rsidRPr="00A52A23">
        <w:t>In this context, scope means the lifecycle of an instance, such as singleton, prototype, and so forth.</w:t>
      </w:r>
    </w:p>
    <w:p w14:paraId="4B51470F" w14:textId="77777777" w:rsidR="00722656" w:rsidRDefault="00722656" w:rsidP="00722656">
      <w:pPr>
        <w:spacing w:line="440" w:lineRule="exact"/>
      </w:pPr>
      <w:r>
        <w:rPr>
          <w:rFonts w:hint="eastAsia"/>
        </w:rPr>
        <w:t>@Lazy--</w:t>
      </w:r>
      <w:r>
        <w:t>Indicates whether a bean is to be lazily initialized. May be used on any class directly or indirectly annotated with @Component or on methods annotated with @Bean.</w:t>
      </w:r>
    </w:p>
    <w:p w14:paraId="23056E4E" w14:textId="3CC89941" w:rsidR="002A308F" w:rsidRPr="002A308F" w:rsidRDefault="002A308F" w:rsidP="002A308F">
      <w:pPr>
        <w:spacing w:line="440" w:lineRule="exact"/>
      </w:pPr>
      <w:r w:rsidRPr="002A308F">
        <w:rPr>
          <w:rFonts w:hint="eastAsia"/>
        </w:rPr>
        <w:t>@Configuration</w:t>
      </w:r>
      <w:r w:rsidRPr="002A308F">
        <w:rPr>
          <w:rFonts w:hint="eastAsia"/>
        </w:rPr>
        <w:t>标识配置类</w:t>
      </w:r>
      <w:r w:rsidR="006E2DCB">
        <w:rPr>
          <w:rFonts w:hint="eastAsia"/>
        </w:rPr>
        <w:t>。</w:t>
      </w:r>
    </w:p>
    <w:p w14:paraId="22655A57" w14:textId="73250D98" w:rsidR="002A308F" w:rsidRPr="002A308F" w:rsidRDefault="002A308F" w:rsidP="002A308F">
      <w:pPr>
        <w:spacing w:line="440" w:lineRule="exact"/>
      </w:pPr>
      <w:r w:rsidRPr="002A308F">
        <w:rPr>
          <w:rFonts w:hint="eastAsia"/>
        </w:rPr>
        <w:t>@Bean</w:t>
      </w:r>
      <w:r w:rsidRPr="002A308F">
        <w:rPr>
          <w:rFonts w:hint="eastAsia"/>
        </w:rPr>
        <w:t>将自己方法的返回值交给</w:t>
      </w:r>
      <w:r w:rsidRPr="002A308F">
        <w:rPr>
          <w:rFonts w:hint="eastAsia"/>
        </w:rPr>
        <w:t>Spring</w:t>
      </w:r>
      <w:r w:rsidRPr="002A308F">
        <w:rPr>
          <w:rFonts w:hint="eastAsia"/>
        </w:rPr>
        <w:t>容器管理</w:t>
      </w:r>
      <w:r w:rsidR="006E2DCB">
        <w:rPr>
          <w:rFonts w:hint="eastAsia"/>
        </w:rPr>
        <w:t>。</w:t>
      </w:r>
    </w:p>
    <w:p w14:paraId="25477155" w14:textId="3A0F9429" w:rsidR="002A308F" w:rsidRPr="002A308F" w:rsidRDefault="002A308F" w:rsidP="002A308F">
      <w:pPr>
        <w:spacing w:line="440" w:lineRule="exact"/>
      </w:pPr>
      <w:r w:rsidRPr="002A308F">
        <w:rPr>
          <w:rFonts w:hint="eastAsia"/>
        </w:rPr>
        <w:t>@Component</w:t>
      </w:r>
      <w:r w:rsidRPr="002A308F">
        <w:rPr>
          <w:rFonts w:hint="eastAsia"/>
        </w:rPr>
        <w:t>将该类交给</w:t>
      </w:r>
      <w:r w:rsidRPr="002A308F">
        <w:rPr>
          <w:rFonts w:hint="eastAsia"/>
        </w:rPr>
        <w:t>Spring</w:t>
      </w:r>
      <w:r w:rsidRPr="002A308F">
        <w:rPr>
          <w:rFonts w:hint="eastAsia"/>
        </w:rPr>
        <w:t>容器管理，通过反射自动实例化对象</w:t>
      </w:r>
      <w:r w:rsidR="006E2DCB">
        <w:rPr>
          <w:rFonts w:hint="eastAsia"/>
        </w:rPr>
        <w:t>。</w:t>
      </w:r>
    </w:p>
    <w:p w14:paraId="3136750B" w14:textId="6377DD49" w:rsidR="001E4BFF" w:rsidRDefault="002A308F" w:rsidP="001E4BFF">
      <w:pPr>
        <w:spacing w:line="440" w:lineRule="exact"/>
      </w:pPr>
      <w:r w:rsidRPr="002A308F">
        <w:rPr>
          <w:rFonts w:hint="eastAsia"/>
        </w:rPr>
        <w:t>@ComponentScan("com.jt")</w:t>
      </w:r>
      <w:r w:rsidRPr="002A308F">
        <w:rPr>
          <w:rFonts w:hint="eastAsia"/>
        </w:rPr>
        <w:t>包扫描的注解，使</w:t>
      </w:r>
      <w:r w:rsidRPr="002A308F">
        <w:rPr>
          <w:rFonts w:hint="eastAsia"/>
        </w:rPr>
        <w:t>Spring</w:t>
      </w:r>
      <w:r w:rsidRPr="002A308F">
        <w:rPr>
          <w:rFonts w:hint="eastAsia"/>
        </w:rPr>
        <w:t>注解有效</w:t>
      </w:r>
      <w:r w:rsidR="006E2DCB">
        <w:rPr>
          <w:rFonts w:hint="eastAsia"/>
        </w:rPr>
        <w:t>。</w:t>
      </w:r>
      <w:r w:rsidR="001E4BFF">
        <w:rPr>
          <w:rFonts w:hint="eastAsia"/>
        </w:rPr>
        <w:t>（</w:t>
      </w:r>
      <w:r w:rsidR="001E4BFF" w:rsidRPr="001E4BFF">
        <w:rPr>
          <w:rFonts w:hint="eastAsia"/>
        </w:rPr>
        <w:t>指定扫描的包路径</w:t>
      </w:r>
      <w:r w:rsidR="001E4BFF">
        <w:rPr>
          <w:rFonts w:hint="eastAsia"/>
        </w:rPr>
        <w:t>，</w:t>
      </w:r>
      <w:r w:rsidR="001E4BFF" w:rsidRPr="001E4BFF">
        <w:rPr>
          <w:rFonts w:hint="eastAsia"/>
        </w:rPr>
        <w:t>可以扫描它的子孙包</w:t>
      </w:r>
      <w:r w:rsidR="001E4BFF">
        <w:rPr>
          <w:rFonts w:hint="eastAsia"/>
        </w:rPr>
        <w:t>，</w:t>
      </w:r>
      <w:r w:rsidR="001E4BFF" w:rsidRPr="001E4BFF">
        <w:rPr>
          <w:rFonts w:hint="eastAsia"/>
        </w:rPr>
        <w:t>用在</w:t>
      </w:r>
      <w:r w:rsidR="001E4BFF" w:rsidRPr="009B5346">
        <w:rPr>
          <w:rFonts w:hint="eastAsia"/>
          <w:color w:val="FF0000"/>
        </w:rPr>
        <w:t>配置类</w:t>
      </w:r>
      <w:r w:rsidR="001E4BFF" w:rsidRPr="001E4BFF">
        <w:rPr>
          <w:rFonts w:hint="eastAsia"/>
        </w:rPr>
        <w:t>中</w:t>
      </w:r>
      <w:r w:rsidR="001E4BFF">
        <w:rPr>
          <w:rFonts w:hint="eastAsia"/>
        </w:rPr>
        <w:t>。</w:t>
      </w:r>
      <w:r w:rsidR="008B7159" w:rsidRPr="008B7159">
        <w:rPr>
          <w:rFonts w:hint="eastAsia"/>
        </w:rPr>
        <w:t>类似的还有</w:t>
      </w:r>
      <w:r w:rsidR="008B7159" w:rsidRPr="008B7159">
        <w:rPr>
          <w:rFonts w:hint="eastAsia"/>
        </w:rPr>
        <w:t>@ServletComponentScan</w:t>
      </w:r>
      <w:r w:rsidR="008B7159" w:rsidRPr="008B7159">
        <w:rPr>
          <w:rFonts w:hint="eastAsia"/>
        </w:rPr>
        <w:t>和</w:t>
      </w:r>
      <w:r w:rsidR="008B7159" w:rsidRPr="008B7159">
        <w:rPr>
          <w:rFonts w:hint="eastAsia"/>
        </w:rPr>
        <w:t>@MapperScan</w:t>
      </w:r>
      <w:r w:rsidR="008B7159" w:rsidRPr="008B7159">
        <w:rPr>
          <w:rFonts w:hint="eastAsia"/>
        </w:rPr>
        <w:t>。</w:t>
      </w:r>
      <w:r w:rsidR="001E4BFF">
        <w:rPr>
          <w:rFonts w:hint="eastAsia"/>
        </w:rPr>
        <w:t>）</w:t>
      </w:r>
    </w:p>
    <w:p w14:paraId="5EB9AD76" w14:textId="382A0160" w:rsidR="00C14866" w:rsidRDefault="00F04D84" w:rsidP="00722656">
      <w:pPr>
        <w:spacing w:line="440" w:lineRule="exact"/>
      </w:pPr>
      <w:r w:rsidRPr="00F04D84">
        <w:rPr>
          <w:rFonts w:hint="eastAsia"/>
        </w:rPr>
        <w:t>@Scope</w:t>
      </w:r>
      <w:r w:rsidRPr="00F04D84">
        <w:rPr>
          <w:rFonts w:hint="eastAsia"/>
        </w:rPr>
        <w:t>控制对象单例</w:t>
      </w:r>
      <w:r w:rsidRPr="00F04D84">
        <w:rPr>
          <w:rFonts w:hint="eastAsia"/>
        </w:rPr>
        <w:t>/</w:t>
      </w:r>
      <w:r w:rsidRPr="00F04D84">
        <w:rPr>
          <w:rFonts w:hint="eastAsia"/>
        </w:rPr>
        <w:t>多例</w:t>
      </w:r>
      <w:r w:rsidR="00C878E9">
        <w:rPr>
          <w:rFonts w:hint="eastAsia"/>
        </w:rPr>
        <w:t>，</w:t>
      </w:r>
      <w:r w:rsidR="00C878E9" w:rsidRPr="00C878E9">
        <w:rPr>
          <w:rFonts w:hint="eastAsia"/>
        </w:rPr>
        <w:t>Spring</w:t>
      </w:r>
      <w:r w:rsidR="00C878E9" w:rsidRPr="00C878E9">
        <w:rPr>
          <w:rFonts w:hint="eastAsia"/>
        </w:rPr>
        <w:t>默认管理的对象都是单例的。</w:t>
      </w:r>
    </w:p>
    <w:p w14:paraId="3E83888E" w14:textId="606D8D71" w:rsidR="000336C7" w:rsidRDefault="000336C7" w:rsidP="00722656">
      <w:pPr>
        <w:spacing w:line="440" w:lineRule="exact"/>
      </w:pPr>
      <w:r>
        <w:rPr>
          <w:rFonts w:hint="eastAsia"/>
        </w:rPr>
        <w:t>@Lazy</w:t>
      </w:r>
      <w:r>
        <w:rPr>
          <w:rFonts w:hint="eastAsia"/>
        </w:rPr>
        <w:t>懒加载，只有</w:t>
      </w:r>
      <w:r>
        <w:rPr>
          <w:rFonts w:hint="eastAsia"/>
        </w:rPr>
        <w:t>sing</w:t>
      </w:r>
      <w:r w:rsidR="00732A06">
        <w:rPr>
          <w:rFonts w:hint="eastAsia"/>
        </w:rPr>
        <w:t>le</w:t>
      </w:r>
      <w:r>
        <w:rPr>
          <w:rFonts w:hint="eastAsia"/>
        </w:rPr>
        <w:t>ton</w:t>
      </w:r>
      <w:r>
        <w:rPr>
          <w:rFonts w:hint="eastAsia"/>
        </w:rPr>
        <w:t>控制对象懒加载才有效，因为</w:t>
      </w:r>
      <w:r>
        <w:rPr>
          <w:rFonts w:hint="eastAsia"/>
        </w:rPr>
        <w:t>prototype</w:t>
      </w:r>
      <w:r>
        <w:rPr>
          <w:rFonts w:hint="eastAsia"/>
        </w:rPr>
        <w:t>全都是懒加载。</w:t>
      </w:r>
    </w:p>
    <w:p w14:paraId="7A69EBF3" w14:textId="5D3CDB36" w:rsidR="008F31C8" w:rsidRDefault="008F31C8" w:rsidP="00722656">
      <w:pPr>
        <w:spacing w:line="440" w:lineRule="exact"/>
      </w:pPr>
      <w:r>
        <w:rPr>
          <w:rFonts w:hint="eastAsia"/>
        </w:rPr>
        <w:t>@Autowired</w:t>
      </w:r>
      <w:r w:rsidRPr="008F31C8">
        <w:rPr>
          <w:rFonts w:hint="eastAsia"/>
        </w:rPr>
        <w:t>可以将</w:t>
      </w:r>
      <w:r w:rsidRPr="008F31C8">
        <w:rPr>
          <w:rFonts w:hint="eastAsia"/>
        </w:rPr>
        <w:t>Spring</w:t>
      </w:r>
      <w:r w:rsidRPr="008F31C8">
        <w:rPr>
          <w:rFonts w:hint="eastAsia"/>
        </w:rPr>
        <w:t>容器中的对象</w:t>
      </w:r>
      <w:r>
        <w:rPr>
          <w:rFonts w:hint="eastAsia"/>
        </w:rPr>
        <w:t>作为属性</w:t>
      </w:r>
      <w:r w:rsidRPr="008F31C8">
        <w:rPr>
          <w:rFonts w:hint="eastAsia"/>
        </w:rPr>
        <w:t>自动注入</w:t>
      </w:r>
      <w:r>
        <w:rPr>
          <w:rFonts w:hint="eastAsia"/>
        </w:rPr>
        <w:t>到当前类。</w:t>
      </w:r>
      <w:r w:rsidR="001E1B53">
        <w:rPr>
          <w:rFonts w:hint="eastAsia"/>
        </w:rPr>
        <w:t>（</w:t>
      </w:r>
      <w:r w:rsidR="00484781">
        <w:rPr>
          <w:rFonts w:hint="eastAsia"/>
        </w:rPr>
        <w:t>按照类型注入</w:t>
      </w:r>
      <w:r w:rsidR="001E1B53">
        <w:rPr>
          <w:rFonts w:hint="eastAsia"/>
        </w:rPr>
        <w:t>。）</w:t>
      </w:r>
    </w:p>
    <w:p w14:paraId="02B28CF9" w14:textId="0EC280A2" w:rsidR="007733D6" w:rsidRDefault="007733D6" w:rsidP="00722656">
      <w:pPr>
        <w:spacing w:line="440" w:lineRule="exact"/>
      </w:pPr>
      <w:r>
        <w:rPr>
          <w:rFonts w:hint="eastAsia"/>
        </w:rPr>
        <w:t>@RequestBody</w:t>
      </w:r>
      <w:r>
        <w:rPr>
          <w:rFonts w:hint="eastAsia"/>
        </w:rPr>
        <w:t>将</w:t>
      </w:r>
      <w:r>
        <w:rPr>
          <w:rFonts w:hint="eastAsia"/>
        </w:rPr>
        <w:t>JSON</w:t>
      </w:r>
      <w:r>
        <w:rPr>
          <w:rFonts w:hint="eastAsia"/>
        </w:rPr>
        <w:t>串转为</w:t>
      </w:r>
      <w:r>
        <w:rPr>
          <w:rFonts w:hint="eastAsia"/>
        </w:rPr>
        <w:t>Java</w:t>
      </w:r>
      <w:r>
        <w:rPr>
          <w:rFonts w:hint="eastAsia"/>
        </w:rPr>
        <w:t>对象。</w:t>
      </w:r>
    </w:p>
    <w:p w14:paraId="5B7A92FA" w14:textId="7BEE91C6" w:rsidR="007733D6" w:rsidRDefault="007733D6" w:rsidP="00722656">
      <w:pPr>
        <w:spacing w:line="440" w:lineRule="exact"/>
      </w:pPr>
      <w:r>
        <w:rPr>
          <w:rFonts w:hint="eastAsia"/>
        </w:rPr>
        <w:t>@ResponseBody</w:t>
      </w:r>
      <w:r>
        <w:rPr>
          <w:rFonts w:hint="eastAsia"/>
        </w:rPr>
        <w:t>将</w:t>
      </w:r>
      <w:r>
        <w:rPr>
          <w:rFonts w:hint="eastAsia"/>
        </w:rPr>
        <w:t>Java</w:t>
      </w:r>
      <w:r>
        <w:rPr>
          <w:rFonts w:hint="eastAsia"/>
        </w:rPr>
        <w:t>对象转为</w:t>
      </w:r>
      <w:r>
        <w:rPr>
          <w:rFonts w:hint="eastAsia"/>
        </w:rPr>
        <w:t>JSON</w:t>
      </w:r>
      <w:r>
        <w:rPr>
          <w:rFonts w:hint="eastAsia"/>
        </w:rPr>
        <w:t>串。</w:t>
      </w:r>
    </w:p>
    <w:p w14:paraId="02EB3BFD" w14:textId="3D3D3823" w:rsidR="00D10F97" w:rsidRDefault="00484781" w:rsidP="00722656">
      <w:pPr>
        <w:spacing w:line="440" w:lineRule="exact"/>
      </w:pPr>
      <w:r>
        <w:rPr>
          <w:rFonts w:hint="eastAsia"/>
        </w:rPr>
        <w:t>@</w:t>
      </w:r>
      <w:r w:rsidRPr="00484781">
        <w:t>Qualifier</w:t>
      </w:r>
      <w:r>
        <w:rPr>
          <w:rFonts w:hint="eastAsia"/>
        </w:rPr>
        <w:t>按照名称注入。</w:t>
      </w:r>
      <w:r w:rsidR="00D10F97" w:rsidRPr="00D10F97">
        <w:rPr>
          <w:rFonts w:hint="eastAsia"/>
        </w:rPr>
        <w:t>当</w:t>
      </w:r>
      <w:r w:rsidR="00D10F97">
        <w:rPr>
          <w:rFonts w:hint="eastAsia"/>
        </w:rPr>
        <w:t>存在</w:t>
      </w:r>
      <w:r w:rsidR="00D10F97" w:rsidRPr="00D10F97">
        <w:rPr>
          <w:rFonts w:hint="eastAsia"/>
        </w:rPr>
        <w:t>多个相同类型的</w:t>
      </w:r>
      <w:r w:rsidR="00D10F97" w:rsidRPr="00D10F97">
        <w:rPr>
          <w:rFonts w:hint="eastAsia"/>
        </w:rPr>
        <w:t xml:space="preserve"> </w:t>
      </w:r>
      <w:r w:rsidR="00D10F97">
        <w:rPr>
          <w:rFonts w:hint="eastAsia"/>
        </w:rPr>
        <w:t>Bean</w:t>
      </w:r>
      <w:r w:rsidR="00D10F97">
        <w:rPr>
          <w:rFonts w:hint="eastAsia"/>
        </w:rPr>
        <w:t>只需要注入</w:t>
      </w:r>
      <w:r w:rsidR="00D10F97" w:rsidRPr="00D10F97">
        <w:rPr>
          <w:rFonts w:hint="eastAsia"/>
        </w:rPr>
        <w:t>其中一个时，可以使用</w:t>
      </w:r>
      <w:r w:rsidR="00D10F97" w:rsidRPr="00D10F97">
        <w:rPr>
          <w:rFonts w:hint="eastAsia"/>
        </w:rPr>
        <w:t>@Qualifier</w:t>
      </w:r>
      <w:r w:rsidR="00D10F97">
        <w:rPr>
          <w:rFonts w:hint="eastAsia"/>
        </w:rPr>
        <w:t>搭配</w:t>
      </w:r>
      <w:r w:rsidR="00D10F97" w:rsidRPr="00D10F97">
        <w:rPr>
          <w:rFonts w:hint="eastAsia"/>
        </w:rPr>
        <w:t>@Autowired</w:t>
      </w:r>
      <w:r w:rsidR="00D10F97" w:rsidRPr="00D10F97">
        <w:rPr>
          <w:rFonts w:hint="eastAsia"/>
        </w:rPr>
        <w:t>指定</w:t>
      </w:r>
      <w:r w:rsidR="00D10F97">
        <w:rPr>
          <w:rFonts w:hint="eastAsia"/>
        </w:rPr>
        <w:t>需要</w:t>
      </w:r>
      <w:r w:rsidR="00D10F97" w:rsidRPr="00D10F97">
        <w:rPr>
          <w:rFonts w:hint="eastAsia"/>
        </w:rPr>
        <w:t>装配</w:t>
      </w:r>
      <w:r w:rsidR="00D10F97">
        <w:rPr>
          <w:rFonts w:hint="eastAsia"/>
        </w:rPr>
        <w:t>的那个</w:t>
      </w:r>
      <w:r w:rsidR="00D10F97" w:rsidRPr="00D10F97">
        <w:rPr>
          <w:rFonts w:hint="eastAsia"/>
        </w:rPr>
        <w:t>确切的</w:t>
      </w:r>
      <w:r w:rsidR="00D10F97">
        <w:rPr>
          <w:rFonts w:hint="eastAsia"/>
        </w:rPr>
        <w:t>B</w:t>
      </w:r>
      <w:r w:rsidR="00D10F97">
        <w:t>ean</w:t>
      </w:r>
      <w:r w:rsidR="00D10F97" w:rsidRPr="00D10F97">
        <w:rPr>
          <w:rFonts w:hint="eastAsia"/>
        </w:rPr>
        <w:t>来消除歧义。</w:t>
      </w:r>
    </w:p>
    <w:p w14:paraId="3D7BD3CB" w14:textId="493A89AF" w:rsidR="00AB4337" w:rsidRDefault="00AB4337" w:rsidP="00722656">
      <w:pPr>
        <w:spacing w:line="440" w:lineRule="exact"/>
      </w:pPr>
      <w:r>
        <w:rPr>
          <w:rFonts w:hint="eastAsia"/>
        </w:rPr>
        <w:t>1</w:t>
      </w:r>
      <w:r>
        <w:t>)</w:t>
      </w:r>
      <w:r>
        <w:rPr>
          <w:rFonts w:hint="eastAsia"/>
        </w:rPr>
        <w:t>按照类型注入</w:t>
      </w:r>
      <w:r w:rsidR="00856EED">
        <w:rPr>
          <w:rFonts w:hint="eastAsia"/>
        </w:rPr>
        <w:t>（仅</w:t>
      </w:r>
      <w:r w:rsidR="00856EED">
        <w:rPr>
          <w:rFonts w:hint="eastAsia"/>
        </w:rPr>
        <w:t>@Autowired</w:t>
      </w:r>
      <w:r w:rsidR="00856EED">
        <w:rPr>
          <w:rFonts w:hint="eastAsia"/>
        </w:rPr>
        <w:t>）</w:t>
      </w:r>
    </w:p>
    <w:p w14:paraId="541C074C" w14:textId="01B17BF1" w:rsidR="00AB4337" w:rsidRDefault="00AB4337" w:rsidP="00AB4337">
      <w:pPr>
        <w:spacing w:line="440" w:lineRule="exact"/>
        <w:ind w:firstLine="420"/>
      </w:pPr>
      <w:r w:rsidRPr="00AB4337">
        <w:rPr>
          <w:rFonts w:hint="eastAsia"/>
        </w:rPr>
        <w:t>如果注入的类型是接口</w:t>
      </w:r>
      <w:r>
        <w:rPr>
          <w:rFonts w:hint="eastAsia"/>
        </w:rPr>
        <w:t>，</w:t>
      </w:r>
      <w:r w:rsidRPr="00AB4337">
        <w:rPr>
          <w:rFonts w:hint="eastAsia"/>
        </w:rPr>
        <w:t>则自动的查找其实现类对象进行注入</w:t>
      </w:r>
      <w:r w:rsidR="00600D4A">
        <w:rPr>
          <w:rFonts w:hint="eastAsia"/>
        </w:rPr>
        <w:t>。</w:t>
      </w:r>
    </w:p>
    <w:p w14:paraId="1BCA2B0C" w14:textId="0B903F3C" w:rsidR="00AB4337" w:rsidRDefault="00AB4337" w:rsidP="00AB4337">
      <w:pPr>
        <w:spacing w:line="440" w:lineRule="exact"/>
        <w:ind w:firstLine="420"/>
      </w:pPr>
      <w:r w:rsidRPr="00AB4337">
        <w:rPr>
          <w:rFonts w:hint="eastAsia"/>
        </w:rPr>
        <w:t>一般</w:t>
      </w:r>
      <w:r w:rsidRPr="00AB4337">
        <w:rPr>
          <w:rFonts w:hint="eastAsia"/>
        </w:rPr>
        <w:t>spring</w:t>
      </w:r>
      <w:r w:rsidRPr="00AB4337">
        <w:rPr>
          <w:rFonts w:hint="eastAsia"/>
        </w:rPr>
        <w:t>框架内部的接口都是单实现</w:t>
      </w:r>
      <w:r w:rsidR="00856EED">
        <w:rPr>
          <w:rFonts w:hint="eastAsia"/>
        </w:rPr>
        <w:t>类</w:t>
      </w:r>
      <w:r>
        <w:rPr>
          <w:rFonts w:hint="eastAsia"/>
        </w:rPr>
        <w:t>，</w:t>
      </w:r>
      <w:r w:rsidR="00856EED">
        <w:rPr>
          <w:rFonts w:hint="eastAsia"/>
        </w:rPr>
        <w:t>程序可不会做选择题。</w:t>
      </w:r>
    </w:p>
    <w:p w14:paraId="71C09AB7" w14:textId="498ABE82" w:rsidR="00AB4337" w:rsidRDefault="00AB4337" w:rsidP="00722656">
      <w:pPr>
        <w:spacing w:line="440" w:lineRule="exact"/>
      </w:pPr>
      <w:r>
        <w:rPr>
          <w:rFonts w:hint="eastAsia"/>
        </w:rPr>
        <w:t>2</w:t>
      </w:r>
      <w:r>
        <w:t>)</w:t>
      </w:r>
      <w:r>
        <w:rPr>
          <w:rFonts w:hint="eastAsia"/>
        </w:rPr>
        <w:t>按照名称注入</w:t>
      </w:r>
    </w:p>
    <w:p w14:paraId="6ABB61E2" w14:textId="65C0DC28" w:rsidR="00856EED" w:rsidRDefault="00856EED" w:rsidP="00722656">
      <w:pPr>
        <w:spacing w:line="440" w:lineRule="exact"/>
      </w:pPr>
      <w:r>
        <w:tab/>
      </w:r>
      <w:r>
        <w:rPr>
          <w:rFonts w:hint="eastAsia"/>
        </w:rPr>
        <w:t>@Autowired+@Qualifier</w:t>
      </w:r>
      <w:r>
        <w:rPr>
          <w:rFonts w:hint="eastAsia"/>
        </w:rPr>
        <w:t>组合使用。</w:t>
      </w:r>
    </w:p>
    <w:p w14:paraId="10F2B15C" w14:textId="75046565" w:rsidR="00856EED" w:rsidRDefault="00D40932" w:rsidP="00722656">
      <w:pPr>
        <w:spacing w:line="440" w:lineRule="exact"/>
      </w:pPr>
      <w:r>
        <w:rPr>
          <w:rFonts w:hint="eastAsia"/>
        </w:rPr>
        <w:t>@</w:t>
      </w:r>
      <w:r>
        <w:t>Value</w:t>
      </w:r>
      <w:r w:rsidR="003068E4" w:rsidRPr="003068E4">
        <w:t>("${</w:t>
      </w:r>
      <w:r w:rsidR="003068E4">
        <w:rPr>
          <w:rFonts w:hint="eastAsia"/>
        </w:rPr>
        <w:t>key</w:t>
      </w:r>
      <w:r w:rsidR="003068E4" w:rsidRPr="003068E4">
        <w:t>}")</w:t>
      </w:r>
      <w:r>
        <w:rPr>
          <w:rFonts w:hint="eastAsia"/>
        </w:rPr>
        <w:t>为属性（动态）赋值。</w:t>
      </w:r>
      <w:r w:rsidR="00916F31">
        <w:rPr>
          <w:rFonts w:hint="eastAsia"/>
        </w:rPr>
        <w:t>（类似于模板字符串。）</w:t>
      </w:r>
      <w:r w:rsidR="00442B7F">
        <w:rPr>
          <w:rFonts w:hint="eastAsia"/>
        </w:rPr>
        <w:t>（</w:t>
      </w:r>
      <w:r w:rsidR="00442B7F">
        <w:rPr>
          <w:rFonts w:hint="eastAsia"/>
        </w:rPr>
        <w:t>com</w:t>
      </w:r>
      <w:r w:rsidR="00442B7F">
        <w:t>.jt.PortController</w:t>
      </w:r>
      <w:r w:rsidR="00442B7F">
        <w:rPr>
          <w:rFonts w:hint="eastAsia"/>
        </w:rPr>
        <w:t>用到该注解无法取到</w:t>
      </w:r>
      <w:r w:rsidR="00442B7F">
        <w:rPr>
          <w:rFonts w:hint="eastAsia"/>
        </w:rPr>
        <w:t>server</w:t>
      </w:r>
      <w:r w:rsidR="00442B7F">
        <w:t>.port</w:t>
      </w:r>
      <w:r w:rsidR="00442B7F">
        <w:rPr>
          <w:rFonts w:hint="eastAsia"/>
        </w:rPr>
        <w:t>。）</w:t>
      </w:r>
    </w:p>
    <w:p w14:paraId="37924A62" w14:textId="77777777" w:rsidR="00AB4337" w:rsidRDefault="00AB4337" w:rsidP="00722656">
      <w:pPr>
        <w:spacing w:line="440" w:lineRule="exact"/>
      </w:pPr>
    </w:p>
    <w:p w14:paraId="7522FEF5" w14:textId="7B5019A0" w:rsidR="00850A8A" w:rsidRPr="0021508F" w:rsidRDefault="00850A8A" w:rsidP="0009711C">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47B1F23E" w14:textId="12FE477B" w:rsidR="00F450CB" w:rsidRPr="00F450CB" w:rsidRDefault="00000000" w:rsidP="006962A3">
      <w:pPr>
        <w:spacing w:line="440" w:lineRule="exact"/>
      </w:pPr>
      <w:hyperlink r:id="rId169" w:history="1">
        <w:r w:rsidR="00D842A1" w:rsidRPr="00D842A1">
          <w:rPr>
            <w:rStyle w:val="a9"/>
          </w:rPr>
          <w:t>Spring Framework Documentation 5.3.13</w:t>
        </w:r>
      </w:hyperlink>
      <w:r w:rsidR="00D842A1" w:rsidRPr="00D842A1">
        <w:rPr>
          <w:rFonts w:hint="eastAsia"/>
        </w:rPr>
        <w:t>，</w:t>
      </w:r>
    </w:p>
    <w:p w14:paraId="389C2663" w14:textId="44DE04FD" w:rsidR="006962A3" w:rsidRDefault="006962A3" w:rsidP="006962A3">
      <w:pPr>
        <w:spacing w:line="440" w:lineRule="exact"/>
      </w:pPr>
      <w:r w:rsidRPr="00ED0BD2">
        <w:lastRenderedPageBreak/>
        <w:t>As a rule, you should use the prototype scope for all stateful beans and the singleton scope for stateless beans.</w:t>
      </w:r>
    </w:p>
    <w:p w14:paraId="4355F7B9" w14:textId="0E95C958" w:rsidR="009E75DE" w:rsidRDefault="00330DF6" w:rsidP="0021508F">
      <w:pPr>
        <w:spacing w:line="440" w:lineRule="exact"/>
      </w:pPr>
      <w:r w:rsidRPr="00330DF6">
        <w:t>A data access object (DAO) is not typically configured as a prototype, because a typical DAO does not hold any conversational state. It was easier for us to reuse the core of the singleton diagram.</w:t>
      </w:r>
    </w:p>
    <w:p w14:paraId="2359ED77" w14:textId="6C284AF0" w:rsidR="001B49D7" w:rsidRDefault="001B49D7" w:rsidP="0021508F">
      <w:pPr>
        <w:spacing w:line="440" w:lineRule="exact"/>
      </w:pPr>
      <w:r w:rsidRPr="001B49D7">
        <w:t xml:space="preserve">Spring’s </w:t>
      </w:r>
      <w:r w:rsidRPr="005B3F55">
        <w:rPr>
          <w:color w:val="FF0000"/>
        </w:rPr>
        <w:t xml:space="preserve">pointcut </w:t>
      </w:r>
      <w:r w:rsidRPr="001B49D7">
        <w:t>model enables pointcut reuse independent of advice types. You can target different advice with the same pointcut.</w:t>
      </w:r>
    </w:p>
    <w:p w14:paraId="60CFBD5D" w14:textId="6630C44F" w:rsidR="005B3F55" w:rsidRDefault="005B3F55" w:rsidP="0021508F">
      <w:pPr>
        <w:spacing w:line="440" w:lineRule="exact"/>
      </w:pPr>
      <w:r w:rsidRPr="005B3F55">
        <w:t>The ClassFilter interface is used to restrict the pointcut to a given set of target classes. If the matches() method always returns true, all target classes are matched.</w:t>
      </w:r>
    </w:p>
    <w:p w14:paraId="2499E5EB" w14:textId="77777777" w:rsidR="00F95DAC" w:rsidRDefault="00146A56" w:rsidP="0021508F">
      <w:pPr>
        <w:spacing w:line="440" w:lineRule="exact"/>
      </w:pPr>
      <w:r w:rsidRPr="00146A56">
        <w:t>The MethodMatcher interface is normally more important.</w:t>
      </w:r>
    </w:p>
    <w:p w14:paraId="70935FE8" w14:textId="691B979D" w:rsidR="005B3F55" w:rsidRDefault="00F95DAC" w:rsidP="0021508F">
      <w:pPr>
        <w:spacing w:line="440" w:lineRule="exact"/>
      </w:pPr>
      <w:r w:rsidRPr="00F95DAC">
        <w:t>Most MethodMatcher implementations are static, meaning that their isRuntime() method returns false. In this case, the three-argument matches method is never invoked.</w:t>
      </w:r>
    </w:p>
    <w:p w14:paraId="62945B31" w14:textId="6B6EF225" w:rsidR="007F4E4B" w:rsidRDefault="007F4E4B" w:rsidP="0021508F">
      <w:pPr>
        <w:spacing w:line="440" w:lineRule="exact"/>
      </w:pPr>
      <w:r w:rsidRPr="007F4E4B">
        <w:t>If possible, try to make pointcuts static, allowing the AOP framework to cache the results of pointcut evaluation when an AOP proxy is created.</w:t>
      </w:r>
    </w:p>
    <w:p w14:paraId="1A4C6756" w14:textId="4F37B442" w:rsidR="007153DC" w:rsidRDefault="007153DC" w:rsidP="0021508F">
      <w:pPr>
        <w:spacing w:line="440" w:lineRule="exact"/>
      </w:pPr>
      <w:r w:rsidRPr="007153DC">
        <w:t xml:space="preserve">Each </w:t>
      </w:r>
      <w:r w:rsidRPr="007153DC">
        <w:rPr>
          <w:color w:val="FF0000"/>
        </w:rPr>
        <w:t xml:space="preserve">advice </w:t>
      </w:r>
      <w:r w:rsidRPr="007153DC">
        <w:t>is a Spring bean. An advice instance can be shared across all advised objects or be unique to each advised object. This corresponds to per-class or per-instance advice.</w:t>
      </w:r>
    </w:p>
    <w:p w14:paraId="270B2377" w14:textId="7EBDEA38" w:rsidR="007153DC" w:rsidRDefault="00BB10F3" w:rsidP="0021508F">
      <w:pPr>
        <w:spacing w:line="440" w:lineRule="exact"/>
      </w:pPr>
      <w:r w:rsidRPr="00BB10F3">
        <w:t>The most fundamental advice type in Spring is interception around advice.</w:t>
      </w:r>
    </w:p>
    <w:p w14:paraId="7F858090" w14:textId="536C265E" w:rsidR="007153DC" w:rsidRPr="007A75B6" w:rsidRDefault="007A75B6" w:rsidP="0021508F">
      <w:pPr>
        <w:spacing w:line="440" w:lineRule="exact"/>
      </w:pPr>
      <w:r w:rsidRPr="007A75B6">
        <w:t>Before advice can be used with any pointcut.</w:t>
      </w:r>
    </w:p>
    <w:p w14:paraId="477B6364" w14:textId="5338D633" w:rsidR="007153DC" w:rsidRPr="00EF2434" w:rsidRDefault="00EF2434" w:rsidP="0021508F">
      <w:pPr>
        <w:spacing w:line="440" w:lineRule="exact"/>
      </w:pPr>
      <w:r w:rsidRPr="00EF2434">
        <w:t>Throws advice can be used with any pointcut.</w:t>
      </w:r>
    </w:p>
    <w:p w14:paraId="2A536326" w14:textId="5ABFC0D0" w:rsidR="007153DC" w:rsidRDefault="00BC0B82" w:rsidP="0021508F">
      <w:pPr>
        <w:spacing w:line="440" w:lineRule="exact"/>
      </w:pPr>
      <w:r w:rsidRPr="00BC0B82">
        <w:t>After returning advice can be used with any pointcut.</w:t>
      </w:r>
    </w:p>
    <w:p w14:paraId="35E62FAD" w14:textId="74663C1B" w:rsidR="00BC0B82" w:rsidRDefault="00865177" w:rsidP="0021508F">
      <w:pPr>
        <w:spacing w:line="440" w:lineRule="exact"/>
      </w:pPr>
      <w:r w:rsidRPr="00865177">
        <w:t>The basic way to create an AOP proxy in Spring is to use the org.springframework.aop.frame</w:t>
      </w:r>
      <w:r>
        <w:rPr>
          <w:rFonts w:hint="eastAsia"/>
        </w:rPr>
        <w:t>-</w:t>
      </w:r>
      <w:r w:rsidRPr="00865177">
        <w:t>work.</w:t>
      </w:r>
      <w:r w:rsidRPr="003C44B6">
        <w:rPr>
          <w:color w:val="FF0000"/>
        </w:rPr>
        <w:t>ProxyFactoryBean</w:t>
      </w:r>
      <w:r w:rsidRPr="00865177">
        <w:t>. This gives complete control over the pointcuts, any advice that applies, and their ordering. However, there are simpler options that are preferable if you do not need such control.</w:t>
      </w:r>
      <w:r w:rsidR="003E26B4" w:rsidRPr="00BC0B82">
        <w:t xml:space="preserve"> </w:t>
      </w:r>
    </w:p>
    <w:p w14:paraId="111CBF5D" w14:textId="77777777" w:rsidR="00D45571" w:rsidRDefault="00D45571" w:rsidP="0021508F">
      <w:pPr>
        <w:spacing w:line="440" w:lineRule="exact"/>
      </w:pPr>
    </w:p>
    <w:p w14:paraId="59DA71FE" w14:textId="7707E65B" w:rsidR="00D45571" w:rsidRDefault="00000000" w:rsidP="0021508F">
      <w:pPr>
        <w:spacing w:line="440" w:lineRule="exact"/>
      </w:pPr>
      <w:hyperlink r:id="rId170"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p>
    <w:p w14:paraId="051D2DBE" w14:textId="024396F4" w:rsidR="005A651E" w:rsidRDefault="00000000" w:rsidP="0021508F">
      <w:pPr>
        <w:spacing w:line="440" w:lineRule="exact"/>
      </w:pPr>
      <w:hyperlink r:id="rId171" w:anchor="summary" w:history="1">
        <w:r w:rsidR="005A651E" w:rsidRPr="005A651E">
          <w:rPr>
            <w:rStyle w:val="a9"/>
            <w:rFonts w:hint="eastAsia"/>
          </w:rPr>
          <w:t>下面有关</w:t>
        </w:r>
        <w:r w:rsidR="005A651E" w:rsidRPr="005A651E">
          <w:rPr>
            <w:rStyle w:val="a9"/>
            <w:rFonts w:hint="eastAsia"/>
          </w:rPr>
          <w:t>SPRING</w:t>
        </w:r>
        <w:r w:rsidR="005A651E" w:rsidRPr="005A651E">
          <w:rPr>
            <w:rStyle w:val="a9"/>
            <w:rFonts w:hint="eastAsia"/>
          </w:rPr>
          <w:t>的事务传播特性，说法错误的是？牛客网</w:t>
        </w:r>
      </w:hyperlink>
      <w:r w:rsidR="005A651E">
        <w:rPr>
          <w:rFonts w:hint="eastAsia"/>
        </w:rPr>
        <w:t>，</w:t>
      </w:r>
    </w:p>
    <w:p w14:paraId="2EF665C8" w14:textId="6D0F71D0" w:rsidR="00D45571" w:rsidRDefault="008C7A90" w:rsidP="0021508F">
      <w:pPr>
        <w:spacing w:line="440" w:lineRule="exact"/>
      </w:pPr>
      <w:r w:rsidRPr="00782690">
        <w:rPr>
          <w:rFonts w:hint="eastAsia"/>
        </w:rPr>
        <w:t>Spring</w:t>
      </w:r>
      <w:r w:rsidRPr="00782690">
        <w:rPr>
          <w:rFonts w:hint="eastAsia"/>
        </w:rPr>
        <w:t>事务</w:t>
      </w:r>
      <w:r w:rsidRPr="008C7A90">
        <w:rPr>
          <w:rFonts w:hint="eastAsia"/>
        </w:rPr>
        <w:t>本质是对数据库事务的支持，如果数据库不支持事务（例如</w:t>
      </w:r>
      <w:r w:rsidRPr="008C7A90">
        <w:rPr>
          <w:rFonts w:hint="eastAsia"/>
        </w:rPr>
        <w:t>MySQL</w:t>
      </w:r>
      <w:r w:rsidRPr="008C7A90">
        <w:rPr>
          <w:rFonts w:hint="eastAsia"/>
        </w:rPr>
        <w:t>的</w:t>
      </w:r>
      <w:r w:rsidRPr="008C7A90">
        <w:rPr>
          <w:rFonts w:hint="eastAsia"/>
        </w:rPr>
        <w:t>MyISAM</w:t>
      </w:r>
      <w:r w:rsidRPr="008C7A90">
        <w:rPr>
          <w:rFonts w:hint="eastAsia"/>
        </w:rPr>
        <w:t>引擎不支持事务），则</w:t>
      </w:r>
      <w:r w:rsidRPr="008C7A90">
        <w:rPr>
          <w:rFonts w:hint="eastAsia"/>
        </w:rPr>
        <w:t>Spring</w:t>
      </w:r>
      <w:r w:rsidRPr="008C7A90">
        <w:rPr>
          <w:rFonts w:hint="eastAsia"/>
        </w:rPr>
        <w:t>事务也不会生效。</w:t>
      </w:r>
    </w:p>
    <w:p w14:paraId="1CE13178" w14:textId="77777777" w:rsidR="008C7A90" w:rsidRPr="00BC0B82" w:rsidRDefault="008C7A90" w:rsidP="0021508F">
      <w:pPr>
        <w:spacing w:line="440" w:lineRule="exact"/>
      </w:pPr>
    </w:p>
    <w:p w14:paraId="73D46B6B" w14:textId="77777777" w:rsidR="00CD6E49" w:rsidRDefault="00000000" w:rsidP="003617DF">
      <w:pPr>
        <w:spacing w:line="440" w:lineRule="exact"/>
      </w:pPr>
      <w:hyperlink r:id="rId172" w:history="1">
        <w:r w:rsidR="00027A8E" w:rsidRPr="00027A8E">
          <w:rPr>
            <w:rStyle w:val="a9"/>
          </w:rPr>
          <w:t>Spring Project</w:t>
        </w:r>
      </w:hyperlink>
      <w:r w:rsidR="00027A8E" w:rsidRPr="00027A8E">
        <w:t>，</w:t>
      </w:r>
      <w:hyperlink r:id="rId173" w:history="1">
        <w:r w:rsidR="009E75DE" w:rsidRPr="009E75DE">
          <w:rPr>
            <w:rStyle w:val="a9"/>
          </w:rPr>
          <w:t>Servlet API/Apache Tomcat 8.5.73</w:t>
        </w:r>
      </w:hyperlink>
      <w:r w:rsidR="009E75DE" w:rsidRPr="009E75DE">
        <w:rPr>
          <w:rFonts w:hint="eastAsia"/>
        </w:rPr>
        <w:t>，</w:t>
      </w:r>
    </w:p>
    <w:p w14:paraId="7FC3CE35" w14:textId="77777777" w:rsidR="0081626B" w:rsidRDefault="00000000" w:rsidP="003617DF">
      <w:pPr>
        <w:spacing w:line="440" w:lineRule="exact"/>
      </w:pPr>
      <w:hyperlink r:id="rId174" w:history="1">
        <w:r w:rsidR="00CD6E49" w:rsidRPr="00CD6E49">
          <w:rPr>
            <w:rStyle w:val="a9"/>
          </w:rPr>
          <w:t>Spring Framework 5.3.13 API</w:t>
        </w:r>
      </w:hyperlink>
      <w:r w:rsidR="00CD6E49" w:rsidRPr="00CD6E49">
        <w:rPr>
          <w:rFonts w:hint="eastAsia"/>
        </w:rPr>
        <w:t>，</w:t>
      </w:r>
      <w:hyperlink r:id="rId175" w:history="1">
        <w:r w:rsidR="00CD6E49" w:rsidRPr="00CD6E49">
          <w:rPr>
            <w:rStyle w:val="a9"/>
          </w:rPr>
          <w:t>Spring Framework Documentation 5.3.13</w:t>
        </w:r>
      </w:hyperlink>
      <w:r w:rsidR="00CD6E49" w:rsidRPr="00CD6E49">
        <w:rPr>
          <w:rFonts w:hint="eastAsia"/>
        </w:rPr>
        <w:t>，</w:t>
      </w:r>
    </w:p>
    <w:p w14:paraId="56585118" w14:textId="688CE1EA" w:rsidR="00B5686F" w:rsidRDefault="00000000" w:rsidP="003617DF">
      <w:pPr>
        <w:spacing w:line="440" w:lineRule="exact"/>
      </w:pPr>
      <w:hyperlink r:id="rId176" w:history="1">
        <w:r w:rsidR="003D2D10" w:rsidRPr="00B5686F">
          <w:rPr>
            <w:rStyle w:val="a9"/>
            <w:rFonts w:hint="eastAsia"/>
          </w:rPr>
          <w:t>Spring MVC</w:t>
        </w:r>
        <w:r w:rsidR="003D2D10" w:rsidRPr="00B5686F">
          <w:rPr>
            <w:rStyle w:val="a9"/>
            <w:rFonts w:hint="eastAsia"/>
          </w:rPr>
          <w:t>框架入门教程</w:t>
        </w:r>
        <w:r w:rsidR="003D2D10" w:rsidRPr="00B5686F">
          <w:rPr>
            <w:rStyle w:val="a9"/>
            <w:rFonts w:hint="eastAsia"/>
          </w:rPr>
          <w:t>/C</w:t>
        </w:r>
        <w:r w:rsidR="003D2D10" w:rsidRPr="00B5686F">
          <w:rPr>
            <w:rStyle w:val="a9"/>
            <w:rFonts w:hint="eastAsia"/>
          </w:rPr>
          <w:t>语言中文网</w:t>
        </w:r>
      </w:hyperlink>
      <w:r w:rsidR="003D2D10">
        <w:rPr>
          <w:rFonts w:hint="eastAsia"/>
        </w:rPr>
        <w:t>，</w:t>
      </w:r>
    </w:p>
    <w:p w14:paraId="1BCF34F4" w14:textId="77777777" w:rsidR="00392405" w:rsidRDefault="00000000" w:rsidP="00392405">
      <w:pPr>
        <w:spacing w:line="440" w:lineRule="exact"/>
      </w:pPr>
      <w:hyperlink r:id="rId177" w:history="1">
        <w:r w:rsidR="00BA2130" w:rsidRPr="00BA2130">
          <w:rPr>
            <w:rStyle w:val="a9"/>
            <w:rFonts w:hint="eastAsia"/>
          </w:rPr>
          <w:t>Spring MVC</w:t>
        </w:r>
        <w:r w:rsidR="00BA2130" w:rsidRPr="00BA2130">
          <w:rPr>
            <w:rStyle w:val="a9"/>
            <w:rFonts w:hint="eastAsia"/>
          </w:rPr>
          <w:t>教程</w:t>
        </w:r>
        <w:r w:rsidR="00BA2130" w:rsidRPr="00BA2130">
          <w:rPr>
            <w:rStyle w:val="a9"/>
            <w:rFonts w:hint="eastAsia"/>
          </w:rPr>
          <w:t>/Java</w:t>
        </w:r>
        <w:r w:rsidR="00BA2130" w:rsidRPr="00BA2130">
          <w:rPr>
            <w:rStyle w:val="a9"/>
            <w:rFonts w:hint="eastAsia"/>
          </w:rPr>
          <w:t>技术驿站</w:t>
        </w:r>
      </w:hyperlink>
      <w:r w:rsidR="00BA2130" w:rsidRPr="00BA2130">
        <w:rPr>
          <w:rFonts w:hint="eastAsia"/>
        </w:rPr>
        <w:t>，</w:t>
      </w:r>
      <w:hyperlink r:id="rId178" w:history="1">
        <w:r w:rsidR="003D2D10" w:rsidRPr="007337E6">
          <w:rPr>
            <w:rStyle w:val="a9"/>
            <w:rFonts w:hint="eastAsia"/>
          </w:rPr>
          <w:t>ApplicationContext</w:t>
        </w:r>
        <w:r w:rsidR="003D2D10" w:rsidRPr="007337E6">
          <w:rPr>
            <w:rStyle w:val="a9"/>
            <w:rFonts w:hint="eastAsia"/>
          </w:rPr>
          <w:t>接口</w:t>
        </w:r>
        <w:r w:rsidR="003D2D10" w:rsidRPr="007337E6">
          <w:rPr>
            <w:rStyle w:val="a9"/>
            <w:rFonts w:hint="eastAsia"/>
          </w:rPr>
          <w:t>/Java</w:t>
        </w:r>
        <w:r w:rsidR="003D2D10" w:rsidRPr="007337E6">
          <w:rPr>
            <w:rStyle w:val="a9"/>
            <w:rFonts w:hint="eastAsia"/>
          </w:rPr>
          <w:t>技术驿站</w:t>
        </w:r>
      </w:hyperlink>
      <w:r w:rsidR="003D2D10">
        <w:rPr>
          <w:rFonts w:hint="eastAsia"/>
        </w:rPr>
        <w:t>，</w:t>
      </w:r>
    </w:p>
    <w:p w14:paraId="6D46FB27" w14:textId="61D7A63E" w:rsidR="007337E6" w:rsidRDefault="00000000" w:rsidP="0081626B">
      <w:pPr>
        <w:spacing w:line="440" w:lineRule="exact"/>
      </w:pPr>
      <w:hyperlink r:id="rId179" w:history="1">
        <w:r w:rsidR="00392405" w:rsidRPr="00392405">
          <w:rPr>
            <w:rStyle w:val="a9"/>
            <w:rFonts w:hint="eastAsia"/>
          </w:rPr>
          <w:t>MVC-SSM-JavaWeb</w:t>
        </w:r>
        <w:r w:rsidR="00392405" w:rsidRPr="00392405">
          <w:rPr>
            <w:rStyle w:val="a9"/>
            <w:rFonts w:hint="eastAsia"/>
          </w:rPr>
          <w:t>拼图</w:t>
        </w:r>
        <w:r w:rsidR="00392405" w:rsidRPr="00392405">
          <w:rPr>
            <w:rStyle w:val="a9"/>
            <w:rFonts w:hint="eastAsia"/>
          </w:rPr>
          <w:t>.png</w:t>
        </w:r>
      </w:hyperlink>
      <w:r w:rsidR="00392405" w:rsidRPr="00392405">
        <w:t>，</w:t>
      </w:r>
      <w:hyperlink r:id="rId180" w:history="1">
        <w:r w:rsidR="007C6301" w:rsidRPr="007337E6">
          <w:rPr>
            <w:rStyle w:val="a9"/>
            <w:rFonts w:hint="eastAsia"/>
          </w:rPr>
          <w:t>ApplicationContext</w:t>
        </w:r>
        <w:r w:rsidR="007C6301" w:rsidRPr="007337E6">
          <w:rPr>
            <w:rStyle w:val="a9"/>
            <w:rFonts w:hint="eastAsia"/>
          </w:rPr>
          <w:t>相关</w:t>
        </w:r>
        <w:r w:rsidR="007C6301" w:rsidRPr="007337E6">
          <w:rPr>
            <w:rStyle w:val="a9"/>
            <w:rFonts w:hint="eastAsia"/>
          </w:rPr>
          <w:t>UML.png</w:t>
        </w:r>
      </w:hyperlink>
      <w:r w:rsidR="007C6301" w:rsidRPr="007337E6">
        <w:rPr>
          <w:rFonts w:hint="eastAsia"/>
        </w:rPr>
        <w:t>，</w:t>
      </w:r>
      <w:r w:rsidR="007C6301">
        <w:rPr>
          <w:rFonts w:hint="eastAsia"/>
        </w:rPr>
        <w:t xml:space="preserve"> </w:t>
      </w:r>
    </w:p>
    <w:p w14:paraId="49DFC158" w14:textId="7DC0129E" w:rsidR="00BC19F6" w:rsidRDefault="00BC19F6" w:rsidP="0081626B">
      <w:pPr>
        <w:pStyle w:val="31"/>
        <w:spacing w:before="156"/>
      </w:pPr>
      <w:r>
        <w:rPr>
          <w:rFonts w:hint="eastAsia"/>
        </w:rPr>
        <w:t>SpringMVC、</w:t>
      </w:r>
      <w:r w:rsidR="0081626B">
        <w:rPr>
          <w:rFonts w:hint="eastAsia"/>
        </w:rPr>
        <w:t>RESTful</w:t>
      </w:r>
    </w:p>
    <w:p w14:paraId="4DB8B06E" w14:textId="656565B8" w:rsidR="00CC0195" w:rsidRDefault="000475D3" w:rsidP="00392405">
      <w:pPr>
        <w:spacing w:line="440" w:lineRule="exact"/>
      </w:pPr>
      <w:r w:rsidRPr="001C6404">
        <w:rPr>
          <w:color w:val="FF0000"/>
        </w:rPr>
        <w:t>SpringMVC</w:t>
      </w:r>
      <w:r w:rsidR="001C6404" w:rsidRPr="001C6404">
        <w:rPr>
          <w:rFonts w:hint="eastAsia"/>
          <w:color w:val="FF0000"/>
        </w:rPr>
        <w:t>1</w:t>
      </w:r>
      <w:r w:rsidR="009E4CB4" w:rsidRPr="009E4CB4">
        <w:rPr>
          <w:rFonts w:hint="eastAsia"/>
        </w:rPr>
        <w:t>是</w:t>
      </w:r>
      <w:r w:rsidR="009E4CB4" w:rsidRPr="009E4CB4">
        <w:rPr>
          <w:rFonts w:hint="eastAsia"/>
        </w:rPr>
        <w:t>Spring</w:t>
      </w:r>
      <w:r w:rsidR="009E4CB4" w:rsidRPr="009E4CB4">
        <w:rPr>
          <w:rFonts w:hint="eastAsia"/>
        </w:rPr>
        <w:t>提供的一个基于</w:t>
      </w:r>
      <w:r w:rsidR="009E4CB4" w:rsidRPr="009E4CB4">
        <w:rPr>
          <w:rFonts w:hint="eastAsia"/>
        </w:rPr>
        <w:t>MVC</w:t>
      </w:r>
      <w:r w:rsidR="009E4CB4" w:rsidRPr="009E4CB4">
        <w:rPr>
          <w:rFonts w:hint="eastAsia"/>
        </w:rPr>
        <w:t>设计模式的轻量级</w:t>
      </w:r>
      <w:r w:rsidR="009E4CB4" w:rsidRPr="009E4CB4">
        <w:rPr>
          <w:rFonts w:hint="eastAsia"/>
        </w:rPr>
        <w:t>Web</w:t>
      </w:r>
      <w:r w:rsidR="009E4CB4" w:rsidRPr="009E4CB4">
        <w:rPr>
          <w:rFonts w:hint="eastAsia"/>
        </w:rPr>
        <w:t>开发框架，本质上相当于</w:t>
      </w:r>
      <w:r w:rsidR="009E4CB4" w:rsidRPr="009E4CB4">
        <w:rPr>
          <w:rFonts w:hint="eastAsia"/>
        </w:rPr>
        <w:t>Servlet</w:t>
      </w:r>
      <w:r w:rsidR="009E4CB4" w:rsidRPr="009E4CB4">
        <w:rPr>
          <w:rFonts w:hint="eastAsia"/>
        </w:rPr>
        <w:t>。</w:t>
      </w:r>
      <w:r w:rsidR="009E4CB4" w:rsidRPr="009E4CB4">
        <w:rPr>
          <w:rFonts w:hint="eastAsia"/>
        </w:rPr>
        <w:t>SpringMVC</w:t>
      </w:r>
      <w:r w:rsidR="009E4CB4" w:rsidRPr="003D166F">
        <w:rPr>
          <w:rFonts w:hint="eastAsia"/>
        </w:rPr>
        <w:t>属于</w:t>
      </w:r>
      <w:r w:rsidR="009E4CB4" w:rsidRPr="003D166F">
        <w:rPr>
          <w:rFonts w:hint="eastAsia"/>
        </w:rPr>
        <w:t>SpringFrameWork</w:t>
      </w:r>
      <w:r w:rsidR="009E4CB4" w:rsidRPr="003D166F">
        <w:rPr>
          <w:rFonts w:hint="eastAsia"/>
        </w:rPr>
        <w:t>的后续产品，已经融合在</w:t>
      </w:r>
      <w:r w:rsidR="009E4CB4" w:rsidRPr="003D166F">
        <w:rPr>
          <w:rFonts w:hint="eastAsia"/>
        </w:rPr>
        <w:t>Spring</w:t>
      </w:r>
      <w:r w:rsidR="009E4CB4">
        <w:t xml:space="preserve"> </w:t>
      </w:r>
      <w:r w:rsidR="009E4CB4" w:rsidRPr="003D166F">
        <w:rPr>
          <w:rFonts w:hint="eastAsia"/>
        </w:rPr>
        <w:t>Web</w:t>
      </w:r>
      <w:r w:rsidR="00076CC7">
        <w:t xml:space="preserve"> </w:t>
      </w:r>
      <w:r w:rsidR="009E4CB4" w:rsidRPr="003D166F">
        <w:rPr>
          <w:rFonts w:hint="eastAsia"/>
        </w:rPr>
        <w:t>Flow</w:t>
      </w:r>
      <w:r w:rsidR="009E4CB4" w:rsidRPr="003D166F">
        <w:rPr>
          <w:rFonts w:hint="eastAsia"/>
        </w:rPr>
        <w:t>里面。</w:t>
      </w:r>
      <w:r w:rsidR="00632F66">
        <w:rPr>
          <w:rFonts w:hint="eastAsia"/>
        </w:rPr>
        <w:t>（这里应该和</w:t>
      </w:r>
      <w:r w:rsidR="00632F66">
        <w:rPr>
          <w:rFonts w:hint="eastAsia"/>
        </w:rPr>
        <w:t>Spring</w:t>
      </w:r>
      <w:r w:rsidR="006F082E">
        <w:t xml:space="preserve"> </w:t>
      </w:r>
      <w:r w:rsidR="006F082E">
        <w:rPr>
          <w:rFonts w:hint="eastAsia"/>
        </w:rPr>
        <w:t>Web</w:t>
      </w:r>
      <w:r w:rsidR="00632F66">
        <w:rPr>
          <w:rFonts w:hint="eastAsia"/>
        </w:rPr>
        <w:t>Flux</w:t>
      </w:r>
      <w:r w:rsidR="00632F66">
        <w:rPr>
          <w:rFonts w:hint="eastAsia"/>
        </w:rPr>
        <w:t>有点关系。）</w:t>
      </w:r>
      <w:r w:rsidR="00CD1049">
        <w:rPr>
          <w:rFonts w:hint="eastAsia"/>
        </w:rPr>
        <w:t>（</w:t>
      </w:r>
      <w:r w:rsidR="00CD1049" w:rsidRPr="00CD1049">
        <w:rPr>
          <w:rFonts w:hint="eastAsia"/>
        </w:rPr>
        <w:t>专门针对于前后端交互</w:t>
      </w:r>
      <w:r w:rsidR="00B74984">
        <w:rPr>
          <w:rFonts w:hint="eastAsia"/>
        </w:rPr>
        <w:t>而</w:t>
      </w:r>
      <w:r w:rsidR="00CD1049" w:rsidRPr="00CD1049">
        <w:rPr>
          <w:rFonts w:hint="eastAsia"/>
        </w:rPr>
        <w:t>开发的框架。</w:t>
      </w:r>
      <w:r w:rsidR="00CD1049">
        <w:rPr>
          <w:rFonts w:hint="eastAsia"/>
        </w:rPr>
        <w:t>）</w:t>
      </w:r>
    </w:p>
    <w:p w14:paraId="1320A353" w14:textId="3C640634" w:rsidR="00581083" w:rsidRDefault="00581083" w:rsidP="00581083">
      <w:pPr>
        <w:spacing w:line="440" w:lineRule="exact"/>
      </w:pPr>
      <w:r>
        <w:rPr>
          <w:rFonts w:hint="eastAsia"/>
        </w:rPr>
        <w:t>传统</w:t>
      </w:r>
      <w:r>
        <w:rPr>
          <w:rFonts w:hint="eastAsia"/>
        </w:rPr>
        <w:t>Servlet</w:t>
      </w:r>
      <w:r>
        <w:rPr>
          <w:rFonts w:hint="eastAsia"/>
        </w:rPr>
        <w:t>的弊端：</w:t>
      </w:r>
    </w:p>
    <w:p w14:paraId="662674C7" w14:textId="68AA39C8" w:rsidR="00581083" w:rsidRDefault="00581083" w:rsidP="00581083">
      <w:pPr>
        <w:spacing w:line="440" w:lineRule="exact"/>
      </w:pPr>
      <w:r>
        <w:rPr>
          <w:rFonts w:hint="eastAsia"/>
        </w:rPr>
        <w:t>1)</w:t>
      </w:r>
      <w:r>
        <w:rPr>
          <w:rFonts w:hint="eastAsia"/>
        </w:rPr>
        <w:t>每个业务方法都需要编辑对应的</w:t>
      </w:r>
      <w:r>
        <w:rPr>
          <w:rFonts w:hint="eastAsia"/>
        </w:rPr>
        <w:t>Servlet</w:t>
      </w:r>
      <w:r>
        <w:rPr>
          <w:rFonts w:hint="eastAsia"/>
        </w:rPr>
        <w:t>。</w:t>
      </w:r>
    </w:p>
    <w:p w14:paraId="6C5AD706" w14:textId="3C1E0C30" w:rsidR="00581083" w:rsidRDefault="00581083" w:rsidP="00581083">
      <w:pPr>
        <w:spacing w:line="440" w:lineRule="exact"/>
      </w:pPr>
      <w:r>
        <w:rPr>
          <w:rFonts w:hint="eastAsia"/>
        </w:rPr>
        <w:t>2)</w:t>
      </w:r>
      <w:r>
        <w:rPr>
          <w:rFonts w:hint="eastAsia"/>
        </w:rPr>
        <w:t>请求方式</w:t>
      </w:r>
      <w:r w:rsidR="00B47A56">
        <w:rPr>
          <w:rFonts w:hint="eastAsia"/>
        </w:rPr>
        <w:t>单一（</w:t>
      </w:r>
      <w:r w:rsidR="00B47A56">
        <w:rPr>
          <w:rFonts w:hint="eastAsia"/>
        </w:rPr>
        <w:t>doGet/doPost</w:t>
      </w:r>
      <w:r w:rsidR="00B47A56">
        <w:rPr>
          <w:rFonts w:hint="eastAsia"/>
        </w:rPr>
        <w:t>）</w:t>
      </w:r>
      <w:r>
        <w:rPr>
          <w:rFonts w:hint="eastAsia"/>
        </w:rPr>
        <w:t>。</w:t>
      </w:r>
    </w:p>
    <w:p w14:paraId="73F7EE1F" w14:textId="58A885DB" w:rsidR="00581083" w:rsidRDefault="00581083" w:rsidP="00581083">
      <w:pPr>
        <w:spacing w:line="440" w:lineRule="exact"/>
      </w:pPr>
      <w:r>
        <w:rPr>
          <w:rFonts w:hint="eastAsia"/>
        </w:rPr>
        <w:t>3)</w:t>
      </w:r>
      <w:r>
        <w:rPr>
          <w:rFonts w:hint="eastAsia"/>
        </w:rPr>
        <w:t>通过</w:t>
      </w:r>
      <w:r>
        <w:rPr>
          <w:rFonts w:hint="eastAsia"/>
        </w:rPr>
        <w:t>Servlet</w:t>
      </w:r>
      <w:r>
        <w:rPr>
          <w:rFonts w:hint="eastAsia"/>
        </w:rPr>
        <w:t>获取的参数类型都是</w:t>
      </w:r>
      <w:r>
        <w:rPr>
          <w:rFonts w:hint="eastAsia"/>
        </w:rPr>
        <w:t>String</w:t>
      </w:r>
      <w:r>
        <w:rPr>
          <w:rFonts w:hint="eastAsia"/>
        </w:rPr>
        <w:t>，需</w:t>
      </w:r>
      <w:r w:rsidR="007B238C">
        <w:rPr>
          <w:rFonts w:hint="eastAsia"/>
        </w:rPr>
        <w:t>手动</w:t>
      </w:r>
      <w:r>
        <w:rPr>
          <w:rFonts w:hint="eastAsia"/>
        </w:rPr>
        <w:t>进行类型转化。</w:t>
      </w:r>
    </w:p>
    <w:p w14:paraId="0339468F" w14:textId="60DD5440" w:rsidR="00581083" w:rsidRDefault="00581083" w:rsidP="00581083">
      <w:pPr>
        <w:spacing w:line="440" w:lineRule="exact"/>
      </w:pPr>
      <w:r>
        <w:rPr>
          <w:rFonts w:hint="eastAsia"/>
        </w:rPr>
        <w:t>4)</w:t>
      </w:r>
      <w:r>
        <w:rPr>
          <w:rFonts w:hint="eastAsia"/>
        </w:rPr>
        <w:t>大量的</w:t>
      </w:r>
      <w:r>
        <w:rPr>
          <w:rFonts w:hint="eastAsia"/>
        </w:rPr>
        <w:t>web.xml</w:t>
      </w:r>
      <w:r>
        <w:rPr>
          <w:rFonts w:hint="eastAsia"/>
        </w:rPr>
        <w:t>配置文件</w:t>
      </w:r>
      <w:r w:rsidR="00C67139">
        <w:rPr>
          <w:rFonts w:hint="eastAsia"/>
        </w:rPr>
        <w:t>。</w:t>
      </w:r>
      <w:r>
        <w:rPr>
          <w:rFonts w:hint="eastAsia"/>
        </w:rPr>
        <w:t>（</w:t>
      </w:r>
      <w:r>
        <w:rPr>
          <w:rFonts w:hint="eastAsia"/>
        </w:rPr>
        <w:t>SpringBoot</w:t>
      </w:r>
      <w:r>
        <w:rPr>
          <w:rFonts w:hint="eastAsia"/>
        </w:rPr>
        <w:t>采用注解</w:t>
      </w:r>
      <w:r w:rsidR="00C67139">
        <w:rPr>
          <w:rFonts w:hint="eastAsia"/>
        </w:rPr>
        <w:t>。</w:t>
      </w:r>
      <w:r>
        <w:rPr>
          <w:rFonts w:hint="eastAsia"/>
        </w:rPr>
        <w:t>）</w:t>
      </w:r>
    </w:p>
    <w:p w14:paraId="3AEF3626" w14:textId="2F1C84D8" w:rsidR="009E4CB4" w:rsidRDefault="00000000" w:rsidP="003617DF">
      <w:pPr>
        <w:spacing w:line="440" w:lineRule="exact"/>
      </w:pPr>
      <w:hyperlink r:id="rId181" w:history="1">
        <w:r w:rsidR="009322B0">
          <w:rPr>
            <w:rStyle w:val="a9"/>
            <w:rFonts w:hint="eastAsia"/>
          </w:rPr>
          <w:t>SpringMVC</w:t>
        </w:r>
        <w:r w:rsidR="009322B0">
          <w:rPr>
            <w:rStyle w:val="a9"/>
            <w:rFonts w:hint="eastAsia"/>
          </w:rPr>
          <w:t>关键组件分析</w:t>
        </w:r>
        <w:r w:rsidR="009322B0">
          <w:rPr>
            <w:rStyle w:val="a9"/>
            <w:rFonts w:hint="eastAsia"/>
          </w:rPr>
          <w:t>.png</w:t>
        </w:r>
      </w:hyperlink>
      <w:r w:rsidR="00DE00D3" w:rsidRPr="000447D0">
        <w:t>，</w:t>
      </w:r>
    </w:p>
    <w:p w14:paraId="2010DC80" w14:textId="39A61ADF" w:rsidR="006E740C" w:rsidRDefault="003332A6" w:rsidP="003332A6">
      <w:pPr>
        <w:spacing w:line="440" w:lineRule="exact"/>
      </w:pPr>
      <w:r>
        <w:rPr>
          <w:rFonts w:hint="eastAsia"/>
        </w:rPr>
        <w:t>SpringMVC</w:t>
      </w:r>
      <w:r w:rsidR="00B73255">
        <w:rPr>
          <w:rFonts w:hint="eastAsia"/>
        </w:rPr>
        <w:t>中的</w:t>
      </w:r>
      <w:r>
        <w:rPr>
          <w:rFonts w:hint="eastAsia"/>
        </w:rPr>
        <w:t>POJO</w:t>
      </w:r>
      <w:r>
        <w:rPr>
          <w:rFonts w:hint="eastAsia"/>
        </w:rPr>
        <w:t>就是</w:t>
      </w:r>
      <w:r>
        <w:rPr>
          <w:rFonts w:hint="eastAsia"/>
        </w:rPr>
        <w:t>Model</w:t>
      </w:r>
      <w:r>
        <w:rPr>
          <w:rFonts w:hint="eastAsia"/>
        </w:rPr>
        <w:t>层，</w:t>
      </w:r>
      <w:r>
        <w:rPr>
          <w:rFonts w:hint="eastAsia"/>
        </w:rPr>
        <w:t>JSP</w:t>
      </w:r>
      <w:r>
        <w:rPr>
          <w:rFonts w:hint="eastAsia"/>
        </w:rPr>
        <w:t>就是</w:t>
      </w:r>
      <w:r w:rsidR="00771CA8">
        <w:rPr>
          <w:rFonts w:hint="eastAsia"/>
        </w:rPr>
        <w:t>View</w:t>
      </w:r>
      <w:r>
        <w:rPr>
          <w:rFonts w:hint="eastAsia"/>
        </w:rPr>
        <w:t>层，</w:t>
      </w:r>
      <w:r>
        <w:rPr>
          <w:rFonts w:hint="eastAsia"/>
        </w:rPr>
        <w:t>Controller</w:t>
      </w:r>
      <w:r>
        <w:rPr>
          <w:rFonts w:hint="eastAsia"/>
        </w:rPr>
        <w:t>就是</w:t>
      </w:r>
      <w:r w:rsidR="00771CA8">
        <w:rPr>
          <w:rFonts w:hint="eastAsia"/>
        </w:rPr>
        <w:t>Control</w:t>
      </w:r>
      <w:r>
        <w:rPr>
          <w:rFonts w:hint="eastAsia"/>
        </w:rPr>
        <w:t>层。</w:t>
      </w:r>
    </w:p>
    <w:p w14:paraId="7054FD4F" w14:textId="3ADBB4E9" w:rsidR="00C87E6F" w:rsidRPr="00C87E6F" w:rsidRDefault="003332A6" w:rsidP="00C87E6F">
      <w:pPr>
        <w:spacing w:line="440" w:lineRule="exact"/>
      </w:pPr>
      <w:r>
        <w:rPr>
          <w:rFonts w:hint="eastAsia"/>
        </w:rPr>
        <w:t>（此</w:t>
      </w:r>
      <w:r>
        <w:rPr>
          <w:rFonts w:hint="eastAsia"/>
        </w:rPr>
        <w:t>Controller</w:t>
      </w:r>
      <w:r>
        <w:rPr>
          <w:rFonts w:hint="eastAsia"/>
        </w:rPr>
        <w:t>非</w:t>
      </w:r>
      <w:r>
        <w:rPr>
          <w:rFonts w:hint="eastAsia"/>
        </w:rPr>
        <w:t>@Controller</w:t>
      </w:r>
      <w:r>
        <w:rPr>
          <w:rFonts w:hint="eastAsia"/>
        </w:rPr>
        <w:t>。）</w:t>
      </w:r>
    </w:p>
    <w:p w14:paraId="67FD4119" w14:textId="59A916D7" w:rsidR="00C87E6F" w:rsidRPr="00C87E6F" w:rsidRDefault="00C87E6F" w:rsidP="003332A6">
      <w:pPr>
        <w:spacing w:line="440" w:lineRule="exact"/>
      </w:pPr>
      <w:r w:rsidRPr="00C87E6F">
        <w:rPr>
          <w:rFonts w:hint="eastAsia"/>
        </w:rPr>
        <w:t>Controller</w:t>
      </w:r>
      <w:r w:rsidRPr="00C87E6F">
        <w:rPr>
          <w:rFonts w:hint="eastAsia"/>
        </w:rPr>
        <w:t>是控制器接口，接口中只有一个方法</w:t>
      </w:r>
      <w:r w:rsidRPr="00C87E6F">
        <w:rPr>
          <w:rFonts w:hint="eastAsia"/>
        </w:rPr>
        <w:t>handleRequest</w:t>
      </w:r>
      <w:r w:rsidRPr="00C87E6F">
        <w:rPr>
          <w:rFonts w:hint="eastAsia"/>
        </w:rPr>
        <w:t>，用于处理请求和返回</w:t>
      </w:r>
      <w:r w:rsidRPr="00C87E6F">
        <w:rPr>
          <w:rFonts w:hint="eastAsia"/>
        </w:rPr>
        <w:t>Model-AndView</w:t>
      </w:r>
      <w:r w:rsidRPr="00C87E6F">
        <w:rPr>
          <w:rFonts w:hint="eastAsia"/>
        </w:rPr>
        <w:t>。（</w:t>
      </w:r>
      <w:r w:rsidRPr="00C87E6F">
        <w:t>springframework.stereotype</w:t>
      </w:r>
      <w:r w:rsidRPr="00C87E6F">
        <w:t>的</w:t>
      </w:r>
      <w:r w:rsidRPr="00C87E6F">
        <w:t>Controller/Service/Repository</w:t>
      </w:r>
      <w:r w:rsidRPr="00C87E6F">
        <w:t>等都是注解</w:t>
      </w:r>
      <w:r w:rsidRPr="00C87E6F">
        <w:t>@</w:t>
      </w:r>
      <w:r w:rsidRPr="00C87E6F">
        <w:t>！</w:t>
      </w:r>
      <w:r w:rsidRPr="00C87E6F">
        <w:rPr>
          <w:rFonts w:hint="eastAsia"/>
        </w:rPr>
        <w:t>）</w:t>
      </w:r>
    </w:p>
    <w:p w14:paraId="1A494109" w14:textId="07749CBC" w:rsidR="000447D0" w:rsidRDefault="003332A6" w:rsidP="000447D0">
      <w:pPr>
        <w:spacing w:line="440" w:lineRule="exact"/>
      </w:pPr>
      <w:r>
        <w:rPr>
          <w:rFonts w:hint="eastAsia"/>
        </w:rPr>
        <w:t>现在主流基于</w:t>
      </w:r>
      <w:r>
        <w:rPr>
          <w:rFonts w:hint="eastAsia"/>
        </w:rPr>
        <w:t>SSM</w:t>
      </w:r>
      <w:r>
        <w:rPr>
          <w:rFonts w:hint="eastAsia"/>
        </w:rPr>
        <w:t>三大框架开发都是在</w:t>
      </w:r>
      <w:r>
        <w:rPr>
          <w:rFonts w:hint="eastAsia"/>
        </w:rPr>
        <w:t>MVC</w:t>
      </w:r>
      <w:r>
        <w:rPr>
          <w:rFonts w:hint="eastAsia"/>
        </w:rPr>
        <w:t>上继续演化，又分为持久层</w:t>
      </w:r>
      <w:r>
        <w:rPr>
          <w:rFonts w:hint="eastAsia"/>
        </w:rPr>
        <w:t>DAO</w:t>
      </w:r>
      <w:r w:rsidR="00F02803">
        <w:t>/Mapper</w:t>
      </w:r>
      <w:r>
        <w:rPr>
          <w:rFonts w:hint="eastAsia"/>
        </w:rPr>
        <w:t>，业务层</w:t>
      </w:r>
      <w:r>
        <w:rPr>
          <w:rFonts w:hint="eastAsia"/>
        </w:rPr>
        <w:t>Service</w:t>
      </w:r>
      <w:r>
        <w:rPr>
          <w:rFonts w:hint="eastAsia"/>
        </w:rPr>
        <w:t>，控制层</w:t>
      </w:r>
      <w:r>
        <w:rPr>
          <w:rFonts w:hint="eastAsia"/>
        </w:rPr>
        <w:t>Controller</w:t>
      </w:r>
      <w:r>
        <w:rPr>
          <w:rFonts w:hint="eastAsia"/>
        </w:rPr>
        <w:t>。</w:t>
      </w:r>
      <w:r w:rsidRPr="00E372D9">
        <w:rPr>
          <w:rFonts w:hint="eastAsia"/>
          <w:u w:val="single"/>
        </w:rPr>
        <w:t>持久层用来和数据库读写</w:t>
      </w:r>
      <w:r w:rsidRPr="00E372D9">
        <w:rPr>
          <w:rFonts w:hint="eastAsia"/>
          <w:u w:val="single"/>
        </w:rPr>
        <w:t>ORM</w:t>
      </w:r>
      <w:r>
        <w:rPr>
          <w:rFonts w:hint="eastAsia"/>
        </w:rPr>
        <w:t>，业务层用来处理复杂的业务逻辑，控制层用来处理</w:t>
      </w:r>
      <w:r>
        <w:rPr>
          <w:rFonts w:hint="eastAsia"/>
        </w:rPr>
        <w:t>MVC</w:t>
      </w:r>
      <w:r>
        <w:rPr>
          <w:rFonts w:hint="eastAsia"/>
        </w:rPr>
        <w:t>的控制。</w:t>
      </w:r>
    </w:p>
    <w:p w14:paraId="1564C813" w14:textId="40D933B6" w:rsidR="005230BF" w:rsidRDefault="005230BF" w:rsidP="005230BF">
      <w:pPr>
        <w:spacing w:line="440" w:lineRule="exact"/>
      </w:pPr>
      <w:r>
        <w:rPr>
          <w:rFonts w:hint="eastAsia"/>
        </w:rPr>
        <w:t>MVC</w:t>
      </w:r>
      <w:r>
        <w:rPr>
          <w:rFonts w:hint="eastAsia"/>
        </w:rPr>
        <w:t>是一种设计思想，编码中降低代码的耦合性。</w:t>
      </w:r>
    </w:p>
    <w:p w14:paraId="2926C87D" w14:textId="7F8A71D3" w:rsidR="005230BF" w:rsidRDefault="005230BF" w:rsidP="005230BF">
      <w:pPr>
        <w:spacing w:line="440" w:lineRule="exact"/>
      </w:pPr>
      <w:r>
        <w:rPr>
          <w:rFonts w:hint="eastAsia"/>
        </w:rPr>
        <w:t>前端专注于开发页面</w:t>
      </w:r>
      <w:r>
        <w:rPr>
          <w:rFonts w:hint="eastAsia"/>
        </w:rPr>
        <w:t>View</w:t>
      </w:r>
      <w:r w:rsidR="00857338">
        <w:rPr>
          <w:rFonts w:hint="eastAsia"/>
        </w:rPr>
        <w:t>，</w:t>
      </w:r>
      <w:r>
        <w:rPr>
          <w:rFonts w:hint="eastAsia"/>
        </w:rPr>
        <w:t>后端专注于开发后端</w:t>
      </w:r>
      <w:r>
        <w:rPr>
          <w:rFonts w:hint="eastAsia"/>
        </w:rPr>
        <w:t>Model</w:t>
      </w:r>
      <w:r w:rsidR="00857338">
        <w:rPr>
          <w:rFonts w:hint="eastAsia"/>
        </w:rPr>
        <w:t>，</w:t>
      </w:r>
      <w:r>
        <w:rPr>
          <w:rFonts w:hint="eastAsia"/>
        </w:rPr>
        <w:t>二者通过</w:t>
      </w:r>
      <w:r w:rsidR="00857338">
        <w:rPr>
          <w:rFonts w:hint="eastAsia"/>
        </w:rPr>
        <w:t>Controller</w:t>
      </w:r>
      <w:r>
        <w:rPr>
          <w:rFonts w:hint="eastAsia"/>
        </w:rPr>
        <w:t>进行控制</w:t>
      </w:r>
      <w:r w:rsidR="00857338">
        <w:rPr>
          <w:rFonts w:hint="eastAsia"/>
        </w:rPr>
        <w:t>。</w:t>
      </w:r>
    </w:p>
    <w:p w14:paraId="7E02D020" w14:textId="22CC7174" w:rsidR="00857338" w:rsidRDefault="00857338" w:rsidP="00857338">
      <w:pPr>
        <w:spacing w:line="440" w:lineRule="exact"/>
      </w:pPr>
      <w:r>
        <w:rPr>
          <w:rFonts w:hint="eastAsia"/>
        </w:rPr>
        <w:t>MVC</w:t>
      </w:r>
      <w:r>
        <w:rPr>
          <w:rFonts w:hint="eastAsia"/>
        </w:rPr>
        <w:t>实现了前端和后端的松耦合，但是根据实际的开发情况，很多的业务逻辑比较复杂。如果后端将所有的代码都写到同一个</w:t>
      </w:r>
      <w:r>
        <w:rPr>
          <w:rFonts w:hint="eastAsia"/>
        </w:rPr>
        <w:t>Java</w:t>
      </w:r>
      <w:r>
        <w:rPr>
          <w:rFonts w:hint="eastAsia"/>
        </w:rPr>
        <w:t>类中，这样的代码结构很臃肿。为了很好的实现</w:t>
      </w:r>
      <w:r>
        <w:rPr>
          <w:rFonts w:hint="eastAsia"/>
        </w:rPr>
        <w:t>MVC</w:t>
      </w:r>
      <w:r>
        <w:rPr>
          <w:rFonts w:hint="eastAsia"/>
        </w:rPr>
        <w:t>设计思想，所以后端代码也应该分层。</w:t>
      </w:r>
    </w:p>
    <w:p w14:paraId="5B298598" w14:textId="1623B96B" w:rsidR="00857338" w:rsidRDefault="00857338" w:rsidP="00857338">
      <w:pPr>
        <w:spacing w:line="440" w:lineRule="exact"/>
      </w:pPr>
      <w:r>
        <w:rPr>
          <w:rFonts w:hint="eastAsia"/>
        </w:rPr>
        <w:t>1)</w:t>
      </w:r>
      <w:r>
        <w:rPr>
          <w:rFonts w:hint="eastAsia"/>
        </w:rPr>
        <w:t>控制层</w:t>
      </w:r>
      <w:r>
        <w:rPr>
          <w:rFonts w:hint="eastAsia"/>
        </w:rPr>
        <w:t>Controller</w:t>
      </w:r>
      <w:r>
        <w:rPr>
          <w:rFonts w:hint="eastAsia"/>
        </w:rPr>
        <w:t>与前端页面交互</w:t>
      </w:r>
      <w:r>
        <w:rPr>
          <w:rFonts w:hint="eastAsia"/>
        </w:rPr>
        <w:t>@Controller</w:t>
      </w:r>
      <w:r>
        <w:rPr>
          <w:rFonts w:hint="eastAsia"/>
        </w:rPr>
        <w:t>（</w:t>
      </w:r>
      <w:r>
        <w:rPr>
          <w:rFonts w:hint="eastAsia"/>
        </w:rPr>
        <w:t>presentation</w:t>
      </w:r>
      <w:r>
        <w:rPr>
          <w:rFonts w:hint="eastAsia"/>
        </w:rPr>
        <w:t>）</w:t>
      </w:r>
    </w:p>
    <w:p w14:paraId="62F7053D" w14:textId="1BC8DC4A" w:rsidR="00857338" w:rsidRDefault="00857338" w:rsidP="00857338">
      <w:pPr>
        <w:spacing w:line="440" w:lineRule="exact"/>
      </w:pPr>
      <w:r>
        <w:rPr>
          <w:rFonts w:hint="eastAsia"/>
        </w:rPr>
        <w:t>2)</w:t>
      </w:r>
      <w:r>
        <w:rPr>
          <w:rFonts w:hint="eastAsia"/>
        </w:rPr>
        <w:t>业务层</w:t>
      </w:r>
      <w:r>
        <w:rPr>
          <w:rFonts w:hint="eastAsia"/>
        </w:rPr>
        <w:t>Service</w:t>
      </w:r>
      <w:r>
        <w:rPr>
          <w:rFonts w:hint="eastAsia"/>
        </w:rPr>
        <w:t>编辑业务逻辑</w:t>
      </w:r>
      <w:r>
        <w:rPr>
          <w:rFonts w:hint="eastAsia"/>
        </w:rPr>
        <w:t>@Service</w:t>
      </w:r>
    </w:p>
    <w:p w14:paraId="3990DA04" w14:textId="76049998" w:rsidR="00857338" w:rsidRDefault="00857338" w:rsidP="00857338">
      <w:pPr>
        <w:spacing w:line="440" w:lineRule="exact"/>
      </w:pPr>
      <w:r>
        <w:rPr>
          <w:rFonts w:hint="eastAsia"/>
        </w:rPr>
        <w:t>3)</w:t>
      </w:r>
      <w:r>
        <w:rPr>
          <w:rFonts w:hint="eastAsia"/>
        </w:rPr>
        <w:t>持久层</w:t>
      </w:r>
      <w:r>
        <w:rPr>
          <w:rFonts w:hint="eastAsia"/>
        </w:rPr>
        <w:t>Mapper</w:t>
      </w:r>
      <w:r>
        <w:rPr>
          <w:rFonts w:hint="eastAsia"/>
        </w:rPr>
        <w:t>实现数据库的相关操作</w:t>
      </w:r>
      <w:r>
        <w:rPr>
          <w:rFonts w:hint="eastAsia"/>
        </w:rPr>
        <w:t>@Repository</w:t>
      </w:r>
      <w:r w:rsidR="00814012">
        <w:t>/@Mapper</w:t>
      </w:r>
      <w:r>
        <w:rPr>
          <w:rFonts w:hint="eastAsia"/>
        </w:rPr>
        <w:t>（</w:t>
      </w:r>
      <w:r>
        <w:rPr>
          <w:rFonts w:hint="eastAsia"/>
        </w:rPr>
        <w:t>persistence</w:t>
      </w:r>
      <w:r>
        <w:rPr>
          <w:rFonts w:hint="eastAsia"/>
        </w:rPr>
        <w:t>）</w:t>
      </w:r>
    </w:p>
    <w:p w14:paraId="206E3E6F" w14:textId="0269FD1F" w:rsidR="00ED6046" w:rsidRDefault="00857338" w:rsidP="00F03666">
      <w:pPr>
        <w:spacing w:line="440" w:lineRule="exact"/>
      </w:pPr>
      <w:r>
        <w:rPr>
          <w:rFonts w:hint="eastAsia"/>
        </w:rPr>
        <w:t>MVC</w:t>
      </w:r>
      <w:r>
        <w:t xml:space="preserve"> </w:t>
      </w:r>
      <w:r>
        <w:rPr>
          <w:rFonts w:hint="eastAsia"/>
        </w:rPr>
        <w:t>&gt;</w:t>
      </w:r>
      <w:r>
        <w:t xml:space="preserve"> </w:t>
      </w:r>
      <w:r>
        <w:rPr>
          <w:rFonts w:hint="eastAsia"/>
        </w:rPr>
        <w:t>三层代码结构！！！</w:t>
      </w:r>
    </w:p>
    <w:p w14:paraId="496D566B" w14:textId="0CB13035" w:rsidR="00F03666" w:rsidRDefault="00845DA0" w:rsidP="00F03666">
      <w:pPr>
        <w:spacing w:line="440" w:lineRule="exact"/>
      </w:pPr>
      <w:r w:rsidRPr="00845DA0">
        <w:rPr>
          <w:rFonts w:hint="eastAsia"/>
        </w:rPr>
        <w:t>Mapper</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UserMapper/</w:t>
      </w:r>
      <w:r w:rsidR="00F03666">
        <w:rPr>
          <w:rFonts w:hint="eastAsia"/>
        </w:rPr>
        <w:t>一个实现类</w:t>
      </w:r>
      <w:r w:rsidR="00F03666">
        <w:rPr>
          <w:rFonts w:hint="eastAsia"/>
        </w:rPr>
        <w:t>UserMapperImpl</w:t>
      </w:r>
      <w:r w:rsidR="00363514">
        <w:rPr>
          <w:rFonts w:hint="eastAsia"/>
        </w:rPr>
        <w:t>。</w:t>
      </w:r>
    </w:p>
    <w:p w14:paraId="0299298E" w14:textId="04931509" w:rsidR="00F03666" w:rsidRDefault="00845DA0" w:rsidP="00F03666">
      <w:pPr>
        <w:spacing w:line="440" w:lineRule="exact"/>
      </w:pPr>
      <w:r w:rsidRPr="00845DA0">
        <w:rPr>
          <w:rFonts w:hint="eastAsia"/>
        </w:rPr>
        <w:t>Service</w:t>
      </w:r>
      <w:r w:rsidR="00F03666">
        <w:rPr>
          <w:rFonts w:hint="eastAsia"/>
        </w:rPr>
        <w:t>类</w:t>
      </w:r>
      <w:r w:rsidR="00F03666">
        <w:rPr>
          <w:rFonts w:hint="eastAsia"/>
        </w:rPr>
        <w:t>2</w:t>
      </w:r>
      <w:r w:rsidR="00F03666">
        <w:rPr>
          <w:rFonts w:hint="eastAsia"/>
        </w:rPr>
        <w:t>个</w:t>
      </w:r>
      <w:r w:rsidR="00F3630F">
        <w:rPr>
          <w:rFonts w:hint="eastAsia"/>
        </w:rPr>
        <w:t>，</w:t>
      </w:r>
      <w:r w:rsidR="00F03666">
        <w:rPr>
          <w:rFonts w:hint="eastAsia"/>
        </w:rPr>
        <w:t>一个接口</w:t>
      </w:r>
      <w:r w:rsidR="00F03666">
        <w:rPr>
          <w:rFonts w:hint="eastAsia"/>
        </w:rPr>
        <w:t>UserService/</w:t>
      </w:r>
      <w:r w:rsidR="00F03666">
        <w:rPr>
          <w:rFonts w:hint="eastAsia"/>
        </w:rPr>
        <w:t>一个实现类</w:t>
      </w:r>
      <w:r w:rsidR="00F03666">
        <w:rPr>
          <w:rFonts w:hint="eastAsia"/>
        </w:rPr>
        <w:t>UserServiceImpl</w:t>
      </w:r>
      <w:r w:rsidR="00363514">
        <w:rPr>
          <w:rFonts w:hint="eastAsia"/>
        </w:rPr>
        <w:t>。</w:t>
      </w:r>
    </w:p>
    <w:p w14:paraId="48DBE887" w14:textId="4B16EA1D" w:rsidR="00F03666" w:rsidRDefault="00845DA0" w:rsidP="00F03666">
      <w:pPr>
        <w:spacing w:line="440" w:lineRule="exact"/>
      </w:pPr>
      <w:r w:rsidRPr="00845DA0">
        <w:rPr>
          <w:rFonts w:hint="eastAsia"/>
        </w:rPr>
        <w:t>Controller</w:t>
      </w:r>
      <w:r w:rsidR="00F3630F">
        <w:rPr>
          <w:rFonts w:hint="eastAsia"/>
        </w:rPr>
        <w:t>类</w:t>
      </w:r>
      <w:r w:rsidR="00F3630F">
        <w:rPr>
          <w:rFonts w:hint="eastAsia"/>
        </w:rPr>
        <w:t>1</w:t>
      </w:r>
      <w:r w:rsidR="00F3630F">
        <w:rPr>
          <w:rFonts w:hint="eastAsia"/>
        </w:rPr>
        <w:t>个，即</w:t>
      </w:r>
      <w:r w:rsidR="00F03666">
        <w:rPr>
          <w:rFonts w:hint="eastAsia"/>
        </w:rPr>
        <w:t>UserController</w:t>
      </w:r>
      <w:r w:rsidR="00ED6046">
        <w:rPr>
          <w:rFonts w:hint="eastAsia"/>
        </w:rPr>
        <w:t>。</w:t>
      </w:r>
    </w:p>
    <w:p w14:paraId="5E3FA81E" w14:textId="77777777" w:rsidR="0081626B" w:rsidRDefault="00D73A3F" w:rsidP="0081626B">
      <w:pPr>
        <w:spacing w:line="440" w:lineRule="exact"/>
      </w:pPr>
      <w:r>
        <w:rPr>
          <w:rFonts w:hint="eastAsia"/>
        </w:rPr>
        <w:lastRenderedPageBreak/>
        <w:t>注意</w:t>
      </w:r>
      <w:r w:rsidR="00F03666">
        <w:rPr>
          <w:rFonts w:hint="eastAsia"/>
        </w:rPr>
        <w:t>：被调用的一般会有接口和实现类，优先调用接口。</w:t>
      </w:r>
    </w:p>
    <w:p w14:paraId="5B15DDFE" w14:textId="77777777" w:rsidR="0081626B" w:rsidRDefault="0081626B" w:rsidP="0081626B">
      <w:pPr>
        <w:spacing w:line="440" w:lineRule="exact"/>
      </w:pPr>
    </w:p>
    <w:p w14:paraId="7853C943" w14:textId="4B216469" w:rsidR="007162FB" w:rsidRDefault="003D166F" w:rsidP="0081626B">
      <w:pPr>
        <w:spacing w:line="440" w:lineRule="exact"/>
      </w:pPr>
      <w:r w:rsidRPr="003D166F">
        <w:t>SpringMV</w:t>
      </w:r>
      <w:r w:rsidR="007162FB">
        <w:rPr>
          <w:rFonts w:hint="eastAsia"/>
        </w:rPr>
        <w:t>C</w:t>
      </w:r>
      <w:r w:rsidR="000475D3" w:rsidRPr="000475D3">
        <w:rPr>
          <w:rFonts w:hint="eastAsia"/>
        </w:rPr>
        <w:t>的核心就是</w:t>
      </w:r>
      <w:r w:rsidR="000475D3" w:rsidRPr="000475D3">
        <w:t>DispatcherServlet</w:t>
      </w:r>
      <w:r w:rsidR="000475D3" w:rsidRPr="000475D3">
        <w:rPr>
          <w:rFonts w:hint="eastAsia"/>
        </w:rPr>
        <w:t>，</w:t>
      </w:r>
      <w:r w:rsidR="000475D3" w:rsidRPr="000475D3">
        <w:t>DispatcherServlet</w:t>
      </w:r>
      <w:r w:rsidR="000475D3" w:rsidRPr="000475D3">
        <w:rPr>
          <w:rFonts w:hint="eastAsia"/>
        </w:rPr>
        <w:t>实质也是一个</w:t>
      </w:r>
      <w:r w:rsidR="000475D3" w:rsidRPr="000475D3">
        <w:t>HttpServlet</w:t>
      </w:r>
      <w:r w:rsidR="000475D3" w:rsidRPr="000475D3">
        <w:rPr>
          <w:rFonts w:hint="eastAsia"/>
        </w:rPr>
        <w:t>。</w:t>
      </w:r>
      <w:r w:rsidR="00902122">
        <w:rPr>
          <w:rFonts w:hint="eastAsia"/>
        </w:rPr>
        <w:t>（</w:t>
      </w:r>
      <w:r w:rsidR="00902122">
        <w:t>DispatcherServlet extends FrameworkServlet extends HttpServletBean extends HttpServlet</w:t>
      </w:r>
      <w:r w:rsidR="00902122">
        <w:rPr>
          <w:rFonts w:hint="eastAsia"/>
        </w:rPr>
        <w:t>。）</w:t>
      </w:r>
    </w:p>
    <w:p w14:paraId="2408610A" w14:textId="2961ECC8" w:rsidR="000475D3" w:rsidRPr="000475D3" w:rsidRDefault="000475D3" w:rsidP="003617DF">
      <w:pPr>
        <w:spacing w:line="440" w:lineRule="exact"/>
      </w:pPr>
      <w:r w:rsidRPr="000475D3">
        <w:t>DispatcherSe</w:t>
      </w:r>
      <w:r w:rsidR="007A4B4F">
        <w:rPr>
          <w:rFonts w:hint="eastAsia"/>
        </w:rPr>
        <w:t>r</w:t>
      </w:r>
      <w:r w:rsidRPr="000475D3">
        <w:t>vlet</w:t>
      </w:r>
      <w:r w:rsidRPr="000475D3">
        <w:rPr>
          <w:rFonts w:hint="eastAsia"/>
        </w:rPr>
        <w:t>负责将请求分发，所有的请求都有经过它来统一分发。</w:t>
      </w:r>
      <w:r w:rsidR="00EA6945">
        <w:rPr>
          <w:rFonts w:hint="eastAsia"/>
        </w:rPr>
        <w:t>（这里的分发请求和</w:t>
      </w:r>
      <w:r w:rsidR="00EA6945">
        <w:rPr>
          <w:rFonts w:hint="eastAsia"/>
        </w:rPr>
        <w:t>VueRouter</w:t>
      </w:r>
      <w:r w:rsidR="00EA6945">
        <w:rPr>
          <w:rFonts w:hint="eastAsia"/>
        </w:rPr>
        <w:t>有点像，</w:t>
      </w:r>
      <w:r w:rsidR="00EA6945">
        <w:rPr>
          <w:rFonts w:hint="eastAsia"/>
        </w:rPr>
        <w:t>VueRouter</w:t>
      </w:r>
      <w:r w:rsidR="00EA6945">
        <w:rPr>
          <w:rFonts w:hint="eastAsia"/>
        </w:rPr>
        <w:t>又和</w:t>
      </w:r>
      <w:r w:rsidR="00A17CC2">
        <w:rPr>
          <w:rFonts w:hint="eastAsia"/>
        </w:rPr>
        <w:t>Layui</w:t>
      </w:r>
      <w:r w:rsidR="00EA6945">
        <w:rPr>
          <w:rFonts w:hint="eastAsia"/>
        </w:rPr>
        <w:t>的文件目录有点像。）</w:t>
      </w:r>
    </w:p>
    <w:p w14:paraId="35653751" w14:textId="5C306C4D" w:rsidR="000F7441" w:rsidRPr="000F7441" w:rsidRDefault="000475D3" w:rsidP="00B85CDF">
      <w:pPr>
        <w:spacing w:line="440" w:lineRule="exact"/>
      </w:pPr>
      <w:r w:rsidRPr="000475D3">
        <w:rPr>
          <w:rFonts w:hint="eastAsia"/>
        </w:rPr>
        <w:t>用户向服务器发送请求，请求会到</w:t>
      </w:r>
      <w:r w:rsidRPr="000475D3">
        <w:rPr>
          <w:rFonts w:hint="eastAsia"/>
        </w:rPr>
        <w:t>DispatcherServlet</w:t>
      </w:r>
      <w:r w:rsidRPr="000475D3">
        <w:rPr>
          <w:rFonts w:hint="eastAsia"/>
        </w:rPr>
        <w:t>，</w:t>
      </w:r>
      <w:r w:rsidRPr="000475D3">
        <w:rPr>
          <w:rFonts w:hint="eastAsia"/>
        </w:rPr>
        <w:t>DispatcherServlet</w:t>
      </w:r>
      <w:r w:rsidRPr="000475D3">
        <w:rPr>
          <w:rFonts w:hint="eastAsia"/>
        </w:rPr>
        <w:t>对请求</w:t>
      </w:r>
      <w:r w:rsidRPr="000475D3">
        <w:rPr>
          <w:rFonts w:hint="eastAsia"/>
        </w:rPr>
        <w:t>URL</w:t>
      </w:r>
      <w:r w:rsidRPr="000475D3">
        <w:rPr>
          <w:rFonts w:hint="eastAsia"/>
        </w:rPr>
        <w:t>进行解析，得到请求资源标识符（</w:t>
      </w:r>
      <w:r w:rsidRPr="000475D3">
        <w:rPr>
          <w:rFonts w:hint="eastAsia"/>
        </w:rPr>
        <w:t>URI</w:t>
      </w:r>
      <w:r w:rsidRPr="000475D3">
        <w:rPr>
          <w:rFonts w:hint="eastAsia"/>
        </w:rPr>
        <w:t>），然后根据该</w:t>
      </w:r>
      <w:r w:rsidRPr="000475D3">
        <w:rPr>
          <w:rFonts w:hint="eastAsia"/>
        </w:rPr>
        <w:t>URI</w:t>
      </w:r>
      <w:r w:rsidRPr="000475D3">
        <w:rPr>
          <w:rFonts w:hint="eastAsia"/>
        </w:rPr>
        <w:t>，调用</w:t>
      </w:r>
      <w:r w:rsidRPr="000475D3">
        <w:rPr>
          <w:rFonts w:hint="eastAsia"/>
        </w:rPr>
        <w:t>HandlerMapping</w:t>
      </w:r>
      <w:r w:rsidRPr="000475D3">
        <w:rPr>
          <w:rFonts w:hint="eastAsia"/>
        </w:rPr>
        <w:t>获得该</w:t>
      </w:r>
      <w:r w:rsidRPr="000475D3">
        <w:rPr>
          <w:rFonts w:hint="eastAsia"/>
        </w:rPr>
        <w:t>Handler</w:t>
      </w:r>
      <w:r w:rsidRPr="000475D3">
        <w:rPr>
          <w:rFonts w:hint="eastAsia"/>
        </w:rPr>
        <w:t>配置的所有相关的对象（包括一个</w:t>
      </w:r>
      <w:r w:rsidRPr="000475D3">
        <w:rPr>
          <w:rFonts w:hint="eastAsia"/>
        </w:rPr>
        <w:t>Handler</w:t>
      </w:r>
      <w:r w:rsidRPr="000475D3">
        <w:rPr>
          <w:rFonts w:hint="eastAsia"/>
        </w:rPr>
        <w:t>处理器对象、多个</w:t>
      </w:r>
      <w:r w:rsidRPr="000475D3">
        <w:rPr>
          <w:rFonts w:hint="eastAsia"/>
        </w:rPr>
        <w:t>HandlerInterceptor</w:t>
      </w:r>
      <w:r w:rsidRPr="000475D3">
        <w:rPr>
          <w:rFonts w:hint="eastAsia"/>
        </w:rPr>
        <w:t>拦截器对象），最后以</w:t>
      </w:r>
      <w:r w:rsidRPr="000475D3">
        <w:rPr>
          <w:rFonts w:hint="eastAsia"/>
        </w:rPr>
        <w:t>HandlerExecutionChain</w:t>
      </w:r>
      <w:r w:rsidRPr="000475D3">
        <w:rPr>
          <w:rFonts w:hint="eastAsia"/>
        </w:rPr>
        <w:t>对象的形式返回。</w:t>
      </w:r>
      <w:r w:rsidR="00B85CDF">
        <w:rPr>
          <w:rFonts w:hint="eastAsia"/>
        </w:rPr>
        <w:t>（注意区分</w:t>
      </w:r>
      <w:r w:rsidR="00B85CDF">
        <w:rPr>
          <w:rFonts w:hint="eastAsia"/>
        </w:rPr>
        <w:t>Java</w:t>
      </w:r>
      <w:r w:rsidR="00B85CDF">
        <w:rPr>
          <w:rFonts w:hint="eastAsia"/>
        </w:rPr>
        <w:t>提供的</w:t>
      </w:r>
      <w:r w:rsidR="00B85CDF">
        <w:rPr>
          <w:rFonts w:hint="eastAsia"/>
        </w:rPr>
        <w:t>RequestDispatcher.</w:t>
      </w:r>
      <w:r w:rsidR="00DD09D0" w:rsidRPr="00DD09D0">
        <w:t xml:space="preserve"> forward(ServletRequest var1, ServletResponse var2)</w:t>
      </w:r>
      <w:r w:rsidR="00B85CDF">
        <w:rPr>
          <w:rFonts w:hint="eastAsia"/>
        </w:rPr>
        <w:t>。）</w:t>
      </w:r>
    </w:p>
    <w:p w14:paraId="1A82BAD0" w14:textId="57AAAD18" w:rsidR="0035623D" w:rsidRDefault="000475D3" w:rsidP="0035623D">
      <w:pPr>
        <w:spacing w:line="440" w:lineRule="exact"/>
      </w:pPr>
      <w:r w:rsidRPr="000475D3">
        <w:rPr>
          <w:rFonts w:hint="eastAsia"/>
        </w:rPr>
        <w:t>setCharacterEncoding</w:t>
      </w:r>
      <w:r w:rsidRPr="000475D3">
        <w:rPr>
          <w:rFonts w:hint="eastAsia"/>
        </w:rPr>
        <w:t>只是设置字符的编码方式，</w:t>
      </w:r>
      <w:r w:rsidRPr="000475D3">
        <w:rPr>
          <w:rFonts w:hint="eastAsia"/>
        </w:rPr>
        <w:t>setContentType</w:t>
      </w:r>
      <w:r w:rsidRPr="000475D3">
        <w:rPr>
          <w:rFonts w:hint="eastAsia"/>
        </w:rPr>
        <w:t>除了可以设置字符的编码方式还能设置文档内容的类型。</w:t>
      </w:r>
    </w:p>
    <w:p w14:paraId="49BF4364" w14:textId="4989382E" w:rsidR="007B018B" w:rsidRDefault="007B018B" w:rsidP="0035623D">
      <w:pPr>
        <w:spacing w:line="440" w:lineRule="exact"/>
      </w:pPr>
    </w:p>
    <w:p w14:paraId="2FF06E0B" w14:textId="77777777" w:rsidR="000546C9" w:rsidRDefault="007B018B" w:rsidP="00E51EDC">
      <w:pPr>
        <w:spacing w:line="440" w:lineRule="exact"/>
      </w:pPr>
      <w:r>
        <w:rPr>
          <w:rFonts w:hint="eastAsia"/>
        </w:rPr>
        <w:t>关于</w:t>
      </w:r>
      <w:r>
        <w:rPr>
          <w:rFonts w:hint="eastAsia"/>
        </w:rPr>
        <w:t>Spring</w:t>
      </w:r>
      <w:r>
        <w:rPr>
          <w:rFonts w:hint="eastAsia"/>
        </w:rPr>
        <w:t>和</w:t>
      </w:r>
      <w:r>
        <w:rPr>
          <w:rFonts w:hint="eastAsia"/>
        </w:rPr>
        <w:t>SpringMVC</w:t>
      </w:r>
      <w:r>
        <w:rPr>
          <w:rFonts w:hint="eastAsia"/>
        </w:rPr>
        <w:t>的注解，详见</w:t>
      </w:r>
      <w:r>
        <w:t>org.springframework.stereotype</w:t>
      </w:r>
      <w:r w:rsidR="00E51EDC">
        <w:rPr>
          <w:rFonts w:hint="eastAsia"/>
        </w:rPr>
        <w:t>，</w:t>
      </w:r>
      <w:r w:rsidR="00E51EDC">
        <w:t>org.springframework</w:t>
      </w:r>
    </w:p>
    <w:p w14:paraId="111A357C" w14:textId="0A4FBC1D" w:rsidR="00E7555E" w:rsidRDefault="00E51EDC" w:rsidP="00E51EDC">
      <w:pPr>
        <w:spacing w:line="440" w:lineRule="exact"/>
      </w:pPr>
      <w:r>
        <w:t>.context.annotation</w:t>
      </w:r>
      <w:r w:rsidR="00177918">
        <w:rPr>
          <w:rFonts w:hint="eastAsia"/>
        </w:rPr>
        <w:t>和</w:t>
      </w:r>
      <w:r w:rsidR="00177918" w:rsidRPr="007B018B">
        <w:t>org.springframework.web.bind.annotation</w:t>
      </w:r>
      <w:r w:rsidR="00177918">
        <w:rPr>
          <w:rFonts w:hint="eastAsia"/>
        </w:rPr>
        <w:t>。</w:t>
      </w:r>
    </w:p>
    <w:p w14:paraId="3126BD2A" w14:textId="7D916295" w:rsidR="00EB0E27" w:rsidRDefault="00336508" w:rsidP="00336508">
      <w:pPr>
        <w:spacing w:line="440" w:lineRule="exact"/>
      </w:pPr>
      <w:r>
        <w:rPr>
          <w:rFonts w:hint="eastAsia"/>
        </w:rPr>
        <w:t>@Controller</w:t>
      </w:r>
      <w:r>
        <w:rPr>
          <w:rFonts w:hint="eastAsia"/>
        </w:rPr>
        <w:t>将该类首先交给</w:t>
      </w:r>
      <w:r>
        <w:rPr>
          <w:rFonts w:hint="eastAsia"/>
        </w:rPr>
        <w:t>SpringMVC</w:t>
      </w:r>
      <w:r>
        <w:rPr>
          <w:rFonts w:hint="eastAsia"/>
        </w:rPr>
        <w:t>进行管理，之后将</w:t>
      </w:r>
      <w:r>
        <w:rPr>
          <w:rFonts w:hint="eastAsia"/>
        </w:rPr>
        <w:t>SpringMVC</w:t>
      </w:r>
      <w:r>
        <w:rPr>
          <w:rFonts w:hint="eastAsia"/>
        </w:rPr>
        <w:t>框架整体交给</w:t>
      </w:r>
      <w:r>
        <w:rPr>
          <w:rFonts w:hint="eastAsia"/>
        </w:rPr>
        <w:t>Spring</w:t>
      </w:r>
      <w:r>
        <w:rPr>
          <w:rFonts w:hint="eastAsia"/>
        </w:rPr>
        <w:t>管理。（中间涉及到协议的支持。）</w:t>
      </w:r>
      <w:r w:rsidR="00EB0E27">
        <w:rPr>
          <w:rFonts w:hint="eastAsia"/>
        </w:rPr>
        <w:t>（</w:t>
      </w:r>
      <w:r w:rsidR="00EB0E27" w:rsidRPr="00EB0E27">
        <w:rPr>
          <w:rFonts w:hint="eastAsia"/>
        </w:rPr>
        <w:t>在</w:t>
      </w:r>
      <w:r w:rsidR="00EB0E27" w:rsidRPr="00EB0E27">
        <w:rPr>
          <w:rFonts w:hint="eastAsia"/>
        </w:rPr>
        <w:t>SpringMVC</w:t>
      </w:r>
      <w:r w:rsidR="00EB0E27" w:rsidRPr="00EB0E27">
        <w:rPr>
          <w:rFonts w:hint="eastAsia"/>
        </w:rPr>
        <w:t>中，</w:t>
      </w:r>
      <w:r w:rsidR="00EB0E27" w:rsidRPr="00EB0E27">
        <w:rPr>
          <w:rFonts w:hint="eastAsia"/>
        </w:rPr>
        <w:t>Controller</w:t>
      </w:r>
      <w:r w:rsidR="00EB0E27" w:rsidRPr="00EB0E27">
        <w:rPr>
          <w:rFonts w:hint="eastAsia"/>
        </w:rPr>
        <w:t>负责处理由</w:t>
      </w:r>
      <w:r w:rsidR="00EB0E27" w:rsidRPr="00EB0E27">
        <w:rPr>
          <w:rFonts w:hint="eastAsia"/>
        </w:rPr>
        <w:t xml:space="preserve">DispatcherServlet </w:t>
      </w:r>
      <w:r w:rsidR="00EB0E27" w:rsidRPr="00EB0E27">
        <w:rPr>
          <w:rFonts w:hint="eastAsia"/>
        </w:rPr>
        <w:t>分发的请求</w:t>
      </w:r>
      <w:r w:rsidR="00EB0E27">
        <w:rPr>
          <w:rFonts w:hint="eastAsia"/>
        </w:rPr>
        <w:t>。）</w:t>
      </w:r>
    </w:p>
    <w:p w14:paraId="25A0D23E" w14:textId="04C4757E" w:rsidR="002473ED" w:rsidRDefault="002473ED" w:rsidP="00336508">
      <w:pPr>
        <w:spacing w:line="440" w:lineRule="exact"/>
      </w:pPr>
      <w:r w:rsidRPr="002473ED">
        <w:rPr>
          <w:rFonts w:hint="eastAsia"/>
        </w:rPr>
        <w:t>@Repository</w:t>
      </w:r>
      <w:r>
        <w:rPr>
          <w:rFonts w:hint="eastAsia"/>
        </w:rPr>
        <w:t>将持久层交给</w:t>
      </w:r>
      <w:r>
        <w:rPr>
          <w:rFonts w:hint="eastAsia"/>
        </w:rPr>
        <w:t>Spring</w:t>
      </w:r>
      <w:r>
        <w:rPr>
          <w:rFonts w:hint="eastAsia"/>
        </w:rPr>
        <w:t>容器管理。（没有</w:t>
      </w:r>
      <w:r>
        <w:rPr>
          <w:rFonts w:hint="eastAsia"/>
        </w:rPr>
        <w:t>MyBatis</w:t>
      </w:r>
      <w:r>
        <w:rPr>
          <w:rFonts w:hint="eastAsia"/>
        </w:rPr>
        <w:t>的时候用这个。）</w:t>
      </w:r>
    </w:p>
    <w:p w14:paraId="35C3344D" w14:textId="62769E4D" w:rsidR="002473ED" w:rsidRDefault="002473ED" w:rsidP="00336508">
      <w:pPr>
        <w:spacing w:line="440" w:lineRule="exact"/>
      </w:pPr>
      <w:r w:rsidRPr="002473ED">
        <w:t>@Mapper</w:t>
      </w:r>
      <w:r>
        <w:rPr>
          <w:rFonts w:hint="eastAsia"/>
        </w:rPr>
        <w:t>将接口交给</w:t>
      </w:r>
      <w:r>
        <w:rPr>
          <w:rFonts w:hint="eastAsia"/>
        </w:rPr>
        <w:t>Spring</w:t>
      </w:r>
      <w:r>
        <w:rPr>
          <w:rFonts w:hint="eastAsia"/>
        </w:rPr>
        <w:t>容器管理，</w:t>
      </w:r>
      <w:r>
        <w:rPr>
          <w:rFonts w:hint="eastAsia"/>
        </w:rPr>
        <w:t>Map</w:t>
      </w:r>
      <w:r>
        <w:t>&lt;userMapper, JDK</w:t>
      </w:r>
      <w:r>
        <w:rPr>
          <w:rFonts w:hint="eastAsia"/>
        </w:rPr>
        <w:t>代理对象</w:t>
      </w:r>
      <w:r>
        <w:t>&gt;</w:t>
      </w:r>
      <w:r>
        <w:rPr>
          <w:rFonts w:hint="eastAsia"/>
        </w:rPr>
        <w:t>。（有了</w:t>
      </w:r>
      <w:r>
        <w:rPr>
          <w:rFonts w:hint="eastAsia"/>
        </w:rPr>
        <w:t>MyBatis</w:t>
      </w:r>
      <w:r>
        <w:rPr>
          <w:rFonts w:hint="eastAsia"/>
        </w:rPr>
        <w:t>就用这个。</w:t>
      </w:r>
      <w:r w:rsidR="00576174">
        <w:rPr>
          <w:rFonts w:hint="eastAsia"/>
        </w:rPr>
        <w:t>）</w:t>
      </w:r>
    </w:p>
    <w:p w14:paraId="691290A2" w14:textId="74F11D87" w:rsidR="00336508" w:rsidRDefault="00336508" w:rsidP="00180C14">
      <w:pPr>
        <w:spacing w:line="440" w:lineRule="exact"/>
      </w:pPr>
      <w:r>
        <w:rPr>
          <w:rFonts w:hint="eastAsia"/>
        </w:rPr>
        <w:t xml:space="preserve">@RequestMapping("/hello") </w:t>
      </w:r>
      <w:r>
        <w:rPr>
          <w:rFonts w:hint="eastAsia"/>
        </w:rPr>
        <w:t>设定用户的访问路径。（</w:t>
      </w:r>
      <w:r w:rsidRPr="00336508">
        <w:rPr>
          <w:rFonts w:hint="eastAsia"/>
        </w:rPr>
        <w:t>404</w:t>
      </w:r>
      <w:r>
        <w:rPr>
          <w:rFonts w:hint="eastAsia"/>
        </w:rPr>
        <w:t>就是这么来的。）</w:t>
      </w:r>
    </w:p>
    <w:p w14:paraId="244580DA" w14:textId="64E333FE" w:rsidR="0035623D" w:rsidRDefault="0035623D" w:rsidP="0035623D">
      <w:pPr>
        <w:spacing w:line="440" w:lineRule="exact"/>
      </w:pPr>
      <w:r>
        <w:rPr>
          <w:rFonts w:hint="eastAsia"/>
        </w:rPr>
        <w:t>@ResponseBody</w:t>
      </w:r>
      <w:r>
        <w:rPr>
          <w:rFonts w:hint="eastAsia"/>
        </w:rPr>
        <w:t>将返回值转化为</w:t>
      </w:r>
      <w:r>
        <w:rPr>
          <w:rFonts w:hint="eastAsia"/>
        </w:rPr>
        <w:t>JSON</w:t>
      </w:r>
      <w:r w:rsidR="008E580D">
        <w:rPr>
          <w:rFonts w:hint="eastAsia"/>
        </w:rPr>
        <w:t>。</w:t>
      </w:r>
      <w:r w:rsidR="00336508">
        <w:rPr>
          <w:rFonts w:hint="eastAsia"/>
        </w:rPr>
        <w:t>（</w:t>
      </w:r>
      <w:r w:rsidR="00336508" w:rsidRPr="00336508">
        <w:rPr>
          <w:rFonts w:hint="eastAsia"/>
        </w:rPr>
        <w:t>返回值</w:t>
      </w:r>
      <w:r w:rsidR="00336508">
        <w:rPr>
          <w:rFonts w:hint="eastAsia"/>
        </w:rPr>
        <w:t>是</w:t>
      </w:r>
      <w:r w:rsidR="00336508" w:rsidRPr="00336508">
        <w:rPr>
          <w:rFonts w:hint="eastAsia"/>
        </w:rPr>
        <w:t>String</w:t>
      </w:r>
      <w:r w:rsidR="00336508" w:rsidRPr="00336508">
        <w:rPr>
          <w:rFonts w:hint="eastAsia"/>
        </w:rPr>
        <w:t>类型</w:t>
      </w:r>
      <w:r w:rsidR="00336508">
        <w:rPr>
          <w:rFonts w:hint="eastAsia"/>
        </w:rPr>
        <w:t>则直接返回。）</w:t>
      </w:r>
    </w:p>
    <w:p w14:paraId="4B44EA98" w14:textId="38C7F16E" w:rsidR="002746CD" w:rsidRDefault="0035623D" w:rsidP="002746CD">
      <w:pPr>
        <w:spacing w:line="440" w:lineRule="exact"/>
      </w:pPr>
      <w:r>
        <w:rPr>
          <w:rFonts w:hint="eastAsia"/>
        </w:rPr>
        <w:t>@RestController</w:t>
      </w:r>
      <w:r>
        <w:rPr>
          <w:rFonts w:hint="eastAsia"/>
        </w:rPr>
        <w:t>将当前类的所有返回值都转化为</w:t>
      </w:r>
      <w:r>
        <w:rPr>
          <w:rFonts w:hint="eastAsia"/>
        </w:rPr>
        <w:t>JSON</w:t>
      </w:r>
      <w:r w:rsidR="008E580D">
        <w:rPr>
          <w:rFonts w:hint="eastAsia"/>
        </w:rPr>
        <w:t>。</w:t>
      </w:r>
    </w:p>
    <w:p w14:paraId="2C9F8B79" w14:textId="758E99F5" w:rsidR="002746CD" w:rsidRDefault="002746CD" w:rsidP="002746CD">
      <w:pPr>
        <w:spacing w:line="440" w:lineRule="exact"/>
      </w:pPr>
      <w:r>
        <w:rPr>
          <w:rFonts w:hint="eastAsia"/>
        </w:rPr>
        <w:t>@GetMapping("/</w:t>
      </w:r>
      <w:r>
        <w:t>findUserById</w:t>
      </w:r>
      <w:r>
        <w:rPr>
          <w:rFonts w:hint="eastAsia"/>
        </w:rPr>
        <w:t xml:space="preserve">") </w:t>
      </w:r>
      <w:r>
        <w:rPr>
          <w:rFonts w:hint="eastAsia"/>
        </w:rPr>
        <w:t>只接收</w:t>
      </w:r>
      <w:r>
        <w:rPr>
          <w:rFonts w:hint="eastAsia"/>
        </w:rPr>
        <w:t>GET</w:t>
      </w:r>
      <w:r>
        <w:rPr>
          <w:rFonts w:hint="eastAsia"/>
        </w:rPr>
        <w:t>请求类型</w:t>
      </w:r>
    </w:p>
    <w:p w14:paraId="13B06739" w14:textId="2A8FCA42" w:rsidR="00801DBD" w:rsidRPr="00801DBD" w:rsidRDefault="00FE4510" w:rsidP="00801DBD">
      <w:pPr>
        <w:spacing w:line="440" w:lineRule="exact"/>
      </w:pPr>
      <w:r>
        <w:rPr>
          <w:rFonts w:hint="eastAsia"/>
        </w:rPr>
        <w:t>@CrossOrigin</w:t>
      </w:r>
      <w:r w:rsidR="00461500">
        <w:rPr>
          <w:rFonts w:hint="eastAsia"/>
        </w:rPr>
        <w:t>允许跨域访问。</w:t>
      </w:r>
    </w:p>
    <w:p w14:paraId="7174B026" w14:textId="77777777" w:rsidR="00801DBD" w:rsidRPr="00801DBD" w:rsidRDefault="00801DBD" w:rsidP="00801DBD">
      <w:pPr>
        <w:spacing w:line="440" w:lineRule="exact"/>
      </w:pPr>
      <w:r w:rsidRPr="00801DBD">
        <w:rPr>
          <w:rFonts w:hint="eastAsia"/>
        </w:rPr>
        <w:t>同源策略：</w:t>
      </w:r>
    </w:p>
    <w:p w14:paraId="249695B9" w14:textId="77777777" w:rsidR="00801DBD" w:rsidRPr="00801DBD" w:rsidRDefault="00801DBD" w:rsidP="00801DBD">
      <w:pPr>
        <w:numPr>
          <w:ilvl w:val="0"/>
          <w:numId w:val="3"/>
        </w:numPr>
        <w:spacing w:line="440" w:lineRule="exact"/>
      </w:pPr>
      <w:r w:rsidRPr="00801DBD">
        <w:rPr>
          <w:rFonts w:hint="eastAsia"/>
        </w:rPr>
        <w:t>浏览器访问地址</w:t>
      </w:r>
    </w:p>
    <w:p w14:paraId="3FFA8DAF" w14:textId="77777777" w:rsidR="00801DBD" w:rsidRPr="00801DBD" w:rsidRDefault="00801DBD" w:rsidP="00801DBD">
      <w:pPr>
        <w:numPr>
          <w:ilvl w:val="0"/>
          <w:numId w:val="3"/>
        </w:numPr>
        <w:spacing w:line="440" w:lineRule="exact"/>
      </w:pPr>
      <w:r w:rsidRPr="00801DBD">
        <w:rPr>
          <w:rFonts w:hint="eastAsia"/>
        </w:rPr>
        <w:t>Ajax</w:t>
      </w:r>
      <w:r w:rsidRPr="00801DBD">
        <w:rPr>
          <w:rFonts w:hint="eastAsia"/>
        </w:rPr>
        <w:t>请求地址</w:t>
      </w:r>
    </w:p>
    <w:p w14:paraId="0A1A4440" w14:textId="77777777" w:rsidR="00801DBD" w:rsidRPr="00801DBD" w:rsidRDefault="00801DBD" w:rsidP="00801DBD">
      <w:pPr>
        <w:spacing w:line="440" w:lineRule="exact"/>
      </w:pPr>
      <w:r w:rsidRPr="00801DBD">
        <w:rPr>
          <w:rFonts w:hint="eastAsia"/>
        </w:rPr>
        <w:t>对于①和②，协议</w:t>
      </w:r>
      <w:r w:rsidRPr="00801DBD">
        <w:rPr>
          <w:rFonts w:hint="eastAsia"/>
        </w:rPr>
        <w:t>://</w:t>
      </w:r>
      <w:r w:rsidRPr="00801DBD">
        <w:rPr>
          <w:rFonts w:hint="eastAsia"/>
        </w:rPr>
        <w:t>域名</w:t>
      </w:r>
      <w:r w:rsidRPr="00801DBD">
        <w:rPr>
          <w:rFonts w:hint="eastAsia"/>
        </w:rPr>
        <w:t>:</w:t>
      </w:r>
      <w:r w:rsidRPr="00801DBD">
        <w:rPr>
          <w:rFonts w:hint="eastAsia"/>
        </w:rPr>
        <w:t>端口都相同则称之为同源策略或同域访问，反之则为跨域访问。</w:t>
      </w:r>
    </w:p>
    <w:p w14:paraId="2CB8FE47" w14:textId="77777777" w:rsidR="00801DBD" w:rsidRPr="00801DBD" w:rsidRDefault="00801DBD" w:rsidP="00801DBD">
      <w:pPr>
        <w:spacing w:line="440" w:lineRule="exact"/>
      </w:pPr>
      <w:r w:rsidRPr="00801DBD">
        <w:t>1)</w:t>
      </w:r>
    </w:p>
    <w:p w14:paraId="4FFFB804" w14:textId="77777777" w:rsidR="00801DBD" w:rsidRPr="00801DBD" w:rsidRDefault="00801DBD" w:rsidP="00801DBD">
      <w:pPr>
        <w:spacing w:line="440" w:lineRule="exact"/>
      </w:pPr>
      <w:r w:rsidRPr="00801DBD">
        <w:rPr>
          <w:rFonts w:hint="eastAsia"/>
        </w:rPr>
        <w:lastRenderedPageBreak/>
        <w:t>浏览器地址</w:t>
      </w:r>
      <w:r w:rsidRPr="00801DBD">
        <w:rPr>
          <w:rFonts w:hint="eastAsia"/>
        </w:rPr>
        <w:t>: http://www.jd.com/xx/xx</w:t>
      </w:r>
    </w:p>
    <w:p w14:paraId="20436392"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https://www.jd.com/yy/yy </w:t>
      </w:r>
      <w:r w:rsidR="00801DBD" w:rsidRPr="00801DBD">
        <w:rPr>
          <w:rFonts w:hint="eastAsia"/>
        </w:rPr>
        <w:t>跨域</w:t>
      </w:r>
      <w:r w:rsidR="00801DBD" w:rsidRPr="00801DBD">
        <w:t>/</w:t>
      </w:r>
      <w:r w:rsidR="00801DBD" w:rsidRPr="00801DBD">
        <w:rPr>
          <w:rFonts w:hint="eastAsia"/>
        </w:rPr>
        <w:t>协议不同</w:t>
      </w:r>
    </w:p>
    <w:p w14:paraId="544FA404" w14:textId="77777777" w:rsidR="00801DBD" w:rsidRPr="00801DBD" w:rsidRDefault="00801DBD" w:rsidP="00801DBD">
      <w:pPr>
        <w:spacing w:line="440" w:lineRule="exact"/>
      </w:pPr>
      <w:r w:rsidRPr="00801DBD">
        <w:t>2)</w:t>
      </w:r>
    </w:p>
    <w:p w14:paraId="0E540E57"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49B6CDC3"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p>
    <w:p w14:paraId="0500877D" w14:textId="77777777" w:rsidR="00801DBD" w:rsidRPr="00801DBD" w:rsidRDefault="00801DBD" w:rsidP="00801DBD">
      <w:pPr>
        <w:spacing w:line="440" w:lineRule="exact"/>
      </w:pPr>
      <w:r w:rsidRPr="00801DBD">
        <w:t>3)</w:t>
      </w:r>
    </w:p>
    <w:p w14:paraId="005A6B21" w14:textId="77777777" w:rsidR="00801DBD" w:rsidRPr="00801DBD" w:rsidRDefault="00801DBD" w:rsidP="00801DBD">
      <w:pPr>
        <w:spacing w:line="440" w:lineRule="exact"/>
      </w:pPr>
      <w:r w:rsidRPr="00801DBD">
        <w:rPr>
          <w:rFonts w:hint="eastAsia"/>
        </w:rPr>
        <w:t>浏览器地址</w:t>
      </w:r>
      <w:r w:rsidRPr="00801DBD">
        <w:rPr>
          <w:rFonts w:hint="eastAsia"/>
        </w:rPr>
        <w:t>: http://www.jd.com:80/xx/xx</w:t>
      </w:r>
    </w:p>
    <w:p w14:paraId="27CC849E"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http://www.jd.com/yy/yy </w:t>
      </w:r>
      <w:r w:rsidR="00801DBD" w:rsidRPr="00801DBD">
        <w:rPr>
          <w:rFonts w:hint="eastAsia"/>
        </w:rPr>
        <w:t>同域</w:t>
      </w:r>
      <w:r w:rsidR="00801DBD" w:rsidRPr="00801DBD">
        <w:rPr>
          <w:rFonts w:hint="eastAsia"/>
        </w:rPr>
        <w:t>/</w:t>
      </w:r>
      <w:r w:rsidR="00801DBD" w:rsidRPr="00801DBD">
        <w:t>http</w:t>
      </w:r>
      <w:r w:rsidR="00801DBD" w:rsidRPr="00801DBD">
        <w:t>默认</w:t>
      </w:r>
      <w:r w:rsidR="00801DBD" w:rsidRPr="00801DBD">
        <w:rPr>
          <w:rFonts w:hint="eastAsia"/>
        </w:rPr>
        <w:t>8</w:t>
      </w:r>
      <w:r w:rsidR="00801DBD" w:rsidRPr="00801DBD">
        <w:t>0</w:t>
      </w:r>
    </w:p>
    <w:p w14:paraId="6C085AA5" w14:textId="77777777" w:rsidR="00801DBD" w:rsidRPr="00801DBD" w:rsidRDefault="00801DBD" w:rsidP="00801DBD">
      <w:pPr>
        <w:spacing w:line="440" w:lineRule="exact"/>
      </w:pPr>
      <w:r w:rsidRPr="00801DBD">
        <w:t>4)</w:t>
      </w:r>
    </w:p>
    <w:p w14:paraId="178A4B7A" w14:textId="77777777" w:rsidR="00801DBD" w:rsidRPr="00801DBD" w:rsidRDefault="00801DBD" w:rsidP="00801DBD">
      <w:pPr>
        <w:spacing w:line="440" w:lineRule="exact"/>
      </w:pPr>
      <w:r w:rsidRPr="00801DBD">
        <w:rPr>
          <w:rFonts w:hint="eastAsia"/>
        </w:rPr>
        <w:t>已知域名与</w:t>
      </w:r>
      <w:r w:rsidRPr="00801DBD">
        <w:rPr>
          <w:rFonts w:hint="eastAsia"/>
        </w:rPr>
        <w:t>IP</w:t>
      </w:r>
      <w:r w:rsidRPr="00801DBD">
        <w:rPr>
          <w:rFonts w:hint="eastAsia"/>
        </w:rPr>
        <w:t>对应</w:t>
      </w:r>
    </w:p>
    <w:p w14:paraId="2F7E5193" w14:textId="77777777" w:rsidR="00801DBD" w:rsidRPr="00801DBD" w:rsidRDefault="00801DBD" w:rsidP="00801DBD">
      <w:pPr>
        <w:spacing w:line="440" w:lineRule="exact"/>
      </w:pPr>
      <w:r w:rsidRPr="00801DBD">
        <w:rPr>
          <w:rFonts w:hint="eastAsia"/>
        </w:rPr>
        <w:t>浏览器地址</w:t>
      </w:r>
      <w:r w:rsidRPr="00801DBD">
        <w:rPr>
          <w:rFonts w:hint="eastAsia"/>
        </w:rPr>
        <w:t>: http://www.jd.com/xx/xx</w:t>
      </w:r>
    </w:p>
    <w:p w14:paraId="1C0C4E78"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http://8.8.8.8/yy/yy </w:t>
      </w:r>
      <w:r w:rsidR="00801DBD" w:rsidRPr="00801DBD">
        <w:rPr>
          <w:rFonts w:hint="eastAsia"/>
        </w:rPr>
        <w:t>跨域</w:t>
      </w:r>
      <w:r w:rsidR="00801DBD" w:rsidRPr="00801DBD">
        <w:rPr>
          <w:rFonts w:hint="eastAsia"/>
        </w:rPr>
        <w:t>/</w:t>
      </w:r>
      <w:r w:rsidR="00801DBD" w:rsidRPr="00801DBD">
        <w:rPr>
          <w:rFonts w:hint="eastAsia"/>
        </w:rPr>
        <w:t>通过</w:t>
      </w:r>
      <w:r w:rsidR="00801DBD" w:rsidRPr="00801DBD">
        <w:rPr>
          <w:rFonts w:hint="eastAsia"/>
        </w:rPr>
        <w:t>DNS</w:t>
      </w:r>
      <w:r w:rsidR="00801DBD" w:rsidRPr="00801DBD">
        <w:rPr>
          <w:rFonts w:hint="eastAsia"/>
        </w:rPr>
        <w:t>对应不等于域名相同</w:t>
      </w:r>
    </w:p>
    <w:p w14:paraId="1F2B11CF" w14:textId="77777777" w:rsidR="00801DBD" w:rsidRPr="00801DBD" w:rsidRDefault="00801DBD" w:rsidP="00801DBD">
      <w:pPr>
        <w:spacing w:line="440" w:lineRule="exact"/>
      </w:pPr>
      <w:r w:rsidRPr="00801DBD">
        <w:t>5)</w:t>
      </w:r>
    </w:p>
    <w:p w14:paraId="5256FF3A" w14:textId="77777777" w:rsidR="00801DBD" w:rsidRPr="00801DBD" w:rsidRDefault="00801DBD" w:rsidP="00801DBD">
      <w:pPr>
        <w:spacing w:line="440" w:lineRule="exact"/>
      </w:pPr>
      <w:r w:rsidRPr="00801DBD">
        <w:rPr>
          <w:rFonts w:hint="eastAsia"/>
        </w:rPr>
        <w:t>浏览器地址</w:t>
      </w:r>
      <w:r w:rsidRPr="00801DBD">
        <w:rPr>
          <w:rFonts w:hint="eastAsia"/>
        </w:rPr>
        <w:t>: https://www.jd.com/xx/xx</w:t>
      </w:r>
    </w:p>
    <w:p w14:paraId="6E8A236B"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https://www.jd.com:443/yy/yy </w:t>
      </w:r>
      <w:r w:rsidR="00801DBD" w:rsidRPr="00801DBD">
        <w:rPr>
          <w:rFonts w:hint="eastAsia"/>
        </w:rPr>
        <w:t>同域</w:t>
      </w:r>
      <w:r w:rsidR="00801DBD" w:rsidRPr="00801DBD">
        <w:rPr>
          <w:rFonts w:hint="eastAsia"/>
        </w:rPr>
        <w:t>/https</w:t>
      </w:r>
      <w:r w:rsidR="00801DBD" w:rsidRPr="00801DBD">
        <w:rPr>
          <w:rFonts w:hint="eastAsia"/>
        </w:rPr>
        <w:t>默认</w:t>
      </w:r>
      <w:r w:rsidR="00801DBD" w:rsidRPr="00801DBD">
        <w:rPr>
          <w:rFonts w:hint="eastAsia"/>
        </w:rPr>
        <w:t>443</w:t>
      </w:r>
    </w:p>
    <w:p w14:paraId="447DA76C" w14:textId="77777777" w:rsidR="00801DBD" w:rsidRPr="00801DBD" w:rsidRDefault="00801DBD" w:rsidP="00801DBD">
      <w:pPr>
        <w:spacing w:line="440" w:lineRule="exact"/>
      </w:pPr>
      <w:r w:rsidRPr="00801DBD">
        <w:t>6)</w:t>
      </w:r>
    </w:p>
    <w:p w14:paraId="238CB546" w14:textId="77777777" w:rsidR="00801DBD" w:rsidRPr="00801DBD" w:rsidRDefault="00801DBD" w:rsidP="00801DBD">
      <w:pPr>
        <w:spacing w:line="440" w:lineRule="exact"/>
      </w:pPr>
      <w:r w:rsidRPr="00801DBD">
        <w:rPr>
          <w:rFonts w:hint="eastAsia"/>
        </w:rPr>
        <w:t>浏览器地址</w:t>
      </w:r>
      <w:r w:rsidRPr="00801DBD">
        <w:rPr>
          <w:rFonts w:hint="eastAsia"/>
        </w:rPr>
        <w:t>: http://www.jd.com/xx/yy/xx</w:t>
      </w:r>
    </w:p>
    <w:p w14:paraId="68130C81" w14:textId="77777777" w:rsidR="00801DBD" w:rsidRPr="00801DBD" w:rsidRDefault="00800765" w:rsidP="00801DBD">
      <w:pPr>
        <w:spacing w:line="440" w:lineRule="exact"/>
      </w:pPr>
      <w:r w:rsidRPr="00801DBD">
        <w:rPr>
          <w:rFonts w:hint="eastAsia"/>
        </w:rPr>
        <w:t>Ajax</w:t>
      </w:r>
      <w:r w:rsidR="00801DBD" w:rsidRPr="00801DBD">
        <w:rPr>
          <w:rFonts w:hint="eastAsia"/>
        </w:rPr>
        <w:t>地址</w:t>
      </w:r>
      <w:r w:rsidR="00801DBD" w:rsidRPr="00801DBD">
        <w:rPr>
          <w:rFonts w:hint="eastAsia"/>
        </w:rPr>
        <w:t xml:space="preserve">: http://miaoshi.jd.com/yy/yy </w:t>
      </w:r>
      <w:r w:rsidR="00801DBD" w:rsidRPr="00801DBD">
        <w:rPr>
          <w:rFonts w:hint="eastAsia"/>
        </w:rPr>
        <w:t>跨域</w:t>
      </w:r>
      <w:r w:rsidR="00801DBD" w:rsidRPr="00801DBD">
        <w:rPr>
          <w:rFonts w:hint="eastAsia"/>
        </w:rPr>
        <w:t>/</w:t>
      </w:r>
      <w:r w:rsidR="00801DBD" w:rsidRPr="00801DBD">
        <w:rPr>
          <w:rFonts w:hint="eastAsia"/>
        </w:rPr>
        <w:t>添加了</w:t>
      </w:r>
      <w:r w:rsidR="00801DBD" w:rsidRPr="00801DBD">
        <w:t>前缀</w:t>
      </w:r>
      <w:r w:rsidR="00801DBD" w:rsidRPr="00801DBD">
        <w:rPr>
          <w:rFonts w:hint="eastAsia"/>
        </w:rPr>
        <w:t>子域名（典型的不同服务器。）</w:t>
      </w:r>
    </w:p>
    <w:p w14:paraId="72E61BC1" w14:textId="77777777" w:rsidR="00801DBD" w:rsidRPr="00FE4510" w:rsidRDefault="00801DBD" w:rsidP="004F6906">
      <w:pPr>
        <w:spacing w:line="440" w:lineRule="exact"/>
      </w:pPr>
    </w:p>
    <w:p w14:paraId="0043A634" w14:textId="77777777" w:rsidR="003D35DD" w:rsidRPr="0009711C" w:rsidRDefault="0009711C" w:rsidP="003D35DD">
      <w:pPr>
        <w:spacing w:line="440" w:lineRule="exact"/>
      </w:pPr>
      <w:r>
        <w:t>The @RestController and @RequestMapping annotations are Spring MVC annotations (they are not specific to Spring Boot).</w:t>
      </w:r>
    </w:p>
    <w:p w14:paraId="29E3FCB6" w14:textId="70F24EE8" w:rsidR="00215B4E" w:rsidRDefault="003D35DD" w:rsidP="00215B4E">
      <w:pPr>
        <w:spacing w:line="440" w:lineRule="exact"/>
      </w:pPr>
      <w:r w:rsidRPr="0009711C">
        <w:t>This code uses Spring @RestController annotation, which marks the class as a controller where every method returns a domain object instead of a view. It is shorthand for including both @Controller and @ResponseBody.</w:t>
      </w:r>
    </w:p>
    <w:p w14:paraId="1ACA213B" w14:textId="77777777" w:rsidR="0081626B" w:rsidRPr="00215B4E" w:rsidRDefault="0081626B" w:rsidP="00215B4E">
      <w:pPr>
        <w:spacing w:line="440" w:lineRule="exact"/>
      </w:pPr>
    </w:p>
    <w:p w14:paraId="32C0E6E6" w14:textId="0292894B" w:rsidR="00F34AF6" w:rsidRDefault="00000000" w:rsidP="00215B4E">
      <w:pPr>
        <w:spacing w:line="440" w:lineRule="exact"/>
      </w:pPr>
      <w:hyperlink r:id="rId182" w:history="1">
        <w:r w:rsidR="00215B4E" w:rsidRPr="00215B4E">
          <w:rPr>
            <w:rStyle w:val="a9"/>
          </w:rPr>
          <w:t>method-crud.jpg</w:t>
        </w:r>
      </w:hyperlink>
      <w:r w:rsidR="00215B4E" w:rsidRPr="00215B4E">
        <w:rPr>
          <w:rFonts w:hint="eastAsia"/>
        </w:rPr>
        <w:t>，</w:t>
      </w:r>
      <w:hyperlink r:id="rId183" w:history="1">
        <w:r w:rsidR="007F132E">
          <w:rPr>
            <w:rStyle w:val="a9"/>
          </w:rPr>
          <w:t>RESTful API/CSDN</w:t>
        </w:r>
      </w:hyperlink>
      <w:r w:rsidR="00215B4E" w:rsidRPr="00215B4E">
        <w:rPr>
          <w:rFonts w:hint="eastAsia"/>
        </w:rPr>
        <w:t>，</w:t>
      </w:r>
      <w:hyperlink r:id="rId184" w:history="1">
        <w:r w:rsidR="00F34AF6" w:rsidRPr="00F34AF6">
          <w:rPr>
            <w:rStyle w:val="a9"/>
            <w:rFonts w:hint="eastAsia"/>
          </w:rPr>
          <w:t>Spring MVC RESTful</w:t>
        </w:r>
        <w:r w:rsidR="00F34AF6" w:rsidRPr="00F34AF6">
          <w:rPr>
            <w:rStyle w:val="a9"/>
            <w:rFonts w:hint="eastAsia"/>
          </w:rPr>
          <w:t>风格开发</w:t>
        </w:r>
        <w:r w:rsidR="00F34AF6" w:rsidRPr="00F34AF6">
          <w:rPr>
            <w:rStyle w:val="a9"/>
            <w:rFonts w:hint="eastAsia"/>
          </w:rPr>
          <w:t>/Java</w:t>
        </w:r>
        <w:r w:rsidR="00F34AF6" w:rsidRPr="00F34AF6">
          <w:rPr>
            <w:rStyle w:val="a9"/>
            <w:rFonts w:hint="eastAsia"/>
          </w:rPr>
          <w:t>技术驿站</w:t>
        </w:r>
      </w:hyperlink>
    </w:p>
    <w:p w14:paraId="2A62A0CB" w14:textId="57698D27" w:rsidR="00215B4E" w:rsidRPr="00215B4E" w:rsidRDefault="00000000" w:rsidP="00215B4E">
      <w:pPr>
        <w:spacing w:line="440" w:lineRule="exact"/>
      </w:pPr>
      <w:hyperlink r:id="rId185" w:history="1">
        <w:r w:rsidR="00215B4E" w:rsidRPr="00215B4E">
          <w:rPr>
            <w:rStyle w:val="a9"/>
          </w:rPr>
          <w:t>Architectural Styles and the Design of Network-based Software Architectures</w:t>
        </w:r>
      </w:hyperlink>
      <w:r w:rsidR="00215B4E" w:rsidRPr="00215B4E">
        <w:rPr>
          <w:rFonts w:hint="eastAsia"/>
        </w:rPr>
        <w:t>，</w:t>
      </w:r>
    </w:p>
    <w:p w14:paraId="114BE562" w14:textId="027FA90D" w:rsidR="002573FB" w:rsidRDefault="00215B4E" w:rsidP="003757A9">
      <w:pPr>
        <w:spacing w:line="440" w:lineRule="exact"/>
      </w:pPr>
      <w:r w:rsidRPr="004440E2">
        <w:rPr>
          <w:rFonts w:hint="eastAsia"/>
          <w:color w:val="FF0000"/>
        </w:rPr>
        <w:t>RESTful</w:t>
      </w:r>
      <w:r w:rsidR="00B36021">
        <w:rPr>
          <w:color w:val="FF0000"/>
        </w:rPr>
        <w:t>1</w:t>
      </w:r>
      <w:r w:rsidR="003757A9">
        <w:rPr>
          <w:rFonts w:hint="eastAsia"/>
        </w:rPr>
        <w:t>架构是对</w:t>
      </w:r>
      <w:r w:rsidR="003757A9">
        <w:rPr>
          <w:rFonts w:hint="eastAsia"/>
        </w:rPr>
        <w:t>MVC</w:t>
      </w:r>
      <w:r w:rsidR="003757A9">
        <w:rPr>
          <w:rFonts w:hint="eastAsia"/>
        </w:rPr>
        <w:t>架构改进后所形成的一种架构，通过使用事先定义好的接口与不同的服务联系起来。在</w:t>
      </w:r>
      <w:r w:rsidR="003757A9">
        <w:rPr>
          <w:rFonts w:hint="eastAsia"/>
        </w:rPr>
        <w:t>RESTful</w:t>
      </w:r>
      <w:r w:rsidR="003757A9">
        <w:rPr>
          <w:rFonts w:hint="eastAsia"/>
        </w:rPr>
        <w:t>架构中，浏览器使用</w:t>
      </w:r>
      <w:r w:rsidR="003757A9">
        <w:rPr>
          <w:rFonts w:hint="eastAsia"/>
        </w:rPr>
        <w:t>POST</w:t>
      </w:r>
      <w:r w:rsidR="003757A9">
        <w:rPr>
          <w:rFonts w:hint="eastAsia"/>
        </w:rPr>
        <w:t>，</w:t>
      </w:r>
      <w:r w:rsidR="003757A9">
        <w:rPr>
          <w:rFonts w:hint="eastAsia"/>
        </w:rPr>
        <w:t>DELETE</w:t>
      </w:r>
      <w:r w:rsidR="003757A9">
        <w:rPr>
          <w:rFonts w:hint="eastAsia"/>
        </w:rPr>
        <w:t>，</w:t>
      </w:r>
      <w:r w:rsidR="003757A9">
        <w:rPr>
          <w:rFonts w:hint="eastAsia"/>
        </w:rPr>
        <w:t>PUT</w:t>
      </w:r>
      <w:r w:rsidR="003757A9">
        <w:rPr>
          <w:rFonts w:hint="eastAsia"/>
        </w:rPr>
        <w:t>和</w:t>
      </w:r>
      <w:r w:rsidR="003757A9">
        <w:rPr>
          <w:rFonts w:hint="eastAsia"/>
        </w:rPr>
        <w:t>GET</w:t>
      </w:r>
      <w:r w:rsidR="003757A9">
        <w:rPr>
          <w:rFonts w:hint="eastAsia"/>
        </w:rPr>
        <w:t>四种请求方式分别对指定的</w:t>
      </w:r>
      <w:r w:rsidR="003757A9">
        <w:rPr>
          <w:rFonts w:hint="eastAsia"/>
        </w:rPr>
        <w:t>URL</w:t>
      </w:r>
      <w:r w:rsidR="003757A9">
        <w:rPr>
          <w:rFonts w:hint="eastAsia"/>
        </w:rPr>
        <w:t>资源进行增删改查操作。因此，</w:t>
      </w:r>
      <w:r w:rsidR="003757A9">
        <w:rPr>
          <w:rFonts w:hint="eastAsia"/>
        </w:rPr>
        <w:t>RESTful</w:t>
      </w:r>
      <w:r w:rsidR="003757A9">
        <w:rPr>
          <w:rFonts w:hint="eastAsia"/>
        </w:rPr>
        <w:t>是通过</w:t>
      </w:r>
      <w:r w:rsidR="003757A9">
        <w:rPr>
          <w:rFonts w:hint="eastAsia"/>
        </w:rPr>
        <w:t>URI</w:t>
      </w:r>
      <w:r w:rsidR="003757A9">
        <w:rPr>
          <w:rFonts w:hint="eastAsia"/>
        </w:rPr>
        <w:t>实现对资源的管理及访问，具有扩展性强、结构清晰的特点。</w:t>
      </w:r>
      <w:r w:rsidR="00971CAF">
        <w:rPr>
          <w:rFonts w:hint="eastAsia"/>
        </w:rPr>
        <w:t>（请求类型一共</w:t>
      </w:r>
      <w:r w:rsidR="00971CAF">
        <w:rPr>
          <w:rFonts w:hint="eastAsia"/>
        </w:rPr>
        <w:t>8</w:t>
      </w:r>
      <w:r w:rsidR="00971CAF">
        <w:rPr>
          <w:rFonts w:hint="eastAsia"/>
        </w:rPr>
        <w:t>种，常用</w:t>
      </w:r>
      <w:r w:rsidR="00971CAF">
        <w:rPr>
          <w:rFonts w:hint="eastAsia"/>
        </w:rPr>
        <w:t>4</w:t>
      </w:r>
      <w:r w:rsidR="00971CAF">
        <w:rPr>
          <w:rFonts w:hint="eastAsia"/>
        </w:rPr>
        <w:t>种。）</w:t>
      </w:r>
    </w:p>
    <w:p w14:paraId="762FCFB0" w14:textId="7CBFFBFF" w:rsidR="008D2B6B" w:rsidRDefault="002573FB" w:rsidP="003757A9">
      <w:pPr>
        <w:spacing w:line="440" w:lineRule="exact"/>
      </w:pPr>
      <w:r>
        <w:rPr>
          <w:rFonts w:hint="eastAsia"/>
        </w:rPr>
        <w:t>传统参数拼接</w:t>
      </w:r>
      <w:r w:rsidR="0051594B">
        <w:tab/>
      </w:r>
      <w:r w:rsidR="0051594B">
        <w:tab/>
      </w:r>
      <w:hyperlink r:id="rId186" w:history="1">
        <w:r w:rsidR="008D2B6B" w:rsidRPr="00A52B15">
          <w:rPr>
            <w:rStyle w:val="a9"/>
            <w:rFonts w:hint="eastAsia"/>
          </w:rPr>
          <w:t>http://localhost:8080/getUser?name=Yale&amp;age=</w:t>
        </w:r>
        <w:r w:rsidR="008D2B6B" w:rsidRPr="00A52B15">
          <w:rPr>
            <w:rStyle w:val="a9"/>
          </w:rPr>
          <w:t>23</w:t>
        </w:r>
        <w:r w:rsidR="008D2B6B" w:rsidRPr="00A52B15">
          <w:rPr>
            <w:rStyle w:val="a9"/>
            <w:rFonts w:hint="eastAsia"/>
          </w:rPr>
          <w:t>&amp;sex=male</w:t>
        </w:r>
      </w:hyperlink>
    </w:p>
    <w:p w14:paraId="642B1EE0" w14:textId="7684F65E" w:rsidR="00E57DD2" w:rsidRDefault="002573FB" w:rsidP="003757A9">
      <w:pPr>
        <w:spacing w:line="440" w:lineRule="exact"/>
      </w:pPr>
      <w:r>
        <w:rPr>
          <w:rFonts w:hint="eastAsia"/>
        </w:rPr>
        <w:lastRenderedPageBreak/>
        <w:t>REST</w:t>
      </w:r>
      <w:r w:rsidR="0051594B">
        <w:rPr>
          <w:rFonts w:hint="eastAsia"/>
        </w:rPr>
        <w:t>f</w:t>
      </w:r>
      <w:r>
        <w:rPr>
          <w:rFonts w:hint="eastAsia"/>
        </w:rPr>
        <w:t>ul</w:t>
      </w:r>
      <w:r>
        <w:rPr>
          <w:rFonts w:hint="eastAsia"/>
        </w:rPr>
        <w:t>参数拼接</w:t>
      </w:r>
      <w:r w:rsidR="0051594B">
        <w:tab/>
      </w:r>
      <w:hyperlink r:id="rId187" w:history="1">
        <w:r w:rsidR="008D2B6B" w:rsidRPr="00A52B15">
          <w:rPr>
            <w:rStyle w:val="a9"/>
            <w:rFonts w:hint="eastAsia"/>
          </w:rPr>
          <w:t>http://localhost:8080/user/Yale/</w:t>
        </w:r>
        <w:r w:rsidR="008D2B6B" w:rsidRPr="00A52B15">
          <w:rPr>
            <w:rStyle w:val="a9"/>
          </w:rPr>
          <w:t>23</w:t>
        </w:r>
        <w:r w:rsidR="008D2B6B" w:rsidRPr="00A52B15">
          <w:rPr>
            <w:rStyle w:val="a9"/>
            <w:rFonts w:hint="eastAsia"/>
          </w:rPr>
          <w:t>/male</w:t>
        </w:r>
      </w:hyperlink>
      <w:r w:rsidR="008D2B6B">
        <w:rPr>
          <w:rFonts w:hint="eastAsia"/>
        </w:rPr>
        <w:t>（请求路径不应出现动词</w:t>
      </w:r>
      <w:r w:rsidR="000772B1">
        <w:rPr>
          <w:rFonts w:hint="eastAsia"/>
        </w:rPr>
        <w:t>以提高安全性</w:t>
      </w:r>
      <w:r w:rsidR="008D2B6B">
        <w:rPr>
          <w:rFonts w:hint="eastAsia"/>
        </w:rPr>
        <w:t>。）</w:t>
      </w:r>
    </w:p>
    <w:p w14:paraId="65EC5927" w14:textId="6439D3DA" w:rsidR="00D972DC" w:rsidRDefault="00D972DC" w:rsidP="003757A9">
      <w:pPr>
        <w:spacing w:line="440" w:lineRule="exact"/>
      </w:pPr>
      <w:r w:rsidRPr="00D972DC">
        <w:t>org.springframework.web.bind.annotation</w:t>
      </w:r>
    </w:p>
    <w:p w14:paraId="19813CBF" w14:textId="75FCA834" w:rsidR="00D972DC" w:rsidRDefault="00D972DC" w:rsidP="003757A9">
      <w:pPr>
        <w:spacing w:line="440" w:lineRule="exact"/>
      </w:pPr>
      <w:r>
        <w:rPr>
          <w:rFonts w:hint="eastAsia"/>
        </w:rPr>
        <w:t>@GetMapping-</w:t>
      </w:r>
      <w:r>
        <w:t>-A</w:t>
      </w:r>
      <w:r w:rsidRPr="00D972DC">
        <w:t xml:space="preserve"> composed annotation that acts as a shortcut for @RequestMapping(method = RequestMethod.GET).</w:t>
      </w:r>
    </w:p>
    <w:p w14:paraId="78CDC035" w14:textId="3AEA17C3" w:rsidR="00FF42D7" w:rsidRDefault="00FF42D7" w:rsidP="003757A9">
      <w:pPr>
        <w:spacing w:line="440" w:lineRule="exact"/>
      </w:pPr>
      <w:r>
        <w:rPr>
          <w:rFonts w:hint="eastAsia"/>
        </w:rPr>
        <w:t>@</w:t>
      </w:r>
      <w:r>
        <w:t>PostMapping--A</w:t>
      </w:r>
      <w:r w:rsidRPr="00FF42D7">
        <w:t xml:space="preserve"> composed annotation that acts as a shortcut for @RequestMapping(method = RequestMethod.POST).</w:t>
      </w:r>
    </w:p>
    <w:p w14:paraId="419E715A" w14:textId="768DDDAE" w:rsidR="006F217F" w:rsidRPr="0051594B" w:rsidRDefault="006F217F" w:rsidP="003757A9">
      <w:pPr>
        <w:spacing w:line="440" w:lineRule="exact"/>
      </w:pPr>
      <w:r>
        <w:rPr>
          <w:rFonts w:hint="eastAsia"/>
        </w:rPr>
        <w:t>同样的访问路径，如果请求类型不匹配，报错</w:t>
      </w:r>
      <w:r>
        <w:rPr>
          <w:rFonts w:hint="eastAsia"/>
        </w:rPr>
        <w:t>/</w:t>
      </w:r>
      <w:r>
        <w:t>405</w:t>
      </w:r>
      <w:r w:rsidR="00B305D4">
        <w:rPr>
          <w:rFonts w:hint="eastAsia"/>
        </w:rPr>
        <w:t>。</w:t>
      </w:r>
    </w:p>
    <w:p w14:paraId="4140DE30" w14:textId="77777777" w:rsidR="00E57DD2" w:rsidRPr="0051594B" w:rsidRDefault="00E57DD2" w:rsidP="003757A9">
      <w:pPr>
        <w:spacing w:line="440" w:lineRule="exact"/>
      </w:pPr>
    </w:p>
    <w:p w14:paraId="56AB1969" w14:textId="148991FD" w:rsidR="003757A9" w:rsidRDefault="003757A9" w:rsidP="003757A9">
      <w:pPr>
        <w:spacing w:line="440" w:lineRule="exact"/>
      </w:pPr>
      <w:r>
        <w:rPr>
          <w:rFonts w:hint="eastAsia"/>
        </w:rPr>
        <w:t>RESTful</w:t>
      </w:r>
      <w:r>
        <w:rPr>
          <w:rFonts w:hint="eastAsia"/>
        </w:rPr>
        <w:t>架构将服务器分成前端服务器和后端服务器两部分，前端服务器为用户提供无模型的视图；后端服务器为前端服务器提供接口。浏览器向前端服务器请求视图，通过视图中包含的</w:t>
      </w:r>
      <w:r w:rsidR="00FD18F1">
        <w:rPr>
          <w:rFonts w:hint="eastAsia"/>
        </w:rPr>
        <w:t>Ajax</w:t>
      </w:r>
      <w:r>
        <w:rPr>
          <w:rFonts w:hint="eastAsia"/>
        </w:rPr>
        <w:t>函数发起接口请求获取模型。</w:t>
      </w:r>
    </w:p>
    <w:p w14:paraId="24BF5AF3" w14:textId="7CFAA37D" w:rsidR="00215B4E" w:rsidRPr="00215B4E" w:rsidRDefault="003757A9" w:rsidP="003757A9">
      <w:pPr>
        <w:spacing w:line="440" w:lineRule="exact"/>
      </w:pPr>
      <w:r>
        <w:rPr>
          <w:rFonts w:hint="eastAsia"/>
        </w:rPr>
        <w:t>项目开发引入</w:t>
      </w:r>
      <w:r>
        <w:rPr>
          <w:rFonts w:hint="eastAsia"/>
        </w:rPr>
        <w:t>RESTful</w:t>
      </w:r>
      <w:r>
        <w:rPr>
          <w:rFonts w:hint="eastAsia"/>
        </w:rPr>
        <w:t>架构，利于团队并行开发。在</w:t>
      </w:r>
      <w:r>
        <w:rPr>
          <w:rFonts w:hint="eastAsia"/>
        </w:rPr>
        <w:t>RESTful</w:t>
      </w:r>
      <w:r>
        <w:rPr>
          <w:rFonts w:hint="eastAsia"/>
        </w:rPr>
        <w:t>架构中，将多数</w:t>
      </w:r>
      <w:r>
        <w:rPr>
          <w:rFonts w:hint="eastAsia"/>
        </w:rPr>
        <w:t>HTTP</w:t>
      </w:r>
      <w:r>
        <w:rPr>
          <w:rFonts w:hint="eastAsia"/>
        </w:rPr>
        <w:t>请求转移到前端服务器上，降低服务器的负荷，使视图获取后端模型失败也能呈现。但</w:t>
      </w:r>
      <w:r>
        <w:rPr>
          <w:rFonts w:hint="eastAsia"/>
        </w:rPr>
        <w:t>RESTful</w:t>
      </w:r>
      <w:r>
        <w:rPr>
          <w:rFonts w:hint="eastAsia"/>
        </w:rPr>
        <w:t>架构却不适用于所有的项目，当项目比较小时无需使用</w:t>
      </w:r>
      <w:r>
        <w:rPr>
          <w:rFonts w:hint="eastAsia"/>
        </w:rPr>
        <w:t>RESTful</w:t>
      </w:r>
      <w:r>
        <w:rPr>
          <w:rFonts w:hint="eastAsia"/>
        </w:rPr>
        <w:t>架构，项目变得更加复杂。</w:t>
      </w:r>
    </w:p>
    <w:p w14:paraId="5C10CF87" w14:textId="04341C87" w:rsidR="00215B4E" w:rsidRPr="004F6906" w:rsidRDefault="00215B4E" w:rsidP="00215B4E">
      <w:pPr>
        <w:spacing w:line="440" w:lineRule="exact"/>
      </w:pPr>
      <w:r w:rsidRPr="00215B4E">
        <w:t>A key difference between a traditional MVC controller and the RESTful web service controller shown earlier is the way that the HTTP response body is created. Rather than relying on a view technology to perform server-side rendering of the greeting data to HTML, this RESTful web service controller populates and returns a Greeting object. The object data will be written directly to the HTTP response as JSON.</w:t>
      </w:r>
      <w:r w:rsidR="004F6906" w:rsidRPr="004F6906">
        <w:rPr>
          <w:rFonts w:hint="eastAsia"/>
        </w:rPr>
        <w:t>（</w:t>
      </w:r>
      <w:r w:rsidR="004F6906" w:rsidRPr="004F6906">
        <w:rPr>
          <w:rFonts w:hint="eastAsia"/>
        </w:rPr>
        <w:t>JSON</w:t>
      </w:r>
      <w:r w:rsidR="00AB0D0C">
        <w:rPr>
          <w:rFonts w:hint="eastAsia"/>
        </w:rPr>
        <w:t>作为返回值类型</w:t>
      </w:r>
      <w:r w:rsidR="004F6906" w:rsidRPr="004F6906">
        <w:rPr>
          <w:rFonts w:hint="eastAsia"/>
        </w:rPr>
        <w:t>是</w:t>
      </w:r>
      <w:r w:rsidR="004F6906" w:rsidRPr="004F6906">
        <w:t>RESTful</w:t>
      </w:r>
      <w:r w:rsidR="004F6906" w:rsidRPr="004F6906">
        <w:t>的一个重要特征</w:t>
      </w:r>
      <w:r w:rsidR="004F6906" w:rsidRPr="004F6906">
        <w:rPr>
          <w:rFonts w:hint="eastAsia"/>
        </w:rPr>
        <w:t>！！！）</w:t>
      </w:r>
    </w:p>
    <w:p w14:paraId="4A9DE21A" w14:textId="60EAC03D" w:rsidR="00215B4E" w:rsidRDefault="00215B4E" w:rsidP="0009711C">
      <w:pPr>
        <w:spacing w:line="440" w:lineRule="exact"/>
      </w:pPr>
      <w:r w:rsidRPr="00215B4E">
        <w:rPr>
          <w:rFonts w:hint="eastAsia"/>
        </w:rPr>
        <w:t>REST</w:t>
      </w:r>
      <w:r w:rsidRPr="00215B4E">
        <w:rPr>
          <w:rFonts w:hint="eastAsia"/>
        </w:rPr>
        <w:t>调用及测试都很方便，</w:t>
      </w:r>
      <w:r w:rsidRPr="00215B4E">
        <w:rPr>
          <w:rFonts w:hint="eastAsia"/>
        </w:rPr>
        <w:t>RPC</w:t>
      </w:r>
      <w:r w:rsidRPr="00215B4E">
        <w:rPr>
          <w:rFonts w:hint="eastAsia"/>
        </w:rPr>
        <w:t>就显得有点繁琐，但是</w:t>
      </w:r>
      <w:r w:rsidRPr="00215B4E">
        <w:rPr>
          <w:rFonts w:hint="eastAsia"/>
        </w:rPr>
        <w:t>RPC</w:t>
      </w:r>
      <w:r w:rsidRPr="00215B4E">
        <w:rPr>
          <w:rFonts w:hint="eastAsia"/>
        </w:rPr>
        <w:t>的效率是毋庸置疑的，所以建议在多系统之间的内部调用采用</w:t>
      </w:r>
      <w:r w:rsidRPr="00215B4E">
        <w:rPr>
          <w:rFonts w:hint="eastAsia"/>
        </w:rPr>
        <w:t>RPC</w:t>
      </w:r>
      <w:r w:rsidRPr="00215B4E">
        <w:rPr>
          <w:rFonts w:hint="eastAsia"/>
        </w:rPr>
        <w:t>。对外提供的服务，</w:t>
      </w:r>
      <w:r w:rsidRPr="00215B4E">
        <w:rPr>
          <w:rFonts w:hint="eastAsia"/>
        </w:rPr>
        <w:t>Rest</w:t>
      </w:r>
      <w:r w:rsidRPr="00215B4E">
        <w:rPr>
          <w:rFonts w:hint="eastAsia"/>
        </w:rPr>
        <w:t>更加合适。</w:t>
      </w:r>
    </w:p>
    <w:p w14:paraId="35271460" w14:textId="77777777" w:rsidR="00137433" w:rsidRDefault="00137433" w:rsidP="0009711C">
      <w:pPr>
        <w:spacing w:line="440" w:lineRule="exact"/>
      </w:pPr>
    </w:p>
    <w:p w14:paraId="3DD50A03" w14:textId="2B75D70E" w:rsidR="00CC4D8A" w:rsidRDefault="00000000" w:rsidP="0009711C">
      <w:pPr>
        <w:spacing w:line="440" w:lineRule="exact"/>
      </w:pPr>
      <w:hyperlink r:id="rId188" w:history="1">
        <w:r w:rsidR="00CC4D8A" w:rsidRPr="00CC4D8A">
          <w:rPr>
            <w:rStyle w:val="a9"/>
          </w:rPr>
          <w:t>MyBatis 3</w:t>
        </w:r>
      </w:hyperlink>
      <w:r w:rsidR="00CC4D8A">
        <w:rPr>
          <w:rFonts w:hint="eastAsia"/>
        </w:rPr>
        <w:t>，</w:t>
      </w:r>
      <w:hyperlink r:id="rId189" w:history="1">
        <w:r w:rsidR="00A43DD4" w:rsidRPr="00A43DD4">
          <w:rPr>
            <w:rStyle w:val="a9"/>
          </w:rPr>
          <w:t>MyBatis 3.5.7 API</w:t>
        </w:r>
      </w:hyperlink>
      <w:r w:rsidR="00A43DD4">
        <w:rPr>
          <w:rFonts w:hint="eastAsia"/>
        </w:rPr>
        <w:t>，</w:t>
      </w:r>
      <w:hyperlink r:id="rId190" w:history="1">
        <w:r w:rsidR="00437A54" w:rsidRPr="00437A54">
          <w:rPr>
            <w:rStyle w:val="a9"/>
          </w:rPr>
          <w:t>MyBatis-Spring</w:t>
        </w:r>
      </w:hyperlink>
      <w:r w:rsidR="00437A54">
        <w:rPr>
          <w:rFonts w:hint="eastAsia"/>
        </w:rPr>
        <w:t>，</w:t>
      </w:r>
      <w:hyperlink r:id="rId191" w:history="1">
        <w:r w:rsidR="00437A54" w:rsidRPr="00437A54">
          <w:rPr>
            <w:rStyle w:val="a9"/>
          </w:rPr>
          <w:t>MyBatis-SpringBoot</w:t>
        </w:r>
      </w:hyperlink>
      <w:r w:rsidR="00437A54">
        <w:rPr>
          <w:rFonts w:hint="eastAsia"/>
        </w:rPr>
        <w:t>，</w:t>
      </w:r>
      <w:hyperlink r:id="rId192" w:history="1">
        <w:r w:rsidR="00437A54" w:rsidRPr="00437A54">
          <w:rPr>
            <w:rStyle w:val="a9"/>
          </w:rPr>
          <w:t>MyBatis-Guice</w:t>
        </w:r>
      </w:hyperlink>
      <w:r w:rsidR="00437A54">
        <w:rPr>
          <w:rFonts w:hint="eastAsia"/>
        </w:rPr>
        <w:t>，</w:t>
      </w:r>
    </w:p>
    <w:p w14:paraId="290297E5" w14:textId="77777777" w:rsidR="00742795" w:rsidRDefault="00000000" w:rsidP="0009711C">
      <w:pPr>
        <w:spacing w:line="440" w:lineRule="exact"/>
      </w:pPr>
      <w:hyperlink r:id="rId193" w:history="1">
        <w:r w:rsidR="00D86054">
          <w:rPr>
            <w:rStyle w:val="a9"/>
            <w:rFonts w:hint="eastAsia"/>
          </w:rPr>
          <w:t>xml</w:t>
        </w:r>
        <w:r w:rsidR="00D86054">
          <w:rPr>
            <w:rStyle w:val="a9"/>
            <w:rFonts w:hint="eastAsia"/>
          </w:rPr>
          <w:t>转义字符</w:t>
        </w:r>
        <w:r w:rsidR="00D86054">
          <w:rPr>
            <w:rStyle w:val="a9"/>
            <w:rFonts w:hint="eastAsia"/>
          </w:rPr>
          <w:t>.png</w:t>
        </w:r>
      </w:hyperlink>
      <w:r w:rsidR="00C810DE">
        <w:rPr>
          <w:rFonts w:hint="eastAsia"/>
        </w:rPr>
        <w:t>，</w:t>
      </w:r>
      <w:hyperlink r:id="rId194" w:history="1">
        <w:r w:rsidR="004C288F" w:rsidRPr="004C288F">
          <w:rPr>
            <w:rStyle w:val="a9"/>
            <w:rFonts w:hint="eastAsia"/>
          </w:rPr>
          <w:t>一级缓存和二级缓存</w:t>
        </w:r>
        <w:r w:rsidR="004C288F" w:rsidRPr="004C288F">
          <w:rPr>
            <w:rStyle w:val="a9"/>
            <w:rFonts w:hint="eastAsia"/>
          </w:rPr>
          <w:t>.png</w:t>
        </w:r>
      </w:hyperlink>
      <w:r w:rsidR="004C288F" w:rsidRPr="004C288F">
        <w:rPr>
          <w:rFonts w:hint="eastAsia"/>
        </w:rPr>
        <w:t>，</w:t>
      </w:r>
      <w:hyperlink r:id="rId195" w:history="1">
        <w:r w:rsidR="004C288F" w:rsidRPr="004C288F">
          <w:rPr>
            <w:rStyle w:val="a9"/>
            <w:rFonts w:hint="eastAsia"/>
          </w:rPr>
          <w:t>MyBatis</w:t>
        </w:r>
        <w:r w:rsidR="004C288F" w:rsidRPr="004C288F">
          <w:rPr>
            <w:rStyle w:val="a9"/>
            <w:rFonts w:hint="eastAsia"/>
          </w:rPr>
          <w:t>一级缓存和二级缓存</w:t>
        </w:r>
      </w:hyperlink>
      <w:r w:rsidR="004C288F" w:rsidRPr="004C288F">
        <w:rPr>
          <w:rFonts w:hint="eastAsia"/>
        </w:rPr>
        <w:t>，</w:t>
      </w:r>
      <w:hyperlink r:id="rId196" w:history="1">
        <w:r w:rsidR="00522C9E" w:rsidRPr="00522C9E">
          <w:rPr>
            <w:rStyle w:val="a9"/>
          </w:rPr>
          <w:t>MyBatis Plus</w:t>
        </w:r>
      </w:hyperlink>
      <w:r w:rsidR="00522C9E">
        <w:rPr>
          <w:rFonts w:hint="eastAsia"/>
        </w:rPr>
        <w:t>，</w:t>
      </w:r>
    </w:p>
    <w:p w14:paraId="3F208A6D" w14:textId="77777777" w:rsidR="00F71F52" w:rsidRPr="00F71F52" w:rsidRDefault="00000000" w:rsidP="00F71F52">
      <w:pPr>
        <w:spacing w:line="440" w:lineRule="exact"/>
      </w:pPr>
      <w:hyperlink r:id="rId197" w:history="1">
        <w:r w:rsidR="00985A92" w:rsidRPr="00985A92">
          <w:rPr>
            <w:rStyle w:val="a9"/>
            <w:rFonts w:hint="eastAsia"/>
          </w:rPr>
          <w:t>MyBatis</w:t>
        </w:r>
        <w:r w:rsidR="00985A92" w:rsidRPr="00985A92">
          <w:rPr>
            <w:rStyle w:val="a9"/>
            <w:rFonts w:hint="eastAsia"/>
          </w:rPr>
          <w:t>标签</w:t>
        </w:r>
        <w:r w:rsidR="00985A92" w:rsidRPr="00985A92">
          <w:rPr>
            <w:rStyle w:val="a9"/>
            <w:rFonts w:hint="eastAsia"/>
          </w:rPr>
          <w:t>.png</w:t>
        </w:r>
      </w:hyperlink>
      <w:r w:rsidR="00985A92">
        <w:rPr>
          <w:rFonts w:hint="eastAsia"/>
        </w:rPr>
        <w:t>，</w:t>
      </w:r>
      <w:r w:rsidR="00F71F52" w:rsidRPr="00F71F52">
        <w:rPr>
          <w:rFonts w:hint="eastAsia"/>
        </w:rPr>
        <w:t>MyBatis</w:t>
      </w:r>
      <w:r w:rsidR="00F71F52" w:rsidRPr="00F71F52">
        <w:rPr>
          <w:rFonts w:hint="eastAsia"/>
        </w:rPr>
        <w:t>有哪些标签？</w:t>
      </w:r>
    </w:p>
    <w:p w14:paraId="4FD32E70" w14:textId="7B5FD802" w:rsidR="001E5D5C" w:rsidRDefault="00000000" w:rsidP="0009711C">
      <w:pPr>
        <w:spacing w:line="440" w:lineRule="exact"/>
      </w:pPr>
      <w:hyperlink r:id="rId198" w:history="1">
        <w:r w:rsidR="00A25907" w:rsidRPr="00A25907">
          <w:rPr>
            <w:rStyle w:val="a9"/>
            <w:rFonts w:hint="eastAsia"/>
          </w:rPr>
          <w:t>CGB2110-DAY10-Mybatis-SpringBoot</w:t>
        </w:r>
        <w:r w:rsidR="00A25907" w:rsidRPr="00A25907">
          <w:rPr>
            <w:rStyle w:val="a9"/>
            <w:rFonts w:hint="eastAsia"/>
          </w:rPr>
          <w:t>用法</w:t>
        </w:r>
      </w:hyperlink>
      <w:r w:rsidR="00A25907">
        <w:rPr>
          <w:rFonts w:hint="eastAsia"/>
        </w:rPr>
        <w:t>，</w:t>
      </w:r>
    </w:p>
    <w:p w14:paraId="59742691" w14:textId="4C9738CD" w:rsidR="00A675D3" w:rsidRDefault="00000000" w:rsidP="0009711C">
      <w:pPr>
        <w:spacing w:line="440" w:lineRule="exact"/>
      </w:pPr>
      <w:hyperlink r:id="rId199" w:history="1">
        <w:r w:rsidR="00A578EC" w:rsidRPr="00A578EC">
          <w:rPr>
            <w:rStyle w:val="a9"/>
            <w:rFonts w:hint="eastAsia"/>
          </w:rPr>
          <w:t>MyBatis</w:t>
        </w:r>
        <w:r w:rsidR="00A578EC" w:rsidRPr="00A578EC">
          <w:rPr>
            <w:rStyle w:val="a9"/>
            <w:rFonts w:hint="eastAsia"/>
          </w:rPr>
          <w:t>源码讲解</w:t>
        </w:r>
        <w:r w:rsidR="00A578EC" w:rsidRPr="00A578EC">
          <w:rPr>
            <w:rStyle w:val="a9"/>
            <w:rFonts w:hint="eastAsia"/>
          </w:rPr>
          <w:t>/TTS160</w:t>
        </w:r>
      </w:hyperlink>
      <w:r w:rsidR="00A578EC">
        <w:rPr>
          <w:rFonts w:hint="eastAsia"/>
        </w:rPr>
        <w:t>，</w:t>
      </w:r>
      <w:hyperlink r:id="rId200" w:history="1">
        <w:r w:rsidR="005C6C77">
          <w:rPr>
            <w:rStyle w:val="a9"/>
            <w:rFonts w:hint="eastAsia"/>
          </w:rPr>
          <w:t>SqlSessionFactory</w:t>
        </w:r>
        <w:r w:rsidR="005C6C77">
          <w:rPr>
            <w:rStyle w:val="a9"/>
            <w:rFonts w:hint="eastAsia"/>
          </w:rPr>
          <w:t>工具类抽取</w:t>
        </w:r>
        <w:r w:rsidR="005C6C77">
          <w:rPr>
            <w:rStyle w:val="a9"/>
            <w:rFonts w:hint="eastAsia"/>
          </w:rPr>
          <w:t>/</w:t>
        </w:r>
        <w:r w:rsidR="005C6C77">
          <w:rPr>
            <w:rStyle w:val="a9"/>
            <w:rFonts w:hint="eastAsia"/>
          </w:rPr>
          <w:t>哔哩哔哩</w:t>
        </w:r>
      </w:hyperlink>
      <w:r w:rsidR="005C6C77">
        <w:rPr>
          <w:rFonts w:hint="eastAsia"/>
        </w:rPr>
        <w:t>，</w:t>
      </w:r>
      <w:r w:rsidR="002B16E3">
        <w:t xml:space="preserve"> </w:t>
      </w:r>
    </w:p>
    <w:p w14:paraId="606ADE9F" w14:textId="1C8CD447" w:rsidR="0081626B" w:rsidRDefault="0081626B" w:rsidP="0081626B">
      <w:pPr>
        <w:pStyle w:val="31"/>
        <w:spacing w:before="156"/>
      </w:pPr>
      <w:r>
        <w:rPr>
          <w:rFonts w:hint="eastAsia"/>
        </w:rPr>
        <w:t>MyBatis、MBP、</w:t>
      </w:r>
      <w:r w:rsidRPr="0081626B">
        <w:rPr>
          <w:rFonts w:hint="eastAsia"/>
        </w:rPr>
        <w:t>Lombok</w:t>
      </w:r>
    </w:p>
    <w:p w14:paraId="74667CF9" w14:textId="1AAAD79F" w:rsidR="00F31B84" w:rsidRDefault="00DB1956" w:rsidP="00F31B84">
      <w:pPr>
        <w:spacing w:line="440" w:lineRule="exact"/>
      </w:pPr>
      <w:r w:rsidRPr="00C037D7">
        <w:rPr>
          <w:rFonts w:hint="eastAsia"/>
          <w:color w:val="FF0000"/>
        </w:rPr>
        <w:t>MyBatis</w:t>
      </w:r>
      <w:r w:rsidR="00DB30E3">
        <w:rPr>
          <w:color w:val="FF0000"/>
        </w:rPr>
        <w:t>1</w:t>
      </w:r>
      <w:r w:rsidR="0015278F" w:rsidRPr="0015278F">
        <w:rPr>
          <w:rFonts w:hint="eastAsia"/>
        </w:rPr>
        <w:t>是一款优秀的持久层框架，它支持定制化</w:t>
      </w:r>
      <w:r w:rsidR="0015278F" w:rsidRPr="0015278F">
        <w:rPr>
          <w:rFonts w:hint="eastAsia"/>
        </w:rPr>
        <w:t>SQL</w:t>
      </w:r>
      <w:r w:rsidR="0015278F" w:rsidRPr="0015278F">
        <w:rPr>
          <w:rFonts w:hint="eastAsia"/>
        </w:rPr>
        <w:t>、存储过程以及高级映射。</w:t>
      </w:r>
      <w:r w:rsidR="0015278F" w:rsidRPr="0015278F">
        <w:rPr>
          <w:rFonts w:hint="eastAsia"/>
        </w:rPr>
        <w:t>MyBatis</w:t>
      </w:r>
      <w:r w:rsidR="0015278F" w:rsidRPr="0015278F">
        <w:rPr>
          <w:rFonts w:hint="eastAsia"/>
        </w:rPr>
        <w:t>避免了几乎所有的</w:t>
      </w:r>
      <w:r w:rsidR="0015278F" w:rsidRPr="0015278F">
        <w:rPr>
          <w:rFonts w:hint="eastAsia"/>
        </w:rPr>
        <w:t>JDBC</w:t>
      </w:r>
      <w:r w:rsidR="0015278F" w:rsidRPr="0015278F">
        <w:rPr>
          <w:rFonts w:hint="eastAsia"/>
        </w:rPr>
        <w:t>代码和手动设置参数以及获取结果集。</w:t>
      </w:r>
      <w:r w:rsidR="0015278F" w:rsidRPr="0015278F">
        <w:rPr>
          <w:rFonts w:hint="eastAsia"/>
        </w:rPr>
        <w:t>MyBatis</w:t>
      </w:r>
      <w:r w:rsidR="0015278F" w:rsidRPr="0015278F">
        <w:rPr>
          <w:rFonts w:hint="eastAsia"/>
        </w:rPr>
        <w:t>可以使用简单的</w:t>
      </w:r>
      <w:r w:rsidR="0015278F" w:rsidRPr="0015278F">
        <w:rPr>
          <w:rFonts w:hint="eastAsia"/>
        </w:rPr>
        <w:lastRenderedPageBreak/>
        <w:t>XML</w:t>
      </w:r>
      <w:r w:rsidR="0015278F" w:rsidRPr="0015278F">
        <w:rPr>
          <w:rFonts w:hint="eastAsia"/>
        </w:rPr>
        <w:t>或注解来配置和映射原生信息，将接口和</w:t>
      </w:r>
      <w:r w:rsidR="0015278F" w:rsidRPr="0015278F">
        <w:rPr>
          <w:rFonts w:hint="eastAsia"/>
        </w:rPr>
        <w:t>Java</w:t>
      </w:r>
      <w:r w:rsidR="0015278F" w:rsidRPr="0015278F">
        <w:rPr>
          <w:rFonts w:hint="eastAsia"/>
        </w:rPr>
        <w:t>的</w:t>
      </w:r>
      <w:r w:rsidR="0015278F" w:rsidRPr="0015278F">
        <w:rPr>
          <w:rFonts w:hint="eastAsia"/>
        </w:rPr>
        <w:t>POJO</w:t>
      </w:r>
      <w:r w:rsidR="0015278F" w:rsidRPr="0015278F">
        <w:rPr>
          <w:rFonts w:hint="eastAsia"/>
        </w:rPr>
        <w:t>映射成数据库中的记录。</w:t>
      </w:r>
      <w:r w:rsidR="0095789A">
        <w:rPr>
          <w:rFonts w:hint="eastAsia"/>
        </w:rPr>
        <w:t>（</w:t>
      </w:r>
      <w:r w:rsidR="0095789A" w:rsidRPr="0095789A">
        <w:rPr>
          <w:rFonts w:hint="eastAsia"/>
        </w:rPr>
        <w:t>在内部封装了</w:t>
      </w:r>
      <w:r w:rsidR="0095789A" w:rsidRPr="0095789A">
        <w:rPr>
          <w:rFonts w:hint="eastAsia"/>
        </w:rPr>
        <w:t>JDBC</w:t>
      </w:r>
      <w:r w:rsidR="0095789A">
        <w:rPr>
          <w:rFonts w:hint="eastAsia"/>
        </w:rPr>
        <w:t>，</w:t>
      </w:r>
      <w:r w:rsidR="0095789A" w:rsidRPr="0095789A">
        <w:rPr>
          <w:rFonts w:hint="eastAsia"/>
        </w:rPr>
        <w:t>简化了操作数据库的过程</w:t>
      </w:r>
      <w:r w:rsidR="0095789A">
        <w:rPr>
          <w:rFonts w:hint="eastAsia"/>
        </w:rPr>
        <w:t>。）</w:t>
      </w:r>
    </w:p>
    <w:p w14:paraId="25F77B02" w14:textId="269D349C" w:rsidR="00432FD3" w:rsidRDefault="00F31B84" w:rsidP="0029400D">
      <w:pPr>
        <w:spacing w:line="440" w:lineRule="exact"/>
      </w:pPr>
      <w:r>
        <w:rPr>
          <w:rFonts w:hint="eastAsia"/>
        </w:rPr>
        <w:t>数据库中的表与</w:t>
      </w:r>
      <w:r>
        <w:rPr>
          <w:rFonts w:hint="eastAsia"/>
        </w:rPr>
        <w:t>POJO</w:t>
      </w:r>
      <w:r>
        <w:rPr>
          <w:rFonts w:hint="eastAsia"/>
        </w:rPr>
        <w:t>中的类一一映射，表中的字段与类中的属性一一映射。（表和类，字段和属性。）</w:t>
      </w:r>
    </w:p>
    <w:p w14:paraId="0F2D3ED1" w14:textId="63AD45A0" w:rsidR="00735E8F" w:rsidRDefault="0080462E" w:rsidP="0029400D">
      <w:pPr>
        <w:spacing w:line="440" w:lineRule="exact"/>
      </w:pPr>
      <w:r>
        <w:rPr>
          <w:rFonts w:hint="eastAsia"/>
        </w:rPr>
        <w:t>在注解中写</w:t>
      </w:r>
      <w:r>
        <w:rPr>
          <w:rFonts w:hint="eastAsia"/>
        </w:rPr>
        <w:t>SQL</w:t>
      </w:r>
      <w:r>
        <w:rPr>
          <w:rFonts w:hint="eastAsia"/>
        </w:rPr>
        <w:t>需要引入</w:t>
      </w:r>
      <w:r w:rsidRPr="0080462E">
        <w:t>org.apache.ibatis.annotations</w:t>
      </w:r>
      <w:r>
        <w:rPr>
          <w:rFonts w:hint="eastAsia"/>
        </w:rPr>
        <w:t>包，其中包括</w:t>
      </w:r>
      <w:r>
        <w:rPr>
          <w:rFonts w:hint="eastAsia"/>
        </w:rPr>
        <w:t>@Select</w:t>
      </w:r>
      <w:r>
        <w:rPr>
          <w:rFonts w:hint="eastAsia"/>
        </w:rPr>
        <w:t>，</w:t>
      </w:r>
      <w:r>
        <w:rPr>
          <w:rFonts w:hint="eastAsia"/>
        </w:rPr>
        <w:t>@Insert</w:t>
      </w:r>
      <w:r>
        <w:rPr>
          <w:rFonts w:hint="eastAsia"/>
        </w:rPr>
        <w:t>，</w:t>
      </w:r>
      <w:r>
        <w:rPr>
          <w:rFonts w:hint="eastAsia"/>
        </w:rPr>
        <w:t>@Up</w:t>
      </w:r>
      <w:r w:rsidR="007D2ADF">
        <w:rPr>
          <w:rFonts w:hint="eastAsia"/>
        </w:rPr>
        <w:t>-</w:t>
      </w:r>
      <w:r>
        <w:rPr>
          <w:rFonts w:hint="eastAsia"/>
        </w:rPr>
        <w:t>date</w:t>
      </w:r>
      <w:r>
        <w:rPr>
          <w:rFonts w:hint="eastAsia"/>
        </w:rPr>
        <w:t>和</w:t>
      </w:r>
      <w:r>
        <w:rPr>
          <w:rFonts w:hint="eastAsia"/>
        </w:rPr>
        <w:t>@Delete</w:t>
      </w:r>
      <w:r>
        <w:rPr>
          <w:rFonts w:hint="eastAsia"/>
        </w:rPr>
        <w:t>等注解。</w:t>
      </w:r>
      <w:r w:rsidR="00A63F40">
        <w:rPr>
          <w:rFonts w:hint="eastAsia"/>
        </w:rPr>
        <w:t>注解一般写在</w:t>
      </w:r>
      <w:r w:rsidR="00E3708C">
        <w:rPr>
          <w:rFonts w:hint="eastAsia"/>
        </w:rPr>
        <w:t>Xxxx</w:t>
      </w:r>
      <w:r w:rsidR="00A63F40">
        <w:t>Mapper.java</w:t>
      </w:r>
      <w:r w:rsidR="00A63F40">
        <w:rPr>
          <w:rFonts w:hint="eastAsia"/>
        </w:rPr>
        <w:t>接口文件中。</w:t>
      </w:r>
      <w:r w:rsidR="00935DAD">
        <w:rPr>
          <w:rFonts w:hint="eastAsia"/>
        </w:rPr>
        <w:t>（最靠近数据库的一层</w:t>
      </w:r>
      <w:r w:rsidR="00935DAD">
        <w:rPr>
          <w:rFonts w:hint="eastAsia"/>
        </w:rPr>
        <w:t>Java</w:t>
      </w:r>
      <w:r w:rsidR="00935DAD">
        <w:rPr>
          <w:rFonts w:hint="eastAsia"/>
        </w:rPr>
        <w:t>文件。）</w:t>
      </w:r>
    </w:p>
    <w:p w14:paraId="74AF83EA" w14:textId="48A7A1C2" w:rsidR="007D0F29" w:rsidRDefault="007D0F29" w:rsidP="007D0F29">
      <w:pPr>
        <w:spacing w:line="440" w:lineRule="exact"/>
      </w:pPr>
      <w:r>
        <w:rPr>
          <w:rFonts w:hint="eastAsia"/>
        </w:rPr>
        <w:t>映射文件</w:t>
      </w:r>
      <w:r>
        <w:t>U</w:t>
      </w:r>
      <w:r>
        <w:rPr>
          <w:rFonts w:hint="eastAsia"/>
        </w:rPr>
        <w:t>serMapper</w:t>
      </w:r>
      <w:r>
        <w:t>.xml</w:t>
      </w:r>
      <w:r>
        <w:rPr>
          <w:rFonts w:hint="eastAsia"/>
        </w:rPr>
        <w:t>中的</w:t>
      </w:r>
      <w:r w:rsidRPr="007D0F29">
        <w:rPr>
          <w:rFonts w:hint="eastAsia"/>
        </w:rPr>
        <w:t>namespace</w:t>
      </w:r>
      <w:r w:rsidRPr="007D0F29">
        <w:rPr>
          <w:rFonts w:hint="eastAsia"/>
        </w:rPr>
        <w:t>与接口对应</w:t>
      </w:r>
      <w:r>
        <w:rPr>
          <w:rFonts w:hint="eastAsia"/>
        </w:rPr>
        <w:t>，</w:t>
      </w:r>
      <w:r w:rsidRPr="007D0F29">
        <w:rPr>
          <w:rFonts w:hint="eastAsia"/>
        </w:rPr>
        <w:t>id</w:t>
      </w:r>
      <w:r w:rsidR="003320BC">
        <w:rPr>
          <w:rFonts w:hint="eastAsia"/>
        </w:rPr>
        <w:t>属性</w:t>
      </w:r>
      <w:r w:rsidRPr="007D0F29">
        <w:rPr>
          <w:rFonts w:hint="eastAsia"/>
        </w:rPr>
        <w:t>与接口方法对应</w:t>
      </w:r>
      <w:r>
        <w:rPr>
          <w:rFonts w:hint="eastAsia"/>
        </w:rPr>
        <w:t>，</w:t>
      </w:r>
      <w:r w:rsidRPr="007D0F29">
        <w:rPr>
          <w:rFonts w:hint="eastAsia"/>
        </w:rPr>
        <w:t>resultType</w:t>
      </w:r>
      <w:r w:rsidRPr="007D0F29">
        <w:rPr>
          <w:rFonts w:hint="eastAsia"/>
        </w:rPr>
        <w:t>与结果集类型对应</w:t>
      </w:r>
      <w:r>
        <w:rPr>
          <w:rFonts w:hint="eastAsia"/>
        </w:rPr>
        <w:t>。</w:t>
      </w:r>
    </w:p>
    <w:p w14:paraId="4EBBEA77" w14:textId="2E3AAA41" w:rsidR="001F5AFF" w:rsidRDefault="001F5AFF" w:rsidP="007D0F29">
      <w:pPr>
        <w:spacing w:line="440" w:lineRule="exact"/>
      </w:pPr>
      <w:r w:rsidRPr="001F5AFF">
        <w:rPr>
          <w:rFonts w:hint="eastAsia"/>
        </w:rPr>
        <w:t>#{}</w:t>
      </w:r>
      <w:r w:rsidRPr="001F5AFF">
        <w:rPr>
          <w:rFonts w:hint="eastAsia"/>
        </w:rPr>
        <w:t>是预编译处理</w:t>
      </w:r>
      <w:r>
        <w:rPr>
          <w:rFonts w:hint="eastAsia"/>
        </w:rPr>
        <w:t>，</w:t>
      </w:r>
      <w:r w:rsidR="008F30CB">
        <w:rPr>
          <w:rFonts w:hint="eastAsia"/>
        </w:rPr>
        <w:t>通过</w:t>
      </w:r>
      <w:r w:rsidRPr="001F5AFF">
        <w:t>PreparedStatement</w:t>
      </w:r>
      <w:r w:rsidR="008F30CB">
        <w:rPr>
          <w:rFonts w:hint="eastAsia"/>
        </w:rPr>
        <w:t>来执行</w:t>
      </w:r>
      <w:r w:rsidR="008F30CB">
        <w:rPr>
          <w:rFonts w:hint="eastAsia"/>
        </w:rPr>
        <w:t>SQL</w:t>
      </w:r>
      <w:r w:rsidR="008F30CB">
        <w:rPr>
          <w:rFonts w:hint="eastAsia"/>
        </w:rPr>
        <w:t>语句，能有效防止</w:t>
      </w:r>
      <w:r w:rsidR="008F30CB">
        <w:rPr>
          <w:rFonts w:hint="eastAsia"/>
        </w:rPr>
        <w:t>SQL</w:t>
      </w:r>
      <w:r w:rsidR="008F30CB">
        <w:rPr>
          <w:rFonts w:hint="eastAsia"/>
        </w:rPr>
        <w:t>注入，而</w:t>
      </w:r>
      <w:r w:rsidR="008F30CB">
        <w:rPr>
          <w:rFonts w:hint="eastAsia"/>
        </w:rPr>
        <w:t>$</w:t>
      </w:r>
      <w:r w:rsidR="008F30CB">
        <w:t>{}</w:t>
      </w:r>
      <w:r w:rsidR="008F30CB">
        <w:rPr>
          <w:rFonts w:hint="eastAsia"/>
        </w:rPr>
        <w:t>是单纯的字符串替换，不能防止</w:t>
      </w:r>
      <w:r w:rsidR="008F30CB">
        <w:rPr>
          <w:rFonts w:hint="eastAsia"/>
        </w:rPr>
        <w:t>SQL</w:t>
      </w:r>
      <w:r w:rsidR="008F30CB">
        <w:rPr>
          <w:rFonts w:hint="eastAsia"/>
        </w:rPr>
        <w:t>注入。</w:t>
      </w:r>
    </w:p>
    <w:p w14:paraId="10D73CC6" w14:textId="77777777" w:rsidR="007D0F29" w:rsidRDefault="007D0F29" w:rsidP="007D0F29">
      <w:pPr>
        <w:spacing w:line="440" w:lineRule="exact"/>
      </w:pPr>
      <w:r>
        <w:rPr>
          <w:rFonts w:hint="eastAsia"/>
        </w:rPr>
        <w:t>MyBatis</w:t>
      </w:r>
      <w:r>
        <w:rPr>
          <w:rFonts w:hint="eastAsia"/>
        </w:rPr>
        <w:t>自动将结果集的数据封装为对象，如果返回</w:t>
      </w:r>
      <w:r>
        <w:rPr>
          <w:rFonts w:hint="eastAsia"/>
        </w:rPr>
        <w:t>List</w:t>
      </w:r>
      <w:r>
        <w:rPr>
          <w:rFonts w:hint="eastAsia"/>
        </w:rPr>
        <w:t>集合，则自动封装为</w:t>
      </w:r>
      <w:r>
        <w:rPr>
          <w:rFonts w:hint="eastAsia"/>
        </w:rPr>
        <w:t>List</w:t>
      </w:r>
      <w:r>
        <w:rPr>
          <w:rFonts w:hint="eastAsia"/>
        </w:rPr>
        <w:t>，</w:t>
      </w:r>
      <w:r>
        <w:rPr>
          <w:rFonts w:hint="eastAsia"/>
        </w:rPr>
        <w:t>User</w:t>
      </w:r>
      <w:r>
        <w:rPr>
          <w:rFonts w:hint="eastAsia"/>
        </w:rPr>
        <w:t>充当其中的泛型对象；如果返回值</w:t>
      </w:r>
      <w:r>
        <w:rPr>
          <w:rFonts w:hint="eastAsia"/>
        </w:rPr>
        <w:t>User</w:t>
      </w:r>
      <w:r>
        <w:rPr>
          <w:rFonts w:hint="eastAsia"/>
        </w:rPr>
        <w:t>对象，则直接返回</w:t>
      </w:r>
      <w:r>
        <w:rPr>
          <w:rFonts w:hint="eastAsia"/>
        </w:rPr>
        <w:t>User</w:t>
      </w:r>
      <w:r>
        <w:rPr>
          <w:rFonts w:hint="eastAsia"/>
        </w:rPr>
        <w:t>对象。（</w:t>
      </w:r>
      <w:r w:rsidRPr="007D0F29">
        <w:t>resultType="com.jt.pojo.</w:t>
      </w:r>
    </w:p>
    <w:p w14:paraId="36C4F2E9" w14:textId="65B800F1" w:rsidR="0029400D" w:rsidRDefault="007D0F29" w:rsidP="007D0F29">
      <w:pPr>
        <w:spacing w:line="440" w:lineRule="exact"/>
      </w:pPr>
      <w:r w:rsidRPr="007D0F29">
        <w:t>User"</w:t>
      </w:r>
      <w:r w:rsidR="00871820">
        <w:rPr>
          <w:rFonts w:hint="eastAsia"/>
        </w:rPr>
        <w:t>。</w:t>
      </w:r>
      <w:r>
        <w:rPr>
          <w:rFonts w:hint="eastAsia"/>
        </w:rPr>
        <w:t>）</w:t>
      </w:r>
    </w:p>
    <w:p w14:paraId="79CCF4ED" w14:textId="4376E58C" w:rsidR="00BE0594" w:rsidRPr="00D31168" w:rsidRDefault="00D31168" w:rsidP="000719A4">
      <w:pPr>
        <w:spacing w:line="440" w:lineRule="exact"/>
      </w:pPr>
      <w:r w:rsidRPr="00D31168">
        <w:rPr>
          <w:rFonts w:hint="eastAsia"/>
        </w:rPr>
        <w:t>My</w:t>
      </w:r>
      <w:r>
        <w:rPr>
          <w:rFonts w:hint="eastAsia"/>
        </w:rPr>
        <w:t>B</w:t>
      </w:r>
      <w:r w:rsidRPr="00D31168">
        <w:rPr>
          <w:rFonts w:hint="eastAsia"/>
        </w:rPr>
        <w:t>atis</w:t>
      </w:r>
      <w:r w:rsidRPr="00D31168">
        <w:rPr>
          <w:rFonts w:hint="eastAsia"/>
        </w:rPr>
        <w:t>结果集的字段名称如果与属性的名称满足驼峰映射的规则</w:t>
      </w:r>
      <w:r>
        <w:rPr>
          <w:rFonts w:hint="eastAsia"/>
        </w:rPr>
        <w:t>，则可以通过</w:t>
      </w:r>
      <w:r w:rsidR="00417794">
        <w:rPr>
          <w:rFonts w:hint="eastAsia"/>
        </w:rPr>
        <w:t>简单配置</w:t>
      </w:r>
      <w:r w:rsidRPr="00D31168">
        <w:rPr>
          <w:rFonts w:hint="eastAsia"/>
        </w:rPr>
        <w:t>以实现自动化映射</w:t>
      </w:r>
      <w:r>
        <w:rPr>
          <w:rFonts w:hint="eastAsia"/>
        </w:rPr>
        <w:t>。（</w:t>
      </w:r>
      <w:r w:rsidR="00A7136F">
        <w:rPr>
          <w:rFonts w:hint="eastAsia"/>
        </w:rPr>
        <w:t>application</w:t>
      </w:r>
      <w:r w:rsidR="00A7136F">
        <w:t>.yml</w:t>
      </w:r>
      <w:r w:rsidR="00A7136F">
        <w:rPr>
          <w:rFonts w:hint="eastAsia"/>
        </w:rPr>
        <w:t>/</w:t>
      </w:r>
      <w:r>
        <w:t>map-underscore-to-camel-case: true</w:t>
      </w:r>
      <w:r w:rsidR="00A7136F">
        <w:rPr>
          <w:rFonts w:hint="eastAsia"/>
        </w:rPr>
        <w:t>。</w:t>
      </w:r>
      <w:r>
        <w:rPr>
          <w:rFonts w:hint="eastAsia"/>
        </w:rPr>
        <w:t>）</w:t>
      </w:r>
    </w:p>
    <w:p w14:paraId="78776F6C" w14:textId="7225C31B" w:rsidR="00D74E3E" w:rsidRPr="0029400D" w:rsidRDefault="006104C4" w:rsidP="00CB21D3">
      <w:pPr>
        <w:spacing w:line="440" w:lineRule="exact"/>
      </w:pPr>
      <w:r w:rsidRPr="006104C4">
        <w:rPr>
          <w:rFonts w:hint="eastAsia"/>
        </w:rPr>
        <w:t>resultType</w:t>
      </w:r>
      <w:r w:rsidRPr="006104C4">
        <w:rPr>
          <w:rFonts w:hint="eastAsia"/>
        </w:rPr>
        <w:t>只</w:t>
      </w:r>
      <w:r>
        <w:rPr>
          <w:rFonts w:hint="eastAsia"/>
        </w:rPr>
        <w:t>能</w:t>
      </w:r>
      <w:r w:rsidRPr="006104C4">
        <w:rPr>
          <w:rFonts w:hint="eastAsia"/>
        </w:rPr>
        <w:t>于单表查询</w:t>
      </w:r>
      <w:r>
        <w:rPr>
          <w:rFonts w:hint="eastAsia"/>
        </w:rPr>
        <w:t>，</w:t>
      </w:r>
      <w:r w:rsidRPr="006104C4">
        <w:rPr>
          <w:rFonts w:hint="eastAsia"/>
        </w:rPr>
        <w:t>resultMap</w:t>
      </w:r>
      <w:r w:rsidRPr="006104C4">
        <w:rPr>
          <w:rFonts w:hint="eastAsia"/>
        </w:rPr>
        <w:t>可用于</w:t>
      </w:r>
      <w:r w:rsidR="0071383B">
        <w:rPr>
          <w:rFonts w:hint="eastAsia"/>
        </w:rPr>
        <w:t>多表联查</w:t>
      </w:r>
      <w:r>
        <w:rPr>
          <w:rFonts w:hint="eastAsia"/>
        </w:rPr>
        <w:t>。</w:t>
      </w:r>
      <w:r w:rsidR="00770EBA" w:rsidRPr="00770EBA">
        <w:t>resultMap</w:t>
      </w:r>
      <w:r>
        <w:rPr>
          <w:rFonts w:hint="eastAsia"/>
        </w:rPr>
        <w:t>另外的作用是</w:t>
      </w:r>
      <w:r w:rsidR="00770EBA">
        <w:rPr>
          <w:rFonts w:hint="eastAsia"/>
        </w:rPr>
        <w:t>手动映射。</w:t>
      </w:r>
    </w:p>
    <w:p w14:paraId="01AB0926" w14:textId="3DFC3B44" w:rsidR="001454BC" w:rsidRDefault="000020F7" w:rsidP="0009711C">
      <w:pPr>
        <w:spacing w:line="440" w:lineRule="exact"/>
      </w:pPr>
      <w:r w:rsidRPr="000020F7">
        <w:rPr>
          <w:rFonts w:hint="eastAsia"/>
        </w:rPr>
        <w:t>一对一映射</w:t>
      </w:r>
      <w:r>
        <w:rPr>
          <w:rFonts w:hint="eastAsia"/>
        </w:rPr>
        <w:t>的核心关键字</w:t>
      </w:r>
      <w:r w:rsidRPr="000020F7">
        <w:rPr>
          <w:rFonts w:hint="eastAsia"/>
        </w:rPr>
        <w:t>association</w:t>
      </w:r>
      <w:r>
        <w:rPr>
          <w:rFonts w:hint="eastAsia"/>
        </w:rPr>
        <w:t>，固定搭配</w:t>
      </w:r>
      <w:r>
        <w:rPr>
          <w:rFonts w:hint="eastAsia"/>
        </w:rPr>
        <w:t>javaType</w:t>
      </w:r>
      <w:r>
        <w:rPr>
          <w:rFonts w:hint="eastAsia"/>
        </w:rPr>
        <w:t>。</w:t>
      </w:r>
    </w:p>
    <w:p w14:paraId="107A6E88" w14:textId="620693CD" w:rsidR="00C955C5" w:rsidRDefault="00C955C5" w:rsidP="0009711C">
      <w:pPr>
        <w:spacing w:line="440" w:lineRule="exact"/>
      </w:pPr>
      <w:r>
        <w:rPr>
          <w:rFonts w:hint="eastAsia"/>
        </w:rPr>
        <w:t>一对多映射的核心关键字</w:t>
      </w:r>
      <w:r>
        <w:rPr>
          <w:rFonts w:hint="eastAsia"/>
        </w:rPr>
        <w:t>collection</w:t>
      </w:r>
      <w:r>
        <w:rPr>
          <w:rFonts w:hint="eastAsia"/>
        </w:rPr>
        <w:t>，固定搭配</w:t>
      </w:r>
      <w:r>
        <w:rPr>
          <w:rFonts w:hint="eastAsia"/>
        </w:rPr>
        <w:t>ofType</w:t>
      </w:r>
      <w:r>
        <w:rPr>
          <w:rFonts w:hint="eastAsia"/>
        </w:rPr>
        <w:t>。</w:t>
      </w:r>
    </w:p>
    <w:p w14:paraId="1C15694E" w14:textId="4C1ED7CC" w:rsidR="00770EBA" w:rsidRDefault="000020F7" w:rsidP="0009711C">
      <w:pPr>
        <w:spacing w:line="440" w:lineRule="exact"/>
      </w:pPr>
      <w:r>
        <w:rPr>
          <w:rFonts w:hint="eastAsia"/>
        </w:rPr>
        <w:t>POJO</w:t>
      </w:r>
      <w:r>
        <w:rPr>
          <w:rFonts w:hint="eastAsia"/>
        </w:rPr>
        <w:t>里封装一个对象</w:t>
      </w:r>
      <w:r w:rsidRPr="000020F7">
        <w:t>private Dept dept</w:t>
      </w:r>
      <w:r>
        <w:rPr>
          <w:rFonts w:hint="eastAsia"/>
        </w:rPr>
        <w:t>，典型的一对一。</w:t>
      </w:r>
    </w:p>
    <w:p w14:paraId="5649963C" w14:textId="658BD702" w:rsidR="000020F7" w:rsidRDefault="000020F7" w:rsidP="0009711C">
      <w:pPr>
        <w:spacing w:line="440" w:lineRule="exact"/>
      </w:pPr>
      <w:r>
        <w:rPr>
          <w:rFonts w:hint="eastAsia"/>
        </w:rPr>
        <w:t>POJO</w:t>
      </w:r>
      <w:r>
        <w:rPr>
          <w:rFonts w:hint="eastAsia"/>
        </w:rPr>
        <w:t>里封装一个集合</w:t>
      </w:r>
      <w:r w:rsidRPr="000020F7">
        <w:t>private List&lt;Emp&gt; emps</w:t>
      </w:r>
      <w:r>
        <w:rPr>
          <w:rFonts w:hint="eastAsia"/>
        </w:rPr>
        <w:t>，典型的一对多。</w:t>
      </w:r>
    </w:p>
    <w:p w14:paraId="5067EDA1" w14:textId="77777777" w:rsidR="00864994" w:rsidRPr="00864994" w:rsidRDefault="00864994" w:rsidP="00864994">
      <w:pPr>
        <w:spacing w:line="440" w:lineRule="exact"/>
      </w:pPr>
    </w:p>
    <w:p w14:paraId="3E142ADB" w14:textId="77777777" w:rsidR="00864994" w:rsidRPr="00864994" w:rsidRDefault="00864994" w:rsidP="00864994">
      <w:pPr>
        <w:spacing w:line="440" w:lineRule="exact"/>
      </w:pPr>
      <w:r w:rsidRPr="00864994">
        <w:rPr>
          <w:rFonts w:hint="eastAsia"/>
        </w:rPr>
        <w:t>MyBatis</w:t>
      </w:r>
      <w:r w:rsidRPr="00864994">
        <w:rPr>
          <w:rFonts w:hint="eastAsia"/>
        </w:rPr>
        <w:t>的工作流程：</w:t>
      </w:r>
    </w:p>
    <w:p w14:paraId="26BCE695" w14:textId="77777777" w:rsidR="00864994" w:rsidRPr="00864994" w:rsidRDefault="00864994" w:rsidP="00864994">
      <w:pPr>
        <w:spacing w:line="440" w:lineRule="exact"/>
      </w:pPr>
      <w:r w:rsidRPr="00864994">
        <w:rPr>
          <w:rFonts w:hint="eastAsia"/>
        </w:rPr>
        <w:t>1)</w:t>
      </w:r>
      <w:r w:rsidRPr="00864994">
        <w:rPr>
          <w:rFonts w:hint="eastAsia"/>
        </w:rPr>
        <w:t>创建</w:t>
      </w:r>
      <w:r w:rsidRPr="00864994">
        <w:rPr>
          <w:rFonts w:hint="eastAsia"/>
        </w:rPr>
        <w:t>SqlSessionFactory</w:t>
      </w:r>
      <w:r w:rsidRPr="00864994">
        <w:rPr>
          <w:rFonts w:hint="eastAsia"/>
        </w:rPr>
        <w:t>。</w:t>
      </w:r>
    </w:p>
    <w:p w14:paraId="37E69F7F" w14:textId="77777777" w:rsidR="00864994" w:rsidRPr="00864994" w:rsidRDefault="00864994" w:rsidP="00864994">
      <w:pPr>
        <w:spacing w:line="440" w:lineRule="exact"/>
      </w:pPr>
      <w:r w:rsidRPr="00864994">
        <w:rPr>
          <w:rFonts w:hint="eastAsia"/>
        </w:rPr>
        <w:t>2)</w:t>
      </w:r>
      <w:r w:rsidRPr="00864994">
        <w:rPr>
          <w:rFonts w:hint="eastAsia"/>
        </w:rPr>
        <w:t>通过</w:t>
      </w:r>
      <w:r w:rsidRPr="00864994">
        <w:rPr>
          <w:rFonts w:hint="eastAsia"/>
        </w:rPr>
        <w:t>SqlSessionFactory</w:t>
      </w:r>
      <w:r w:rsidRPr="00864994">
        <w:rPr>
          <w:rFonts w:hint="eastAsia"/>
        </w:rPr>
        <w:t>创建</w:t>
      </w:r>
      <w:r w:rsidRPr="00864994">
        <w:rPr>
          <w:rFonts w:hint="eastAsia"/>
        </w:rPr>
        <w:t>SqlSession</w:t>
      </w:r>
      <w:r w:rsidRPr="00864994">
        <w:rPr>
          <w:rFonts w:hint="eastAsia"/>
        </w:rPr>
        <w:t>。</w:t>
      </w:r>
    </w:p>
    <w:p w14:paraId="25819BE9" w14:textId="77777777" w:rsidR="00864994" w:rsidRPr="00864994" w:rsidRDefault="00864994" w:rsidP="00864994">
      <w:pPr>
        <w:spacing w:line="440" w:lineRule="exact"/>
      </w:pPr>
      <w:r w:rsidRPr="00864994">
        <w:rPr>
          <w:rFonts w:hint="eastAsia"/>
        </w:rPr>
        <w:t>3)</w:t>
      </w:r>
      <w:r w:rsidRPr="00864994">
        <w:rPr>
          <w:rFonts w:hint="eastAsia"/>
        </w:rPr>
        <w:t>通过</w:t>
      </w:r>
      <w:r w:rsidRPr="00864994">
        <w:rPr>
          <w:rFonts w:hint="eastAsia"/>
        </w:rPr>
        <w:t>sqlsession</w:t>
      </w:r>
      <w:r w:rsidRPr="00864994">
        <w:rPr>
          <w:rFonts w:hint="eastAsia"/>
        </w:rPr>
        <w:t>执行数据库操作。</w:t>
      </w:r>
    </w:p>
    <w:p w14:paraId="78470C23" w14:textId="77777777" w:rsidR="00864994" w:rsidRPr="00864994" w:rsidRDefault="00864994" w:rsidP="00864994">
      <w:pPr>
        <w:spacing w:line="440" w:lineRule="exact"/>
      </w:pPr>
      <w:r w:rsidRPr="00864994">
        <w:rPr>
          <w:rFonts w:hint="eastAsia"/>
        </w:rPr>
        <w:t>4)</w:t>
      </w:r>
      <w:r w:rsidRPr="00864994">
        <w:rPr>
          <w:rFonts w:hint="eastAsia"/>
        </w:rPr>
        <w:t>调用</w:t>
      </w:r>
      <w:r w:rsidRPr="00864994">
        <w:rPr>
          <w:rFonts w:hint="eastAsia"/>
        </w:rPr>
        <w:t>session.commit()</w:t>
      </w:r>
      <w:r w:rsidRPr="00864994">
        <w:rPr>
          <w:rFonts w:hint="eastAsia"/>
        </w:rPr>
        <w:t>提交事务。</w:t>
      </w:r>
    </w:p>
    <w:p w14:paraId="17EF8335" w14:textId="2156A703" w:rsidR="00864994" w:rsidRDefault="00864994" w:rsidP="00A82E88">
      <w:pPr>
        <w:spacing w:line="440" w:lineRule="exact"/>
      </w:pPr>
      <w:r w:rsidRPr="00864994">
        <w:rPr>
          <w:rFonts w:hint="eastAsia"/>
        </w:rPr>
        <w:t>5</w:t>
      </w:r>
      <w:r w:rsidRPr="00864994">
        <w:t>)</w:t>
      </w:r>
      <w:r w:rsidRPr="00864994">
        <w:rPr>
          <w:rFonts w:hint="eastAsia"/>
        </w:rPr>
        <w:t>调用</w:t>
      </w:r>
      <w:r w:rsidRPr="00864994">
        <w:rPr>
          <w:rFonts w:hint="eastAsia"/>
        </w:rPr>
        <w:t>session.close()</w:t>
      </w:r>
      <w:r w:rsidRPr="00864994">
        <w:rPr>
          <w:rFonts w:hint="eastAsia"/>
        </w:rPr>
        <w:t>关闭会话。</w:t>
      </w:r>
    </w:p>
    <w:p w14:paraId="615FFD17" w14:textId="77777777" w:rsidR="00864994" w:rsidRPr="00A82E88" w:rsidRDefault="00864994" w:rsidP="00A82E88">
      <w:pPr>
        <w:spacing w:line="440" w:lineRule="exact"/>
      </w:pPr>
    </w:p>
    <w:p w14:paraId="5A23FEEE" w14:textId="77777777" w:rsidR="00A82E88" w:rsidRPr="00A82E88" w:rsidRDefault="00A82E88" w:rsidP="00A82E88">
      <w:pPr>
        <w:spacing w:line="440" w:lineRule="exact"/>
      </w:pPr>
      <w:r w:rsidRPr="00A82E88">
        <w:rPr>
          <w:rFonts w:hint="eastAsia"/>
        </w:rPr>
        <w:t>MyBatis</w:t>
      </w:r>
      <w:r w:rsidRPr="00A82E88">
        <w:rPr>
          <w:rFonts w:hint="eastAsia"/>
        </w:rPr>
        <w:t>最强大的特性之一就是它的动态语句功能。如果您以前有使用</w:t>
      </w:r>
      <w:r w:rsidRPr="00A82E88">
        <w:rPr>
          <w:rFonts w:hint="eastAsia"/>
        </w:rPr>
        <w:t>JDBC</w:t>
      </w:r>
      <w:r w:rsidRPr="00A82E88">
        <w:rPr>
          <w:rFonts w:hint="eastAsia"/>
        </w:rPr>
        <w:t>或者类似框架的经历，您就会明白把</w:t>
      </w:r>
      <w:r w:rsidRPr="00A82E88">
        <w:rPr>
          <w:rFonts w:hint="eastAsia"/>
        </w:rPr>
        <w:t>SQL</w:t>
      </w:r>
      <w:r w:rsidRPr="00A82E88">
        <w:rPr>
          <w:rFonts w:hint="eastAsia"/>
        </w:rPr>
        <w:t>语句条件连接在一起是多么的痛苦，要确保不能忘记空格或者不要在</w:t>
      </w:r>
      <w:r w:rsidRPr="00A82E88">
        <w:rPr>
          <w:rFonts w:hint="eastAsia"/>
        </w:rPr>
        <w:t>columns</w:t>
      </w:r>
      <w:r w:rsidRPr="00A82E88">
        <w:rPr>
          <w:rFonts w:hint="eastAsia"/>
        </w:rPr>
        <w:t>列后面省略一个逗号等。动态语句能够完全解决掉这些痛苦。</w:t>
      </w:r>
    </w:p>
    <w:p w14:paraId="31F7CF79" w14:textId="77777777" w:rsidR="00A82E88" w:rsidRPr="00A82E88" w:rsidRDefault="00A82E88" w:rsidP="00A82E88">
      <w:pPr>
        <w:spacing w:line="440" w:lineRule="exact"/>
      </w:pPr>
      <w:r w:rsidRPr="00A82E88">
        <w:rPr>
          <w:rFonts w:hint="eastAsia"/>
        </w:rPr>
        <w:lastRenderedPageBreak/>
        <w:t>mybatis-geneator</w:t>
      </w:r>
      <w:r w:rsidRPr="00A82E88">
        <w:rPr>
          <w:rFonts w:hint="eastAsia"/>
        </w:rPr>
        <w:t>是一款</w:t>
      </w:r>
      <w:r w:rsidRPr="00A82E88">
        <w:rPr>
          <w:rFonts w:hint="eastAsia"/>
        </w:rPr>
        <w:t>MyBatis</w:t>
      </w:r>
      <w:r w:rsidRPr="00A82E88">
        <w:rPr>
          <w:rFonts w:hint="eastAsia"/>
        </w:rPr>
        <w:t>自动代码生成工具，可以通过配置，快速生成</w:t>
      </w:r>
      <w:r w:rsidRPr="00A82E88">
        <w:rPr>
          <w:rFonts w:hint="eastAsia"/>
        </w:rPr>
        <w:t>mapper</w:t>
      </w:r>
      <w:r w:rsidRPr="00A82E88">
        <w:rPr>
          <w:rFonts w:hint="eastAsia"/>
        </w:rPr>
        <w:t>和</w:t>
      </w:r>
      <w:r w:rsidRPr="00A82E88">
        <w:rPr>
          <w:rFonts w:hint="eastAsia"/>
        </w:rPr>
        <w:t>xml</w:t>
      </w:r>
      <w:r w:rsidRPr="00A82E88">
        <w:rPr>
          <w:rFonts w:hint="eastAsia"/>
        </w:rPr>
        <w:t>文件。</w:t>
      </w:r>
    </w:p>
    <w:p w14:paraId="46E2C4A5" w14:textId="1E83485B" w:rsidR="00770EBA" w:rsidRDefault="00B421F3" w:rsidP="0009711C">
      <w:pPr>
        <w:spacing w:line="440" w:lineRule="exact"/>
      </w:pPr>
      <w:r>
        <w:rPr>
          <w:rFonts w:hint="eastAsia"/>
        </w:rPr>
        <w:t>通过</w:t>
      </w:r>
      <w:r>
        <w:rPr>
          <w:rFonts w:hint="eastAsia"/>
        </w:rPr>
        <w:t>&lt;</w:t>
      </w:r>
      <w:r>
        <w:t>sql&gt;</w:t>
      </w:r>
      <w:r>
        <w:rPr>
          <w:rFonts w:hint="eastAsia"/>
        </w:rPr>
        <w:t>标签可以提取共性，比如</w:t>
      </w:r>
      <w:r>
        <w:rPr>
          <w:rFonts w:hint="eastAsia"/>
        </w:rPr>
        <w:t>select</w:t>
      </w:r>
      <w:r>
        <w:rPr>
          <w:rFonts w:hint="eastAsia"/>
        </w:rPr>
        <w:t>语句都相同，仅</w:t>
      </w:r>
      <w:r>
        <w:rPr>
          <w:rFonts w:hint="eastAsia"/>
        </w:rPr>
        <w:t>where</w:t>
      </w:r>
      <w:r>
        <w:rPr>
          <w:rFonts w:hint="eastAsia"/>
        </w:rPr>
        <w:t>条件不同。</w:t>
      </w:r>
    </w:p>
    <w:p w14:paraId="7F8CD209" w14:textId="77777777" w:rsidR="00B421F3" w:rsidRPr="00A82E88" w:rsidRDefault="00B421F3" w:rsidP="0009711C">
      <w:pPr>
        <w:spacing w:line="440" w:lineRule="exact"/>
      </w:pPr>
    </w:p>
    <w:p w14:paraId="1F58BC6B" w14:textId="2EEA89F3" w:rsidR="006010B1" w:rsidRDefault="006010B1" w:rsidP="006010B1">
      <w:pPr>
        <w:spacing w:line="440" w:lineRule="exact"/>
      </w:pPr>
      <w:r>
        <w:rPr>
          <w:rFonts w:hint="eastAsia"/>
        </w:rPr>
        <w:t>每个</w:t>
      </w:r>
      <w:r>
        <w:rPr>
          <w:rFonts w:hint="eastAsia"/>
        </w:rPr>
        <w:t>MyBatis</w:t>
      </w:r>
      <w:r>
        <w:rPr>
          <w:rFonts w:hint="eastAsia"/>
        </w:rPr>
        <w:t>应用程序主要都是使用</w:t>
      </w:r>
      <w:r>
        <w:rPr>
          <w:rFonts w:hint="eastAsia"/>
        </w:rPr>
        <w:t>SqlSessionFactory</w:t>
      </w:r>
      <w:r>
        <w:rPr>
          <w:rFonts w:hint="eastAsia"/>
        </w:rPr>
        <w:t>实例的，一个</w:t>
      </w:r>
      <w:r>
        <w:rPr>
          <w:rFonts w:hint="eastAsia"/>
        </w:rPr>
        <w:t>SqlSessionFactory</w:t>
      </w:r>
      <w:r>
        <w:rPr>
          <w:rFonts w:hint="eastAsia"/>
        </w:rPr>
        <w:t>实例可以通过</w:t>
      </w:r>
      <w:r>
        <w:rPr>
          <w:rFonts w:hint="eastAsia"/>
        </w:rPr>
        <w:t>SqlSessionFactoryBuilder</w:t>
      </w:r>
      <w:r>
        <w:rPr>
          <w:rFonts w:hint="eastAsia"/>
        </w:rPr>
        <w:t>获得。</w:t>
      </w:r>
      <w:r>
        <w:rPr>
          <w:rFonts w:hint="eastAsia"/>
        </w:rPr>
        <w:t>SqlSessionFactoryBuilder</w:t>
      </w:r>
      <w:r>
        <w:rPr>
          <w:rFonts w:hint="eastAsia"/>
        </w:rPr>
        <w:t>可以从一个</w:t>
      </w:r>
      <w:r>
        <w:rPr>
          <w:rFonts w:hint="eastAsia"/>
        </w:rPr>
        <w:t>xml</w:t>
      </w:r>
      <w:r>
        <w:rPr>
          <w:rFonts w:hint="eastAsia"/>
        </w:rPr>
        <w:t>配置文件或者一个预定义的配置类的实例获得。</w:t>
      </w:r>
      <w:r w:rsidR="005865A1">
        <w:rPr>
          <w:rFonts w:hint="eastAsia"/>
        </w:rPr>
        <w:t>（建造者模式</w:t>
      </w:r>
      <w:r w:rsidR="00D273A1">
        <w:rPr>
          <w:rFonts w:hint="eastAsia"/>
        </w:rPr>
        <w:t>。</w:t>
      </w:r>
      <w:r w:rsidR="005865A1">
        <w:rPr>
          <w:rFonts w:hint="eastAsia"/>
        </w:rPr>
        <w:t>）</w:t>
      </w:r>
    </w:p>
    <w:p w14:paraId="59E49DD9" w14:textId="09469663" w:rsidR="00C037D7" w:rsidRDefault="006010B1" w:rsidP="00C037D7">
      <w:pPr>
        <w:spacing w:line="440" w:lineRule="exact"/>
      </w:pPr>
      <w:r>
        <w:rPr>
          <w:rFonts w:hint="eastAsia"/>
        </w:rPr>
        <w:t>用</w:t>
      </w:r>
      <w:r>
        <w:rPr>
          <w:rFonts w:hint="eastAsia"/>
        </w:rPr>
        <w:t>xml</w:t>
      </w:r>
      <w:r>
        <w:rPr>
          <w:rFonts w:hint="eastAsia"/>
        </w:rPr>
        <w:t>文件构建</w:t>
      </w:r>
      <w:r>
        <w:rPr>
          <w:rFonts w:hint="eastAsia"/>
        </w:rPr>
        <w:t>SqlSessionFactory</w:t>
      </w:r>
      <w:r>
        <w:rPr>
          <w:rFonts w:hint="eastAsia"/>
        </w:rPr>
        <w:t>实例是非常简单的事情。推荐在这个配置中使用类路径资源（</w:t>
      </w:r>
      <w:r>
        <w:rPr>
          <w:rFonts w:hint="eastAsia"/>
        </w:rPr>
        <w:t>classpath</w:t>
      </w:r>
      <w:r w:rsidR="002C492F">
        <w:t xml:space="preserve"> </w:t>
      </w:r>
      <w:r>
        <w:rPr>
          <w:rFonts w:hint="eastAsia"/>
        </w:rPr>
        <w:t>resource</w:t>
      </w:r>
      <w:r>
        <w:rPr>
          <w:rFonts w:hint="eastAsia"/>
        </w:rPr>
        <w:t>），但你可以使用任何</w:t>
      </w:r>
      <w:r>
        <w:rPr>
          <w:rFonts w:hint="eastAsia"/>
        </w:rPr>
        <w:t>Reader</w:t>
      </w:r>
      <w:r>
        <w:rPr>
          <w:rFonts w:hint="eastAsia"/>
        </w:rPr>
        <w:t>实例，包括用文件路径或</w:t>
      </w:r>
      <w:r>
        <w:rPr>
          <w:rFonts w:hint="eastAsia"/>
        </w:rPr>
        <w:t>file://</w:t>
      </w:r>
      <w:r>
        <w:rPr>
          <w:rFonts w:hint="eastAsia"/>
        </w:rPr>
        <w:t>开头的</w:t>
      </w:r>
      <w:r>
        <w:rPr>
          <w:rFonts w:hint="eastAsia"/>
        </w:rPr>
        <w:t>url</w:t>
      </w:r>
      <w:r>
        <w:rPr>
          <w:rFonts w:hint="eastAsia"/>
        </w:rPr>
        <w:t>创建的实例。</w:t>
      </w:r>
      <w:r>
        <w:rPr>
          <w:rFonts w:hint="eastAsia"/>
        </w:rPr>
        <w:t>MyBatis</w:t>
      </w:r>
      <w:r>
        <w:rPr>
          <w:rFonts w:hint="eastAsia"/>
        </w:rPr>
        <w:t>有一个实用类</w:t>
      </w:r>
      <w:r>
        <w:rPr>
          <w:rFonts w:hint="eastAsia"/>
        </w:rPr>
        <w:t>Resources</w:t>
      </w:r>
      <w:r>
        <w:rPr>
          <w:rFonts w:hint="eastAsia"/>
        </w:rPr>
        <w:t>，它有很多方法，可以方便地从类路径及其它位置加载资源。</w:t>
      </w:r>
    </w:p>
    <w:p w14:paraId="74041081" w14:textId="77777777" w:rsidR="00A976B5" w:rsidRDefault="00A976B5" w:rsidP="00C037D7">
      <w:pPr>
        <w:spacing w:line="440" w:lineRule="exact"/>
      </w:pPr>
    </w:p>
    <w:p w14:paraId="7CBCD7E8" w14:textId="77777777" w:rsidR="00C55F9C" w:rsidRDefault="00C317CC" w:rsidP="00C317CC">
      <w:pPr>
        <w:spacing w:line="440" w:lineRule="exact"/>
      </w:pPr>
      <w:r w:rsidRPr="00957CCA">
        <w:rPr>
          <w:rFonts w:hint="eastAsia"/>
        </w:rPr>
        <w:t>一级缓存</w:t>
      </w:r>
      <w:r>
        <w:rPr>
          <w:rFonts w:hint="eastAsia"/>
        </w:rPr>
        <w:t>是指</w:t>
      </w:r>
      <w:r>
        <w:rPr>
          <w:rFonts w:hint="eastAsia"/>
        </w:rPr>
        <w:t>Mybatis</w:t>
      </w:r>
      <w:r>
        <w:rPr>
          <w:rFonts w:hint="eastAsia"/>
        </w:rPr>
        <w:t>中</w:t>
      </w:r>
      <w:r>
        <w:rPr>
          <w:rFonts w:hint="eastAsia"/>
        </w:rPr>
        <w:t>SqlSession</w:t>
      </w:r>
      <w:r>
        <w:rPr>
          <w:rFonts w:hint="eastAsia"/>
        </w:rPr>
        <w:t>对象的缓存。当我们执行查询之后，查询的结果会同时存入到</w:t>
      </w:r>
      <w:r>
        <w:rPr>
          <w:rFonts w:hint="eastAsia"/>
        </w:rPr>
        <w:t>SqlSession</w:t>
      </w:r>
      <w:r>
        <w:rPr>
          <w:rFonts w:hint="eastAsia"/>
        </w:rPr>
        <w:t>为我们提供</w:t>
      </w:r>
      <w:r w:rsidR="00347A28">
        <w:rPr>
          <w:rFonts w:hint="eastAsia"/>
        </w:rPr>
        <w:t>的</w:t>
      </w:r>
      <w:r>
        <w:rPr>
          <w:rFonts w:hint="eastAsia"/>
        </w:rPr>
        <w:t>一块区域中。该区域的结构是一个</w:t>
      </w:r>
      <w:r>
        <w:rPr>
          <w:rFonts w:hint="eastAsia"/>
        </w:rPr>
        <w:t>Map</w:t>
      </w:r>
      <w:r>
        <w:rPr>
          <w:rFonts w:hint="eastAsia"/>
        </w:rPr>
        <w:t>。当我们再次查询同样的数据，</w:t>
      </w:r>
      <w:r>
        <w:rPr>
          <w:rFonts w:hint="eastAsia"/>
        </w:rPr>
        <w:t>Mybatis</w:t>
      </w:r>
      <w:r>
        <w:rPr>
          <w:rFonts w:hint="eastAsia"/>
        </w:rPr>
        <w:t>会先去</w:t>
      </w:r>
      <w:r>
        <w:rPr>
          <w:rFonts w:hint="eastAsia"/>
        </w:rPr>
        <w:t>SqlSession</w:t>
      </w:r>
      <w:r>
        <w:rPr>
          <w:rFonts w:hint="eastAsia"/>
        </w:rPr>
        <w:t>中查询是否有，有的话直接拿出来用。当</w:t>
      </w:r>
      <w:r>
        <w:rPr>
          <w:rFonts w:hint="eastAsia"/>
        </w:rPr>
        <w:t>SqlSession</w:t>
      </w:r>
      <w:r>
        <w:rPr>
          <w:rFonts w:hint="eastAsia"/>
        </w:rPr>
        <w:t>对象消失时，</w:t>
      </w:r>
      <w:r>
        <w:rPr>
          <w:rFonts w:hint="eastAsia"/>
        </w:rPr>
        <w:t>Mybatis</w:t>
      </w:r>
      <w:r>
        <w:rPr>
          <w:rFonts w:hint="eastAsia"/>
        </w:rPr>
        <w:t>的一级缓存也就消失了。</w:t>
      </w:r>
    </w:p>
    <w:p w14:paraId="287ACB22" w14:textId="1AE2755B" w:rsidR="00C317CC" w:rsidRDefault="002329E8" w:rsidP="00C317CC">
      <w:pPr>
        <w:spacing w:line="440" w:lineRule="exact"/>
      </w:pPr>
      <w:r>
        <w:rPr>
          <w:rFonts w:hint="eastAsia"/>
        </w:rPr>
        <w:t>（</w:t>
      </w:r>
      <w:r w:rsidRPr="00BA0948">
        <w:rPr>
          <w:rFonts w:hint="eastAsia"/>
        </w:rPr>
        <w:t>在同一个</w:t>
      </w:r>
      <w:r w:rsidRPr="00BA0948">
        <w:rPr>
          <w:rFonts w:hint="eastAsia"/>
        </w:rPr>
        <w:t>SqlSession</w:t>
      </w:r>
      <w:r w:rsidRPr="00BA0948">
        <w:rPr>
          <w:rFonts w:hint="eastAsia"/>
        </w:rPr>
        <w:t>内实现数据共享</w:t>
      </w:r>
      <w:r>
        <w:rPr>
          <w:rFonts w:hint="eastAsia"/>
        </w:rPr>
        <w:t>。）</w:t>
      </w:r>
      <w:r w:rsidR="00A976B5">
        <w:rPr>
          <w:rFonts w:hint="eastAsia"/>
        </w:rPr>
        <w:t>（</w:t>
      </w:r>
      <w:r w:rsidR="00A976B5" w:rsidRPr="00A976B5">
        <w:rPr>
          <w:rFonts w:hint="eastAsia"/>
        </w:rPr>
        <w:t>Mybatis</w:t>
      </w:r>
      <w:r w:rsidR="00A976B5" w:rsidRPr="00A976B5">
        <w:rPr>
          <w:rFonts w:hint="eastAsia"/>
        </w:rPr>
        <w:t>默认开启</w:t>
      </w:r>
      <w:r w:rsidR="00A70E67">
        <w:rPr>
          <w:rFonts w:hint="eastAsia"/>
        </w:rPr>
        <w:t>一级缓存。</w:t>
      </w:r>
      <w:r w:rsidR="00A976B5">
        <w:rPr>
          <w:rFonts w:hint="eastAsia"/>
        </w:rPr>
        <w:t>）</w:t>
      </w:r>
    </w:p>
    <w:p w14:paraId="0E7E35CB" w14:textId="64AD0112" w:rsidR="00C55F9C" w:rsidRDefault="00C317CC" w:rsidP="00A82E88">
      <w:pPr>
        <w:spacing w:line="440" w:lineRule="exact"/>
      </w:pPr>
      <w:r w:rsidRPr="00957CCA">
        <w:rPr>
          <w:rFonts w:hint="eastAsia"/>
        </w:rPr>
        <w:t>二级缓存</w:t>
      </w:r>
      <w:r>
        <w:rPr>
          <w:rFonts w:hint="eastAsia"/>
        </w:rPr>
        <w:t>是指</w:t>
      </w:r>
      <w:r>
        <w:rPr>
          <w:rFonts w:hint="eastAsia"/>
        </w:rPr>
        <w:t>Mybatis</w:t>
      </w:r>
      <w:r>
        <w:rPr>
          <w:rFonts w:hint="eastAsia"/>
        </w:rPr>
        <w:t>中</w:t>
      </w:r>
      <w:r>
        <w:rPr>
          <w:rFonts w:hint="eastAsia"/>
        </w:rPr>
        <w:t>SqlSessionFactory</w:t>
      </w:r>
      <w:r>
        <w:rPr>
          <w:rFonts w:hint="eastAsia"/>
        </w:rPr>
        <w:t>对象的缓存。由同一个</w:t>
      </w:r>
      <w:r>
        <w:rPr>
          <w:rFonts w:hint="eastAsia"/>
        </w:rPr>
        <w:t>SqlSessionFactory</w:t>
      </w:r>
      <w:r>
        <w:rPr>
          <w:rFonts w:hint="eastAsia"/>
        </w:rPr>
        <w:t>对象创建的</w:t>
      </w:r>
      <w:r>
        <w:rPr>
          <w:rFonts w:hint="eastAsia"/>
        </w:rPr>
        <w:t>SqlSession</w:t>
      </w:r>
      <w:r>
        <w:rPr>
          <w:rFonts w:hint="eastAsia"/>
        </w:rPr>
        <w:t>共享其缓存</w:t>
      </w:r>
      <w:r w:rsidR="00957CCA">
        <w:rPr>
          <w:rFonts w:hint="eastAsia"/>
        </w:rPr>
        <w:t>。</w:t>
      </w:r>
      <w:r>
        <w:rPr>
          <w:rFonts w:hint="eastAsia"/>
        </w:rPr>
        <w:t>二级缓存的使用步骤：</w:t>
      </w:r>
      <w:r>
        <w:rPr>
          <w:rFonts w:hint="eastAsia"/>
        </w:rPr>
        <w:t>Mybatis</w:t>
      </w:r>
      <w:r>
        <w:rPr>
          <w:rFonts w:hint="eastAsia"/>
        </w:rPr>
        <w:t>框架支持二级缓存（在</w:t>
      </w:r>
      <w:r>
        <w:rPr>
          <w:rFonts w:hint="eastAsia"/>
        </w:rPr>
        <w:t>SqlMapConfig.xml</w:t>
      </w:r>
      <w:r>
        <w:rPr>
          <w:rFonts w:hint="eastAsia"/>
        </w:rPr>
        <w:t>中配置）</w:t>
      </w:r>
      <w:r w:rsidR="00A20C01">
        <w:rPr>
          <w:rFonts w:hint="eastAsia"/>
        </w:rPr>
        <w:t>；</w:t>
      </w:r>
      <w:r>
        <w:rPr>
          <w:rFonts w:hint="eastAsia"/>
        </w:rPr>
        <w:t>让当前的映射文件支持二级缓存（在</w:t>
      </w:r>
      <w:r w:rsidR="00446CA1">
        <w:t>UserMapper</w:t>
      </w:r>
      <w:r>
        <w:rPr>
          <w:rFonts w:hint="eastAsia"/>
        </w:rPr>
        <w:t>.xml</w:t>
      </w:r>
      <w:r>
        <w:rPr>
          <w:rFonts w:hint="eastAsia"/>
        </w:rPr>
        <w:t>中配置</w:t>
      </w:r>
      <w:r w:rsidR="003F269B">
        <w:rPr>
          <w:rFonts w:hint="eastAsia"/>
        </w:rPr>
        <w:t>&lt;</w:t>
      </w:r>
      <w:r w:rsidR="003F269B">
        <w:t>cache/&gt;</w:t>
      </w:r>
      <w:r w:rsidR="003F269B">
        <w:rPr>
          <w:rFonts w:hint="eastAsia"/>
        </w:rPr>
        <w:t>标签</w:t>
      </w:r>
      <w:r>
        <w:rPr>
          <w:rFonts w:hint="eastAsia"/>
        </w:rPr>
        <w:t>）</w:t>
      </w:r>
      <w:r w:rsidR="00A20C01">
        <w:rPr>
          <w:rFonts w:hint="eastAsia"/>
        </w:rPr>
        <w:t>；</w:t>
      </w:r>
      <w:r>
        <w:rPr>
          <w:rFonts w:hint="eastAsia"/>
        </w:rPr>
        <w:t>让当前的操作支持二级缓存（在</w:t>
      </w:r>
      <w:r>
        <w:rPr>
          <w:rFonts w:hint="eastAsia"/>
        </w:rPr>
        <w:t>select</w:t>
      </w:r>
      <w:r>
        <w:rPr>
          <w:rFonts w:hint="eastAsia"/>
        </w:rPr>
        <w:t>标签中配置）</w:t>
      </w:r>
      <w:r w:rsidR="00A20C01">
        <w:rPr>
          <w:rFonts w:hint="eastAsia"/>
        </w:rPr>
        <w:t>。</w:t>
      </w:r>
    </w:p>
    <w:p w14:paraId="365B3CA0" w14:textId="002F0A0B" w:rsidR="00DF5B9E" w:rsidRDefault="00A70E67" w:rsidP="00A82E88">
      <w:pPr>
        <w:spacing w:line="440" w:lineRule="exact"/>
      </w:pPr>
      <w:r>
        <w:rPr>
          <w:rFonts w:hint="eastAsia"/>
        </w:rPr>
        <w:t>（</w:t>
      </w:r>
      <w:r w:rsidRPr="00A70E67">
        <w:rPr>
          <w:rFonts w:hint="eastAsia"/>
        </w:rPr>
        <w:t>由同一个</w:t>
      </w:r>
      <w:r w:rsidRPr="00A70E67">
        <w:rPr>
          <w:rFonts w:hint="eastAsia"/>
        </w:rPr>
        <w:t>SqlSessionFactory</w:t>
      </w:r>
      <w:r w:rsidRPr="00A70E67">
        <w:rPr>
          <w:rFonts w:hint="eastAsia"/>
        </w:rPr>
        <w:t>生产</w:t>
      </w:r>
      <w:r w:rsidR="002F3B14">
        <w:rPr>
          <w:rFonts w:hint="eastAsia"/>
        </w:rPr>
        <w:t>的</w:t>
      </w:r>
      <w:r w:rsidRPr="00A70E67">
        <w:rPr>
          <w:rFonts w:hint="eastAsia"/>
        </w:rPr>
        <w:t>多个</w:t>
      </w:r>
      <w:r w:rsidRPr="00A70E67">
        <w:rPr>
          <w:rFonts w:hint="eastAsia"/>
        </w:rPr>
        <w:t>SqlSession</w:t>
      </w:r>
      <w:r w:rsidR="00AB0E45">
        <w:rPr>
          <w:rFonts w:hint="eastAsia"/>
        </w:rPr>
        <w:t>(</w:t>
      </w:r>
      <w:r w:rsidRPr="00A70E67">
        <w:rPr>
          <w:rFonts w:hint="eastAsia"/>
        </w:rPr>
        <w:t>多线程</w:t>
      </w:r>
      <w:r w:rsidR="00AB0E45">
        <w:rPr>
          <w:rFonts w:hint="eastAsia"/>
        </w:rPr>
        <w:t>)</w:t>
      </w:r>
      <w:r w:rsidR="002F3B14">
        <w:rPr>
          <w:rFonts w:hint="eastAsia"/>
        </w:rPr>
        <w:t>可以共享数据。</w:t>
      </w:r>
      <w:r>
        <w:rPr>
          <w:rFonts w:hint="eastAsia"/>
        </w:rPr>
        <w:t>）</w:t>
      </w:r>
      <w:r w:rsidR="005F32E3">
        <w:rPr>
          <w:rFonts w:hint="eastAsia"/>
        </w:rPr>
        <w:t>（</w:t>
      </w:r>
      <w:r w:rsidR="005F32E3" w:rsidRPr="005F32E3">
        <w:rPr>
          <w:rFonts w:hint="eastAsia"/>
        </w:rPr>
        <w:t>二级缓存</w:t>
      </w:r>
      <w:r w:rsidR="005F32E3">
        <w:rPr>
          <w:rFonts w:hint="eastAsia"/>
        </w:rPr>
        <w:t>同样是默认开启的，但需要指定其作用域。）</w:t>
      </w:r>
    </w:p>
    <w:p w14:paraId="0C9B3BB7" w14:textId="0ABE3A59" w:rsidR="00775DAA" w:rsidRDefault="00350E53" w:rsidP="00CC4D8A">
      <w:pPr>
        <w:spacing w:line="440" w:lineRule="exact"/>
      </w:pPr>
      <w:r w:rsidRPr="00350E53">
        <w:rPr>
          <w:rFonts w:hint="eastAsia"/>
        </w:rPr>
        <w:t>多线程操作同一个</w:t>
      </w:r>
      <w:r>
        <w:rPr>
          <w:rFonts w:hint="eastAsia"/>
        </w:rPr>
        <w:t>POJO</w:t>
      </w:r>
      <w:r w:rsidRPr="00350E53">
        <w:rPr>
          <w:rFonts w:hint="eastAsia"/>
        </w:rPr>
        <w:t>对象必须</w:t>
      </w:r>
      <w:r w:rsidR="00E86D3C">
        <w:rPr>
          <w:rFonts w:hint="eastAsia"/>
        </w:rPr>
        <w:t>实现</w:t>
      </w:r>
      <w:r w:rsidRPr="00350E53">
        <w:rPr>
          <w:rFonts w:hint="eastAsia"/>
        </w:rPr>
        <w:t>序列化</w:t>
      </w:r>
      <w:r w:rsidR="00E86D3C">
        <w:rPr>
          <w:rFonts w:hint="eastAsia"/>
        </w:rPr>
        <w:t>接口</w:t>
      </w:r>
      <w:r w:rsidRPr="00350E53">
        <w:rPr>
          <w:rFonts w:hint="eastAsia"/>
        </w:rPr>
        <w:t>implements Serializable</w:t>
      </w:r>
      <w:r>
        <w:rPr>
          <w:rFonts w:hint="eastAsia"/>
        </w:rPr>
        <w:t>。</w:t>
      </w:r>
    </w:p>
    <w:p w14:paraId="4F63C534" w14:textId="30CABAFA" w:rsidR="00BE63B4" w:rsidRDefault="00735940" w:rsidP="00CC4D8A">
      <w:pPr>
        <w:spacing w:line="440" w:lineRule="exact"/>
      </w:pPr>
      <w:r>
        <w:rPr>
          <w:rFonts w:hint="eastAsia"/>
        </w:rPr>
        <w:t>s</w:t>
      </w:r>
      <w:r w:rsidR="00BE63B4" w:rsidRPr="00BE63B4">
        <w:rPr>
          <w:rFonts w:hint="eastAsia"/>
        </w:rPr>
        <w:t>erializable</w:t>
      </w:r>
      <w:r>
        <w:rPr>
          <w:rFonts w:hint="eastAsia"/>
        </w:rPr>
        <w:t>串行化</w:t>
      </w:r>
      <w:r w:rsidR="00BE63B4">
        <w:rPr>
          <w:rFonts w:hint="eastAsia"/>
        </w:rPr>
        <w:t>是事务的</w:t>
      </w:r>
      <w:r w:rsidR="00BE63B4" w:rsidRPr="00BE63B4">
        <w:rPr>
          <w:rFonts w:hint="eastAsia"/>
        </w:rPr>
        <w:t>最高的隔离级别，</w:t>
      </w:r>
      <w:r w:rsidRPr="00735940">
        <w:rPr>
          <w:rFonts w:hint="eastAsia"/>
        </w:rPr>
        <w:t>通过强制事务排序，使之不可能相互冲突，从而解决幻读问题。</w:t>
      </w:r>
    </w:p>
    <w:p w14:paraId="6C73CD3A" w14:textId="14B30002" w:rsidR="008D22D6" w:rsidRDefault="00C778D6" w:rsidP="00CC4D8A">
      <w:pPr>
        <w:spacing w:line="440" w:lineRule="exact"/>
      </w:pPr>
      <w:r>
        <w:rPr>
          <w:rFonts w:hint="eastAsia"/>
        </w:rPr>
        <w:t>MyBatis</w:t>
      </w:r>
      <w:r w:rsidR="008D22D6">
        <w:rPr>
          <w:rFonts w:hint="eastAsia"/>
        </w:rPr>
        <w:t>一级缓存、二级缓存只针对单台</w:t>
      </w:r>
      <w:r w:rsidR="008D22D6">
        <w:rPr>
          <w:rFonts w:hint="eastAsia"/>
        </w:rPr>
        <w:t>Tomcat</w:t>
      </w:r>
      <w:r w:rsidR="008D22D6">
        <w:rPr>
          <w:rFonts w:hint="eastAsia"/>
        </w:rPr>
        <w:t>服务器生效，在集群中使用高级缓存服务器</w:t>
      </w:r>
      <w:r w:rsidR="008D22D6">
        <w:rPr>
          <w:rFonts w:hint="eastAsia"/>
        </w:rPr>
        <w:t>Redis</w:t>
      </w:r>
      <w:r>
        <w:rPr>
          <w:rFonts w:hint="eastAsia"/>
        </w:rPr>
        <w:t>代替</w:t>
      </w:r>
      <w:r w:rsidR="008D22D6">
        <w:rPr>
          <w:rFonts w:hint="eastAsia"/>
        </w:rPr>
        <w:t>。</w:t>
      </w:r>
    </w:p>
    <w:p w14:paraId="321406D6" w14:textId="77777777" w:rsidR="00864994" w:rsidRDefault="00864994" w:rsidP="00CC4D8A">
      <w:pPr>
        <w:spacing w:line="440" w:lineRule="exact"/>
      </w:pPr>
    </w:p>
    <w:p w14:paraId="36AB909F" w14:textId="143AE814" w:rsidR="00AC104F" w:rsidRDefault="00000000" w:rsidP="00BB6F57">
      <w:pPr>
        <w:spacing w:line="440" w:lineRule="exact"/>
        <w:jc w:val="left"/>
      </w:pPr>
      <w:hyperlink r:id="rId201" w:history="1">
        <w:r w:rsidR="00AC104F" w:rsidRPr="00AC104F">
          <w:rPr>
            <w:rStyle w:val="a9"/>
          </w:rPr>
          <w:t>MyBatis Plus</w:t>
        </w:r>
      </w:hyperlink>
      <w:r w:rsidR="00AC104F" w:rsidRPr="00AC104F">
        <w:rPr>
          <w:rFonts w:hint="eastAsia"/>
        </w:rPr>
        <w:t>，</w:t>
      </w:r>
      <w:hyperlink r:id="rId202" w:history="1">
        <w:r w:rsidR="00975D20" w:rsidRPr="00975D20">
          <w:rPr>
            <w:rStyle w:val="a9"/>
            <w:rFonts w:hint="eastAsia"/>
          </w:rPr>
          <w:t>MBP</w:t>
        </w:r>
        <w:r w:rsidR="00975D20" w:rsidRPr="00975D20">
          <w:rPr>
            <w:rStyle w:val="a9"/>
            <w:rFonts w:hint="eastAsia"/>
          </w:rPr>
          <w:t>实现自动填充功能</w:t>
        </w:r>
      </w:hyperlink>
      <w:r w:rsidR="00BB6F57">
        <w:rPr>
          <w:rFonts w:hint="eastAsia"/>
        </w:rPr>
        <w:t>，</w:t>
      </w:r>
      <w:hyperlink r:id="rId203" w:history="1">
        <w:r w:rsidR="00BB6F57" w:rsidRPr="00BB6F57">
          <w:rPr>
            <w:rStyle w:val="a9"/>
            <w:rFonts w:hint="eastAsia"/>
          </w:rPr>
          <w:t>MBP</w:t>
        </w:r>
        <w:r w:rsidR="00BB6F57" w:rsidRPr="00BB6F57">
          <w:rPr>
            <w:rStyle w:val="a9"/>
            <w:rFonts w:hint="eastAsia"/>
          </w:rPr>
          <w:t>分页插件</w:t>
        </w:r>
      </w:hyperlink>
      <w:r w:rsidR="00BB6F57">
        <w:rPr>
          <w:rFonts w:hint="eastAsia"/>
        </w:rPr>
        <w:t>，</w:t>
      </w:r>
    </w:p>
    <w:p w14:paraId="3278F2BE" w14:textId="0643AB9F" w:rsidR="00AC104F" w:rsidRDefault="00AC104F" w:rsidP="00CC4D8A">
      <w:pPr>
        <w:spacing w:line="440" w:lineRule="exact"/>
      </w:pPr>
      <w:r w:rsidRPr="00AC104F">
        <w:rPr>
          <w:color w:val="FF0000"/>
        </w:rPr>
        <w:t>M</w:t>
      </w:r>
      <w:r w:rsidRPr="00AC104F">
        <w:rPr>
          <w:rFonts w:hint="eastAsia"/>
          <w:color w:val="FF0000"/>
        </w:rPr>
        <w:t>BP</w:t>
      </w:r>
      <w:r w:rsidRPr="00AC104F">
        <w:rPr>
          <w:color w:val="FF0000"/>
        </w:rPr>
        <w:t>1</w:t>
      </w:r>
      <w:r w:rsidRPr="00AC104F">
        <w:rPr>
          <w:rFonts w:hint="eastAsia"/>
        </w:rPr>
        <w:t>是一个</w:t>
      </w:r>
      <w:r w:rsidRPr="00AC104F">
        <w:rPr>
          <w:rFonts w:hint="eastAsia"/>
        </w:rPr>
        <w:t xml:space="preserve"> MyBatis</w:t>
      </w:r>
      <w:r w:rsidRPr="00AC104F">
        <w:rPr>
          <w:rFonts w:hint="eastAsia"/>
        </w:rPr>
        <w:t>增强工具，在</w:t>
      </w:r>
      <w:r w:rsidRPr="00AC104F">
        <w:rPr>
          <w:rFonts w:hint="eastAsia"/>
        </w:rPr>
        <w:t>MyBatis</w:t>
      </w:r>
      <w:r w:rsidRPr="00AC104F">
        <w:rPr>
          <w:rFonts w:hint="eastAsia"/>
        </w:rPr>
        <w:t>的基础上只做增强不做改变，为简化开发、提高效率而生。</w:t>
      </w:r>
    </w:p>
    <w:p w14:paraId="6D1BB957" w14:textId="3F21BD76" w:rsidR="00AC104F" w:rsidRDefault="00AC104F" w:rsidP="00CC4D8A">
      <w:pPr>
        <w:spacing w:line="440" w:lineRule="exact"/>
      </w:pPr>
      <w:r>
        <w:rPr>
          <w:rFonts w:hint="eastAsia"/>
        </w:rPr>
        <w:lastRenderedPageBreak/>
        <w:t>SQL</w:t>
      </w:r>
      <w:r>
        <w:rPr>
          <w:rFonts w:hint="eastAsia"/>
        </w:rPr>
        <w:t>是面向过程的，所以</w:t>
      </w:r>
      <w:r>
        <w:rPr>
          <w:rFonts w:hint="eastAsia"/>
        </w:rPr>
        <w:t>MyBatis</w:t>
      </w:r>
      <w:r>
        <w:rPr>
          <w:rFonts w:hint="eastAsia"/>
        </w:rPr>
        <w:t>是半面向对象的。而</w:t>
      </w:r>
      <w:r>
        <w:rPr>
          <w:rFonts w:hint="eastAsia"/>
        </w:rPr>
        <w:t>MBP</w:t>
      </w:r>
      <w:r>
        <w:rPr>
          <w:rFonts w:hint="eastAsia"/>
        </w:rPr>
        <w:t>能做到纯面向对象，言外之意使用</w:t>
      </w:r>
      <w:r>
        <w:rPr>
          <w:rFonts w:hint="eastAsia"/>
        </w:rPr>
        <w:t>MBP</w:t>
      </w:r>
      <w:r>
        <w:rPr>
          <w:rFonts w:hint="eastAsia"/>
        </w:rPr>
        <w:t>以后连</w:t>
      </w:r>
      <w:r>
        <w:rPr>
          <w:rFonts w:hint="eastAsia"/>
        </w:rPr>
        <w:t>SQL</w:t>
      </w:r>
      <w:r>
        <w:rPr>
          <w:rFonts w:hint="eastAsia"/>
        </w:rPr>
        <w:t>语句都不用写了。</w:t>
      </w:r>
      <w:r w:rsidR="0042117D">
        <w:rPr>
          <w:rFonts w:hint="eastAsia"/>
        </w:rPr>
        <w:t>另外</w:t>
      </w:r>
      <w:r w:rsidR="0042117D">
        <w:rPr>
          <w:rFonts w:hint="eastAsia"/>
        </w:rPr>
        <w:t>SQL</w:t>
      </w:r>
      <w:r w:rsidR="0042117D">
        <w:rPr>
          <w:rFonts w:hint="eastAsia"/>
        </w:rPr>
        <w:t>与数据库是耦合的，切换不同的数据库就要写</w:t>
      </w:r>
      <w:r w:rsidR="00DB3110">
        <w:rPr>
          <w:rFonts w:hint="eastAsia"/>
        </w:rPr>
        <w:t>不同语法</w:t>
      </w:r>
      <w:r w:rsidR="0042117D">
        <w:rPr>
          <w:rFonts w:hint="eastAsia"/>
        </w:rPr>
        <w:t>的</w:t>
      </w:r>
      <w:r w:rsidR="0042117D">
        <w:rPr>
          <w:rFonts w:hint="eastAsia"/>
        </w:rPr>
        <w:t>SQL</w:t>
      </w:r>
      <w:r w:rsidR="0042117D">
        <w:rPr>
          <w:rFonts w:hint="eastAsia"/>
        </w:rPr>
        <w:t>，而</w:t>
      </w:r>
      <w:r w:rsidR="0042117D">
        <w:rPr>
          <w:rFonts w:hint="eastAsia"/>
        </w:rPr>
        <w:t>MBP</w:t>
      </w:r>
      <w:r w:rsidR="0042117D">
        <w:rPr>
          <w:rFonts w:hint="eastAsia"/>
        </w:rPr>
        <w:t>可以根据数据库类型自动生成对应的</w:t>
      </w:r>
      <w:r w:rsidR="0042117D">
        <w:rPr>
          <w:rFonts w:hint="eastAsia"/>
        </w:rPr>
        <w:t>SQL</w:t>
      </w:r>
      <w:r w:rsidR="0042117D">
        <w:rPr>
          <w:rFonts w:hint="eastAsia"/>
        </w:rPr>
        <w:t>。</w:t>
      </w:r>
      <w:r w:rsidR="00021ED7">
        <w:rPr>
          <w:rFonts w:hint="eastAsia"/>
        </w:rPr>
        <w:t>但</w:t>
      </w:r>
      <w:r w:rsidR="0042117D">
        <w:rPr>
          <w:rFonts w:hint="eastAsia"/>
        </w:rPr>
        <w:t>使用</w:t>
      </w:r>
      <w:r w:rsidR="0042117D">
        <w:rPr>
          <w:rFonts w:hint="eastAsia"/>
        </w:rPr>
        <w:t>MBP</w:t>
      </w:r>
      <w:r w:rsidR="0042117D">
        <w:rPr>
          <w:rFonts w:hint="eastAsia"/>
        </w:rPr>
        <w:t>的</w:t>
      </w:r>
      <w:r w:rsidR="00021ED7">
        <w:rPr>
          <w:rFonts w:hint="eastAsia"/>
        </w:rPr>
        <w:t>弊端是只适用于单表操作。</w:t>
      </w:r>
    </w:p>
    <w:p w14:paraId="7A7F3BD6" w14:textId="4D77834B" w:rsidR="00BE63B4" w:rsidRDefault="00382DF9" w:rsidP="00CC4D8A">
      <w:pPr>
        <w:spacing w:line="440" w:lineRule="exact"/>
      </w:pPr>
      <w:r>
        <w:rPr>
          <w:rFonts w:hint="eastAsia"/>
        </w:rPr>
        <w:t>Hibernate</w:t>
      </w:r>
      <w:r>
        <w:rPr>
          <w:rFonts w:hint="eastAsia"/>
        </w:rPr>
        <w:t>也是纯面向对象，且能操作多表</w:t>
      </w:r>
      <w:r w:rsidR="003040C7">
        <w:rPr>
          <w:rFonts w:hint="eastAsia"/>
        </w:rPr>
        <w:t>。但学习成本高，并不流行。（可以说</w:t>
      </w:r>
      <w:r w:rsidR="003040C7">
        <w:rPr>
          <w:rFonts w:hint="eastAsia"/>
        </w:rPr>
        <w:t>MBP</w:t>
      </w:r>
      <w:r w:rsidR="003040C7">
        <w:rPr>
          <w:rFonts w:hint="eastAsia"/>
        </w:rPr>
        <w:t>就是</w:t>
      </w:r>
      <w:r w:rsidR="003040C7">
        <w:rPr>
          <w:rFonts w:hint="eastAsia"/>
        </w:rPr>
        <w:t>Hibernate</w:t>
      </w:r>
      <w:r w:rsidR="003040C7">
        <w:rPr>
          <w:rFonts w:hint="eastAsia"/>
        </w:rPr>
        <w:t>的成功转型。）</w:t>
      </w:r>
    </w:p>
    <w:p w14:paraId="7CF4ACBC" w14:textId="6C53DC50" w:rsidR="00555F39" w:rsidRDefault="00555F39" w:rsidP="00CC4D8A">
      <w:pPr>
        <w:spacing w:line="440" w:lineRule="exact"/>
      </w:pPr>
      <w:r w:rsidRPr="00555F39">
        <w:rPr>
          <w:rFonts w:hint="eastAsia"/>
        </w:rPr>
        <w:t>2022/1/8</w:t>
      </w:r>
      <w:r w:rsidRPr="00555F39">
        <w:rPr>
          <w:rFonts w:hint="eastAsia"/>
        </w:rPr>
        <w:t>公共属性填充失败，后来发现没</w:t>
      </w:r>
      <w:r>
        <w:rPr>
          <w:rFonts w:hint="eastAsia"/>
        </w:rPr>
        <w:t>给</w:t>
      </w:r>
      <w:r>
        <w:rPr>
          <w:rFonts w:hint="eastAsia"/>
        </w:rPr>
        <w:t>MetaObjectHandler</w:t>
      </w:r>
      <w:r w:rsidRPr="00555F39">
        <w:rPr>
          <w:rFonts w:hint="eastAsia"/>
        </w:rPr>
        <w:t>加</w:t>
      </w:r>
      <w:r w:rsidRPr="00555F39">
        <w:rPr>
          <w:rFonts w:hint="eastAsia"/>
        </w:rPr>
        <w:t>@Component</w:t>
      </w:r>
      <w:r w:rsidRPr="00555F39">
        <w:rPr>
          <w:rFonts w:hint="eastAsia"/>
        </w:rPr>
        <w:t>注解。但还是失败，最后点进官网一看，才发现自己少了给</w:t>
      </w:r>
      <w:r w:rsidRPr="00555F39">
        <w:rPr>
          <w:rFonts w:hint="eastAsia"/>
        </w:rPr>
        <w:t>BasePojo</w:t>
      </w:r>
      <w:r w:rsidRPr="00555F39">
        <w:rPr>
          <w:rFonts w:hint="eastAsia"/>
        </w:rPr>
        <w:t>添加</w:t>
      </w:r>
      <w:r w:rsidRPr="00555F39">
        <w:rPr>
          <w:rFonts w:hint="eastAsia"/>
        </w:rPr>
        <w:t>@TableField</w:t>
      </w:r>
      <w:r w:rsidRPr="00555F39">
        <w:rPr>
          <w:rFonts w:hint="eastAsia"/>
        </w:rPr>
        <w:t>注解。</w:t>
      </w:r>
      <w:r w:rsidR="00AD6781">
        <w:rPr>
          <w:rFonts w:hint="eastAsia"/>
        </w:rPr>
        <w:t>（耗时</w:t>
      </w:r>
      <w:r w:rsidR="00AD6781">
        <w:rPr>
          <w:rFonts w:hint="eastAsia"/>
        </w:rPr>
        <w:t>0.</w:t>
      </w:r>
      <w:r w:rsidR="00AD6781">
        <w:t>5</w:t>
      </w:r>
      <w:r w:rsidR="00AD6781">
        <w:rPr>
          <w:rFonts w:hint="eastAsia"/>
        </w:rPr>
        <w:t>h</w:t>
      </w:r>
      <w:r w:rsidR="00AD6781">
        <w:rPr>
          <w:rFonts w:hint="eastAsia"/>
        </w:rPr>
        <w:t>）</w:t>
      </w:r>
    </w:p>
    <w:p w14:paraId="13398400" w14:textId="77777777" w:rsidR="00735E8F" w:rsidRDefault="00735E8F" w:rsidP="00735E8F">
      <w:pPr>
        <w:spacing w:line="440" w:lineRule="exact"/>
      </w:pPr>
    </w:p>
    <w:p w14:paraId="5AF4D2AF" w14:textId="52ED5EA8" w:rsidR="00772A29" w:rsidRDefault="00735E8F" w:rsidP="00735E8F">
      <w:pPr>
        <w:spacing w:line="440" w:lineRule="exact"/>
      </w:pPr>
      <w:r w:rsidRPr="00F0307F">
        <w:rPr>
          <w:rFonts w:hint="eastAsia"/>
          <w:color w:val="FF0000"/>
        </w:rPr>
        <w:t>Lombok</w:t>
      </w:r>
      <w:r w:rsidRPr="00F0307F">
        <w:rPr>
          <w:color w:val="FF0000"/>
        </w:rPr>
        <w:t>1</w:t>
      </w:r>
      <w:r w:rsidRPr="0093472C">
        <w:rPr>
          <w:rFonts w:hint="eastAsia"/>
        </w:rPr>
        <w:t>是一个</w:t>
      </w:r>
      <w:r w:rsidR="00772A29" w:rsidRPr="00772A29">
        <w:rPr>
          <w:rFonts w:hint="eastAsia"/>
        </w:rPr>
        <w:t>自动生成代码的插件</w:t>
      </w:r>
      <w:r w:rsidRPr="0093472C">
        <w:rPr>
          <w:rFonts w:hint="eastAsia"/>
        </w:rPr>
        <w:t>，</w:t>
      </w:r>
      <w:r w:rsidR="00772A29">
        <w:rPr>
          <w:rFonts w:hint="eastAsia"/>
        </w:rPr>
        <w:t>它可以</w:t>
      </w:r>
      <w:r>
        <w:rPr>
          <w:rFonts w:hint="eastAsia"/>
        </w:rPr>
        <w:t>动态生成</w:t>
      </w:r>
      <w:r>
        <w:rPr>
          <w:rFonts w:hint="eastAsia"/>
        </w:rPr>
        <w:t>Getter</w:t>
      </w:r>
      <w:r>
        <w:t>/Setter/</w:t>
      </w:r>
      <w:r w:rsidR="00772A29">
        <w:rPr>
          <w:rFonts w:hint="eastAsia"/>
        </w:rPr>
        <w:t>Constructor</w:t>
      </w:r>
      <w:r>
        <w:rPr>
          <w:rFonts w:hint="eastAsia"/>
        </w:rPr>
        <w:t>等常方法，</w:t>
      </w:r>
      <w:r w:rsidR="00E23642">
        <w:rPr>
          <w:rFonts w:hint="eastAsia"/>
        </w:rPr>
        <w:t>提高开发效率，简化</w:t>
      </w:r>
      <w:r w:rsidR="000A448A">
        <w:rPr>
          <w:rFonts w:hint="eastAsia"/>
        </w:rPr>
        <w:t>POJO</w:t>
      </w:r>
      <w:r w:rsidR="000A448A">
        <w:rPr>
          <w:rFonts w:hint="eastAsia"/>
        </w:rPr>
        <w:t>类</w:t>
      </w:r>
      <w:r w:rsidR="00E23642">
        <w:rPr>
          <w:rFonts w:hint="eastAsia"/>
        </w:rPr>
        <w:t>代码。</w:t>
      </w:r>
    </w:p>
    <w:p w14:paraId="608D053D" w14:textId="77777777" w:rsidR="00735E8F" w:rsidRDefault="00735E8F" w:rsidP="00735E8F">
      <w:pPr>
        <w:spacing w:line="440" w:lineRule="exact"/>
      </w:pPr>
      <w:r>
        <w:t>2021/12</w:t>
      </w:r>
      <w:r>
        <w:rPr>
          <w:rFonts w:hint="eastAsia"/>
        </w:rPr>
        <w:t>/</w:t>
      </w:r>
      <w:r>
        <w:t>30</w:t>
      </w:r>
      <w:r>
        <w:rPr>
          <w:rFonts w:hint="eastAsia"/>
        </w:rPr>
        <w:t>今天安装</w:t>
      </w:r>
      <w:r>
        <w:rPr>
          <w:rFonts w:hint="eastAsia"/>
        </w:rPr>
        <w:t>Lombok</w:t>
      </w:r>
      <w:r>
        <w:rPr>
          <w:rFonts w:hint="eastAsia"/>
        </w:rPr>
        <w:t>插件，</w:t>
      </w:r>
      <w:r>
        <w:rPr>
          <w:rFonts w:hint="eastAsia"/>
        </w:rPr>
        <w:t>IDEA</w:t>
      </w:r>
      <w:r>
        <w:rPr>
          <w:rFonts w:hint="eastAsia"/>
        </w:rPr>
        <w:t>始终连不上网。倒腾了大半天放弃了，正准备去官网下插件本地安装，突然它就连上了</w:t>
      </w:r>
      <w:r>
        <w:t>…</w:t>
      </w:r>
    </w:p>
    <w:p w14:paraId="1D0ED6A5" w14:textId="74F7937D" w:rsidR="00735E8F" w:rsidRDefault="00735E8F" w:rsidP="00735E8F">
      <w:pPr>
        <w:spacing w:line="440" w:lineRule="exact"/>
      </w:pPr>
      <w:r>
        <w:rPr>
          <w:rFonts w:hint="eastAsia"/>
        </w:rPr>
        <w:t>@Data</w:t>
      </w:r>
      <w:r>
        <w:rPr>
          <w:rFonts w:hint="eastAsia"/>
        </w:rPr>
        <w:t>动态生成</w:t>
      </w:r>
      <w:r w:rsidRPr="001B19BF">
        <w:rPr>
          <w:rFonts w:hint="eastAsia"/>
        </w:rPr>
        <w:t>Getter</w:t>
      </w:r>
      <w:r w:rsidRPr="001B19BF">
        <w:t>/Setter/toString</w:t>
      </w:r>
      <w:r w:rsidRPr="001B19BF">
        <w:rPr>
          <w:rFonts w:hint="eastAsia"/>
        </w:rPr>
        <w:t>等方法</w:t>
      </w:r>
      <w:r>
        <w:rPr>
          <w:rFonts w:hint="eastAsia"/>
        </w:rPr>
        <w:t>。</w:t>
      </w:r>
    </w:p>
    <w:p w14:paraId="5D4D377B" w14:textId="77777777" w:rsidR="00735E8F" w:rsidRDefault="00735E8F" w:rsidP="00735E8F">
      <w:pPr>
        <w:spacing w:line="440" w:lineRule="exact"/>
      </w:pPr>
      <w:r>
        <w:rPr>
          <w:rFonts w:hint="eastAsia"/>
        </w:rPr>
        <w:t>@Accessors</w:t>
      </w:r>
      <w:r>
        <w:rPr>
          <w:rFonts w:hint="eastAsia"/>
        </w:rPr>
        <w:t>控制是否开启链式加载结构。</w:t>
      </w:r>
    </w:p>
    <w:p w14:paraId="765644B8" w14:textId="77777777" w:rsidR="00735E8F" w:rsidRDefault="00735E8F" w:rsidP="00735E8F">
      <w:pPr>
        <w:spacing w:line="440" w:lineRule="exact"/>
      </w:pPr>
      <w:r>
        <w:rPr>
          <w:rFonts w:hint="eastAsia"/>
        </w:rPr>
        <w:t>@NoArgsConstructor</w:t>
      </w:r>
      <w:r>
        <w:rPr>
          <w:rFonts w:hint="eastAsia"/>
        </w:rPr>
        <w:t>生成无参构造。</w:t>
      </w:r>
    </w:p>
    <w:p w14:paraId="66973B48" w14:textId="77777777" w:rsidR="00735E8F" w:rsidRDefault="00735E8F" w:rsidP="00735E8F">
      <w:pPr>
        <w:spacing w:line="440" w:lineRule="exact"/>
      </w:pPr>
      <w:r>
        <w:rPr>
          <w:rFonts w:hint="eastAsia"/>
        </w:rPr>
        <w:t>@AllArgsConstructor</w:t>
      </w:r>
      <w:r>
        <w:rPr>
          <w:rFonts w:hint="eastAsia"/>
        </w:rPr>
        <w:t>生成全参构造。</w:t>
      </w:r>
    </w:p>
    <w:p w14:paraId="52CA1D7C" w14:textId="77777777" w:rsidR="00735E8F" w:rsidRDefault="00735E8F" w:rsidP="00735E8F">
      <w:pPr>
        <w:spacing w:line="440" w:lineRule="exact"/>
      </w:pPr>
      <w:r>
        <w:rPr>
          <w:rFonts w:hint="eastAsia"/>
        </w:rPr>
        <w:t>@Mapper</w:t>
      </w:r>
      <w:r>
        <w:rPr>
          <w:rFonts w:hint="eastAsia"/>
        </w:rPr>
        <w:t>将接口交给</w:t>
      </w:r>
      <w:r>
        <w:rPr>
          <w:rFonts w:hint="eastAsia"/>
        </w:rPr>
        <w:t>Spring</w:t>
      </w:r>
      <w:r>
        <w:rPr>
          <w:rFonts w:hint="eastAsia"/>
        </w:rPr>
        <w:t>容器管理，</w:t>
      </w:r>
      <w:r w:rsidRPr="003729B4">
        <w:rPr>
          <w:rFonts w:hint="eastAsia"/>
        </w:rPr>
        <w:t>Map&lt;userMapper,JDK</w:t>
      </w:r>
      <w:r w:rsidRPr="003729B4">
        <w:rPr>
          <w:rFonts w:hint="eastAsia"/>
        </w:rPr>
        <w:t>代理对象</w:t>
      </w:r>
      <w:r w:rsidRPr="003729B4">
        <w:rPr>
          <w:rFonts w:hint="eastAsia"/>
        </w:rPr>
        <w:t>&gt;</w:t>
      </w:r>
      <w:r>
        <w:rPr>
          <w:rFonts w:hint="eastAsia"/>
        </w:rPr>
        <w:t>。</w:t>
      </w:r>
    </w:p>
    <w:p w14:paraId="2EDA0034" w14:textId="77777777" w:rsidR="00735E8F" w:rsidRDefault="00735E8F" w:rsidP="00735E8F">
      <w:pPr>
        <w:spacing w:line="440" w:lineRule="exact"/>
      </w:pPr>
      <w:r>
        <w:rPr>
          <w:rFonts w:hint="eastAsia"/>
        </w:rPr>
        <w:t>@SpringBootTest</w:t>
      </w:r>
      <w:r>
        <w:rPr>
          <w:rFonts w:hint="eastAsia"/>
        </w:rPr>
        <w:t>启动</w:t>
      </w:r>
      <w:r>
        <w:rPr>
          <w:rFonts w:hint="eastAsia"/>
        </w:rPr>
        <w:t>Spring</w:t>
      </w:r>
      <w:r>
        <w:rPr>
          <w:rFonts w:hint="eastAsia"/>
        </w:rPr>
        <w:t>容器并从中动态的获取对象。（与主启动类同包。）</w:t>
      </w:r>
    </w:p>
    <w:p w14:paraId="7C46A2C7" w14:textId="77777777" w:rsidR="00735E8F" w:rsidRDefault="00735E8F" w:rsidP="00735E8F">
      <w:pPr>
        <w:spacing w:line="440" w:lineRule="exact"/>
      </w:pPr>
      <w:r>
        <w:rPr>
          <w:rFonts w:hint="eastAsia"/>
        </w:rPr>
        <w:t>@Transactional</w:t>
      </w:r>
      <w:r>
        <w:rPr>
          <w:rFonts w:hint="eastAsia"/>
        </w:rPr>
        <w:t>控制事务，</w:t>
      </w:r>
      <w:r>
        <w:rPr>
          <w:rFonts w:hint="eastAsia"/>
        </w:rPr>
        <w:t>commit</w:t>
      </w:r>
      <w:r>
        <w:t>/</w:t>
      </w:r>
      <w:r>
        <w:rPr>
          <w:rFonts w:hint="eastAsia"/>
        </w:rPr>
        <w:t>rollback</w:t>
      </w:r>
      <w:r>
        <w:rPr>
          <w:rFonts w:hint="eastAsia"/>
        </w:rPr>
        <w:t>。</w:t>
      </w:r>
    </w:p>
    <w:p w14:paraId="31F2EC6E" w14:textId="01AC87CD" w:rsidR="003040C7" w:rsidRPr="00735E8F" w:rsidRDefault="003040C7" w:rsidP="00CC4D8A">
      <w:pPr>
        <w:spacing w:line="440" w:lineRule="exact"/>
      </w:pPr>
    </w:p>
    <w:p w14:paraId="52E27646" w14:textId="60380C04" w:rsidR="00251FB4" w:rsidRDefault="00000000" w:rsidP="00CC4D8A">
      <w:pPr>
        <w:spacing w:line="440" w:lineRule="exact"/>
      </w:pPr>
      <w:hyperlink r:id="rId204" w:history="1">
        <w:r w:rsidR="00716219">
          <w:rPr>
            <w:rStyle w:val="a9"/>
            <w:rFonts w:hint="eastAsia"/>
          </w:rPr>
          <w:t>SpringBoot</w:t>
        </w:r>
        <w:r w:rsidR="00716219">
          <w:rPr>
            <w:rStyle w:val="a9"/>
            <w:rFonts w:hint="eastAsia"/>
          </w:rPr>
          <w:t>中使用</w:t>
        </w:r>
        <w:r w:rsidR="00716219">
          <w:rPr>
            <w:rStyle w:val="a9"/>
            <w:rFonts w:hint="eastAsia"/>
          </w:rPr>
          <w:t>JPA</w:t>
        </w:r>
        <w:r w:rsidR="00716219">
          <w:rPr>
            <w:rStyle w:val="a9"/>
            <w:rFonts w:hint="eastAsia"/>
          </w:rPr>
          <w:t>以及</w:t>
        </w:r>
        <w:r w:rsidR="00716219">
          <w:rPr>
            <w:rStyle w:val="a9"/>
            <w:rFonts w:hint="eastAsia"/>
          </w:rPr>
          <w:t>JPA</w:t>
        </w:r>
        <w:r w:rsidR="00716219">
          <w:rPr>
            <w:rStyle w:val="a9"/>
            <w:rFonts w:hint="eastAsia"/>
          </w:rPr>
          <w:t>介绍</w:t>
        </w:r>
      </w:hyperlink>
      <w:r w:rsidR="00251FB4">
        <w:rPr>
          <w:rFonts w:hint="eastAsia"/>
        </w:rPr>
        <w:t>，</w:t>
      </w:r>
    </w:p>
    <w:p w14:paraId="6131CCD1" w14:textId="09DC0946" w:rsidR="00551DA8" w:rsidRDefault="00551DA8" w:rsidP="00551DA8">
      <w:pPr>
        <w:pStyle w:val="31"/>
        <w:spacing w:before="156"/>
      </w:pPr>
      <w:r>
        <w:rPr>
          <w:rFonts w:hint="eastAsia"/>
        </w:rPr>
        <w:t>JPA、Hibernate、ORM</w:t>
      </w:r>
    </w:p>
    <w:p w14:paraId="615F8EB7" w14:textId="20F34556" w:rsidR="006B08E1" w:rsidRDefault="006B08E1" w:rsidP="00CC4D8A">
      <w:pPr>
        <w:spacing w:line="440" w:lineRule="exact"/>
      </w:pPr>
      <w:r w:rsidRPr="006B08E1">
        <w:rPr>
          <w:rFonts w:hint="eastAsia"/>
          <w:color w:val="FF0000"/>
        </w:rPr>
        <w:t>JPA</w:t>
      </w:r>
      <w:r w:rsidRPr="006B08E1">
        <w:rPr>
          <w:color w:val="FF0000"/>
        </w:rPr>
        <w:t>1</w:t>
      </w:r>
      <w:r>
        <w:rPr>
          <w:rFonts w:hint="eastAsia"/>
        </w:rPr>
        <w:t>（</w:t>
      </w:r>
      <w:r w:rsidRPr="006B08E1">
        <w:rPr>
          <w:rFonts w:hint="eastAsia"/>
        </w:rPr>
        <w:t>Java Persistence API</w:t>
      </w:r>
      <w:r>
        <w:t>/</w:t>
      </w:r>
      <w:r w:rsidRPr="006B08E1">
        <w:rPr>
          <w:rFonts w:hint="eastAsia"/>
        </w:rPr>
        <w:t>Java</w:t>
      </w:r>
      <w:r w:rsidRPr="006B08E1">
        <w:rPr>
          <w:rFonts w:hint="eastAsia"/>
        </w:rPr>
        <w:t>持久层</w:t>
      </w:r>
      <w:r w:rsidRPr="006B08E1">
        <w:rPr>
          <w:rFonts w:hint="eastAsia"/>
        </w:rPr>
        <w:t>API</w:t>
      </w:r>
      <w:r>
        <w:rPr>
          <w:rFonts w:hint="eastAsia"/>
        </w:rPr>
        <w:t>）</w:t>
      </w:r>
      <w:r w:rsidRPr="006B08E1">
        <w:rPr>
          <w:rFonts w:hint="eastAsia"/>
        </w:rPr>
        <w:t>是一套</w:t>
      </w:r>
      <w:r w:rsidRPr="006B08E1">
        <w:rPr>
          <w:rFonts w:hint="eastAsia"/>
        </w:rPr>
        <w:t>ORM</w:t>
      </w:r>
      <w:r w:rsidRPr="006B08E1">
        <w:rPr>
          <w:rFonts w:hint="eastAsia"/>
        </w:rPr>
        <w:t>规范，</w:t>
      </w:r>
      <w:r w:rsidRPr="006B08E1">
        <w:rPr>
          <w:rFonts w:hint="eastAsia"/>
        </w:rPr>
        <w:t>Hibernate</w:t>
      </w:r>
      <w:r w:rsidR="00DA5C75">
        <w:rPr>
          <w:rFonts w:hint="eastAsia"/>
        </w:rPr>
        <w:t>正是一个</w:t>
      </w:r>
      <w:r w:rsidRPr="006B08E1">
        <w:rPr>
          <w:rFonts w:hint="eastAsia"/>
        </w:rPr>
        <w:t>实现了</w:t>
      </w:r>
      <w:r w:rsidRPr="006B08E1">
        <w:rPr>
          <w:rFonts w:hint="eastAsia"/>
        </w:rPr>
        <w:t>JPA</w:t>
      </w:r>
      <w:r w:rsidRPr="006B08E1">
        <w:rPr>
          <w:rFonts w:hint="eastAsia"/>
        </w:rPr>
        <w:t>规范</w:t>
      </w:r>
      <w:r w:rsidR="00DA5C75">
        <w:rPr>
          <w:rFonts w:hint="eastAsia"/>
        </w:rPr>
        <w:t>的持久层框架</w:t>
      </w:r>
      <w:r w:rsidR="00147F4C">
        <w:rPr>
          <w:rFonts w:hint="eastAsia"/>
        </w:rPr>
        <w:t>。</w:t>
      </w:r>
    </w:p>
    <w:p w14:paraId="6867C004" w14:textId="6A11F100" w:rsidR="006B08E1" w:rsidRDefault="006B08E1" w:rsidP="00CC4D8A">
      <w:pPr>
        <w:spacing w:line="440" w:lineRule="exact"/>
      </w:pPr>
      <w:r w:rsidRPr="006B08E1">
        <w:rPr>
          <w:rFonts w:hint="eastAsia"/>
        </w:rPr>
        <w:t>SpringData</w:t>
      </w:r>
      <w:r w:rsidR="00EE4781">
        <w:t xml:space="preserve"> </w:t>
      </w:r>
      <w:r w:rsidRPr="006B08E1">
        <w:rPr>
          <w:rFonts w:hint="eastAsia"/>
        </w:rPr>
        <w:t>JPA</w:t>
      </w:r>
      <w:r w:rsidRPr="006B08E1">
        <w:rPr>
          <w:rFonts w:hint="eastAsia"/>
        </w:rPr>
        <w:t>可以理解为</w:t>
      </w:r>
      <w:r w:rsidRPr="006B08E1">
        <w:rPr>
          <w:rFonts w:hint="eastAsia"/>
        </w:rPr>
        <w:t>JPA</w:t>
      </w:r>
      <w:r w:rsidRPr="006B08E1">
        <w:rPr>
          <w:rFonts w:hint="eastAsia"/>
        </w:rPr>
        <w:t>规范的</w:t>
      </w:r>
      <w:r w:rsidR="00EE4781">
        <w:rPr>
          <w:rFonts w:hint="eastAsia"/>
        </w:rPr>
        <w:t>进一步封装</w:t>
      </w:r>
      <w:r w:rsidRPr="006B08E1">
        <w:rPr>
          <w:rFonts w:hint="eastAsia"/>
        </w:rPr>
        <w:t>，底层还是使用了</w:t>
      </w:r>
      <w:r w:rsidRPr="006B08E1">
        <w:rPr>
          <w:rFonts w:hint="eastAsia"/>
        </w:rPr>
        <w:t>Hibernate</w:t>
      </w:r>
      <w:r w:rsidRPr="006B08E1">
        <w:rPr>
          <w:rFonts w:hint="eastAsia"/>
        </w:rPr>
        <w:t>的</w:t>
      </w:r>
      <w:r w:rsidRPr="006B08E1">
        <w:rPr>
          <w:rFonts w:hint="eastAsia"/>
        </w:rPr>
        <w:t>JPA</w:t>
      </w:r>
      <w:r w:rsidRPr="006B08E1">
        <w:rPr>
          <w:rFonts w:hint="eastAsia"/>
        </w:rPr>
        <w:t>技术实现。</w:t>
      </w:r>
    </w:p>
    <w:p w14:paraId="1624C5CD" w14:textId="3E55ADA8" w:rsidR="006B08E1" w:rsidRDefault="006B08E1" w:rsidP="00CC4D8A">
      <w:pPr>
        <w:spacing w:line="440" w:lineRule="exact"/>
      </w:pPr>
    </w:p>
    <w:p w14:paraId="77F3DFA4" w14:textId="06117CBD" w:rsidR="00AC209C" w:rsidRDefault="00AC209C" w:rsidP="00CC4D8A">
      <w:pPr>
        <w:spacing w:line="440" w:lineRule="exact"/>
      </w:pPr>
      <w:r w:rsidRPr="00AC209C">
        <w:rPr>
          <w:rFonts w:hint="eastAsia"/>
          <w:color w:val="FF0000"/>
        </w:rPr>
        <w:t>Hibernate</w:t>
      </w:r>
      <w:r w:rsidRPr="00AC209C">
        <w:rPr>
          <w:color w:val="FF0000"/>
        </w:rPr>
        <w:t>1</w:t>
      </w:r>
      <w:r w:rsidRPr="00AC209C">
        <w:rPr>
          <w:rFonts w:hint="eastAsia"/>
        </w:rPr>
        <w:t>是一个开放源代码的对象关系映射框架，它对</w:t>
      </w:r>
      <w:r w:rsidRPr="00AC209C">
        <w:rPr>
          <w:rFonts w:hint="eastAsia"/>
        </w:rPr>
        <w:t>JDBC</w:t>
      </w:r>
      <w:r w:rsidRPr="00AC209C">
        <w:rPr>
          <w:rFonts w:hint="eastAsia"/>
        </w:rPr>
        <w:t>进行了非常轻量级的对象封装，它将</w:t>
      </w:r>
      <w:r w:rsidRPr="00AC209C">
        <w:rPr>
          <w:rFonts w:hint="eastAsia"/>
        </w:rPr>
        <w:t>POJO</w:t>
      </w:r>
      <w:r w:rsidRPr="00AC209C">
        <w:rPr>
          <w:rFonts w:hint="eastAsia"/>
        </w:rPr>
        <w:t>与数据库表建立映射关系，是一个全自动的</w:t>
      </w:r>
      <w:r>
        <w:rPr>
          <w:rFonts w:hint="eastAsia"/>
        </w:rPr>
        <w:t>ORM</w:t>
      </w:r>
      <w:r w:rsidRPr="00AC209C">
        <w:rPr>
          <w:rFonts w:hint="eastAsia"/>
        </w:rPr>
        <w:t>框架，</w:t>
      </w:r>
      <w:r>
        <w:rPr>
          <w:rFonts w:hint="eastAsia"/>
        </w:rPr>
        <w:t>Hibernate</w:t>
      </w:r>
      <w:r w:rsidRPr="00AC209C">
        <w:rPr>
          <w:rFonts w:hint="eastAsia"/>
        </w:rPr>
        <w:t>可以自动</w:t>
      </w:r>
      <w:r w:rsidRPr="00AC209C">
        <w:rPr>
          <w:rFonts w:hint="eastAsia"/>
        </w:rPr>
        <w:lastRenderedPageBreak/>
        <w:t>生成</w:t>
      </w:r>
      <w:r w:rsidRPr="00AC209C">
        <w:rPr>
          <w:rFonts w:hint="eastAsia"/>
        </w:rPr>
        <w:t>SQL</w:t>
      </w:r>
      <w:r w:rsidRPr="00AC209C">
        <w:rPr>
          <w:rFonts w:hint="eastAsia"/>
        </w:rPr>
        <w:t>语句，自动执行，使得</w:t>
      </w:r>
      <w:r w:rsidRPr="00AC209C">
        <w:rPr>
          <w:rFonts w:hint="eastAsia"/>
        </w:rPr>
        <w:t>Java</w:t>
      </w:r>
      <w:r w:rsidRPr="00AC209C">
        <w:rPr>
          <w:rFonts w:hint="eastAsia"/>
        </w:rPr>
        <w:t>程序员可以随心所欲的使用对象编程思维来操纵数据库。</w:t>
      </w:r>
    </w:p>
    <w:p w14:paraId="3CDC6810" w14:textId="77777777" w:rsidR="00AC209C" w:rsidRDefault="00AC209C" w:rsidP="00CC4D8A">
      <w:pPr>
        <w:spacing w:line="440" w:lineRule="exact"/>
      </w:pPr>
    </w:p>
    <w:p w14:paraId="56C83DF0" w14:textId="053E15E1" w:rsidR="00024290" w:rsidRDefault="00024290" w:rsidP="00CC4D8A">
      <w:pPr>
        <w:spacing w:line="440" w:lineRule="exact"/>
      </w:pPr>
      <w:r w:rsidRPr="00024290">
        <w:rPr>
          <w:rFonts w:hint="eastAsia"/>
        </w:rPr>
        <w:t>HQL</w:t>
      </w:r>
      <w:r w:rsidRPr="00024290">
        <w:rPr>
          <w:rFonts w:hint="eastAsia"/>
        </w:rPr>
        <w:t>是一种面向对象的查询语言，类似于</w:t>
      </w:r>
      <w:r w:rsidRPr="00024290">
        <w:rPr>
          <w:rFonts w:hint="eastAsia"/>
        </w:rPr>
        <w:t>SQL</w:t>
      </w:r>
      <w:r w:rsidRPr="00024290">
        <w:rPr>
          <w:rFonts w:hint="eastAsia"/>
        </w:rPr>
        <w:t>，但不是去对表和列进行操作，而是面向对象和它们的属性。</w:t>
      </w:r>
      <w:r w:rsidRPr="00024290">
        <w:rPr>
          <w:rFonts w:hint="eastAsia"/>
        </w:rPr>
        <w:t>HQL</w:t>
      </w:r>
      <w:r w:rsidRPr="00024290">
        <w:rPr>
          <w:rFonts w:hint="eastAsia"/>
        </w:rPr>
        <w:t>查询被</w:t>
      </w:r>
      <w:r w:rsidRPr="00024290">
        <w:rPr>
          <w:rFonts w:hint="eastAsia"/>
        </w:rPr>
        <w:t>Hibernate</w:t>
      </w:r>
      <w:r w:rsidRPr="00024290">
        <w:rPr>
          <w:rFonts w:hint="eastAsia"/>
        </w:rPr>
        <w:t>翻译为传统的</w:t>
      </w:r>
      <w:r w:rsidRPr="00024290">
        <w:rPr>
          <w:rFonts w:hint="eastAsia"/>
        </w:rPr>
        <w:t>SQL</w:t>
      </w:r>
      <w:r w:rsidRPr="00024290">
        <w:rPr>
          <w:rFonts w:hint="eastAsia"/>
        </w:rPr>
        <w:t>查询从而对数据库进行操作。</w:t>
      </w:r>
    </w:p>
    <w:p w14:paraId="37AE9D98" w14:textId="77777777" w:rsidR="00024290" w:rsidRDefault="00024290" w:rsidP="00CC4D8A">
      <w:pPr>
        <w:spacing w:line="440" w:lineRule="exact"/>
      </w:pPr>
    </w:p>
    <w:p w14:paraId="722285AD" w14:textId="77777777" w:rsidR="006B08E1" w:rsidRPr="006B08E1" w:rsidRDefault="006B08E1" w:rsidP="00CC4D8A">
      <w:pPr>
        <w:spacing w:line="440" w:lineRule="exact"/>
      </w:pPr>
    </w:p>
    <w:p w14:paraId="57CB731E" w14:textId="1113FBFD" w:rsidR="00DD63DA" w:rsidRDefault="00000000" w:rsidP="00CC4D8A">
      <w:pPr>
        <w:spacing w:line="440" w:lineRule="exact"/>
      </w:pPr>
      <w:hyperlink r:id="rId205" w:history="1">
        <w:r w:rsidR="00DD63DA" w:rsidRPr="00DD63DA">
          <w:rPr>
            <w:rStyle w:val="a9"/>
            <w:rFonts w:hint="eastAsia"/>
          </w:rPr>
          <w:t>一般情况下，以下哪个选项不是关系数据模型与对象模型之间匹配关系？牛客网</w:t>
        </w:r>
      </w:hyperlink>
      <w:r w:rsidR="00DD63DA">
        <w:rPr>
          <w:rFonts w:hint="eastAsia"/>
        </w:rPr>
        <w:t>，</w:t>
      </w:r>
    </w:p>
    <w:p w14:paraId="390DDF96" w14:textId="4FDE6F2B" w:rsidR="002E6952" w:rsidRDefault="002E6952" w:rsidP="002E6952">
      <w:pPr>
        <w:spacing w:line="440" w:lineRule="exact"/>
      </w:pPr>
      <w:r w:rsidRPr="00503750">
        <w:rPr>
          <w:rFonts w:hint="eastAsia"/>
          <w:color w:val="FF0000"/>
        </w:rPr>
        <w:t>ORM</w:t>
      </w:r>
      <w:r w:rsidR="00503750">
        <w:rPr>
          <w:color w:val="FF0000"/>
        </w:rPr>
        <w:t>1</w:t>
      </w:r>
      <w:r w:rsidR="000B6102" w:rsidRPr="000B6102">
        <w:rPr>
          <w:rFonts w:hint="eastAsia"/>
        </w:rPr>
        <w:t>是一种为了解决关系型数据库数据与简单</w:t>
      </w:r>
      <w:r w:rsidR="000B6102" w:rsidRPr="000B6102">
        <w:rPr>
          <w:rFonts w:hint="eastAsia"/>
        </w:rPr>
        <w:t>Java</w:t>
      </w:r>
      <w:r w:rsidR="000B6102" w:rsidRPr="000B6102">
        <w:rPr>
          <w:rFonts w:hint="eastAsia"/>
        </w:rPr>
        <w:t>对象（</w:t>
      </w:r>
      <w:r w:rsidR="000B6102" w:rsidRPr="000B6102">
        <w:rPr>
          <w:rFonts w:hint="eastAsia"/>
        </w:rPr>
        <w:t>POJO</w:t>
      </w:r>
      <w:r w:rsidR="000B6102" w:rsidRPr="000B6102">
        <w:rPr>
          <w:rFonts w:hint="eastAsia"/>
        </w:rPr>
        <w:t>）的映射关系的技术。简单的说，</w:t>
      </w:r>
      <w:r w:rsidR="000B6102" w:rsidRPr="000B6102">
        <w:rPr>
          <w:rFonts w:hint="eastAsia"/>
        </w:rPr>
        <w:t>ORM</w:t>
      </w:r>
      <w:r w:rsidR="000B6102" w:rsidRPr="000B6102">
        <w:rPr>
          <w:rFonts w:hint="eastAsia"/>
        </w:rPr>
        <w:t>是通过使用描述对象和数据库之间映射的元数据，将程序中的对象自动持久化到关系型数据库中。</w:t>
      </w:r>
      <w:r>
        <w:rPr>
          <w:rFonts w:hint="eastAsia"/>
        </w:rPr>
        <w:t>如今已有很多免费和付费的</w:t>
      </w:r>
      <w:r>
        <w:rPr>
          <w:rFonts w:hint="eastAsia"/>
        </w:rPr>
        <w:t>ORM</w:t>
      </w:r>
      <w:r>
        <w:rPr>
          <w:rFonts w:hint="eastAsia"/>
        </w:rPr>
        <w:t>产品，而有些程序员更倾向于创建自己的</w:t>
      </w:r>
      <w:r>
        <w:rPr>
          <w:rFonts w:hint="eastAsia"/>
        </w:rPr>
        <w:t>ORM</w:t>
      </w:r>
      <w:r>
        <w:rPr>
          <w:rFonts w:hint="eastAsia"/>
        </w:rPr>
        <w:t>工具。</w:t>
      </w:r>
    </w:p>
    <w:p w14:paraId="235BA8A7" w14:textId="56F65AF2" w:rsidR="00A534AC" w:rsidRPr="00A534AC" w:rsidRDefault="00A534AC" w:rsidP="002E6952">
      <w:pPr>
        <w:spacing w:line="440" w:lineRule="exact"/>
      </w:pPr>
      <w:r>
        <w:rPr>
          <w:rFonts w:hint="eastAsia"/>
        </w:rPr>
        <w:t>DAO/Mapper</w:t>
      </w:r>
      <w:r>
        <w:rPr>
          <w:rFonts w:hint="eastAsia"/>
        </w:rPr>
        <w:t>是</w:t>
      </w:r>
      <w:r>
        <w:rPr>
          <w:rFonts w:hint="eastAsia"/>
        </w:rPr>
        <w:t>SSM</w:t>
      </w:r>
      <w:r>
        <w:rPr>
          <w:rFonts w:hint="eastAsia"/>
        </w:rPr>
        <w:t>中的持久层，</w:t>
      </w:r>
      <w:r w:rsidRPr="00A534AC">
        <w:rPr>
          <w:rFonts w:hint="eastAsia"/>
        </w:rPr>
        <w:t>持久层</w:t>
      </w:r>
      <w:r>
        <w:rPr>
          <w:rFonts w:hint="eastAsia"/>
        </w:rPr>
        <w:t>正是</w:t>
      </w:r>
      <w:r w:rsidRPr="00A534AC">
        <w:rPr>
          <w:rFonts w:hint="eastAsia"/>
        </w:rPr>
        <w:t>用来和数据库读写</w:t>
      </w:r>
      <w:r w:rsidRPr="00A534AC">
        <w:rPr>
          <w:rFonts w:hint="eastAsia"/>
        </w:rPr>
        <w:t>ORM</w:t>
      </w:r>
      <w:r>
        <w:rPr>
          <w:rFonts w:hint="eastAsia"/>
        </w:rPr>
        <w:t>。</w:t>
      </w:r>
    </w:p>
    <w:p w14:paraId="105329F9" w14:textId="0F80B6A9" w:rsidR="00027051" w:rsidRDefault="003911CC" w:rsidP="00CC4D8A">
      <w:pPr>
        <w:spacing w:line="440" w:lineRule="exact"/>
      </w:pPr>
      <w:r>
        <w:rPr>
          <w:rFonts w:hint="eastAsia"/>
        </w:rPr>
        <w:t>（我觉得</w:t>
      </w:r>
      <w:r>
        <w:rPr>
          <w:rFonts w:hint="eastAsia"/>
        </w:rPr>
        <w:t>Hibernate</w:t>
      </w:r>
      <w:r>
        <w:rPr>
          <w:rFonts w:hint="eastAsia"/>
        </w:rPr>
        <w:t>和</w:t>
      </w:r>
      <w:r>
        <w:rPr>
          <w:rFonts w:hint="eastAsia"/>
        </w:rPr>
        <w:t>EntityFramework</w:t>
      </w:r>
      <w:r>
        <w:rPr>
          <w:rFonts w:hint="eastAsia"/>
        </w:rPr>
        <w:t>有的一拼。）</w:t>
      </w:r>
      <w:r w:rsidR="0020730C">
        <w:rPr>
          <w:rFonts w:hint="eastAsia"/>
        </w:rPr>
        <w:t>（从效果上说，</w:t>
      </w:r>
      <w:r w:rsidR="0020730C">
        <w:rPr>
          <w:rFonts w:hint="eastAsia"/>
        </w:rPr>
        <w:t>O</w:t>
      </w:r>
      <w:r w:rsidR="0020730C">
        <w:t>RM</w:t>
      </w:r>
      <w:r w:rsidR="0020730C">
        <w:rPr>
          <w:rFonts w:hint="eastAsia"/>
        </w:rPr>
        <w:t>其实是创建了一个可在编程语言里使用的虚拟对象数据库。）</w:t>
      </w:r>
    </w:p>
    <w:p w14:paraId="36A00786" w14:textId="77777777" w:rsidR="00027051" w:rsidRDefault="00027051" w:rsidP="00CC4D8A">
      <w:pPr>
        <w:spacing w:line="440" w:lineRule="exact"/>
      </w:pPr>
    </w:p>
    <w:p w14:paraId="1BBFCBD3" w14:textId="17B599C8" w:rsidR="003B4D3A" w:rsidRDefault="003B4D3A" w:rsidP="003B4D3A">
      <w:pPr>
        <w:spacing w:line="440" w:lineRule="exact"/>
      </w:pPr>
      <w:r w:rsidRPr="003B4D3A">
        <w:rPr>
          <w:rFonts w:hint="eastAsia"/>
        </w:rPr>
        <w:t>MyBatis</w:t>
      </w:r>
      <w:r>
        <w:rPr>
          <w:rFonts w:hint="eastAsia"/>
        </w:rPr>
        <w:t>和</w:t>
      </w:r>
      <w:r w:rsidRPr="003B4D3A">
        <w:rPr>
          <w:rFonts w:hint="eastAsia"/>
        </w:rPr>
        <w:t>Hibernate</w:t>
      </w:r>
      <w:r>
        <w:rPr>
          <w:rFonts w:hint="eastAsia"/>
        </w:rPr>
        <w:t>不同，它不完全是一个</w:t>
      </w:r>
      <w:r>
        <w:rPr>
          <w:rFonts w:hint="eastAsia"/>
        </w:rPr>
        <w:t>ORM</w:t>
      </w:r>
      <w:r>
        <w:rPr>
          <w:rFonts w:hint="eastAsia"/>
        </w:rPr>
        <w:t>框架，因为</w:t>
      </w:r>
      <w:r>
        <w:rPr>
          <w:rFonts w:hint="eastAsia"/>
        </w:rPr>
        <w:t>MyBatis</w:t>
      </w:r>
      <w:r>
        <w:rPr>
          <w:rFonts w:hint="eastAsia"/>
        </w:rPr>
        <w:t>需要程序员自己编写</w:t>
      </w:r>
      <w:r>
        <w:rPr>
          <w:rFonts w:hint="eastAsia"/>
        </w:rPr>
        <w:t>SQL</w:t>
      </w:r>
      <w:r>
        <w:rPr>
          <w:rFonts w:hint="eastAsia"/>
        </w:rPr>
        <w:t>语句，不过</w:t>
      </w:r>
      <w:r w:rsidRPr="003B4D3A">
        <w:rPr>
          <w:rFonts w:hint="eastAsia"/>
        </w:rPr>
        <w:t>Hibernate</w:t>
      </w:r>
      <w:r>
        <w:rPr>
          <w:rFonts w:hint="eastAsia"/>
        </w:rPr>
        <w:t>可以通过</w:t>
      </w:r>
      <w:r>
        <w:rPr>
          <w:rFonts w:hint="eastAsia"/>
        </w:rPr>
        <w:t>XML</w:t>
      </w:r>
      <w:r>
        <w:rPr>
          <w:rFonts w:hint="eastAsia"/>
        </w:rPr>
        <w:t>或注解方式灵活配置要运行的</w:t>
      </w:r>
      <w:r>
        <w:rPr>
          <w:rFonts w:hint="eastAsia"/>
        </w:rPr>
        <w:t>SQL</w:t>
      </w:r>
      <w:r>
        <w:rPr>
          <w:rFonts w:hint="eastAsia"/>
        </w:rPr>
        <w:t>语句，并将</w:t>
      </w:r>
      <w:r>
        <w:rPr>
          <w:rFonts w:hint="eastAsia"/>
        </w:rPr>
        <w:t>java</w:t>
      </w:r>
      <w:r>
        <w:rPr>
          <w:rFonts w:hint="eastAsia"/>
        </w:rPr>
        <w:t>对象和</w:t>
      </w:r>
      <w:r>
        <w:rPr>
          <w:rFonts w:hint="eastAsia"/>
        </w:rPr>
        <w:t>SQL</w:t>
      </w:r>
      <w:r>
        <w:rPr>
          <w:rFonts w:hint="eastAsia"/>
        </w:rPr>
        <w:t>语句映射生成最终执行的</w:t>
      </w:r>
      <w:r>
        <w:rPr>
          <w:rFonts w:hint="eastAsia"/>
        </w:rPr>
        <w:t>SQL</w:t>
      </w:r>
      <w:r>
        <w:rPr>
          <w:rFonts w:hint="eastAsia"/>
        </w:rPr>
        <w:t>，最后将</w:t>
      </w:r>
      <w:r>
        <w:rPr>
          <w:rFonts w:hint="eastAsia"/>
        </w:rPr>
        <w:t>SQL</w:t>
      </w:r>
      <w:r>
        <w:rPr>
          <w:rFonts w:hint="eastAsia"/>
        </w:rPr>
        <w:t>执行的结果再映射生成</w:t>
      </w:r>
      <w:r>
        <w:rPr>
          <w:rFonts w:hint="eastAsia"/>
        </w:rPr>
        <w:t>java</w:t>
      </w:r>
      <w:r>
        <w:rPr>
          <w:rFonts w:hint="eastAsia"/>
        </w:rPr>
        <w:t>对象。</w:t>
      </w:r>
    </w:p>
    <w:p w14:paraId="27FB279C" w14:textId="476C64DE" w:rsidR="003B4D3A" w:rsidRDefault="003B4D3A" w:rsidP="003B4D3A">
      <w:pPr>
        <w:spacing w:line="440" w:lineRule="exact"/>
      </w:pPr>
      <w:r w:rsidRPr="003B4D3A">
        <w:rPr>
          <w:rFonts w:hint="eastAsia"/>
        </w:rPr>
        <w:t>MyBatis</w:t>
      </w:r>
      <w:r>
        <w:rPr>
          <w:rFonts w:hint="eastAsia"/>
        </w:rPr>
        <w:t>学习门槛低，简单易学，程序员直接编写原生态</w:t>
      </w:r>
      <w:r>
        <w:rPr>
          <w:rFonts w:hint="eastAsia"/>
        </w:rPr>
        <w:t>SQL</w:t>
      </w:r>
      <w:r>
        <w:rPr>
          <w:rFonts w:hint="eastAsia"/>
        </w:rPr>
        <w:t>，可严格控制</w:t>
      </w:r>
      <w:r>
        <w:rPr>
          <w:rFonts w:hint="eastAsia"/>
        </w:rPr>
        <w:t>SQL</w:t>
      </w:r>
      <w:r>
        <w:rPr>
          <w:rFonts w:hint="eastAsia"/>
        </w:rPr>
        <w:t>执行性能，灵活度高，非常适合对关系数据模型要求不高的软件开发，例如互联网软件、企业运营类软件等，因为这类软件需求变化频繁，一但需求变化要求成果输出迅速。但是灵活的前提是</w:t>
      </w:r>
      <w:r w:rsidRPr="003B4D3A">
        <w:rPr>
          <w:rFonts w:hint="eastAsia"/>
        </w:rPr>
        <w:t>MyBatis</w:t>
      </w:r>
      <w:r>
        <w:rPr>
          <w:rFonts w:hint="eastAsia"/>
        </w:rPr>
        <w:t>无法做到数据库无关性，如果需要实现支持多种数据库的软件则需要自定义多套</w:t>
      </w:r>
      <w:r>
        <w:rPr>
          <w:rFonts w:hint="eastAsia"/>
        </w:rPr>
        <w:t>SQL</w:t>
      </w:r>
      <w:r>
        <w:rPr>
          <w:rFonts w:hint="eastAsia"/>
        </w:rPr>
        <w:t>映射文件，工作量大。</w:t>
      </w:r>
    </w:p>
    <w:p w14:paraId="2F277251" w14:textId="103C4BD9" w:rsidR="003B4D3A" w:rsidRDefault="003B4D3A" w:rsidP="003B4D3A">
      <w:pPr>
        <w:spacing w:line="440" w:lineRule="exact"/>
      </w:pPr>
      <w:r>
        <w:rPr>
          <w:rFonts w:hint="eastAsia"/>
        </w:rPr>
        <w:t>Hibernate</w:t>
      </w:r>
      <w:r>
        <w:rPr>
          <w:rFonts w:hint="eastAsia"/>
        </w:rPr>
        <w:t>对象</w:t>
      </w:r>
      <w:r>
        <w:rPr>
          <w:rFonts w:hint="eastAsia"/>
        </w:rPr>
        <w:t>/</w:t>
      </w:r>
      <w:r>
        <w:rPr>
          <w:rFonts w:hint="eastAsia"/>
        </w:rPr>
        <w:t>关系映射能力强，数据库无关性好，对于关系模型要求高的软件（例如需求固定的定制化软件）如果用</w:t>
      </w:r>
      <w:r w:rsidRPr="003B4D3A">
        <w:rPr>
          <w:rFonts w:hint="eastAsia"/>
        </w:rPr>
        <w:t>Hibernate</w:t>
      </w:r>
      <w:r>
        <w:rPr>
          <w:rFonts w:hint="eastAsia"/>
        </w:rPr>
        <w:t>开发可以节省很多代码，提高效率。但是</w:t>
      </w:r>
      <w:r>
        <w:rPr>
          <w:rFonts w:hint="eastAsia"/>
        </w:rPr>
        <w:t>Hibernate</w:t>
      </w:r>
      <w:r>
        <w:rPr>
          <w:rFonts w:hint="eastAsia"/>
        </w:rPr>
        <w:t>的缺点是学习门槛高，要精通门槛更高，而且怎么设计</w:t>
      </w:r>
      <w:r>
        <w:rPr>
          <w:rFonts w:hint="eastAsia"/>
        </w:rPr>
        <w:t>O/R</w:t>
      </w:r>
      <w:r>
        <w:rPr>
          <w:rFonts w:hint="eastAsia"/>
        </w:rPr>
        <w:t>映射，在性能和对象模型之间如何权衡，以及怎样用好</w:t>
      </w:r>
      <w:r>
        <w:rPr>
          <w:rFonts w:hint="eastAsia"/>
        </w:rPr>
        <w:t>Hibernate</w:t>
      </w:r>
      <w:r>
        <w:rPr>
          <w:rFonts w:hint="eastAsia"/>
        </w:rPr>
        <w:t>需要具有很强的经验和能力才行。总之，按照用户的需求在有限的资源环境下只要能做出维护性、扩展性良好的软件架构都是好架构，所以框架只有适合才是最好。</w:t>
      </w:r>
    </w:p>
    <w:p w14:paraId="1A0BD6FC" w14:textId="0A5BE6DD" w:rsidR="00CA303D" w:rsidRDefault="00734341" w:rsidP="00D639AD">
      <w:pPr>
        <w:spacing w:line="440" w:lineRule="exact"/>
      </w:pPr>
      <w:r w:rsidRPr="00734341">
        <w:lastRenderedPageBreak/>
        <w:t>SqlSessions are created by a SqlSessionFactory instance. The SqlSessionFactory contains methods for creating instances of SqlSessions all different ways. The SqlSessionFactory itself is created by the SqlSessionFactoryBuilder that can create the SqlSessonFactory from XML, annotations or hand coded Java configuration.</w:t>
      </w:r>
    </w:p>
    <w:p w14:paraId="482F7082" w14:textId="77777777" w:rsidR="00137433" w:rsidRPr="00DF5B9E" w:rsidRDefault="00137433" w:rsidP="00D639AD">
      <w:pPr>
        <w:spacing w:line="440" w:lineRule="exact"/>
      </w:pPr>
    </w:p>
    <w:p w14:paraId="11DE9CCF" w14:textId="77777777" w:rsidR="00D639AD" w:rsidRDefault="00000000" w:rsidP="00D639AD">
      <w:pPr>
        <w:spacing w:line="440" w:lineRule="exact"/>
      </w:pPr>
      <w:hyperlink r:id="rId206" w:history="1">
        <w:r w:rsidR="00501833">
          <w:rPr>
            <w:rStyle w:val="a9"/>
          </w:rPr>
          <w:t>Spring Project</w:t>
        </w:r>
      </w:hyperlink>
      <w:r w:rsidR="00501833">
        <w:rPr>
          <w:rFonts w:hint="eastAsia"/>
        </w:rPr>
        <w:t>，</w:t>
      </w:r>
      <w:hyperlink r:id="rId207" w:history="1">
        <w:r w:rsidR="00EE5266" w:rsidRPr="00EE5266">
          <w:rPr>
            <w:rStyle w:val="a9"/>
          </w:rPr>
          <w:t>Spring Boot 2.6.1 API</w:t>
        </w:r>
      </w:hyperlink>
      <w:r w:rsidR="00EE5266">
        <w:rPr>
          <w:rFonts w:hint="eastAsia"/>
        </w:rPr>
        <w:t>，</w:t>
      </w:r>
      <w:r w:rsidR="00501833">
        <w:t xml:space="preserve"> </w:t>
      </w:r>
      <w:hyperlink r:id="rId208" w:history="1">
        <w:r w:rsidR="00A00FF9" w:rsidRPr="00A00FF9">
          <w:rPr>
            <w:rStyle w:val="a9"/>
          </w:rPr>
          <w:t>Spring Boot Reference Documentation</w:t>
        </w:r>
      </w:hyperlink>
      <w:r w:rsidR="00A00FF9">
        <w:rPr>
          <w:rFonts w:hint="eastAsia"/>
        </w:rPr>
        <w:t>，</w:t>
      </w:r>
    </w:p>
    <w:p w14:paraId="6BDC29CF" w14:textId="43AF534D" w:rsidR="00EE5266" w:rsidRDefault="00000000" w:rsidP="0082320F">
      <w:pPr>
        <w:spacing w:line="440" w:lineRule="exact"/>
      </w:pPr>
      <w:hyperlink r:id="rId209" w:history="1">
        <w:r w:rsidR="00B174AA">
          <w:rPr>
            <w:rStyle w:val="a9"/>
            <w:rFonts w:hint="eastAsia"/>
          </w:rPr>
          <w:t>SpringBoot</w:t>
        </w:r>
        <w:r w:rsidR="00B174AA">
          <w:rPr>
            <w:rStyle w:val="a9"/>
            <w:rFonts w:hint="eastAsia"/>
          </w:rPr>
          <w:t>注解大全</w:t>
        </w:r>
        <w:r w:rsidR="00B174AA">
          <w:rPr>
            <w:rStyle w:val="a9"/>
            <w:rFonts w:hint="eastAsia"/>
          </w:rPr>
          <w:t>.png</w:t>
        </w:r>
      </w:hyperlink>
      <w:r w:rsidR="00D167A9" w:rsidRPr="00D167A9">
        <w:t>，</w:t>
      </w:r>
      <w:hyperlink r:id="rId210" w:history="1">
        <w:r w:rsidR="00D167A9" w:rsidRPr="00E7166B">
          <w:rPr>
            <w:rStyle w:val="a9"/>
            <w:rFonts w:hint="eastAsia"/>
          </w:rPr>
          <w:t>Spring</w:t>
        </w:r>
        <w:r w:rsidR="00D167A9" w:rsidRPr="00E7166B">
          <w:rPr>
            <w:rStyle w:val="a9"/>
            <w:rFonts w:hint="eastAsia"/>
          </w:rPr>
          <w:t>七大组件</w:t>
        </w:r>
        <w:r w:rsidR="00D167A9" w:rsidRPr="00E7166B">
          <w:rPr>
            <w:rStyle w:val="a9"/>
            <w:rFonts w:hint="eastAsia"/>
          </w:rPr>
          <w:t>.png</w:t>
        </w:r>
      </w:hyperlink>
      <w:r w:rsidR="00D167A9" w:rsidRPr="00E7166B">
        <w:rPr>
          <w:rFonts w:hint="eastAsia"/>
        </w:rPr>
        <w:t>，</w:t>
      </w:r>
    </w:p>
    <w:p w14:paraId="381B8D96" w14:textId="0DB91A7D" w:rsidR="00551DA8" w:rsidRPr="00EE5266" w:rsidRDefault="00551DA8" w:rsidP="00551DA8">
      <w:pPr>
        <w:pStyle w:val="31"/>
        <w:spacing w:before="156"/>
      </w:pPr>
      <w:r>
        <w:rPr>
          <w:rFonts w:hint="eastAsia"/>
        </w:rPr>
        <w:t>SpringBoot、</w:t>
      </w:r>
      <w:r w:rsidR="007E2CB7">
        <w:rPr>
          <w:rFonts w:hint="eastAsia"/>
        </w:rPr>
        <w:t>SpringCloud、设计模式</w:t>
      </w:r>
    </w:p>
    <w:p w14:paraId="34B6EB9B" w14:textId="505DA4F3" w:rsidR="0082320F" w:rsidRDefault="0082320F" w:rsidP="00E11DDB">
      <w:pPr>
        <w:spacing w:line="440" w:lineRule="exact"/>
      </w:pPr>
      <w:r w:rsidRPr="001C6404">
        <w:rPr>
          <w:rFonts w:hint="eastAsia"/>
          <w:color w:val="FF0000"/>
        </w:rPr>
        <w:t>SpringBoot</w:t>
      </w:r>
      <w:r w:rsidR="001C6404" w:rsidRPr="001C6404">
        <w:rPr>
          <w:rFonts w:hint="eastAsia"/>
          <w:color w:val="FF0000"/>
        </w:rPr>
        <w:t>1</w:t>
      </w:r>
      <w:r w:rsidR="00E11DDB" w:rsidRPr="00E11DDB">
        <w:rPr>
          <w:rFonts w:hint="eastAsia"/>
        </w:rPr>
        <w:t>是</w:t>
      </w:r>
      <w:r w:rsidR="00E11DDB" w:rsidRPr="00E11DDB">
        <w:rPr>
          <w:rFonts w:hint="eastAsia"/>
        </w:rPr>
        <w:t>Spring</w:t>
      </w:r>
      <w:r w:rsidR="00E11DDB" w:rsidRPr="00E11DDB">
        <w:rPr>
          <w:rFonts w:hint="eastAsia"/>
        </w:rPr>
        <w:t>组件一站式解决方案，主要是简化了使用</w:t>
      </w:r>
      <w:r w:rsidR="00E11DDB" w:rsidRPr="00E11DDB">
        <w:rPr>
          <w:rFonts w:hint="eastAsia"/>
        </w:rPr>
        <w:t>Spring</w:t>
      </w:r>
      <w:r w:rsidR="00E11DDB" w:rsidRPr="00E11DDB">
        <w:rPr>
          <w:rFonts w:hint="eastAsia"/>
        </w:rPr>
        <w:t>的难度，</w:t>
      </w:r>
      <w:r w:rsidR="00E11DDB">
        <w:rPr>
          <w:rFonts w:hint="eastAsia"/>
        </w:rPr>
        <w:t>省略</w:t>
      </w:r>
      <w:r w:rsidR="00E11DDB" w:rsidRPr="00E11DDB">
        <w:rPr>
          <w:rFonts w:hint="eastAsia"/>
        </w:rPr>
        <w:t>了繁重的配置，提供了各种启动器，</w:t>
      </w:r>
      <w:r w:rsidR="00E11DDB">
        <w:rPr>
          <w:rFonts w:hint="eastAsia"/>
        </w:rPr>
        <w:t>使</w:t>
      </w:r>
      <w:r w:rsidR="00E11DDB" w:rsidRPr="00E11DDB">
        <w:rPr>
          <w:rFonts w:hint="eastAsia"/>
        </w:rPr>
        <w:t>开发者能快速上手。</w:t>
      </w:r>
      <w:r w:rsidR="00D85BAC" w:rsidRPr="00D85BAC">
        <w:rPr>
          <w:rFonts w:hint="eastAsia"/>
        </w:rPr>
        <w:t>该框架使用了特定的方式来进行配置，从而使开发人员不再需要定义样板化的配置。通过这种方式，</w:t>
      </w:r>
      <w:r w:rsidR="00D85BAC" w:rsidRPr="00D85BAC">
        <w:rPr>
          <w:rFonts w:hint="eastAsia"/>
        </w:rPr>
        <w:t>SpringBoot</w:t>
      </w:r>
      <w:r w:rsidR="00D85BAC" w:rsidRPr="00D85BAC">
        <w:rPr>
          <w:rFonts w:hint="eastAsia"/>
        </w:rPr>
        <w:t>致力于在蓬勃发展的快速应用开发领域</w:t>
      </w:r>
      <w:r w:rsidR="00D85BAC">
        <w:rPr>
          <w:rFonts w:hint="eastAsia"/>
        </w:rPr>
        <w:t>（</w:t>
      </w:r>
      <w:r w:rsidR="00D85BAC" w:rsidRPr="00D85BAC">
        <w:rPr>
          <w:rFonts w:hint="eastAsia"/>
        </w:rPr>
        <w:t>rapid application development</w:t>
      </w:r>
      <w:r w:rsidR="00D85BAC">
        <w:rPr>
          <w:rFonts w:hint="eastAsia"/>
        </w:rPr>
        <w:t>）</w:t>
      </w:r>
      <w:r w:rsidR="00D85BAC" w:rsidRPr="00D85BAC">
        <w:rPr>
          <w:rFonts w:hint="eastAsia"/>
        </w:rPr>
        <w:t>成为领导者。</w:t>
      </w:r>
      <w:r w:rsidR="0061524D">
        <w:rPr>
          <w:rFonts w:hint="eastAsia"/>
        </w:rPr>
        <w:t>（</w:t>
      </w:r>
      <w:r w:rsidR="0061524D" w:rsidRPr="0061524D">
        <w:rPr>
          <w:rFonts w:hint="eastAsia"/>
        </w:rPr>
        <w:t>SpringBoot</w:t>
      </w:r>
      <w:r w:rsidR="0061524D" w:rsidRPr="0061524D">
        <w:rPr>
          <w:rFonts w:hint="eastAsia"/>
        </w:rPr>
        <w:t>可以理解为框架的框架</w:t>
      </w:r>
      <w:r w:rsidR="0061524D">
        <w:rPr>
          <w:rFonts w:hint="eastAsia"/>
        </w:rPr>
        <w:t>。）</w:t>
      </w:r>
    </w:p>
    <w:p w14:paraId="1668A8CC" w14:textId="4F3928C3" w:rsidR="0082320F" w:rsidRDefault="0082320F" w:rsidP="00923432">
      <w:pPr>
        <w:spacing w:line="440" w:lineRule="exact"/>
      </w:pPr>
      <w:r w:rsidRPr="0082320F">
        <w:rPr>
          <w:rFonts w:hint="eastAsia"/>
        </w:rPr>
        <w:t>SpringBoot</w:t>
      </w:r>
      <w:r w:rsidRPr="0082320F">
        <w:rPr>
          <w:rFonts w:hint="eastAsia"/>
        </w:rPr>
        <w:t>所处在的一个大时代背景</w:t>
      </w:r>
      <w:r w:rsidR="006F77FA">
        <w:rPr>
          <w:rFonts w:hint="eastAsia"/>
        </w:rPr>
        <w:t>，</w:t>
      </w:r>
      <w:r w:rsidRPr="0082320F">
        <w:rPr>
          <w:rFonts w:hint="eastAsia"/>
        </w:rPr>
        <w:t>微服务，一种架构风格。</w:t>
      </w:r>
    </w:p>
    <w:p w14:paraId="64D28B9B" w14:textId="7CC2E2DF" w:rsidR="00200825" w:rsidRPr="0082320F" w:rsidRDefault="00200825" w:rsidP="00923432">
      <w:pPr>
        <w:spacing w:line="440" w:lineRule="exact"/>
      </w:pPr>
      <w:r w:rsidRPr="00200825">
        <w:rPr>
          <w:rFonts w:hint="eastAsia"/>
        </w:rPr>
        <w:t>开箱即用</w:t>
      </w:r>
      <w:r w:rsidR="006F77FA">
        <w:rPr>
          <w:rFonts w:hint="eastAsia"/>
        </w:rPr>
        <w:t>是指</w:t>
      </w:r>
      <w:r>
        <w:rPr>
          <w:rFonts w:hint="eastAsia"/>
        </w:rPr>
        <w:t>S</w:t>
      </w:r>
      <w:r w:rsidRPr="00200825">
        <w:rPr>
          <w:rFonts w:hint="eastAsia"/>
        </w:rPr>
        <w:t>pringBoot</w:t>
      </w:r>
      <w:r w:rsidRPr="00200825">
        <w:rPr>
          <w:rFonts w:hint="eastAsia"/>
        </w:rPr>
        <w:t>将繁琐的配置封装到某些</w:t>
      </w:r>
      <w:r w:rsidRPr="00200825">
        <w:rPr>
          <w:rFonts w:hint="eastAsia"/>
        </w:rPr>
        <w:t>jar</w:t>
      </w:r>
      <w:r w:rsidRPr="00200825">
        <w:rPr>
          <w:rFonts w:hint="eastAsia"/>
        </w:rPr>
        <w:t>包中</w:t>
      </w:r>
      <w:r>
        <w:rPr>
          <w:rFonts w:hint="eastAsia"/>
        </w:rPr>
        <w:t>，</w:t>
      </w:r>
      <w:r w:rsidRPr="00200825">
        <w:rPr>
          <w:rFonts w:hint="eastAsia"/>
        </w:rPr>
        <w:t>jar</w:t>
      </w:r>
      <w:r w:rsidRPr="00200825">
        <w:rPr>
          <w:rFonts w:hint="eastAsia"/>
        </w:rPr>
        <w:t>包中的文件已经完成了配置</w:t>
      </w:r>
      <w:r>
        <w:rPr>
          <w:rFonts w:hint="eastAsia"/>
        </w:rPr>
        <w:t>，</w:t>
      </w:r>
      <w:r w:rsidRPr="00200825">
        <w:rPr>
          <w:rFonts w:hint="eastAsia"/>
        </w:rPr>
        <w:t>引入即可使用</w:t>
      </w:r>
      <w:r>
        <w:rPr>
          <w:rFonts w:hint="eastAsia"/>
        </w:rPr>
        <w:t>。</w:t>
      </w:r>
      <w:r w:rsidR="002E26B5">
        <w:rPr>
          <w:rFonts w:hint="eastAsia"/>
        </w:rPr>
        <w:t>（</w:t>
      </w:r>
      <w:r w:rsidR="002E26B5" w:rsidRPr="00200825">
        <w:rPr>
          <w:rFonts w:hint="eastAsia"/>
        </w:rPr>
        <w:t>只需</w:t>
      </w:r>
      <w:r w:rsidR="00AE0EB0">
        <w:rPr>
          <w:rFonts w:hint="eastAsia"/>
        </w:rPr>
        <w:t>简单步骤即可</w:t>
      </w:r>
      <w:r w:rsidR="002E26B5">
        <w:rPr>
          <w:rFonts w:hint="eastAsia"/>
        </w:rPr>
        <w:t>完成大量的配置工作</w:t>
      </w:r>
      <w:r w:rsidR="002E26B5" w:rsidRPr="00200825">
        <w:rPr>
          <w:rFonts w:hint="eastAsia"/>
        </w:rPr>
        <w:t>。</w:t>
      </w:r>
      <w:r w:rsidR="002E26B5">
        <w:rPr>
          <w:rFonts w:hint="eastAsia"/>
        </w:rPr>
        <w:t>）</w:t>
      </w:r>
    </w:p>
    <w:p w14:paraId="4820644A" w14:textId="753B9B0C" w:rsidR="0082320F" w:rsidRDefault="0082320F" w:rsidP="0082320F">
      <w:pPr>
        <w:spacing w:line="440" w:lineRule="exact"/>
      </w:pPr>
      <w:r w:rsidRPr="0082320F">
        <w:rPr>
          <w:rFonts w:hint="eastAsia"/>
        </w:rPr>
        <w:t>IntellijIDEA</w:t>
      </w:r>
      <w:r w:rsidRPr="0082320F">
        <w:rPr>
          <w:rFonts w:hint="eastAsia"/>
        </w:rPr>
        <w:t>一般可以通过两种方式创建</w:t>
      </w:r>
      <w:r w:rsidRPr="0082320F">
        <w:rPr>
          <w:rFonts w:hint="eastAsia"/>
        </w:rPr>
        <w:t>SpringBoot</w:t>
      </w:r>
      <w:r w:rsidRPr="0082320F">
        <w:rPr>
          <w:rFonts w:hint="eastAsia"/>
        </w:rPr>
        <w:t>项目</w:t>
      </w:r>
      <w:r w:rsidR="00940EEE">
        <w:rPr>
          <w:rFonts w:hint="eastAsia"/>
        </w:rPr>
        <w:t>，</w:t>
      </w:r>
      <w:r w:rsidRPr="0082320F">
        <w:rPr>
          <w:rFonts w:hint="eastAsia"/>
        </w:rPr>
        <w:t>使用</w:t>
      </w:r>
      <w:r w:rsidRPr="0082320F">
        <w:rPr>
          <w:rFonts w:hint="eastAsia"/>
        </w:rPr>
        <w:t>Maven</w:t>
      </w:r>
      <w:r w:rsidRPr="0082320F">
        <w:rPr>
          <w:rFonts w:hint="eastAsia"/>
        </w:rPr>
        <w:t>创建，</w:t>
      </w:r>
      <w:r w:rsidR="00940EEE">
        <w:rPr>
          <w:rFonts w:hint="eastAsia"/>
        </w:rPr>
        <w:t>和</w:t>
      </w:r>
      <w:r w:rsidRPr="0082320F">
        <w:rPr>
          <w:rFonts w:hint="eastAsia"/>
        </w:rPr>
        <w:t>使用</w:t>
      </w:r>
      <w:r w:rsidRPr="0082320F">
        <w:rPr>
          <w:rFonts w:hint="eastAsia"/>
        </w:rPr>
        <w:t>Spring</w:t>
      </w:r>
      <w:r w:rsidR="00940EEE">
        <w:rPr>
          <w:rFonts w:hint="eastAsia"/>
        </w:rPr>
        <w:t>-</w:t>
      </w:r>
      <w:r w:rsidRPr="0082320F">
        <w:rPr>
          <w:rFonts w:hint="eastAsia"/>
        </w:rPr>
        <w:t>Initializr</w:t>
      </w:r>
      <w:r w:rsidRPr="0082320F">
        <w:rPr>
          <w:rFonts w:hint="eastAsia"/>
        </w:rPr>
        <w:t>创建。</w:t>
      </w:r>
      <w:r w:rsidR="00940EEE">
        <w:rPr>
          <w:rFonts w:hint="eastAsia"/>
        </w:rPr>
        <w:t>（我应该从来没有用过</w:t>
      </w:r>
      <w:r w:rsidR="00940EEE">
        <w:rPr>
          <w:rFonts w:hint="eastAsia"/>
        </w:rPr>
        <w:t>Maven</w:t>
      </w:r>
      <w:r w:rsidR="00940EEE">
        <w:rPr>
          <w:rFonts w:hint="eastAsia"/>
        </w:rPr>
        <w:t>创建。）</w:t>
      </w:r>
    </w:p>
    <w:p w14:paraId="2D2BBB1E" w14:textId="627E2487" w:rsidR="00BB16BE" w:rsidRDefault="00970754" w:rsidP="0082320F">
      <w:pPr>
        <w:spacing w:line="440" w:lineRule="exact"/>
      </w:pPr>
      <w:r>
        <w:rPr>
          <w:rFonts w:hint="eastAsia"/>
        </w:rPr>
        <w:t>创建</w:t>
      </w:r>
      <w:r>
        <w:rPr>
          <w:rFonts w:hint="eastAsia"/>
        </w:rPr>
        <w:t>SpringBoot</w:t>
      </w:r>
      <w:r>
        <w:rPr>
          <w:rFonts w:hint="eastAsia"/>
        </w:rPr>
        <w:t>项目时，建议把</w:t>
      </w:r>
      <w:r w:rsidRPr="00970754">
        <w:rPr>
          <w:rFonts w:hint="eastAsia"/>
        </w:rPr>
        <w:t>Initializr</w:t>
      </w:r>
      <w:r>
        <w:t xml:space="preserve"> </w:t>
      </w:r>
      <w:r>
        <w:rPr>
          <w:rFonts w:hint="eastAsia"/>
        </w:rPr>
        <w:t>Service</w:t>
      </w:r>
      <w:r>
        <w:t xml:space="preserve"> </w:t>
      </w:r>
      <w:r>
        <w:rPr>
          <w:rFonts w:hint="eastAsia"/>
        </w:rPr>
        <w:t>URL</w:t>
      </w:r>
      <w:r>
        <w:rPr>
          <w:rFonts w:hint="eastAsia"/>
        </w:rPr>
        <w:t>改为国内网址</w:t>
      </w:r>
      <w:r w:rsidRPr="00970754">
        <w:t>https://start.aliyun.com</w:t>
      </w:r>
      <w:r>
        <w:rPr>
          <w:rFonts w:hint="eastAsia"/>
        </w:rPr>
        <w:t>。</w:t>
      </w:r>
    </w:p>
    <w:p w14:paraId="266B8F75" w14:textId="61F409A0" w:rsidR="00203697" w:rsidRDefault="00203697" w:rsidP="0082320F">
      <w:pPr>
        <w:spacing w:line="440" w:lineRule="exact"/>
      </w:pPr>
      <w:r w:rsidRPr="00203697">
        <w:t>SpringBoot</w:t>
      </w:r>
      <w:r>
        <w:t xml:space="preserve"> </w:t>
      </w:r>
      <w:r>
        <w:rPr>
          <w:rFonts w:hint="eastAsia"/>
        </w:rPr>
        <w:t>current</w:t>
      </w:r>
      <w:r>
        <w:t xml:space="preserve"> </w:t>
      </w:r>
      <w:r>
        <w:rPr>
          <w:rFonts w:hint="eastAsia"/>
        </w:rPr>
        <w:t>version</w:t>
      </w:r>
      <w:r w:rsidRPr="00203697">
        <w:t xml:space="preserve"> 2.6.1</w:t>
      </w:r>
      <w:r>
        <w:rPr>
          <w:rFonts w:hint="eastAsia"/>
        </w:rPr>
        <w:t>要求</w:t>
      </w:r>
      <w:r>
        <w:rPr>
          <w:rFonts w:hint="eastAsia"/>
        </w:rPr>
        <w:t>Maven</w:t>
      </w:r>
      <w:r>
        <w:rPr>
          <w:rFonts w:hint="eastAsia"/>
        </w:rPr>
        <w:t>版本</w:t>
      </w:r>
      <w:r>
        <w:rPr>
          <w:rFonts w:hint="eastAsia"/>
        </w:rPr>
        <w:t>3</w:t>
      </w:r>
      <w:r>
        <w:t>.5</w:t>
      </w:r>
      <w:r>
        <w:rPr>
          <w:rFonts w:hint="eastAsia"/>
        </w:rPr>
        <w:t>+</w:t>
      </w:r>
      <w:r>
        <w:rPr>
          <w:rFonts w:hint="eastAsia"/>
        </w:rPr>
        <w:t>，我用的是</w:t>
      </w:r>
      <w:r>
        <w:rPr>
          <w:rFonts w:hint="eastAsia"/>
        </w:rPr>
        <w:t>3</w:t>
      </w:r>
      <w:r>
        <w:t>.3.9</w:t>
      </w:r>
      <w:r>
        <w:rPr>
          <w:rFonts w:hint="eastAsia"/>
        </w:rPr>
        <w:t>。</w:t>
      </w:r>
    </w:p>
    <w:p w14:paraId="6A221B6F" w14:textId="3C6461C1" w:rsidR="007A781F" w:rsidRDefault="009837F3" w:rsidP="0082320F">
      <w:pPr>
        <w:spacing w:line="440" w:lineRule="exact"/>
      </w:pPr>
      <w:r w:rsidRPr="009837F3">
        <w:rPr>
          <w:rFonts w:hint="eastAsia"/>
        </w:rPr>
        <w:t>Spring</w:t>
      </w:r>
      <w:r w:rsidRPr="009837F3">
        <w:rPr>
          <w:rFonts w:hint="eastAsia"/>
        </w:rPr>
        <w:t>默认采用</w:t>
      </w:r>
      <w:r w:rsidRPr="009837F3">
        <w:rPr>
          <w:rFonts w:hint="eastAsia"/>
        </w:rPr>
        <w:t>JDK</w:t>
      </w:r>
      <w:r w:rsidRPr="009837F3">
        <w:rPr>
          <w:rFonts w:hint="eastAsia"/>
        </w:rPr>
        <w:t>代理</w:t>
      </w:r>
      <w:r>
        <w:rPr>
          <w:rFonts w:hint="eastAsia"/>
        </w:rPr>
        <w:t>，</w:t>
      </w:r>
      <w:r w:rsidRPr="009837F3">
        <w:rPr>
          <w:rFonts w:hint="eastAsia"/>
        </w:rPr>
        <w:t>SpringBoot</w:t>
      </w:r>
      <w:r w:rsidRPr="009837F3">
        <w:rPr>
          <w:rFonts w:hint="eastAsia"/>
        </w:rPr>
        <w:t>默认采用</w:t>
      </w:r>
      <w:r w:rsidRPr="009837F3">
        <w:rPr>
          <w:rFonts w:hint="eastAsia"/>
        </w:rPr>
        <w:t>CGL</w:t>
      </w:r>
      <w:r>
        <w:rPr>
          <w:rFonts w:hint="eastAsia"/>
        </w:rPr>
        <w:t>ib</w:t>
      </w:r>
      <w:r w:rsidRPr="009837F3">
        <w:rPr>
          <w:rFonts w:hint="eastAsia"/>
        </w:rPr>
        <w:t>代理</w:t>
      </w:r>
      <w:r>
        <w:rPr>
          <w:rFonts w:hint="eastAsia"/>
        </w:rPr>
        <w:t>。</w:t>
      </w:r>
    </w:p>
    <w:p w14:paraId="67A79641" w14:textId="77777777" w:rsidR="007A781F" w:rsidRPr="0082320F" w:rsidRDefault="007A781F" w:rsidP="0082320F">
      <w:pPr>
        <w:spacing w:line="440" w:lineRule="exact"/>
      </w:pPr>
    </w:p>
    <w:p w14:paraId="3D523CE7" w14:textId="1B6DE4ED" w:rsidR="006E0FC4" w:rsidRPr="0082320F" w:rsidRDefault="0082320F" w:rsidP="0082320F">
      <w:pPr>
        <w:spacing w:line="440" w:lineRule="exact"/>
      </w:pPr>
      <w:r w:rsidRPr="0082320F">
        <w:rPr>
          <w:rFonts w:hint="eastAsia"/>
        </w:rPr>
        <w:t>SpringBoot</w:t>
      </w:r>
      <w:r w:rsidRPr="0082320F">
        <w:rPr>
          <w:rFonts w:hint="eastAsia"/>
        </w:rPr>
        <w:t>提供了自动化配置模块的模板引擎主要有：</w:t>
      </w:r>
      <w:r w:rsidRPr="0082320F">
        <w:rPr>
          <w:rFonts w:hint="eastAsia"/>
        </w:rPr>
        <w:t>Thymeleaf</w:t>
      </w:r>
      <w:r w:rsidRPr="0082320F">
        <w:rPr>
          <w:rFonts w:hint="eastAsia"/>
        </w:rPr>
        <w:t>，</w:t>
      </w:r>
      <w:r w:rsidRPr="0082320F">
        <w:rPr>
          <w:rFonts w:hint="eastAsia"/>
        </w:rPr>
        <w:t>FreeMarker</w:t>
      </w:r>
      <w:r w:rsidRPr="0082320F">
        <w:rPr>
          <w:rFonts w:hint="eastAsia"/>
        </w:rPr>
        <w:t>，</w:t>
      </w:r>
      <w:r w:rsidRPr="0082320F">
        <w:rPr>
          <w:rFonts w:hint="eastAsia"/>
        </w:rPr>
        <w:t>Groovy</w:t>
      </w:r>
      <w:r w:rsidRPr="0082320F">
        <w:rPr>
          <w:rFonts w:hint="eastAsia"/>
        </w:rPr>
        <w:t>。</w:t>
      </w:r>
    </w:p>
    <w:p w14:paraId="26BA8A85" w14:textId="50EFF031" w:rsidR="0082320F" w:rsidRPr="0082320F" w:rsidRDefault="0082320F" w:rsidP="0082320F">
      <w:pPr>
        <w:spacing w:line="440" w:lineRule="exact"/>
      </w:pPr>
      <w:r w:rsidRPr="0082320F">
        <w:rPr>
          <w:rFonts w:hint="eastAsia"/>
        </w:rPr>
        <w:t>@Configuration</w:t>
      </w:r>
      <w:r w:rsidRPr="0082320F">
        <w:rPr>
          <w:rFonts w:hint="eastAsia"/>
        </w:rPr>
        <w:t>标识配置类</w:t>
      </w:r>
      <w:r w:rsidR="006E2DCB">
        <w:rPr>
          <w:rFonts w:hint="eastAsia"/>
        </w:rPr>
        <w:t>。</w:t>
      </w:r>
    </w:p>
    <w:p w14:paraId="5D60DCF7" w14:textId="562C12D2" w:rsidR="0082320F" w:rsidRPr="0082320F" w:rsidRDefault="0082320F" w:rsidP="0082320F">
      <w:pPr>
        <w:spacing w:line="440" w:lineRule="exact"/>
      </w:pPr>
      <w:r w:rsidRPr="0082320F">
        <w:rPr>
          <w:rFonts w:hint="eastAsia"/>
        </w:rPr>
        <w:t>@Bean</w:t>
      </w:r>
      <w:r w:rsidRPr="0082320F">
        <w:rPr>
          <w:rFonts w:hint="eastAsia"/>
        </w:rPr>
        <w:t>将自己方法的返回值交给</w:t>
      </w:r>
      <w:r w:rsidRPr="0082320F">
        <w:rPr>
          <w:rFonts w:hint="eastAsia"/>
        </w:rPr>
        <w:t>Spring</w:t>
      </w:r>
      <w:r w:rsidRPr="0082320F">
        <w:rPr>
          <w:rFonts w:hint="eastAsia"/>
        </w:rPr>
        <w:t>容器管理</w:t>
      </w:r>
      <w:r w:rsidR="006E2DCB">
        <w:rPr>
          <w:rFonts w:hint="eastAsia"/>
        </w:rPr>
        <w:t>。</w:t>
      </w:r>
    </w:p>
    <w:p w14:paraId="6809E8F6" w14:textId="544A1BC1" w:rsidR="0082320F" w:rsidRPr="0082320F" w:rsidRDefault="0082320F" w:rsidP="0082320F">
      <w:pPr>
        <w:spacing w:line="440" w:lineRule="exact"/>
      </w:pPr>
      <w:r w:rsidRPr="0082320F">
        <w:rPr>
          <w:rFonts w:hint="eastAsia"/>
        </w:rPr>
        <w:t>@Component</w:t>
      </w:r>
      <w:r w:rsidRPr="0082320F">
        <w:rPr>
          <w:rFonts w:hint="eastAsia"/>
        </w:rPr>
        <w:t>将该类交给</w:t>
      </w:r>
      <w:r w:rsidR="006C5C51">
        <w:rPr>
          <w:rFonts w:hint="eastAsia"/>
        </w:rPr>
        <w:t>S</w:t>
      </w:r>
      <w:r w:rsidRPr="0082320F">
        <w:rPr>
          <w:rFonts w:hint="eastAsia"/>
        </w:rPr>
        <w:t>pring</w:t>
      </w:r>
      <w:r w:rsidRPr="0082320F">
        <w:rPr>
          <w:rFonts w:hint="eastAsia"/>
        </w:rPr>
        <w:t>容器管理，通过反射自动实例化对象</w:t>
      </w:r>
      <w:r w:rsidR="006E2DCB">
        <w:rPr>
          <w:rFonts w:hint="eastAsia"/>
        </w:rPr>
        <w:t>。</w:t>
      </w:r>
    </w:p>
    <w:p w14:paraId="7D79F54C" w14:textId="1AED97E2" w:rsidR="0030059E" w:rsidRPr="0030059E" w:rsidRDefault="0082320F" w:rsidP="0030059E">
      <w:pPr>
        <w:spacing w:line="440" w:lineRule="exact"/>
      </w:pPr>
      <w:r w:rsidRPr="0082320F">
        <w:rPr>
          <w:rFonts w:hint="eastAsia"/>
        </w:rPr>
        <w:t>@ComponentScan("com.jt")</w:t>
      </w:r>
      <w:r w:rsidRPr="0082320F">
        <w:rPr>
          <w:rFonts w:hint="eastAsia"/>
        </w:rPr>
        <w:t>包扫描的注解，使</w:t>
      </w:r>
      <w:r w:rsidRPr="0082320F">
        <w:rPr>
          <w:rFonts w:hint="eastAsia"/>
        </w:rPr>
        <w:t>Spring</w:t>
      </w:r>
      <w:r w:rsidRPr="0082320F">
        <w:rPr>
          <w:rFonts w:hint="eastAsia"/>
        </w:rPr>
        <w:t>注解有效</w:t>
      </w:r>
      <w:r w:rsidR="006E2DCB">
        <w:rPr>
          <w:rFonts w:hint="eastAsia"/>
        </w:rPr>
        <w:t>。</w:t>
      </w:r>
      <w:r w:rsidR="001E4BFF" w:rsidRPr="001E4BFF">
        <w:rPr>
          <w:rFonts w:hint="eastAsia"/>
        </w:rPr>
        <w:t>（指定扫描的包路径，可以扫描它的子孙包，用在</w:t>
      </w:r>
      <w:r w:rsidR="001E4BFF" w:rsidRPr="009B5346">
        <w:rPr>
          <w:rFonts w:hint="eastAsia"/>
          <w:color w:val="FF0000"/>
        </w:rPr>
        <w:t>配置类</w:t>
      </w:r>
      <w:r w:rsidR="001E4BFF" w:rsidRPr="001E4BFF">
        <w:rPr>
          <w:rFonts w:hint="eastAsia"/>
        </w:rPr>
        <w:t>中。</w:t>
      </w:r>
      <w:r w:rsidR="00D33038">
        <w:rPr>
          <w:rFonts w:hint="eastAsia"/>
        </w:rPr>
        <w:t>类似的还有</w:t>
      </w:r>
      <w:r w:rsidR="00D33038">
        <w:rPr>
          <w:rFonts w:hint="eastAsia"/>
        </w:rPr>
        <w:t>@ServletComponentScan</w:t>
      </w:r>
      <w:r w:rsidR="00D33038">
        <w:rPr>
          <w:rFonts w:hint="eastAsia"/>
        </w:rPr>
        <w:t>和</w:t>
      </w:r>
      <w:r w:rsidR="00D33038">
        <w:rPr>
          <w:rFonts w:hint="eastAsia"/>
        </w:rPr>
        <w:t>@MapperScan</w:t>
      </w:r>
      <w:r w:rsidR="00604DCA">
        <w:rPr>
          <w:rFonts w:hint="eastAsia"/>
        </w:rPr>
        <w:t>。</w:t>
      </w:r>
      <w:r w:rsidR="001E4BFF" w:rsidRPr="001E4BFF">
        <w:rPr>
          <w:rFonts w:hint="eastAsia"/>
        </w:rPr>
        <w:t>）</w:t>
      </w:r>
    </w:p>
    <w:p w14:paraId="4AC450F5" w14:textId="77777777" w:rsidR="0030059E" w:rsidRPr="0030059E" w:rsidRDefault="0030059E" w:rsidP="0030059E">
      <w:pPr>
        <w:spacing w:line="440" w:lineRule="exact"/>
      </w:pPr>
      <w:r w:rsidRPr="0030059E">
        <w:rPr>
          <w:rFonts w:hint="eastAsia"/>
        </w:rPr>
        <w:t>@Scope</w:t>
      </w:r>
      <w:r w:rsidRPr="0030059E">
        <w:rPr>
          <w:rFonts w:hint="eastAsia"/>
        </w:rPr>
        <w:t>控制对象单例</w:t>
      </w:r>
      <w:r w:rsidRPr="0030059E">
        <w:rPr>
          <w:rFonts w:hint="eastAsia"/>
        </w:rPr>
        <w:t>/</w:t>
      </w:r>
      <w:r w:rsidRPr="0030059E">
        <w:rPr>
          <w:rFonts w:hint="eastAsia"/>
        </w:rPr>
        <w:t>多例，</w:t>
      </w:r>
      <w:r w:rsidRPr="0030059E">
        <w:rPr>
          <w:rFonts w:hint="eastAsia"/>
        </w:rPr>
        <w:t>Spring</w:t>
      </w:r>
      <w:r w:rsidRPr="0030059E">
        <w:rPr>
          <w:rFonts w:hint="eastAsia"/>
        </w:rPr>
        <w:t>默认管理的对象都是单例的。</w:t>
      </w:r>
    </w:p>
    <w:p w14:paraId="686293A7" w14:textId="77777777" w:rsidR="0030059E" w:rsidRPr="0030059E" w:rsidRDefault="0030059E" w:rsidP="0030059E">
      <w:pPr>
        <w:spacing w:line="440" w:lineRule="exact"/>
      </w:pPr>
      <w:r w:rsidRPr="0030059E">
        <w:t>@Lazy</w:t>
      </w:r>
      <w:r w:rsidRPr="0030059E">
        <w:rPr>
          <w:rFonts w:hint="eastAsia"/>
        </w:rPr>
        <w:t>懒加载，只有</w:t>
      </w:r>
      <w:r w:rsidRPr="0030059E">
        <w:rPr>
          <w:rFonts w:hint="eastAsia"/>
        </w:rPr>
        <w:t>sington</w:t>
      </w:r>
      <w:r w:rsidRPr="0030059E">
        <w:rPr>
          <w:rFonts w:hint="eastAsia"/>
        </w:rPr>
        <w:t>控制对象懒加载才有效，因为</w:t>
      </w:r>
      <w:r w:rsidRPr="0030059E">
        <w:rPr>
          <w:rFonts w:hint="eastAsia"/>
        </w:rPr>
        <w:t>prototype</w:t>
      </w:r>
      <w:r w:rsidRPr="0030059E">
        <w:rPr>
          <w:rFonts w:hint="eastAsia"/>
        </w:rPr>
        <w:t>全都是懒加载。</w:t>
      </w:r>
    </w:p>
    <w:p w14:paraId="5F3B2186" w14:textId="07DC4FC7" w:rsidR="0082320F" w:rsidRDefault="0030059E" w:rsidP="0082320F">
      <w:pPr>
        <w:spacing w:line="440" w:lineRule="exact"/>
      </w:pPr>
      <w:r w:rsidRPr="0030059E">
        <w:t>@Autowired</w:t>
      </w:r>
      <w:r w:rsidRPr="0030059E">
        <w:rPr>
          <w:rFonts w:hint="eastAsia"/>
        </w:rPr>
        <w:t>可以将</w:t>
      </w:r>
      <w:r w:rsidRPr="0030059E">
        <w:rPr>
          <w:rFonts w:hint="eastAsia"/>
        </w:rPr>
        <w:t>Spring</w:t>
      </w:r>
      <w:r w:rsidRPr="0030059E">
        <w:rPr>
          <w:rFonts w:hint="eastAsia"/>
        </w:rPr>
        <w:t>容器中的对象作为属性自动注入到当前类。（依赖注入。）</w:t>
      </w:r>
    </w:p>
    <w:p w14:paraId="07206B84" w14:textId="276E0AB7" w:rsidR="00D273A1" w:rsidRDefault="00313F17" w:rsidP="00D273A1">
      <w:pPr>
        <w:spacing w:line="440" w:lineRule="exact"/>
      </w:pPr>
      <w:r>
        <w:rPr>
          <w:rFonts w:hint="eastAsia"/>
        </w:rPr>
        <w:lastRenderedPageBreak/>
        <w:t>@</w:t>
      </w:r>
      <w:r w:rsidRPr="00313F17">
        <w:t>SpringBootApplication</w:t>
      </w:r>
      <w:r>
        <w:rPr>
          <w:rFonts w:hint="eastAsia"/>
        </w:rPr>
        <w:t>标识</w:t>
      </w:r>
      <w:r>
        <w:rPr>
          <w:rFonts w:hint="eastAsia"/>
        </w:rPr>
        <w:t>SpringBoot</w:t>
      </w:r>
      <w:r>
        <w:rPr>
          <w:rFonts w:hint="eastAsia"/>
        </w:rPr>
        <w:t>快速启动类，启动后会嵌入到</w:t>
      </w:r>
      <w:r>
        <w:rPr>
          <w:rFonts w:hint="eastAsia"/>
        </w:rPr>
        <w:t>Tomcat</w:t>
      </w:r>
      <w:r>
        <w:rPr>
          <w:rFonts w:hint="eastAsia"/>
        </w:rPr>
        <w:t>。</w:t>
      </w:r>
    </w:p>
    <w:p w14:paraId="01C94CF2" w14:textId="50DCCE3E" w:rsidR="00D273A1" w:rsidRDefault="00D273A1" w:rsidP="00D273A1">
      <w:pPr>
        <w:spacing w:line="440" w:lineRule="exact"/>
        <w:ind w:leftChars="200" w:left="480"/>
      </w:pPr>
      <w:r>
        <w:rPr>
          <w:rFonts w:hint="eastAsia"/>
        </w:rPr>
        <w:t>@SpringBootConfiguration</w:t>
      </w:r>
      <w:r w:rsidR="00651481" w:rsidRPr="00651481">
        <w:rPr>
          <w:rFonts w:hint="eastAsia"/>
        </w:rPr>
        <w:t>组合了</w:t>
      </w:r>
      <w:r w:rsidR="00651481" w:rsidRPr="00651481">
        <w:rPr>
          <w:rFonts w:hint="eastAsia"/>
        </w:rPr>
        <w:t>@Configuration</w:t>
      </w:r>
      <w:r w:rsidR="00651481">
        <w:rPr>
          <w:rFonts w:hint="eastAsia"/>
        </w:rPr>
        <w:t>，</w:t>
      </w:r>
      <w:r>
        <w:rPr>
          <w:rFonts w:hint="eastAsia"/>
        </w:rPr>
        <w:t>标识</w:t>
      </w:r>
      <w:r>
        <w:rPr>
          <w:rFonts w:hint="eastAsia"/>
        </w:rPr>
        <w:t>SpringBoot</w:t>
      </w:r>
      <w:r>
        <w:rPr>
          <w:rFonts w:hint="eastAsia"/>
        </w:rPr>
        <w:t>的配置类。</w:t>
      </w:r>
    </w:p>
    <w:p w14:paraId="229996EA" w14:textId="4753B252" w:rsidR="00D273A1" w:rsidRDefault="00D273A1" w:rsidP="00D273A1">
      <w:pPr>
        <w:spacing w:line="440" w:lineRule="exact"/>
        <w:ind w:leftChars="200" w:left="480"/>
      </w:pPr>
      <w:r>
        <w:rPr>
          <w:rFonts w:hint="eastAsia"/>
        </w:rPr>
        <w:t>@EnableAutoConfiguration</w:t>
      </w:r>
      <w:r>
        <w:rPr>
          <w:rFonts w:hint="eastAsia"/>
        </w:rPr>
        <w:t>启动自动化的配置，加载</w:t>
      </w:r>
      <w:r>
        <w:rPr>
          <w:rFonts w:hint="eastAsia"/>
        </w:rPr>
        <w:t>pom.xml</w:t>
      </w:r>
      <w:r>
        <w:rPr>
          <w:rFonts w:hint="eastAsia"/>
        </w:rPr>
        <w:t>文件中的启动项。</w:t>
      </w:r>
      <w:r w:rsidR="009768FD">
        <w:rPr>
          <w:rFonts w:hint="eastAsia"/>
        </w:rPr>
        <w:t>（不加载依赖吗？）</w:t>
      </w:r>
    </w:p>
    <w:p w14:paraId="2A32CA28" w14:textId="097D8E95" w:rsidR="00D273A1" w:rsidRPr="00D273A1" w:rsidRDefault="00D273A1" w:rsidP="00D273A1">
      <w:pPr>
        <w:spacing w:line="440" w:lineRule="exact"/>
        <w:ind w:leftChars="200" w:left="480"/>
      </w:pPr>
      <w:r>
        <w:rPr>
          <w:rFonts w:hint="eastAsia"/>
        </w:rPr>
        <w:t>@ComponentScan</w:t>
      </w:r>
      <w:r>
        <w:rPr>
          <w:rFonts w:hint="eastAsia"/>
        </w:rPr>
        <w:t>扫描范围默认是主启动类的同包及子包。</w:t>
      </w:r>
      <w:r w:rsidR="00925790">
        <w:rPr>
          <w:rFonts w:hint="eastAsia"/>
        </w:rPr>
        <w:t>（</w:t>
      </w:r>
      <w:r w:rsidR="00925790">
        <w:rPr>
          <w:rFonts w:hint="eastAsia"/>
        </w:rPr>
        <w:t>Spring</w:t>
      </w:r>
      <w:r w:rsidR="00925790">
        <w:rPr>
          <w:rFonts w:hint="eastAsia"/>
        </w:rPr>
        <w:t>组件扫描。）</w:t>
      </w:r>
    </w:p>
    <w:p w14:paraId="62C0E4C2" w14:textId="52BC7934" w:rsidR="00850A8A" w:rsidRDefault="00850A8A" w:rsidP="0082320F">
      <w:pPr>
        <w:spacing w:line="440" w:lineRule="exact"/>
      </w:pPr>
      <w:r w:rsidRPr="00850A8A">
        <w:t>@Component is a generic stereotype for any Spring-managed component. @Repository, @Service, and @Controller are specializations of @Component for more specific use cases (in the persistence, service, and presentation layers, respectively).</w:t>
      </w:r>
    </w:p>
    <w:p w14:paraId="5C819DE9" w14:textId="663C5771" w:rsidR="003A77A4" w:rsidRDefault="003A77A4" w:rsidP="0082320F">
      <w:pPr>
        <w:spacing w:line="440" w:lineRule="exact"/>
      </w:pPr>
      <w:r>
        <w:rPr>
          <w:rFonts w:hint="eastAsia"/>
        </w:rPr>
        <w:t>@</w:t>
      </w:r>
      <w:r w:rsidRPr="003A77A4">
        <w:t>SpringBootApplication</w:t>
      </w:r>
      <w:r>
        <w:rPr>
          <w:rFonts w:hint="eastAsia"/>
        </w:rPr>
        <w:t>--</w:t>
      </w:r>
      <w:r w:rsidRPr="003A77A4">
        <w:t>Indicates a configuration class that declares one or more @Bean methods and also triggers auto-configuration and component scanning. This is a convenience annotation that is equivalent to declaring @Configuration, @EnableAutoConfiguration and @ComponentScan.</w:t>
      </w:r>
    </w:p>
    <w:p w14:paraId="0A501259" w14:textId="76461ABC" w:rsidR="00FE52F2" w:rsidRPr="00FE52F2" w:rsidRDefault="00000000" w:rsidP="00FE52F2">
      <w:pPr>
        <w:spacing w:line="440" w:lineRule="exact"/>
      </w:pPr>
      <w:hyperlink r:id="rId211" w:history="1">
        <w:r w:rsidR="00937E5C" w:rsidRPr="00937E5C">
          <w:rPr>
            <w:rStyle w:val="a9"/>
            <w:rFonts w:hint="eastAsia"/>
          </w:rPr>
          <w:t>SpringCloud</w:t>
        </w:r>
        <w:r w:rsidR="00937E5C" w:rsidRPr="00937E5C">
          <w:rPr>
            <w:rStyle w:val="a9"/>
            <w:rFonts w:hint="eastAsia"/>
          </w:rPr>
          <w:t>技术组成</w:t>
        </w:r>
        <w:r w:rsidR="00937E5C" w:rsidRPr="00937E5C">
          <w:rPr>
            <w:rStyle w:val="a9"/>
            <w:rFonts w:hint="eastAsia"/>
          </w:rPr>
          <w:t>.png</w:t>
        </w:r>
      </w:hyperlink>
      <w:r w:rsidR="00937E5C">
        <w:rPr>
          <w:rFonts w:hint="eastAsia"/>
        </w:rPr>
        <w:t>，</w:t>
      </w:r>
      <w:hyperlink r:id="rId212" w:history="1">
        <w:r w:rsidR="00AF5B34" w:rsidRPr="00AF5B34">
          <w:rPr>
            <w:rStyle w:val="a9"/>
            <w:rFonts w:hint="eastAsia"/>
          </w:rPr>
          <w:t>SpringCloud</w:t>
        </w:r>
        <w:r w:rsidR="00AF5B34" w:rsidRPr="00AF5B34">
          <w:rPr>
            <w:rStyle w:val="a9"/>
            <w:rFonts w:hint="eastAsia"/>
          </w:rPr>
          <w:t>与微服务</w:t>
        </w:r>
        <w:r w:rsidR="00AF5B34" w:rsidRPr="00AF5B34">
          <w:rPr>
            <w:rStyle w:val="a9"/>
            <w:rFonts w:hint="eastAsia"/>
          </w:rPr>
          <w:t>.processon</w:t>
        </w:r>
      </w:hyperlink>
      <w:r w:rsidR="00AF5B34">
        <w:rPr>
          <w:rFonts w:hint="eastAsia"/>
        </w:rPr>
        <w:t>，</w:t>
      </w:r>
      <w:hyperlink r:id="rId213" w:history="1">
        <w:r w:rsidR="00FE1B36" w:rsidRPr="00FE1B36">
          <w:rPr>
            <w:rStyle w:val="a9"/>
            <w:rFonts w:hint="eastAsia"/>
          </w:rPr>
          <w:t>SpringCloud</w:t>
        </w:r>
        <w:r w:rsidR="00FE1B36" w:rsidRPr="00FE1B36">
          <w:rPr>
            <w:rStyle w:val="a9"/>
            <w:rFonts w:hint="eastAsia"/>
          </w:rPr>
          <w:t>入门操作手册</w:t>
        </w:r>
      </w:hyperlink>
      <w:r w:rsidR="00FE1B36">
        <w:rPr>
          <w:rFonts w:hint="eastAsia"/>
        </w:rPr>
        <w:t>，</w:t>
      </w:r>
    </w:p>
    <w:p w14:paraId="0C97ECE3" w14:textId="3CDCA81D" w:rsidR="00FE52F2" w:rsidRDefault="00000000" w:rsidP="00FE52F2">
      <w:pPr>
        <w:spacing w:line="440" w:lineRule="exact"/>
      </w:pPr>
      <w:hyperlink r:id="rId214" w:history="1">
        <w:r w:rsidR="00FE52F2" w:rsidRPr="00FE52F2">
          <w:rPr>
            <w:rStyle w:val="a9"/>
          </w:rPr>
          <w:t>SpringCloud Alibaba Project</w:t>
        </w:r>
      </w:hyperlink>
      <w:r w:rsidR="00FE52F2" w:rsidRPr="00FE52F2">
        <w:t>，</w:t>
      </w:r>
      <w:hyperlink r:id="rId215" w:history="1">
        <w:r w:rsidR="00FE52F2" w:rsidRPr="00FE52F2">
          <w:rPr>
            <w:rStyle w:val="a9"/>
          </w:rPr>
          <w:t>SpringCloud Alibaba GitHub</w:t>
        </w:r>
      </w:hyperlink>
      <w:r w:rsidR="00FE52F2" w:rsidRPr="00FE52F2">
        <w:t>，</w:t>
      </w:r>
    </w:p>
    <w:p w14:paraId="78B8AB9A" w14:textId="27A99B78" w:rsidR="001F1CC0" w:rsidRDefault="001F1CC0" w:rsidP="00661A84">
      <w:pPr>
        <w:spacing w:line="440" w:lineRule="exact"/>
      </w:pPr>
      <w:r w:rsidRPr="007514C3">
        <w:rPr>
          <w:rFonts w:hint="eastAsia"/>
          <w:color w:val="FF0000"/>
        </w:rPr>
        <w:t>SpringCloud</w:t>
      </w:r>
      <w:r w:rsidR="007514C3" w:rsidRPr="007514C3">
        <w:rPr>
          <w:rFonts w:hint="eastAsia"/>
          <w:color w:val="FF0000"/>
        </w:rPr>
        <w:t>1</w:t>
      </w:r>
      <w:r>
        <w:rPr>
          <w:rFonts w:hint="eastAsia"/>
        </w:rPr>
        <w:t>是一个</w:t>
      </w:r>
      <w:r w:rsidRPr="001F1CC0">
        <w:rPr>
          <w:rFonts w:hint="eastAsia"/>
        </w:rPr>
        <w:t>基于</w:t>
      </w:r>
      <w:r w:rsidRPr="001F1CC0">
        <w:rPr>
          <w:rFonts w:hint="eastAsia"/>
        </w:rPr>
        <w:t>Java</w:t>
      </w:r>
      <w:r w:rsidRPr="001F1CC0">
        <w:rPr>
          <w:rFonts w:hint="eastAsia"/>
        </w:rPr>
        <w:t>语言实现的微服务框架</w:t>
      </w:r>
      <w:r w:rsidR="00C03CF0">
        <w:rPr>
          <w:rFonts w:hint="eastAsia"/>
        </w:rPr>
        <w:t>。</w:t>
      </w:r>
      <w:r w:rsidR="00661A84">
        <w:rPr>
          <w:rFonts w:hint="eastAsia"/>
        </w:rPr>
        <w:t>SpringCloud</w:t>
      </w:r>
      <w:r w:rsidR="00661A84">
        <w:rPr>
          <w:rFonts w:hint="eastAsia"/>
        </w:rPr>
        <w:t>是一系列框架的有序集合，它利用</w:t>
      </w:r>
      <w:r w:rsidR="00661A84">
        <w:rPr>
          <w:rFonts w:hint="eastAsia"/>
        </w:rPr>
        <w:t>SpringBoot</w:t>
      </w:r>
      <w:r w:rsidR="00661A84">
        <w:rPr>
          <w:rFonts w:hint="eastAsia"/>
        </w:rPr>
        <w:t>的开发便利性简化了分布式系统的开发，比如服务发现、服务网关、服务路由、链路追踪等。</w:t>
      </w:r>
      <w:r w:rsidR="00661A84">
        <w:rPr>
          <w:rFonts w:hint="eastAsia"/>
        </w:rPr>
        <w:t>SpringCloud</w:t>
      </w:r>
      <w:r w:rsidR="00661A84">
        <w:rPr>
          <w:rFonts w:hint="eastAsia"/>
        </w:rPr>
        <w:t>并不重复造轮子，而是将市面上开发得比较好的模块集成进去，进行封装，从而减少了各模块的开发成本。换句话说：</w:t>
      </w:r>
      <w:r w:rsidR="00661A84">
        <w:rPr>
          <w:rFonts w:hint="eastAsia"/>
        </w:rPr>
        <w:t xml:space="preserve">SpringCloud </w:t>
      </w:r>
      <w:r w:rsidR="00661A84">
        <w:rPr>
          <w:rFonts w:hint="eastAsia"/>
        </w:rPr>
        <w:t>提供了构建分布式系统所需的“全家桶”。</w:t>
      </w:r>
    </w:p>
    <w:p w14:paraId="7B34BF3D" w14:textId="3495CD37" w:rsidR="00863E94" w:rsidRDefault="00863E94" w:rsidP="00863E94">
      <w:pPr>
        <w:spacing w:line="440" w:lineRule="exact"/>
      </w:pPr>
      <w:r>
        <w:rPr>
          <w:rFonts w:hint="eastAsia"/>
        </w:rPr>
        <w:t>目前，国内使用</w:t>
      </w:r>
      <w:r>
        <w:rPr>
          <w:rFonts w:hint="eastAsia"/>
        </w:rPr>
        <w:t xml:space="preserve"> Spring Cloud </w:t>
      </w:r>
      <w:r>
        <w:rPr>
          <w:rFonts w:hint="eastAsia"/>
        </w:rPr>
        <w:t>技术的公司并不多见，不是因为</w:t>
      </w:r>
      <w:r>
        <w:rPr>
          <w:rFonts w:hint="eastAsia"/>
        </w:rPr>
        <w:t>Spring Cloud</w:t>
      </w:r>
      <w:r>
        <w:rPr>
          <w:rFonts w:hint="eastAsia"/>
        </w:rPr>
        <w:t>不好，主要原因有以下几点：</w:t>
      </w:r>
    </w:p>
    <w:p w14:paraId="31998A49" w14:textId="2222B90D" w:rsidR="00863E94" w:rsidRDefault="00863E94" w:rsidP="00863E94">
      <w:pPr>
        <w:spacing w:line="440" w:lineRule="exact"/>
      </w:pPr>
      <w:r>
        <w:rPr>
          <w:rFonts w:hint="eastAsia"/>
        </w:rPr>
        <w:t>1)SpringCloud</w:t>
      </w:r>
      <w:r>
        <w:rPr>
          <w:rFonts w:hint="eastAsia"/>
        </w:rPr>
        <w:t>中文文档较少，出现问题网上没有太多的解决方案。</w:t>
      </w:r>
    </w:p>
    <w:p w14:paraId="6A5AE790" w14:textId="54EBF658" w:rsidR="00863E94" w:rsidRDefault="00863E94" w:rsidP="00863E94">
      <w:pPr>
        <w:spacing w:line="440" w:lineRule="exact"/>
      </w:pPr>
      <w:r>
        <w:rPr>
          <w:rFonts w:hint="eastAsia"/>
        </w:rPr>
        <w:t>2)</w:t>
      </w:r>
      <w:r>
        <w:rPr>
          <w:rFonts w:hint="eastAsia"/>
        </w:rPr>
        <w:t>国内创业型公司技术老大大多是阿里系员工，而阿里系多采用</w:t>
      </w:r>
      <w:r>
        <w:rPr>
          <w:rFonts w:hint="eastAsia"/>
        </w:rPr>
        <w:t>Dubbo</w:t>
      </w:r>
      <w:r>
        <w:rPr>
          <w:rFonts w:hint="eastAsia"/>
        </w:rPr>
        <w:t>来构建微服务架构。</w:t>
      </w:r>
    </w:p>
    <w:p w14:paraId="64511EEF" w14:textId="212BB330" w:rsidR="00BB69EF" w:rsidRDefault="00863E94" w:rsidP="00BB69EF">
      <w:pPr>
        <w:spacing w:line="440" w:lineRule="exact"/>
      </w:pPr>
      <w:r>
        <w:rPr>
          <w:rFonts w:hint="eastAsia"/>
        </w:rPr>
        <w:t>3)</w:t>
      </w:r>
      <w:r>
        <w:rPr>
          <w:rFonts w:hint="eastAsia"/>
        </w:rPr>
        <w:t>大型公司基本都有自己的分布式解决方案，而中小型公司的架构很多用不上微服务，所以没有采用</w:t>
      </w:r>
      <w:r>
        <w:rPr>
          <w:rFonts w:hint="eastAsia"/>
        </w:rPr>
        <w:t>Spring Cloud</w:t>
      </w:r>
      <w:r>
        <w:rPr>
          <w:rFonts w:hint="eastAsia"/>
        </w:rPr>
        <w:t>的必要性。</w:t>
      </w:r>
    </w:p>
    <w:p w14:paraId="248602D8" w14:textId="15DBC1EF" w:rsidR="008106E4" w:rsidRDefault="008106E4" w:rsidP="00BB69EF">
      <w:pPr>
        <w:spacing w:line="440" w:lineRule="exact"/>
      </w:pPr>
    </w:p>
    <w:p w14:paraId="2AABAD97" w14:textId="64DB9DA5" w:rsidR="00CA1750" w:rsidRDefault="00CA1750" w:rsidP="00CA1750">
      <w:pPr>
        <w:spacing w:line="440" w:lineRule="exact"/>
      </w:pPr>
      <w:r>
        <w:rPr>
          <w:rFonts w:hint="eastAsia"/>
        </w:rPr>
        <w:t>SpringBoot</w:t>
      </w:r>
      <w:r>
        <w:rPr>
          <w:rFonts w:hint="eastAsia"/>
        </w:rPr>
        <w:t>专注于快速方便的开发单个个体微服务，而</w:t>
      </w:r>
      <w:r>
        <w:rPr>
          <w:rFonts w:hint="eastAsia"/>
        </w:rPr>
        <w:t>SpringCloud</w:t>
      </w:r>
      <w:r>
        <w:rPr>
          <w:rFonts w:hint="eastAsia"/>
        </w:rPr>
        <w:t>将</w:t>
      </w:r>
      <w:r>
        <w:rPr>
          <w:rFonts w:hint="eastAsia"/>
        </w:rPr>
        <w:t>SpringBoot</w:t>
      </w:r>
      <w:r>
        <w:rPr>
          <w:rFonts w:hint="eastAsia"/>
        </w:rPr>
        <w:t>开发的一个个单体微服务整合并管理起来。</w:t>
      </w:r>
    </w:p>
    <w:p w14:paraId="0BBF6030" w14:textId="47D9CFED" w:rsidR="007A1B41" w:rsidRDefault="007A1B41" w:rsidP="00BB69EF">
      <w:pPr>
        <w:spacing w:line="440" w:lineRule="exact"/>
      </w:pPr>
    </w:p>
    <w:p w14:paraId="0A0AA3AC" w14:textId="77777777" w:rsidR="007A1B41" w:rsidRDefault="007A1B41" w:rsidP="00BB69EF">
      <w:pPr>
        <w:spacing w:line="440" w:lineRule="exact"/>
      </w:pPr>
    </w:p>
    <w:p w14:paraId="0B0CC031" w14:textId="3DEA3C12" w:rsidR="00C2542F" w:rsidRPr="00C2542F" w:rsidRDefault="00000000" w:rsidP="00C2542F">
      <w:pPr>
        <w:spacing w:line="440" w:lineRule="exact"/>
      </w:pPr>
      <w:hyperlink r:id="rId216" w:history="1">
        <w:r w:rsidR="003B47E5" w:rsidRPr="003B47E5">
          <w:rPr>
            <w:rStyle w:val="a9"/>
            <w:rFonts w:hint="eastAsia"/>
          </w:rPr>
          <w:t>设计模式</w:t>
        </w:r>
        <w:r w:rsidR="003B47E5" w:rsidRPr="003B47E5">
          <w:rPr>
            <w:rStyle w:val="a9"/>
            <w:rFonts w:hint="eastAsia"/>
          </w:rPr>
          <w:t>.png</w:t>
        </w:r>
      </w:hyperlink>
      <w:r w:rsidR="003B47E5">
        <w:rPr>
          <w:rFonts w:hint="eastAsia"/>
        </w:rPr>
        <w:t>，</w:t>
      </w:r>
      <w:hyperlink r:id="rId217" w:history="1">
        <w:r w:rsidR="00827979" w:rsidRPr="00484AA8">
          <w:rPr>
            <w:rStyle w:val="a9"/>
            <w:rFonts w:hint="eastAsia"/>
          </w:rPr>
          <w:t>框架</w:t>
        </w:r>
        <w:r w:rsidR="00827979" w:rsidRPr="00484AA8">
          <w:rPr>
            <w:rStyle w:val="a9"/>
            <w:rFonts w:hint="eastAsia"/>
          </w:rPr>
          <w:t>(Framework)</w:t>
        </w:r>
        <w:r w:rsidR="00827979" w:rsidRPr="00484AA8">
          <w:rPr>
            <w:rStyle w:val="a9"/>
            <w:rFonts w:hint="eastAsia"/>
          </w:rPr>
          <w:t>中常用设计模式分析</w:t>
        </w:r>
      </w:hyperlink>
      <w:r w:rsidR="00827979">
        <w:rPr>
          <w:rFonts w:hint="eastAsia"/>
        </w:rPr>
        <w:t>，</w:t>
      </w:r>
      <w:hyperlink r:id="rId218" w:history="1">
        <w:r w:rsidR="000D581E" w:rsidRPr="000D581E">
          <w:rPr>
            <w:rStyle w:val="a9"/>
            <w:rFonts w:hint="eastAsia"/>
          </w:rPr>
          <w:t>设计模式</w:t>
        </w:r>
        <w:r w:rsidR="000D581E" w:rsidRPr="000D581E">
          <w:rPr>
            <w:rStyle w:val="a9"/>
            <w:rFonts w:hint="eastAsia"/>
          </w:rPr>
          <w:t>/</w:t>
        </w:r>
        <w:r w:rsidR="000D581E" w:rsidRPr="000D581E">
          <w:rPr>
            <w:rStyle w:val="a9"/>
            <w:rFonts w:hint="eastAsia"/>
          </w:rPr>
          <w:t>菜鸟教程</w:t>
        </w:r>
      </w:hyperlink>
      <w:r w:rsidR="000D581E">
        <w:rPr>
          <w:rFonts w:hint="eastAsia"/>
        </w:rPr>
        <w:t>，</w:t>
      </w:r>
    </w:p>
    <w:p w14:paraId="1A05ADCD" w14:textId="5E8BB33F" w:rsidR="00B35D8E" w:rsidRDefault="00C2542F" w:rsidP="00B35D8E">
      <w:pPr>
        <w:spacing w:line="440" w:lineRule="exact"/>
      </w:pPr>
      <w:r w:rsidRPr="00C2542F">
        <w:rPr>
          <w:rFonts w:hint="eastAsia"/>
          <w:color w:val="FF0000"/>
        </w:rPr>
        <w:t>设计模式</w:t>
      </w:r>
      <w:r w:rsidR="00231BA2">
        <w:rPr>
          <w:rFonts w:hint="eastAsia"/>
          <w:color w:val="FF0000"/>
        </w:rPr>
        <w:t>1</w:t>
      </w:r>
      <w:r w:rsidRPr="00C2542F">
        <w:rPr>
          <w:rFonts w:hint="eastAsia"/>
        </w:rPr>
        <w:t>是最精髓的东西，是软件思想的体现，是软件的灵魂。如三大框架</w:t>
      </w:r>
      <w:r w:rsidRPr="00C2542F">
        <w:rPr>
          <w:rFonts w:hint="eastAsia"/>
        </w:rPr>
        <w:t>SSM</w:t>
      </w:r>
      <w:r w:rsidRPr="00C2542F">
        <w:rPr>
          <w:rFonts w:hint="eastAsia"/>
        </w:rPr>
        <w:t>只所以傲视群雄，它的傲娇，它的底气就来自对经典设计模式的全面应用。所以如果只会应用不</w:t>
      </w:r>
      <w:r w:rsidRPr="00C2542F">
        <w:rPr>
          <w:rFonts w:hint="eastAsia"/>
        </w:rPr>
        <w:lastRenderedPageBreak/>
        <w:t>懂其义，那你只是个码农；如何能领会设计模式的奥义，你就有了高级程序员的潜力；如果你能自己仿写，你就有了架构师的入门证。（而</w:t>
      </w:r>
      <w:r w:rsidRPr="00C2542F">
        <w:rPr>
          <w:rFonts w:hint="eastAsia"/>
        </w:rPr>
        <w:t>Vue</w:t>
      </w:r>
      <w:r w:rsidRPr="00C2542F">
        <w:rPr>
          <w:rFonts w:hint="eastAsia"/>
        </w:rPr>
        <w:t>正是应用了观察者设计模式。）</w:t>
      </w:r>
    </w:p>
    <w:p w14:paraId="176EC441" w14:textId="6A30DE0C" w:rsidR="00B35D8E" w:rsidRDefault="00B35D8E" w:rsidP="00B35D8E">
      <w:pPr>
        <w:spacing w:line="440" w:lineRule="exact"/>
      </w:pPr>
    </w:p>
    <w:p w14:paraId="6FC357A9" w14:textId="2E24B8EC" w:rsidR="00F4446B" w:rsidRDefault="00F4446B" w:rsidP="00B35D8E">
      <w:pPr>
        <w:spacing w:line="440" w:lineRule="exact"/>
      </w:pPr>
      <w:r w:rsidRPr="00F4446B">
        <w:rPr>
          <w:rFonts w:hint="eastAsia"/>
        </w:rPr>
        <w:t>适配器模式（</w:t>
      </w:r>
      <w:r w:rsidRPr="00F4446B">
        <w:rPr>
          <w:rFonts w:hint="eastAsia"/>
        </w:rPr>
        <w:t>Adapter Pattern</w:t>
      </w:r>
      <w:r w:rsidRPr="00F4446B">
        <w:rPr>
          <w:rFonts w:hint="eastAsia"/>
        </w:rPr>
        <w:t>）是作为两个不兼容的接口之间的桥梁。</w:t>
      </w:r>
    </w:p>
    <w:p w14:paraId="339B5C4E" w14:textId="77777777" w:rsidR="00F4446B" w:rsidRPr="00B35D8E" w:rsidRDefault="00F4446B" w:rsidP="00B35D8E">
      <w:pPr>
        <w:spacing w:line="440" w:lineRule="exact"/>
      </w:pPr>
    </w:p>
    <w:p w14:paraId="66E9635E" w14:textId="77777777" w:rsidR="00B35D8E" w:rsidRPr="00B35D8E" w:rsidRDefault="00B35D8E" w:rsidP="00B35D8E">
      <w:pPr>
        <w:spacing w:line="440" w:lineRule="exact"/>
      </w:pPr>
      <w:r w:rsidRPr="00B35D8E">
        <w:rPr>
          <w:rFonts w:hint="eastAsia"/>
        </w:rPr>
        <w:t>单例模式可以说是大多数开发人员在实际中使用最多的，常见的</w:t>
      </w:r>
      <w:r w:rsidRPr="00B35D8E">
        <w:rPr>
          <w:rFonts w:hint="eastAsia"/>
        </w:rPr>
        <w:t>Spring</w:t>
      </w:r>
      <w:r w:rsidRPr="00B35D8E">
        <w:rPr>
          <w:rFonts w:hint="eastAsia"/>
        </w:rPr>
        <w:t>默认创建的</w:t>
      </w:r>
      <w:r w:rsidRPr="00B35D8E">
        <w:rPr>
          <w:rFonts w:hint="eastAsia"/>
        </w:rPr>
        <w:t>bean</w:t>
      </w:r>
      <w:r w:rsidRPr="00B35D8E">
        <w:rPr>
          <w:rFonts w:hint="eastAsia"/>
        </w:rPr>
        <w:t>就是单例模式的（</w:t>
      </w:r>
      <w:r w:rsidRPr="00B35D8E">
        <w:rPr>
          <w:rFonts w:hint="eastAsia"/>
        </w:rPr>
        <w:t>singleton</w:t>
      </w:r>
      <w:r w:rsidRPr="00B35D8E">
        <w:rPr>
          <w:rFonts w:hint="eastAsia"/>
        </w:rPr>
        <w:t>）。</w:t>
      </w:r>
    </w:p>
    <w:p w14:paraId="2295FB72" w14:textId="77777777" w:rsidR="00B35D8E" w:rsidRPr="008761D8" w:rsidRDefault="00B35D8E" w:rsidP="00B35D8E">
      <w:pPr>
        <w:spacing w:line="440" w:lineRule="exact"/>
        <w:rPr>
          <w:sz w:val="21"/>
          <w:szCs w:val="20"/>
        </w:rPr>
      </w:pPr>
      <w:r w:rsidRPr="008761D8">
        <w:rPr>
          <w:rFonts w:hint="eastAsia"/>
          <w:sz w:val="21"/>
          <w:szCs w:val="20"/>
        </w:rPr>
        <w:t>饿汉式：定义单例类；私有化构造方法；创建本类的对象并私有化；提供</w:t>
      </w:r>
      <w:r w:rsidRPr="008761D8">
        <w:rPr>
          <w:rFonts w:hint="eastAsia"/>
          <w:sz w:val="21"/>
          <w:szCs w:val="20"/>
        </w:rPr>
        <w:t>public</w:t>
      </w:r>
      <w:r w:rsidRPr="008761D8">
        <w:rPr>
          <w:rFonts w:hint="eastAsia"/>
          <w:sz w:val="21"/>
          <w:szCs w:val="20"/>
        </w:rPr>
        <w:t>方法以返回本类的唯一对象。</w:t>
      </w:r>
    </w:p>
    <w:p w14:paraId="4C5B22E9" w14:textId="2BCDAD42" w:rsidR="00B35D8E" w:rsidRPr="008761D8" w:rsidRDefault="00B35D8E" w:rsidP="00BB69EF">
      <w:pPr>
        <w:spacing w:line="440" w:lineRule="exact"/>
        <w:rPr>
          <w:sz w:val="21"/>
          <w:szCs w:val="20"/>
        </w:rPr>
      </w:pPr>
      <w:r w:rsidRPr="008761D8">
        <w:rPr>
          <w:rFonts w:hint="eastAsia"/>
          <w:sz w:val="21"/>
          <w:szCs w:val="20"/>
        </w:rPr>
        <w:t>懒汉式：定义单例类；私有化构造方法；定义成员变量以保存对象的地址值；提供</w:t>
      </w:r>
      <w:r w:rsidRPr="008761D8">
        <w:rPr>
          <w:rFonts w:hint="eastAsia"/>
          <w:sz w:val="21"/>
          <w:szCs w:val="20"/>
        </w:rPr>
        <w:t>public</w:t>
      </w:r>
      <w:r w:rsidRPr="008761D8">
        <w:rPr>
          <w:rFonts w:hint="eastAsia"/>
          <w:sz w:val="21"/>
          <w:szCs w:val="20"/>
        </w:rPr>
        <w:t>方法，当且仅当第一次调用该方法时创建对象（延迟加载，需要用到的时候才做出响应）。</w:t>
      </w:r>
    </w:p>
    <w:p w14:paraId="6B55D23E" w14:textId="6398D14C" w:rsidR="00CE25C1" w:rsidRDefault="00CE25C1" w:rsidP="00CE25C1">
      <w:pPr>
        <w:spacing w:line="440" w:lineRule="exact"/>
      </w:pPr>
    </w:p>
    <w:p w14:paraId="78A2311D" w14:textId="014323F1" w:rsidR="008761D8" w:rsidRDefault="008761D8" w:rsidP="00CE25C1">
      <w:pPr>
        <w:spacing w:line="440" w:lineRule="exact"/>
      </w:pPr>
    </w:p>
    <w:p w14:paraId="35690678" w14:textId="192A04EF" w:rsidR="007077D9" w:rsidRDefault="007E2CB7" w:rsidP="007E2CB7">
      <w:pPr>
        <w:pStyle w:val="31"/>
        <w:spacing w:before="156"/>
      </w:pPr>
      <w:r>
        <w:rPr>
          <w:rFonts w:hint="eastAsia"/>
        </w:rPr>
        <w:t>微服务</w:t>
      </w:r>
    </w:p>
    <w:p w14:paraId="2810C14A" w14:textId="77777777" w:rsidR="000B2C21" w:rsidRPr="00CE25C1" w:rsidRDefault="000B2C21" w:rsidP="000B2C21">
      <w:pPr>
        <w:spacing w:line="440" w:lineRule="exact"/>
      </w:pPr>
      <w:hyperlink r:id="rId219" w:history="1">
        <w:r w:rsidRPr="00CE25C1">
          <w:rPr>
            <w:rStyle w:val="a9"/>
          </w:rPr>
          <w:t>SpringCloud Alibaba Project</w:t>
        </w:r>
      </w:hyperlink>
      <w:r w:rsidRPr="00CE25C1">
        <w:t>，</w:t>
      </w:r>
      <w:hyperlink r:id="rId220" w:history="1">
        <w:r w:rsidRPr="00CE25C1">
          <w:rPr>
            <w:rStyle w:val="a9"/>
          </w:rPr>
          <w:t>SpringCloud Alibaba GitHub</w:t>
        </w:r>
      </w:hyperlink>
      <w:r w:rsidRPr="00CE25C1">
        <w:t>，</w:t>
      </w:r>
      <w:r w:rsidRPr="00CE25C1">
        <w:t xml:space="preserve"> </w:t>
      </w:r>
    </w:p>
    <w:p w14:paraId="25D3EC75" w14:textId="77777777" w:rsidR="000B2C21" w:rsidRDefault="000B2C21" w:rsidP="000B2C21">
      <w:pPr>
        <w:spacing w:line="440" w:lineRule="exact"/>
      </w:pPr>
      <w:hyperlink r:id="rId221" w:history="1">
        <w:r w:rsidRPr="0082320F">
          <w:rPr>
            <w:rStyle w:val="a9"/>
            <w:rFonts w:hint="eastAsia"/>
          </w:rPr>
          <w:t>深入理解微服务</w:t>
        </w:r>
      </w:hyperlink>
      <w:r w:rsidRPr="0082320F">
        <w:rPr>
          <w:rFonts w:hint="eastAsia"/>
        </w:rPr>
        <w:t>，</w:t>
      </w:r>
      <w:hyperlink r:id="rId222" w:history="1">
        <w:r w:rsidRPr="00AE31EB">
          <w:rPr>
            <w:rStyle w:val="a9"/>
            <w:rFonts w:hint="eastAsia"/>
          </w:rPr>
          <w:t>计算机软件架构发展历史</w:t>
        </w:r>
      </w:hyperlink>
      <w:r>
        <w:rPr>
          <w:rFonts w:hint="eastAsia"/>
        </w:rPr>
        <w:t>，</w:t>
      </w:r>
      <w:hyperlink r:id="rId223" w:anchor="%E5%AF%BC%E5%85%A5%E5%AF%BC%E5%87%BA" w:history="1">
        <w:r w:rsidRPr="004C6DAE">
          <w:rPr>
            <w:rStyle w:val="a9"/>
          </w:rPr>
          <w:t>@Excel</w:t>
        </w:r>
      </w:hyperlink>
      <w:r w:rsidRPr="004C6DAE">
        <w:t>，</w:t>
      </w:r>
      <w:hyperlink r:id="rId224" w:history="1">
        <w:r w:rsidRPr="004C6DAE">
          <w:rPr>
            <w:rStyle w:val="a9"/>
            <w:rFonts w:hint="eastAsia"/>
          </w:rPr>
          <w:t>若依权限管理子系统简介</w:t>
        </w:r>
      </w:hyperlink>
      <w:r w:rsidRPr="004C6DAE">
        <w:t>，</w:t>
      </w:r>
    </w:p>
    <w:p w14:paraId="4E22FD4D" w14:textId="2F5C40AD" w:rsidR="000B2C21" w:rsidRDefault="000B2C21" w:rsidP="000B2C21">
      <w:pPr>
        <w:spacing w:line="440" w:lineRule="exact"/>
      </w:pPr>
      <w:hyperlink r:id="rId225" w:history="1">
        <w:r w:rsidRPr="004B0DE7">
          <w:rPr>
            <w:rStyle w:val="a9"/>
            <w:rFonts w:hint="eastAsia"/>
          </w:rPr>
          <w:t>微服务之注册中心</w:t>
        </w:r>
      </w:hyperlink>
      <w:r w:rsidRPr="004B0DE7">
        <w:t>，</w:t>
      </w:r>
      <w:hyperlink r:id="rId226" w:history="1">
        <w:r w:rsidRPr="00333DDC">
          <w:rPr>
            <w:rStyle w:val="a9"/>
            <w:rFonts w:hint="eastAsia"/>
          </w:rPr>
          <w:t>微服务架构</w:t>
        </w:r>
        <w:r w:rsidRPr="00333DDC">
          <w:rPr>
            <w:rStyle w:val="a9"/>
            <w:rFonts w:hint="eastAsia"/>
          </w:rPr>
          <w:t>.png</w:t>
        </w:r>
      </w:hyperlink>
      <w:r w:rsidRPr="00333DDC">
        <w:t>，</w:t>
      </w:r>
    </w:p>
    <w:p w14:paraId="0129EE30" w14:textId="0B9843D4" w:rsidR="000B2C21" w:rsidRDefault="000B2C21" w:rsidP="000B2C21">
      <w:pPr>
        <w:spacing w:line="440" w:lineRule="exact"/>
        <w:rPr>
          <w:rFonts w:hint="eastAsia"/>
        </w:rPr>
      </w:pPr>
      <w:hyperlink r:id="rId227" w:history="1">
        <w:r w:rsidRPr="000B2C21">
          <w:rPr>
            <w:color w:val="0000FF"/>
            <w:u w:val="single"/>
          </w:rPr>
          <w:t>大数据入门：微服务与分布式</w:t>
        </w:r>
        <w:r w:rsidRPr="000B2C21">
          <w:rPr>
            <w:color w:val="0000FF"/>
            <w:u w:val="single"/>
          </w:rPr>
          <w:t>_</w:t>
        </w:r>
        <w:r w:rsidRPr="000B2C21">
          <w:rPr>
            <w:color w:val="0000FF"/>
            <w:u w:val="single"/>
          </w:rPr>
          <w:t>加米谷大数据张老师的博客</w:t>
        </w:r>
        <w:r w:rsidRPr="000B2C21">
          <w:rPr>
            <w:color w:val="0000FF"/>
            <w:u w:val="single"/>
          </w:rPr>
          <w:t>-CSDN</w:t>
        </w:r>
        <w:r w:rsidRPr="000B2C21">
          <w:rPr>
            <w:color w:val="0000FF"/>
            <w:u w:val="single"/>
          </w:rPr>
          <w:t>博客</w:t>
        </w:r>
        <w:r w:rsidRPr="000B2C21">
          <w:rPr>
            <w:color w:val="0000FF"/>
            <w:u w:val="single"/>
          </w:rPr>
          <w:t>_</w:t>
        </w:r>
        <w:r w:rsidRPr="000B2C21">
          <w:rPr>
            <w:color w:val="0000FF"/>
            <w:u w:val="single"/>
          </w:rPr>
          <w:t>微服务与分布式数据库</w:t>
        </w:r>
      </w:hyperlink>
      <w:r>
        <w:rPr>
          <w:rFonts w:hint="eastAsia"/>
        </w:rPr>
        <w:t>，</w:t>
      </w:r>
    </w:p>
    <w:p w14:paraId="1BED391B" w14:textId="2A5B7AA1" w:rsidR="00BB69EF" w:rsidRPr="00E74C1F" w:rsidRDefault="00CD4951" w:rsidP="00215B4E">
      <w:pPr>
        <w:spacing w:line="440" w:lineRule="exact"/>
        <w:rPr>
          <w:szCs w:val="24"/>
        </w:rPr>
      </w:pPr>
      <w:r w:rsidRPr="007514C3">
        <w:rPr>
          <w:rFonts w:hint="eastAsia"/>
          <w:color w:val="FF0000"/>
        </w:rPr>
        <w:t>微服务</w:t>
      </w:r>
      <w:r w:rsidR="007514C3" w:rsidRPr="007514C3">
        <w:rPr>
          <w:rFonts w:hint="eastAsia"/>
          <w:color w:val="FF0000"/>
        </w:rPr>
        <w:t>1</w:t>
      </w:r>
      <w:r w:rsidRPr="00CD4951">
        <w:rPr>
          <w:rFonts w:hint="eastAsia"/>
        </w:rPr>
        <w:t>就是一些可独立运行、可协同工作的小的服务。</w:t>
      </w:r>
      <w:r w:rsidR="009C1E1F">
        <w:rPr>
          <w:rFonts w:hint="eastAsia"/>
        </w:rPr>
        <w:t>（</w:t>
      </w:r>
      <w:r w:rsidR="007F6036">
        <w:rPr>
          <w:rFonts w:hint="eastAsia"/>
        </w:rPr>
        <w:t>不过是宏观层面的解耦</w:t>
      </w:r>
      <w:r w:rsidR="009C1E1F">
        <w:rPr>
          <w:rFonts w:hint="eastAsia"/>
        </w:rPr>
        <w:t>。）</w:t>
      </w:r>
    </w:p>
    <w:p w14:paraId="56F1FD03" w14:textId="361E352E" w:rsidR="00E74C1F" w:rsidRPr="00E74C1F" w:rsidRDefault="00E74C1F" w:rsidP="00E74C1F">
      <w:pPr>
        <w:spacing w:line="440" w:lineRule="exact"/>
        <w:rPr>
          <w:szCs w:val="24"/>
        </w:rPr>
      </w:pPr>
      <w:r w:rsidRPr="00E74C1F">
        <w:rPr>
          <w:rFonts w:hint="eastAsia"/>
          <w:szCs w:val="24"/>
        </w:rPr>
        <w:t>1)</w:t>
      </w:r>
      <w:r w:rsidRPr="00E74C1F">
        <w:rPr>
          <w:rFonts w:hint="eastAsia"/>
          <w:szCs w:val="24"/>
        </w:rPr>
        <w:t>可独立运行：微服务是一个个可以独立开发、独立部署、独立运行的系统或者进程。</w:t>
      </w:r>
    </w:p>
    <w:p w14:paraId="1A2C3992" w14:textId="6CFEC75C" w:rsidR="00E74C1F" w:rsidRPr="00E74C1F" w:rsidRDefault="00E74C1F" w:rsidP="00E74C1F">
      <w:pPr>
        <w:spacing w:line="440" w:lineRule="exact"/>
        <w:rPr>
          <w:szCs w:val="24"/>
        </w:rPr>
      </w:pPr>
      <w:r w:rsidRPr="00E74C1F">
        <w:rPr>
          <w:rFonts w:hint="eastAsia"/>
          <w:szCs w:val="24"/>
        </w:rPr>
        <w:t>2)</w:t>
      </w:r>
      <w:r w:rsidRPr="00E74C1F">
        <w:rPr>
          <w:rFonts w:hint="eastAsia"/>
          <w:szCs w:val="24"/>
        </w:rPr>
        <w:t>可协同工作：采用了微服务架构后，整个系统被拆分成多个微服务，这些服务之间往往不是完全独立的，在业务上存在一定的耦合，即一个服务可能需要使用另一个服务所提供的功能。这就是所谓的可协同工作。与单服务应用不同的是，多个微服务之间的调用时通过</w:t>
      </w:r>
      <w:r w:rsidRPr="00E74C1F">
        <w:rPr>
          <w:rFonts w:hint="eastAsia"/>
          <w:szCs w:val="24"/>
        </w:rPr>
        <w:t>RPC</w:t>
      </w:r>
      <w:r w:rsidRPr="00E74C1F">
        <w:rPr>
          <w:rFonts w:hint="eastAsia"/>
          <w:szCs w:val="24"/>
        </w:rPr>
        <w:t>通信来实现，而非单服务的本地调用，所以通信的成本相对要高一些，但带来的好处也是可观的。</w:t>
      </w:r>
      <w:r w:rsidR="008B3619">
        <w:rPr>
          <w:rFonts w:hint="eastAsia"/>
          <w:szCs w:val="24"/>
        </w:rPr>
        <w:t>（微服务之间</w:t>
      </w:r>
      <w:r w:rsidR="008B3619" w:rsidRPr="008B3619">
        <w:rPr>
          <w:rFonts w:hint="eastAsia"/>
          <w:szCs w:val="24"/>
        </w:rPr>
        <w:t>使用轻量级</w:t>
      </w:r>
      <w:r w:rsidR="008B3619" w:rsidRPr="008B3619">
        <w:rPr>
          <w:rFonts w:hint="eastAsia"/>
          <w:szCs w:val="24"/>
        </w:rPr>
        <w:t>API</w:t>
      </w:r>
      <w:r w:rsidR="008B3619" w:rsidRPr="008B3619">
        <w:rPr>
          <w:rFonts w:hint="eastAsia"/>
          <w:szCs w:val="24"/>
        </w:rPr>
        <w:t>通过明确定义的接口进行通信。</w:t>
      </w:r>
      <w:r w:rsidR="008B3619">
        <w:rPr>
          <w:rFonts w:hint="eastAsia"/>
          <w:szCs w:val="24"/>
        </w:rPr>
        <w:t>）</w:t>
      </w:r>
    </w:p>
    <w:p w14:paraId="36AB1091" w14:textId="422C5373" w:rsidR="00AD11CE" w:rsidRPr="00AD11CE" w:rsidRDefault="00E74C1F" w:rsidP="00B83D28">
      <w:pPr>
        <w:spacing w:line="440" w:lineRule="exact"/>
        <w:rPr>
          <w:szCs w:val="24"/>
        </w:rPr>
      </w:pPr>
      <w:r w:rsidRPr="00E74C1F">
        <w:rPr>
          <w:rFonts w:hint="eastAsia"/>
          <w:szCs w:val="24"/>
        </w:rPr>
        <w:t>3)</w:t>
      </w:r>
      <w:r w:rsidRPr="00E74C1F">
        <w:rPr>
          <w:rFonts w:hint="eastAsia"/>
          <w:szCs w:val="24"/>
        </w:rPr>
        <w:t>小而美：微服务的思想是，将一个拥有复杂功能的庞大系统，按照业务功能，拆分成多个相互独立的子系统，这些子系统则被称为微服务。每个微服务只承担某一项职责，从而相对于单服务应用来说，微服务的体积是小的。小也就意味着每个服务承担的职责变少，根据单一职责原则，我们在系统设计时，要尽量使得每一项服务只承担一项职责，从而实现系统的高内聚。</w:t>
      </w:r>
    </w:p>
    <w:p w14:paraId="1A4697D1" w14:textId="3D8267F6" w:rsidR="00F86543" w:rsidRPr="00AD11CE" w:rsidRDefault="00D5379C" w:rsidP="00B83D28">
      <w:pPr>
        <w:spacing w:line="440" w:lineRule="exact"/>
        <w:rPr>
          <w:szCs w:val="24"/>
        </w:rPr>
      </w:pPr>
      <w:r w:rsidRPr="00D5379C">
        <w:rPr>
          <w:rFonts w:hint="eastAsia"/>
          <w:szCs w:val="24"/>
        </w:rPr>
        <w:lastRenderedPageBreak/>
        <w:t>总之，微服务是一个架构设计方式，此架构中的每个服务</w:t>
      </w:r>
      <w:r w:rsidRPr="00D5379C">
        <w:rPr>
          <w:rFonts w:hint="eastAsia"/>
          <w:szCs w:val="24"/>
        </w:rPr>
        <w:t>(service)</w:t>
      </w:r>
      <w:r w:rsidRPr="00D5379C">
        <w:rPr>
          <w:rFonts w:hint="eastAsia"/>
          <w:szCs w:val="24"/>
        </w:rPr>
        <w:t>都是针对一组功能而设计的，并专注于解决特定的问题。</w:t>
      </w:r>
      <w:r w:rsidR="005031A0">
        <w:rPr>
          <w:rFonts w:hint="eastAsia"/>
          <w:szCs w:val="24"/>
        </w:rPr>
        <w:t>（微服务</w:t>
      </w:r>
      <w:r w:rsidR="00D720B2">
        <w:rPr>
          <w:rFonts w:hint="eastAsia"/>
          <w:szCs w:val="24"/>
        </w:rPr>
        <w:t>技术主要</w:t>
      </w:r>
      <w:r w:rsidR="005031A0">
        <w:rPr>
          <w:rFonts w:hint="eastAsia"/>
          <w:szCs w:val="24"/>
        </w:rPr>
        <w:t>包括</w:t>
      </w:r>
      <w:r w:rsidR="005031A0">
        <w:rPr>
          <w:rFonts w:hint="eastAsia"/>
          <w:szCs w:val="24"/>
        </w:rPr>
        <w:t>Nacos</w:t>
      </w:r>
      <w:r w:rsidR="005031A0">
        <w:rPr>
          <w:rFonts w:hint="eastAsia"/>
          <w:szCs w:val="24"/>
        </w:rPr>
        <w:t>注册发现中心</w:t>
      </w:r>
      <w:r w:rsidR="009B72C3">
        <w:rPr>
          <w:rFonts w:hint="eastAsia"/>
          <w:szCs w:val="24"/>
        </w:rPr>
        <w:t>（</w:t>
      </w:r>
      <w:r w:rsidR="009B72C3">
        <w:rPr>
          <w:rFonts w:hint="eastAsia"/>
          <w:szCs w:val="24"/>
        </w:rPr>
        <w:t>Ribbon</w:t>
      </w:r>
      <w:r w:rsidR="009B72C3">
        <w:rPr>
          <w:rFonts w:hint="eastAsia"/>
          <w:szCs w:val="24"/>
        </w:rPr>
        <w:t>负载均衡</w:t>
      </w:r>
      <w:r w:rsidR="009B72C3">
        <w:rPr>
          <w:rFonts w:hint="eastAsia"/>
          <w:szCs w:val="24"/>
        </w:rPr>
        <w:t>/Feign</w:t>
      </w:r>
      <w:r w:rsidR="009B72C3">
        <w:rPr>
          <w:rFonts w:hint="eastAsia"/>
          <w:szCs w:val="24"/>
        </w:rPr>
        <w:t>远程服务调用）</w:t>
      </w:r>
      <w:r w:rsidR="005031A0">
        <w:rPr>
          <w:rFonts w:hint="eastAsia"/>
          <w:szCs w:val="24"/>
        </w:rPr>
        <w:t>，</w:t>
      </w:r>
      <w:r w:rsidR="005031A0">
        <w:rPr>
          <w:rFonts w:hint="eastAsia"/>
          <w:szCs w:val="24"/>
        </w:rPr>
        <w:t>Sentinel</w:t>
      </w:r>
      <w:r w:rsidR="005031A0">
        <w:rPr>
          <w:rFonts w:hint="eastAsia"/>
          <w:szCs w:val="24"/>
        </w:rPr>
        <w:t>限流熔断和网关</w:t>
      </w:r>
      <w:r w:rsidR="00BF4873">
        <w:rPr>
          <w:rFonts w:hint="eastAsia"/>
          <w:szCs w:val="24"/>
        </w:rPr>
        <w:t>Gateway</w:t>
      </w:r>
      <w:r w:rsidR="005031A0">
        <w:rPr>
          <w:rFonts w:hint="eastAsia"/>
          <w:szCs w:val="24"/>
        </w:rPr>
        <w:t>。）</w:t>
      </w:r>
    </w:p>
    <w:p w14:paraId="0510E46C" w14:textId="77777777" w:rsidR="00B83D28" w:rsidRPr="00AD11CE" w:rsidRDefault="00B83D28" w:rsidP="00B83D28">
      <w:pPr>
        <w:spacing w:line="440" w:lineRule="exact"/>
        <w:rPr>
          <w:szCs w:val="24"/>
        </w:rPr>
      </w:pPr>
      <w:r w:rsidRPr="00AD11CE">
        <w:rPr>
          <w:rFonts w:hint="eastAsia"/>
          <w:szCs w:val="24"/>
        </w:rPr>
        <w:t>当然微服务是离不开</w:t>
      </w:r>
      <w:r w:rsidRPr="00AD11CE">
        <w:rPr>
          <w:rFonts w:hint="eastAsia"/>
          <w:szCs w:val="24"/>
        </w:rPr>
        <w:t>AOP</w:t>
      </w:r>
      <w:r w:rsidRPr="00AD11CE">
        <w:rPr>
          <w:rFonts w:hint="eastAsia"/>
          <w:szCs w:val="24"/>
        </w:rPr>
        <w:t>的。</w:t>
      </w:r>
    </w:p>
    <w:p w14:paraId="5DAD4AC3" w14:textId="7E9EE372" w:rsidR="009C1A5F" w:rsidRDefault="00B83D28" w:rsidP="00E74C1F">
      <w:pPr>
        <w:spacing w:line="440" w:lineRule="exact"/>
        <w:rPr>
          <w:szCs w:val="24"/>
        </w:rPr>
      </w:pPr>
      <w:r w:rsidRPr="00AD11CE">
        <w:rPr>
          <w:rFonts w:hint="eastAsia"/>
          <w:szCs w:val="24"/>
        </w:rPr>
        <w:t>微服务不过是对系统分而治之，解决高并发带来的系统复杂性。可以简单类比为前后端代码分离，让专业的人做专业的事。同时还带来了“解耦”的好处，比如同一套前端代码可以供给不同语种的后端使用，只需提供相应的接口。</w:t>
      </w:r>
    </w:p>
    <w:p w14:paraId="727F40A7" w14:textId="1139EE73" w:rsidR="009B72C3" w:rsidRDefault="00E22D9B" w:rsidP="004B48B2">
      <w:pPr>
        <w:spacing w:line="440" w:lineRule="exact"/>
        <w:rPr>
          <w:szCs w:val="24"/>
        </w:rPr>
      </w:pPr>
      <w:r w:rsidRPr="009B72C3">
        <w:rPr>
          <w:rFonts w:hint="eastAsia"/>
          <w:szCs w:val="24"/>
          <w:u w:val="single"/>
        </w:rPr>
        <w:t>在微服务架构设计中，建议超出需要</w:t>
      </w:r>
      <w:r w:rsidRPr="009B72C3">
        <w:rPr>
          <w:rFonts w:hint="eastAsia"/>
          <w:szCs w:val="24"/>
          <w:u w:val="single"/>
        </w:rPr>
        <w:t>10</w:t>
      </w:r>
      <w:r w:rsidRPr="009B72C3">
        <w:rPr>
          <w:rFonts w:hint="eastAsia"/>
          <w:szCs w:val="24"/>
          <w:u w:val="single"/>
        </w:rPr>
        <w:t>人开发和维护的项目要进行系统拆分</w:t>
      </w:r>
      <w:r w:rsidR="00541C69" w:rsidRPr="009B72C3">
        <w:rPr>
          <w:rFonts w:hint="eastAsia"/>
          <w:szCs w:val="24"/>
          <w:u w:val="single"/>
        </w:rPr>
        <w:t>。</w:t>
      </w:r>
      <w:r w:rsidRPr="00E22D9B">
        <w:rPr>
          <w:rFonts w:hint="eastAsia"/>
          <w:szCs w:val="24"/>
        </w:rPr>
        <w:t>就是把大系统拆分为很多小系统，几个人负责一个服务这样每个服务独立的开发、测试和上线</w:t>
      </w:r>
      <w:r w:rsidR="00541C69">
        <w:rPr>
          <w:rFonts w:hint="eastAsia"/>
          <w:szCs w:val="24"/>
        </w:rPr>
        <w:t>。</w:t>
      </w:r>
      <w:r w:rsidRPr="00E22D9B">
        <w:rPr>
          <w:rFonts w:hint="eastAsia"/>
          <w:szCs w:val="24"/>
        </w:rPr>
        <w:t>代码冲突少了，每次上线就回归测试自己的一个服务即可</w:t>
      </w:r>
      <w:r w:rsidR="00541C69">
        <w:rPr>
          <w:rFonts w:hint="eastAsia"/>
          <w:szCs w:val="24"/>
        </w:rPr>
        <w:t>；</w:t>
      </w:r>
      <w:r w:rsidRPr="00E22D9B">
        <w:rPr>
          <w:rFonts w:hint="eastAsia"/>
          <w:szCs w:val="24"/>
        </w:rPr>
        <w:t>测试速度快了，上线是独立的，只要向后兼容接口就行了，不需要跟别人等待和协调</w:t>
      </w:r>
      <w:r w:rsidR="00541C69">
        <w:rPr>
          <w:rFonts w:hint="eastAsia"/>
          <w:szCs w:val="24"/>
        </w:rPr>
        <w:t>；</w:t>
      </w:r>
      <w:r w:rsidRPr="00E22D9B">
        <w:rPr>
          <w:rFonts w:hint="eastAsia"/>
          <w:szCs w:val="24"/>
        </w:rPr>
        <w:t>技术架构和技术版本的升级，几个人</w:t>
      </w:r>
      <w:r w:rsidRPr="00E22D9B">
        <w:rPr>
          <w:rFonts w:hint="eastAsia"/>
          <w:szCs w:val="24"/>
        </w:rPr>
        <w:t>ok</w:t>
      </w:r>
      <w:r w:rsidRPr="00E22D9B">
        <w:rPr>
          <w:rFonts w:hint="eastAsia"/>
          <w:szCs w:val="24"/>
        </w:rPr>
        <w:t>就行，成本降低，更加灵活了。</w:t>
      </w:r>
    </w:p>
    <w:p w14:paraId="703A9720" w14:textId="77777777" w:rsidR="00650BEF" w:rsidRDefault="00650BEF" w:rsidP="004B48B2">
      <w:pPr>
        <w:spacing w:line="440" w:lineRule="exact"/>
      </w:pPr>
    </w:p>
    <w:p w14:paraId="0567D1FF" w14:textId="5A9A65A7" w:rsidR="004B48B2" w:rsidRPr="004B48B2" w:rsidRDefault="004B48B2" w:rsidP="004B48B2">
      <w:pPr>
        <w:spacing w:line="440" w:lineRule="exact"/>
        <w:rPr>
          <w:szCs w:val="24"/>
        </w:rPr>
      </w:pPr>
      <w:r w:rsidRPr="004B48B2">
        <w:rPr>
          <w:szCs w:val="24"/>
        </w:rPr>
        <w:t>雨田说码要求</w:t>
      </w:r>
      <w:r w:rsidRPr="004B48B2">
        <w:rPr>
          <w:rFonts w:hint="eastAsia"/>
          <w:szCs w:val="24"/>
        </w:rPr>
        <w:t>Maven</w:t>
      </w:r>
      <w:r w:rsidRPr="004B48B2">
        <w:rPr>
          <w:rFonts w:hint="eastAsia"/>
          <w:szCs w:val="24"/>
        </w:rPr>
        <w:t>版本最好保持</w:t>
      </w:r>
      <w:r w:rsidRPr="004B48B2">
        <w:rPr>
          <w:rFonts w:hint="eastAsia"/>
          <w:szCs w:val="24"/>
        </w:rPr>
        <w:t>3</w:t>
      </w:r>
      <w:r w:rsidRPr="004B48B2">
        <w:rPr>
          <w:szCs w:val="24"/>
        </w:rPr>
        <w:t>.8.2</w:t>
      </w:r>
      <w:r w:rsidRPr="004B48B2">
        <w:rPr>
          <w:szCs w:val="24"/>
        </w:rPr>
        <w:t>，但我先用着我的</w:t>
      </w:r>
      <w:r w:rsidRPr="004B48B2">
        <w:rPr>
          <w:rFonts w:hint="eastAsia"/>
          <w:szCs w:val="24"/>
        </w:rPr>
        <w:t>吧，后面确实有环境问题我再换。</w:t>
      </w:r>
    </w:p>
    <w:p w14:paraId="7AEFDE9A" w14:textId="77777777" w:rsidR="004B48B2" w:rsidRPr="004B48B2" w:rsidRDefault="004B48B2" w:rsidP="004B48B2">
      <w:pPr>
        <w:spacing w:line="440" w:lineRule="exact"/>
        <w:rPr>
          <w:szCs w:val="24"/>
        </w:rPr>
      </w:pPr>
      <w:r w:rsidRPr="004B48B2">
        <w:rPr>
          <w:rFonts w:hint="eastAsia"/>
          <w:szCs w:val="24"/>
        </w:rPr>
        <w:t>首先创建父工程</w:t>
      </w:r>
      <w:r w:rsidRPr="004B48B2">
        <w:rPr>
          <w:rFonts w:hint="eastAsia"/>
          <w:szCs w:val="24"/>
        </w:rPr>
        <w:t>module</w:t>
      </w:r>
      <w:r w:rsidRPr="004B48B2">
        <w:rPr>
          <w:szCs w:val="24"/>
        </w:rPr>
        <w:t xml:space="preserve"> sca</w:t>
      </w:r>
      <w:r w:rsidRPr="004B48B2">
        <w:rPr>
          <w:szCs w:val="24"/>
        </w:rPr>
        <w:t>，建议将其</w:t>
      </w:r>
      <w:r w:rsidRPr="004B48B2">
        <w:rPr>
          <w:szCs w:val="24"/>
        </w:rPr>
        <w:t>src</w:t>
      </w:r>
      <w:r w:rsidRPr="004B48B2">
        <w:rPr>
          <w:rFonts w:hint="eastAsia"/>
          <w:szCs w:val="24"/>
        </w:rPr>
        <w:t>删掉。</w:t>
      </w:r>
      <w:r w:rsidRPr="004B48B2">
        <w:rPr>
          <w:szCs w:val="24"/>
        </w:rPr>
        <w:tab/>
      </w:r>
    </w:p>
    <w:p w14:paraId="5F3BB846" w14:textId="77777777" w:rsidR="004B48B2" w:rsidRPr="004B48B2" w:rsidRDefault="004B48B2" w:rsidP="004B48B2">
      <w:pPr>
        <w:spacing w:line="440" w:lineRule="exact"/>
        <w:rPr>
          <w:szCs w:val="24"/>
        </w:rPr>
      </w:pPr>
      <w:r w:rsidRPr="004B48B2">
        <w:rPr>
          <w:szCs w:val="24"/>
        </w:rPr>
        <w:t>Spring Cloud Alibaba Version</w:t>
      </w:r>
      <w:r w:rsidRPr="004B48B2">
        <w:rPr>
          <w:szCs w:val="24"/>
        </w:rPr>
        <w:tab/>
        <w:t>2.2.6.RELEASE</w:t>
      </w:r>
    </w:p>
    <w:p w14:paraId="111938DD" w14:textId="77777777" w:rsidR="004B48B2" w:rsidRPr="004B48B2" w:rsidRDefault="004B48B2" w:rsidP="004B48B2">
      <w:pPr>
        <w:spacing w:line="440" w:lineRule="exact"/>
        <w:rPr>
          <w:szCs w:val="24"/>
        </w:rPr>
      </w:pPr>
      <w:r w:rsidRPr="004B48B2">
        <w:rPr>
          <w:szCs w:val="24"/>
        </w:rPr>
        <w:t>Spring Cloud Version Hoxton.SR9</w:t>
      </w:r>
    </w:p>
    <w:p w14:paraId="0FA72B30" w14:textId="77777777" w:rsidR="004B48B2" w:rsidRPr="004B48B2" w:rsidRDefault="004B48B2" w:rsidP="004B48B2">
      <w:pPr>
        <w:spacing w:line="440" w:lineRule="exact"/>
        <w:rPr>
          <w:szCs w:val="24"/>
        </w:rPr>
      </w:pPr>
      <w:r w:rsidRPr="004B48B2">
        <w:rPr>
          <w:szCs w:val="24"/>
        </w:rPr>
        <w:t>Spring Boot Version 2.3.2.RELEASE</w:t>
      </w:r>
      <w:r w:rsidRPr="004B48B2">
        <w:rPr>
          <w:szCs w:val="24"/>
        </w:rPr>
        <w:t>是相对较稳定的版本。</w:t>
      </w:r>
    </w:p>
    <w:p w14:paraId="54E9B32D" w14:textId="32D4895F" w:rsidR="004B48B2" w:rsidRDefault="004B48B2" w:rsidP="00E22D9B">
      <w:pPr>
        <w:spacing w:line="440" w:lineRule="exact"/>
        <w:rPr>
          <w:szCs w:val="24"/>
        </w:rPr>
      </w:pPr>
      <w:r>
        <w:rPr>
          <w:rFonts w:hint="eastAsia"/>
          <w:szCs w:val="24"/>
        </w:rPr>
        <w:t>父工程</w:t>
      </w:r>
      <w:r>
        <w:rPr>
          <w:rFonts w:hint="eastAsia"/>
          <w:szCs w:val="24"/>
        </w:rPr>
        <w:t>sca</w:t>
      </w:r>
      <w:r>
        <w:rPr>
          <w:rFonts w:hint="eastAsia"/>
          <w:szCs w:val="24"/>
        </w:rPr>
        <w:t>的</w:t>
      </w:r>
      <w:r>
        <w:rPr>
          <w:rFonts w:hint="eastAsia"/>
          <w:szCs w:val="24"/>
        </w:rPr>
        <w:t>pom</w:t>
      </w:r>
      <w:r>
        <w:rPr>
          <w:rFonts w:hint="eastAsia"/>
          <w:szCs w:val="24"/>
        </w:rPr>
        <w:t>文件中需要统一定义当前工程及子工程中各个依赖的版本、可能需要的公共依赖、编译和运行版本。</w:t>
      </w:r>
    </w:p>
    <w:p w14:paraId="2CD67FA7" w14:textId="77777777" w:rsidR="00122457" w:rsidRDefault="006F0D2A" w:rsidP="00122457">
      <w:pPr>
        <w:spacing w:line="440" w:lineRule="exact"/>
        <w:rPr>
          <w:szCs w:val="24"/>
        </w:rPr>
      </w:pPr>
      <w:r>
        <w:rPr>
          <w:rFonts w:hint="eastAsia"/>
          <w:szCs w:val="24"/>
        </w:rPr>
        <w:t>2</w:t>
      </w:r>
      <w:r>
        <w:rPr>
          <w:szCs w:val="24"/>
        </w:rPr>
        <w:t>022/1/16</w:t>
      </w:r>
      <w:r>
        <w:rPr>
          <w:rFonts w:hint="eastAsia"/>
          <w:szCs w:val="24"/>
        </w:rPr>
        <w:t>按照雨田说码的步骤添加版本和依赖信息后，</w:t>
      </w:r>
      <w:r>
        <w:rPr>
          <w:rFonts w:hint="eastAsia"/>
          <w:szCs w:val="24"/>
        </w:rPr>
        <w:t>Maven</w:t>
      </w:r>
      <w:r>
        <w:rPr>
          <w:rFonts w:hint="eastAsia"/>
          <w:szCs w:val="24"/>
        </w:rPr>
        <w:t>报错</w:t>
      </w:r>
      <w:r>
        <w:rPr>
          <w:rFonts w:hint="eastAsia"/>
          <w:szCs w:val="24"/>
        </w:rPr>
        <w:t>/</w:t>
      </w:r>
      <w:r w:rsidRPr="006F0D2A">
        <w:rPr>
          <w:szCs w:val="24"/>
        </w:rPr>
        <w:t>Unable to import maven project: See logs for details</w:t>
      </w:r>
      <w:r>
        <w:rPr>
          <w:rFonts w:hint="eastAsia"/>
          <w:szCs w:val="24"/>
        </w:rPr>
        <w:t>，看到这篇文章</w:t>
      </w:r>
      <w:hyperlink r:id="rId228" w:history="1">
        <w:r w:rsidRPr="006F0D2A">
          <w:rPr>
            <w:rStyle w:val="a9"/>
            <w:rFonts w:hint="eastAsia"/>
            <w:szCs w:val="24"/>
          </w:rPr>
          <w:t>我们都遇过的</w:t>
        </w:r>
        <w:r w:rsidRPr="006F0D2A">
          <w:rPr>
            <w:rStyle w:val="a9"/>
            <w:rFonts w:hint="eastAsia"/>
            <w:szCs w:val="24"/>
          </w:rPr>
          <w:t>See logs for details</w:t>
        </w:r>
      </w:hyperlink>
      <w:r>
        <w:rPr>
          <w:rFonts w:hint="eastAsia"/>
          <w:szCs w:val="24"/>
        </w:rPr>
        <w:t>的最后一句话我突然就明白了。然后我把</w:t>
      </w:r>
      <w:r>
        <w:rPr>
          <w:rFonts w:hint="eastAsia"/>
          <w:szCs w:val="24"/>
        </w:rPr>
        <w:t>Maven</w:t>
      </w:r>
      <w:r>
        <w:rPr>
          <w:rFonts w:hint="eastAsia"/>
          <w:szCs w:val="24"/>
        </w:rPr>
        <w:t>版本换回了我的</w:t>
      </w:r>
      <w:r>
        <w:rPr>
          <w:rFonts w:hint="eastAsia"/>
          <w:szCs w:val="24"/>
        </w:rPr>
        <w:t>3.</w:t>
      </w:r>
      <w:r>
        <w:rPr>
          <w:szCs w:val="24"/>
        </w:rPr>
        <w:t>3</w:t>
      </w:r>
      <w:r>
        <w:rPr>
          <w:rFonts w:hint="eastAsia"/>
          <w:szCs w:val="24"/>
        </w:rPr>
        <w:t>.</w:t>
      </w:r>
      <w:r>
        <w:rPr>
          <w:szCs w:val="24"/>
        </w:rPr>
        <w:t>9</w:t>
      </w:r>
      <w:r>
        <w:rPr>
          <w:rFonts w:hint="eastAsia"/>
          <w:szCs w:val="24"/>
        </w:rPr>
        <w:t>，然后</w:t>
      </w:r>
      <w:r>
        <w:rPr>
          <w:rFonts w:hint="eastAsia"/>
          <w:szCs w:val="24"/>
        </w:rPr>
        <w:t>&lt;</w:t>
      </w:r>
      <w:r>
        <w:rPr>
          <w:szCs w:val="24"/>
        </w:rPr>
        <w:t>project&gt;</w:t>
      </w:r>
      <w:r>
        <w:rPr>
          <w:rFonts w:hint="eastAsia"/>
          <w:szCs w:val="24"/>
        </w:rPr>
        <w:t>标签又报错</w:t>
      </w:r>
      <w:r>
        <w:rPr>
          <w:rFonts w:hint="eastAsia"/>
          <w:szCs w:val="24"/>
        </w:rPr>
        <w:t>/</w:t>
      </w:r>
      <w:r w:rsidR="00122457" w:rsidRPr="00122457">
        <w:rPr>
          <w:rFonts w:hint="eastAsia"/>
          <w:szCs w:val="24"/>
        </w:rPr>
        <w:t>Failure to find org.springframework.b</w:t>
      </w:r>
      <w:r w:rsidR="00122457">
        <w:rPr>
          <w:rFonts w:hint="eastAsia"/>
          <w:szCs w:val="24"/>
        </w:rPr>
        <w:t>oo</w:t>
      </w:r>
      <w:r w:rsidR="00122457" w:rsidRPr="00122457">
        <w:rPr>
          <w:rFonts w:hint="eastAsia"/>
          <w:szCs w:val="24"/>
        </w:rPr>
        <w:t>t:spring-b</w:t>
      </w:r>
      <w:r w:rsidR="00122457">
        <w:rPr>
          <w:szCs w:val="24"/>
        </w:rPr>
        <w:t>oo</w:t>
      </w:r>
      <w:r w:rsidR="00122457" w:rsidRPr="00122457">
        <w:rPr>
          <w:rFonts w:hint="eastAsia"/>
          <w:szCs w:val="24"/>
        </w:rPr>
        <w:t>t-starter-parent:pom:2.3.2RELEASE</w:t>
      </w:r>
      <w:r w:rsidR="00122457">
        <w:rPr>
          <w:szCs w:val="24"/>
        </w:rPr>
        <w:t xml:space="preserve"> </w:t>
      </w:r>
      <w:r w:rsidR="00122457" w:rsidRPr="00122457">
        <w:rPr>
          <w:rFonts w:hint="eastAsia"/>
          <w:szCs w:val="24"/>
        </w:rPr>
        <w:t>in https://maven.aliyun.</w:t>
      </w:r>
    </w:p>
    <w:p w14:paraId="5828EE90" w14:textId="25D87908" w:rsidR="004B48B2" w:rsidRDefault="00122457" w:rsidP="00122457">
      <w:pPr>
        <w:spacing w:line="440" w:lineRule="exact"/>
        <w:rPr>
          <w:szCs w:val="24"/>
        </w:rPr>
      </w:pPr>
      <w:r w:rsidRPr="00122457">
        <w:rPr>
          <w:rFonts w:hint="eastAsia"/>
          <w:szCs w:val="24"/>
        </w:rPr>
        <w:t xml:space="preserve">com/repository/public/was cached in the </w:t>
      </w:r>
      <w:r>
        <w:rPr>
          <w:szCs w:val="24"/>
        </w:rPr>
        <w:t xml:space="preserve">local </w:t>
      </w:r>
      <w:r w:rsidRPr="00122457">
        <w:rPr>
          <w:rFonts w:hint="eastAsia"/>
          <w:szCs w:val="24"/>
        </w:rPr>
        <w:t>repository, resolution will not be reattempted until</w:t>
      </w:r>
      <w:r>
        <w:rPr>
          <w:szCs w:val="24"/>
        </w:rPr>
        <w:t xml:space="preserve"> </w:t>
      </w:r>
      <w:r w:rsidRPr="00122457">
        <w:rPr>
          <w:szCs w:val="24"/>
        </w:rPr>
        <w:t>the update interval of has elapsed</w:t>
      </w:r>
      <w:r>
        <w:rPr>
          <w:szCs w:val="24"/>
        </w:rPr>
        <w:t xml:space="preserve"> or </w:t>
      </w:r>
      <w:r w:rsidRPr="00122457">
        <w:rPr>
          <w:szCs w:val="24"/>
        </w:rPr>
        <w:t>updates are forced</w:t>
      </w:r>
      <w:r w:rsidR="00527022">
        <w:rPr>
          <w:rFonts w:hint="eastAsia"/>
          <w:szCs w:val="24"/>
        </w:rPr>
        <w:t>，大概意思就是说在</w:t>
      </w:r>
      <w:r w:rsidR="00527022">
        <w:rPr>
          <w:rFonts w:hint="eastAsia"/>
          <w:szCs w:val="24"/>
        </w:rPr>
        <w:t>aliyun</w:t>
      </w:r>
      <w:r w:rsidR="00527022">
        <w:rPr>
          <w:rFonts w:hint="eastAsia"/>
          <w:szCs w:val="24"/>
        </w:rPr>
        <w:t>仓库中找不到相应的依赖，然后看到了这篇文章</w:t>
      </w:r>
      <w:hyperlink r:id="rId229" w:history="1">
        <w:r w:rsidR="00527022" w:rsidRPr="00527022">
          <w:rPr>
            <w:rStyle w:val="a9"/>
            <w:szCs w:val="24"/>
          </w:rPr>
          <w:t>Failure to find org.springframework.cloud</w:t>
        </w:r>
      </w:hyperlink>
      <w:r w:rsidR="00527022">
        <w:rPr>
          <w:rFonts w:hint="eastAsia"/>
          <w:szCs w:val="24"/>
        </w:rPr>
        <w:t>，</w:t>
      </w:r>
      <w:r w:rsidR="00364995">
        <w:rPr>
          <w:rFonts w:hint="eastAsia"/>
          <w:szCs w:val="24"/>
        </w:rPr>
        <w:t>指定了一个官网的仓库地址解决了。</w:t>
      </w:r>
    </w:p>
    <w:p w14:paraId="02723242" w14:textId="46A7B782" w:rsidR="006F0D2A" w:rsidRDefault="0055481F" w:rsidP="00E22D9B">
      <w:pPr>
        <w:spacing w:line="440" w:lineRule="exact"/>
        <w:rPr>
          <w:szCs w:val="24"/>
        </w:rPr>
      </w:pPr>
      <w:r>
        <w:rPr>
          <w:rFonts w:hint="eastAsia"/>
          <w:szCs w:val="24"/>
        </w:rPr>
        <w:t>2</w:t>
      </w:r>
      <w:r>
        <w:rPr>
          <w:szCs w:val="24"/>
        </w:rPr>
        <w:t>022/1/16</w:t>
      </w:r>
      <w:r>
        <w:rPr>
          <w:rFonts w:hint="eastAsia"/>
          <w:szCs w:val="24"/>
        </w:rPr>
        <w:t>到</w:t>
      </w:r>
      <w:r>
        <w:rPr>
          <w:rFonts w:hint="eastAsia"/>
          <w:szCs w:val="24"/>
        </w:rPr>
        <w:t>Maven</w:t>
      </w:r>
      <w:r>
        <w:rPr>
          <w:rFonts w:hint="eastAsia"/>
          <w:szCs w:val="24"/>
        </w:rPr>
        <w:t>中央仓库搜</w:t>
      </w:r>
      <w:r w:rsidRPr="0055481F">
        <w:rPr>
          <w:szCs w:val="24"/>
        </w:rPr>
        <w:t>maven-compiler-plugin</w:t>
      </w:r>
      <w:r>
        <w:rPr>
          <w:rFonts w:hint="eastAsia"/>
          <w:szCs w:val="24"/>
        </w:rPr>
        <w:t>依赖，搜了半天都不匹配，最后发现是单词</w:t>
      </w:r>
      <w:r>
        <w:rPr>
          <w:rFonts w:hint="eastAsia"/>
          <w:szCs w:val="24"/>
        </w:rPr>
        <w:t>compiler</w:t>
      </w:r>
      <w:r>
        <w:rPr>
          <w:rFonts w:hint="eastAsia"/>
          <w:szCs w:val="24"/>
        </w:rPr>
        <w:t>写成了</w:t>
      </w:r>
      <w:r>
        <w:rPr>
          <w:rFonts w:hint="eastAsia"/>
          <w:szCs w:val="24"/>
        </w:rPr>
        <w:t>complier</w:t>
      </w:r>
      <w:r>
        <w:rPr>
          <w:szCs w:val="24"/>
        </w:rPr>
        <w:t>…</w:t>
      </w:r>
    </w:p>
    <w:p w14:paraId="1490A00B" w14:textId="77777777" w:rsidR="004B48B2" w:rsidRDefault="004B48B2" w:rsidP="00E22D9B">
      <w:pPr>
        <w:spacing w:line="440" w:lineRule="exact"/>
        <w:rPr>
          <w:szCs w:val="24"/>
        </w:rPr>
      </w:pPr>
    </w:p>
    <w:p w14:paraId="71CB3E79" w14:textId="5AAD8286" w:rsidR="00F6614D" w:rsidRDefault="00F6614D" w:rsidP="00E74C1F">
      <w:pPr>
        <w:spacing w:line="440" w:lineRule="exact"/>
        <w:rPr>
          <w:szCs w:val="24"/>
        </w:rPr>
      </w:pPr>
      <w:r w:rsidRPr="00F6614D">
        <w:rPr>
          <w:rFonts w:hint="eastAsia"/>
          <w:szCs w:val="24"/>
        </w:rPr>
        <w:lastRenderedPageBreak/>
        <w:t>微服务项目一般都会采用聚合工程结构，可通过聚合工程结构实现共享资源的复用，简化项目的管理方式。聚合工程结构</w:t>
      </w:r>
      <w:r>
        <w:rPr>
          <w:rFonts w:hint="eastAsia"/>
          <w:szCs w:val="24"/>
        </w:rPr>
        <w:t>示例：</w:t>
      </w:r>
    </w:p>
    <w:p w14:paraId="469D9ECA" w14:textId="2DC812A6" w:rsidR="00F6614D" w:rsidRPr="00F6614D" w:rsidRDefault="00F6614D" w:rsidP="00F6614D">
      <w:pPr>
        <w:spacing w:line="440" w:lineRule="exact"/>
        <w:rPr>
          <w:szCs w:val="24"/>
        </w:rPr>
      </w:pPr>
      <w:r w:rsidRPr="00F6614D">
        <w:rPr>
          <w:rFonts w:hint="eastAsia"/>
          <w:szCs w:val="24"/>
        </w:rPr>
        <w:t>GitCGB2108IVProjects (</w:t>
      </w:r>
      <w:r w:rsidRPr="00F6614D">
        <w:rPr>
          <w:rFonts w:hint="eastAsia"/>
          <w:szCs w:val="24"/>
        </w:rPr>
        <w:t>工作区</w:t>
      </w:r>
      <w:r w:rsidRPr="00F6614D">
        <w:rPr>
          <w:rFonts w:hint="eastAsia"/>
          <w:szCs w:val="24"/>
        </w:rPr>
        <w:t>/</w:t>
      </w:r>
      <w:r w:rsidRPr="00F6614D">
        <w:rPr>
          <w:rFonts w:hint="eastAsia"/>
          <w:szCs w:val="24"/>
        </w:rPr>
        <w:t>空项目</w:t>
      </w:r>
      <w:r w:rsidRPr="00F6614D">
        <w:rPr>
          <w:rFonts w:hint="eastAsia"/>
          <w:szCs w:val="24"/>
        </w:rPr>
        <w:t>)</w:t>
      </w:r>
      <w:r w:rsidR="00901F5B" w:rsidRPr="00901F5B">
        <w:rPr>
          <w:szCs w:val="24"/>
        </w:rPr>
        <w:t xml:space="preserve"> </w:t>
      </w:r>
      <w:hyperlink r:id="rId230" w:history="1">
        <w:r w:rsidR="00901F5B">
          <w:rPr>
            <w:rStyle w:val="a9"/>
            <w:rFonts w:hint="eastAsia"/>
            <w:szCs w:val="24"/>
          </w:rPr>
          <w:t>聚合工程结构</w:t>
        </w:r>
        <w:r w:rsidR="00901F5B">
          <w:rPr>
            <w:rStyle w:val="a9"/>
            <w:rFonts w:hint="eastAsia"/>
            <w:szCs w:val="24"/>
          </w:rPr>
          <w:t>.png</w:t>
        </w:r>
      </w:hyperlink>
      <w:r w:rsidR="00901F5B">
        <w:rPr>
          <w:rFonts w:hint="eastAsia"/>
          <w:szCs w:val="24"/>
        </w:rPr>
        <w:t>，</w:t>
      </w:r>
    </w:p>
    <w:p w14:paraId="27E17FC1" w14:textId="6F233A11" w:rsidR="00F6614D" w:rsidRPr="00F6614D" w:rsidRDefault="00F6614D" w:rsidP="00F6614D">
      <w:pPr>
        <w:spacing w:line="440" w:lineRule="exact"/>
        <w:rPr>
          <w:szCs w:val="24"/>
        </w:rPr>
      </w:pPr>
      <w:r w:rsidRPr="00F6614D">
        <w:rPr>
          <w:rFonts w:hint="eastAsia"/>
          <w:szCs w:val="24"/>
        </w:rPr>
        <w:t>├──</w:t>
      </w:r>
      <w:r w:rsidRPr="00F6614D">
        <w:rPr>
          <w:rFonts w:hint="eastAsia"/>
          <w:szCs w:val="24"/>
        </w:rPr>
        <w:t xml:space="preserve"> 01-sca</w:t>
      </w:r>
      <w:r>
        <w:rPr>
          <w:szCs w:val="24"/>
        </w:rPr>
        <w:tab/>
      </w:r>
      <w:r>
        <w:rPr>
          <w:szCs w:val="24"/>
        </w:rPr>
        <w:tab/>
      </w:r>
      <w:r w:rsidRPr="00F6614D">
        <w:rPr>
          <w:rFonts w:hint="eastAsia"/>
          <w:szCs w:val="24"/>
        </w:rPr>
        <w:t>//(</w:t>
      </w:r>
      <w:r w:rsidRPr="00F6614D">
        <w:rPr>
          <w:rFonts w:hint="eastAsia"/>
          <w:szCs w:val="24"/>
        </w:rPr>
        <w:t>微服务父工程</w:t>
      </w:r>
      <w:r w:rsidRPr="00F6614D">
        <w:rPr>
          <w:rFonts w:hint="eastAsia"/>
          <w:szCs w:val="24"/>
        </w:rPr>
        <w:t>)</w:t>
      </w:r>
    </w:p>
    <w:p w14:paraId="10EEE476" w14:textId="4F7D2095"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sca-provider</w:t>
      </w:r>
      <w:r>
        <w:rPr>
          <w:szCs w:val="24"/>
        </w:rPr>
        <w:tab/>
      </w:r>
      <w:r>
        <w:rPr>
          <w:szCs w:val="24"/>
        </w:rPr>
        <w:tab/>
      </w:r>
      <w:r w:rsidRPr="00F6614D">
        <w:rPr>
          <w:rFonts w:hint="eastAsia"/>
          <w:szCs w:val="24"/>
        </w:rPr>
        <w:t>//</w:t>
      </w:r>
      <w:r w:rsidRPr="00F6614D">
        <w:rPr>
          <w:rFonts w:hint="eastAsia"/>
          <w:szCs w:val="24"/>
        </w:rPr>
        <w:t>服务提供方法</w:t>
      </w:r>
    </w:p>
    <w:p w14:paraId="37BF3213" w14:textId="6D7A0419" w:rsidR="00F6614D" w:rsidRP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sca-consumer</w:t>
      </w:r>
      <w:r>
        <w:rPr>
          <w:szCs w:val="24"/>
        </w:rPr>
        <w:tab/>
      </w:r>
      <w:r>
        <w:rPr>
          <w:szCs w:val="24"/>
        </w:rPr>
        <w:tab/>
      </w:r>
      <w:r w:rsidRPr="00F6614D">
        <w:rPr>
          <w:rFonts w:hint="eastAsia"/>
          <w:szCs w:val="24"/>
        </w:rPr>
        <w:t>//</w:t>
      </w:r>
      <w:r w:rsidRPr="00F6614D">
        <w:rPr>
          <w:rFonts w:hint="eastAsia"/>
          <w:szCs w:val="24"/>
        </w:rPr>
        <w:t>服务消费方法</w:t>
      </w:r>
    </w:p>
    <w:p w14:paraId="4D753076" w14:textId="2A6D3258" w:rsidR="00F6614D" w:rsidRDefault="00F6614D" w:rsidP="00F6614D">
      <w:pPr>
        <w:spacing w:line="440" w:lineRule="exact"/>
        <w:rPr>
          <w:szCs w:val="24"/>
        </w:rPr>
      </w:pPr>
      <w:r w:rsidRPr="00F6614D">
        <w:rPr>
          <w:rFonts w:hint="eastAsia"/>
          <w:szCs w:val="24"/>
        </w:rPr>
        <w:t xml:space="preserve">     </w:t>
      </w:r>
      <w:r w:rsidRPr="00F6614D">
        <w:rPr>
          <w:rFonts w:hint="eastAsia"/>
          <w:szCs w:val="24"/>
        </w:rPr>
        <w:t>├──</w:t>
      </w:r>
      <w:r w:rsidRPr="00F6614D">
        <w:rPr>
          <w:rFonts w:hint="eastAsia"/>
          <w:szCs w:val="24"/>
        </w:rPr>
        <w:t xml:space="preserve"> sca-gateway</w:t>
      </w:r>
      <w:r>
        <w:rPr>
          <w:szCs w:val="24"/>
        </w:rPr>
        <w:tab/>
      </w:r>
      <w:r>
        <w:rPr>
          <w:szCs w:val="24"/>
        </w:rPr>
        <w:tab/>
      </w:r>
      <w:r w:rsidRPr="00F6614D">
        <w:rPr>
          <w:rFonts w:hint="eastAsia"/>
          <w:szCs w:val="24"/>
        </w:rPr>
        <w:t>//</w:t>
      </w:r>
      <w:r w:rsidRPr="00F6614D">
        <w:rPr>
          <w:rFonts w:hint="eastAsia"/>
          <w:szCs w:val="24"/>
        </w:rPr>
        <w:t>网关服务</w:t>
      </w:r>
    </w:p>
    <w:p w14:paraId="4F2100A9" w14:textId="324CF7CF" w:rsidR="00B24FFA" w:rsidRDefault="00B0721D" w:rsidP="00F6614D">
      <w:pPr>
        <w:spacing w:line="440" w:lineRule="exact"/>
        <w:rPr>
          <w:szCs w:val="24"/>
        </w:rPr>
      </w:pPr>
      <w:r>
        <w:rPr>
          <w:rFonts w:hint="eastAsia"/>
          <w:szCs w:val="24"/>
        </w:rPr>
        <w:t>工程与工程之间的通信就叫</w:t>
      </w:r>
      <w:r>
        <w:rPr>
          <w:rFonts w:hint="eastAsia"/>
          <w:szCs w:val="24"/>
        </w:rPr>
        <w:t>RPC</w:t>
      </w:r>
      <w:r>
        <w:rPr>
          <w:rFonts w:hint="eastAsia"/>
          <w:szCs w:val="24"/>
        </w:rPr>
        <w:t>。</w:t>
      </w:r>
    </w:p>
    <w:p w14:paraId="1832E278" w14:textId="6334D243" w:rsidR="00B0721D" w:rsidRDefault="005F1D94" w:rsidP="00F6614D">
      <w:pPr>
        <w:spacing w:line="440" w:lineRule="exact"/>
        <w:rPr>
          <w:szCs w:val="24"/>
        </w:rPr>
      </w:pPr>
      <w:r>
        <w:rPr>
          <w:rFonts w:hint="eastAsia"/>
          <w:szCs w:val="24"/>
        </w:rPr>
        <w:t>如果在</w:t>
      </w:r>
      <w:r>
        <w:rPr>
          <w:rFonts w:hint="eastAsia"/>
          <w:szCs w:val="24"/>
        </w:rPr>
        <w:t>src</w:t>
      </w:r>
      <w:r>
        <w:rPr>
          <w:rFonts w:hint="eastAsia"/>
          <w:szCs w:val="24"/>
        </w:rPr>
        <w:t>下手动创建</w:t>
      </w:r>
      <w:r>
        <w:rPr>
          <w:rFonts w:hint="eastAsia"/>
          <w:szCs w:val="24"/>
        </w:rPr>
        <w:t>test</w:t>
      </w:r>
      <w:r>
        <w:rPr>
          <w:rFonts w:hint="eastAsia"/>
          <w:szCs w:val="24"/>
        </w:rPr>
        <w:t>目录，需要右键</w:t>
      </w:r>
      <w:r>
        <w:rPr>
          <w:rFonts w:hint="eastAsia"/>
          <w:szCs w:val="24"/>
        </w:rPr>
        <w:t>--</w:t>
      </w:r>
      <w:r>
        <w:rPr>
          <w:szCs w:val="24"/>
        </w:rPr>
        <w:t>&gt;Mark Directory as Test Sources Root</w:t>
      </w:r>
      <w:r>
        <w:rPr>
          <w:rFonts w:hint="eastAsia"/>
          <w:szCs w:val="24"/>
        </w:rPr>
        <w:t>。</w:t>
      </w:r>
    </w:p>
    <w:p w14:paraId="351025C7" w14:textId="4416DEC6" w:rsidR="00B0721D" w:rsidRDefault="002F462C" w:rsidP="00F6614D">
      <w:pPr>
        <w:spacing w:line="440" w:lineRule="exact"/>
        <w:rPr>
          <w:szCs w:val="24"/>
        </w:rPr>
      </w:pPr>
      <w:r>
        <w:rPr>
          <w:rFonts w:hint="eastAsia"/>
          <w:szCs w:val="24"/>
        </w:rPr>
        <w:t>端口被占用如何解决。直接在</w:t>
      </w:r>
      <w:r>
        <w:rPr>
          <w:rFonts w:hint="eastAsia"/>
          <w:szCs w:val="24"/>
        </w:rPr>
        <w:t>resources</w:t>
      </w:r>
      <w:r>
        <w:rPr>
          <w:rFonts w:hint="eastAsia"/>
          <w:szCs w:val="24"/>
        </w:rPr>
        <w:t>目录创建一个</w:t>
      </w:r>
      <w:r>
        <w:rPr>
          <w:rFonts w:hint="eastAsia"/>
          <w:szCs w:val="24"/>
        </w:rPr>
        <w:t>yml</w:t>
      </w:r>
      <w:r>
        <w:rPr>
          <w:rFonts w:hint="eastAsia"/>
          <w:szCs w:val="24"/>
        </w:rPr>
        <w:t>文件，指定</w:t>
      </w:r>
      <w:r>
        <w:rPr>
          <w:rFonts w:hint="eastAsia"/>
          <w:szCs w:val="24"/>
        </w:rPr>
        <w:t>server</w:t>
      </w:r>
      <w:r>
        <w:rPr>
          <w:szCs w:val="24"/>
        </w:rPr>
        <w:t>.port</w:t>
      </w:r>
      <w:r>
        <w:rPr>
          <w:rFonts w:hint="eastAsia"/>
          <w:szCs w:val="24"/>
        </w:rPr>
        <w:t>即可。</w:t>
      </w:r>
    </w:p>
    <w:p w14:paraId="3C6D3CB4" w14:textId="4514169E" w:rsidR="002F462C" w:rsidRDefault="002F462C" w:rsidP="00F6614D">
      <w:pPr>
        <w:spacing w:line="440" w:lineRule="exact"/>
        <w:rPr>
          <w:szCs w:val="24"/>
        </w:rPr>
      </w:pPr>
      <w:r>
        <w:rPr>
          <w:rFonts w:hint="eastAsia"/>
          <w:szCs w:val="24"/>
        </w:rPr>
        <w:t>如何创建</w:t>
      </w:r>
      <w:r>
        <w:rPr>
          <w:rFonts w:hint="eastAsia"/>
          <w:szCs w:val="24"/>
        </w:rPr>
        <w:t>SpringBoot</w:t>
      </w:r>
      <w:r>
        <w:rPr>
          <w:rFonts w:hint="eastAsia"/>
          <w:szCs w:val="24"/>
        </w:rPr>
        <w:t>启动类。关键在于</w:t>
      </w:r>
      <w:r>
        <w:rPr>
          <w:rFonts w:hint="eastAsia"/>
          <w:szCs w:val="24"/>
        </w:rPr>
        <w:t>@SpringBootApplication</w:t>
      </w:r>
      <w:r>
        <w:rPr>
          <w:rFonts w:hint="eastAsia"/>
          <w:szCs w:val="24"/>
        </w:rPr>
        <w:t>注解。</w:t>
      </w:r>
    </w:p>
    <w:p w14:paraId="63E0FCE3" w14:textId="77777777" w:rsidR="00650BEF" w:rsidRDefault="00650BEF" w:rsidP="00494FDD">
      <w:pPr>
        <w:spacing w:line="440" w:lineRule="exact"/>
      </w:pPr>
    </w:p>
    <w:p w14:paraId="3866D127" w14:textId="755F4B84" w:rsidR="00494FDD" w:rsidRPr="00494FDD" w:rsidRDefault="00494FDD" w:rsidP="00494FDD">
      <w:pPr>
        <w:spacing w:line="440" w:lineRule="exact"/>
        <w:rPr>
          <w:szCs w:val="24"/>
        </w:rPr>
      </w:pPr>
      <w:r w:rsidRPr="00494FDD">
        <w:rPr>
          <w:rFonts w:hint="eastAsia"/>
          <w:szCs w:val="24"/>
        </w:rPr>
        <w:t>在微服务架构下，主要有三种角色：服务提供者（</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）、服务消费者（</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）和服务注册中心（</w:t>
      </w:r>
      <w:r w:rsidRPr="00494FDD">
        <w:rPr>
          <w:rFonts w:hint="eastAsia"/>
          <w:szCs w:val="24"/>
        </w:rPr>
        <w:t>Registry</w:t>
      </w:r>
      <w:r w:rsidRPr="00494FDD">
        <w:rPr>
          <w:rFonts w:hint="eastAsia"/>
          <w:szCs w:val="24"/>
        </w:rPr>
        <w:t>）。</w:t>
      </w:r>
    </w:p>
    <w:p w14:paraId="5B7293D7" w14:textId="77777777" w:rsidR="00494FDD" w:rsidRPr="00494FDD" w:rsidRDefault="00494FDD" w:rsidP="00494FDD">
      <w:pPr>
        <w:spacing w:line="440" w:lineRule="exact"/>
        <w:rPr>
          <w:szCs w:val="24"/>
        </w:rPr>
      </w:pPr>
      <w:r w:rsidRPr="00494FDD">
        <w:rPr>
          <w:rFonts w:hint="eastAsia"/>
          <w:szCs w:val="24"/>
        </w:rPr>
        <w:t>RPC Server</w:t>
      </w:r>
      <w:r w:rsidRPr="00494FDD">
        <w:rPr>
          <w:rFonts w:hint="eastAsia"/>
          <w:szCs w:val="24"/>
        </w:rPr>
        <w:t>提供服务，在启动时，根据服务发布文件</w:t>
      </w:r>
      <w:r w:rsidRPr="00494FDD">
        <w:rPr>
          <w:rFonts w:hint="eastAsia"/>
          <w:szCs w:val="24"/>
        </w:rPr>
        <w:t>server.xml</w:t>
      </w:r>
      <w:r w:rsidRPr="00494FDD">
        <w:rPr>
          <w:rFonts w:hint="eastAsia"/>
          <w:szCs w:val="24"/>
        </w:rPr>
        <w:t>中的配置的信息，向</w:t>
      </w:r>
      <w:r w:rsidRPr="00494FDD">
        <w:rPr>
          <w:rFonts w:hint="eastAsia"/>
          <w:szCs w:val="24"/>
        </w:rPr>
        <w:t>Registry</w:t>
      </w:r>
      <w:r w:rsidRPr="00494FDD">
        <w:rPr>
          <w:rFonts w:hint="eastAsia"/>
          <w:szCs w:val="24"/>
        </w:rPr>
        <w:t>注册自身服务，并向</w:t>
      </w:r>
      <w:r w:rsidRPr="00494FDD">
        <w:rPr>
          <w:rFonts w:hint="eastAsia"/>
          <w:szCs w:val="24"/>
        </w:rPr>
        <w:t>Registry</w:t>
      </w:r>
      <w:r w:rsidRPr="00494FDD">
        <w:rPr>
          <w:rFonts w:hint="eastAsia"/>
          <w:szCs w:val="24"/>
        </w:rPr>
        <w:t>定期发送心跳汇报存活状态。</w:t>
      </w:r>
    </w:p>
    <w:p w14:paraId="559E94AB" w14:textId="77777777"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调用服务，在启动时，根据服务引用文件</w:t>
      </w:r>
      <w:r w:rsidRPr="00494FDD">
        <w:rPr>
          <w:rFonts w:hint="eastAsia"/>
          <w:szCs w:val="24"/>
        </w:rPr>
        <w:t>client.xml</w:t>
      </w:r>
      <w:r w:rsidRPr="00494FDD">
        <w:rPr>
          <w:rFonts w:hint="eastAsia"/>
          <w:szCs w:val="24"/>
        </w:rPr>
        <w:t>中配置的信息，向</w:t>
      </w:r>
      <w:r w:rsidRPr="00494FDD">
        <w:rPr>
          <w:rFonts w:hint="eastAsia"/>
          <w:szCs w:val="24"/>
        </w:rPr>
        <w:t>Registry</w:t>
      </w:r>
      <w:r w:rsidRPr="00494FDD">
        <w:rPr>
          <w:rFonts w:hint="eastAsia"/>
          <w:szCs w:val="24"/>
        </w:rPr>
        <w:t>订阅服务，把</w:t>
      </w:r>
      <w:r w:rsidRPr="00494FDD">
        <w:rPr>
          <w:rFonts w:hint="eastAsia"/>
          <w:szCs w:val="24"/>
        </w:rPr>
        <w:t>Registry</w:t>
      </w:r>
      <w:r w:rsidRPr="00494FDD">
        <w:rPr>
          <w:rFonts w:hint="eastAsia"/>
          <w:szCs w:val="24"/>
        </w:rPr>
        <w:t>返回的服务节点列表缓存在本地内存中，并与</w:t>
      </w:r>
      <w:r w:rsidRPr="00494FDD">
        <w:rPr>
          <w:rFonts w:hint="eastAsia"/>
          <w:szCs w:val="24"/>
        </w:rPr>
        <w:t>RPC</w:t>
      </w:r>
      <w:r w:rsidRPr="00494FDD">
        <w:rPr>
          <w:szCs w:val="24"/>
        </w:rPr>
        <w:t xml:space="preserve"> </w:t>
      </w:r>
      <w:r w:rsidRPr="00494FDD">
        <w:rPr>
          <w:rFonts w:hint="eastAsia"/>
          <w:szCs w:val="24"/>
        </w:rPr>
        <w:t>Server</w:t>
      </w:r>
      <w:r w:rsidRPr="00494FDD">
        <w:rPr>
          <w:rFonts w:hint="eastAsia"/>
          <w:szCs w:val="24"/>
        </w:rPr>
        <w:t>建立连接。</w:t>
      </w:r>
    </w:p>
    <w:p w14:paraId="3FBA3DBC" w14:textId="77777777" w:rsidR="00494FDD" w:rsidRPr="00494FDD" w:rsidRDefault="00494FDD" w:rsidP="00494FDD">
      <w:pPr>
        <w:spacing w:line="440" w:lineRule="exact"/>
        <w:rPr>
          <w:szCs w:val="24"/>
        </w:rPr>
      </w:pPr>
      <w:r w:rsidRPr="00494FDD">
        <w:rPr>
          <w:rFonts w:hint="eastAsia"/>
          <w:szCs w:val="24"/>
        </w:rPr>
        <w:t>当</w:t>
      </w:r>
      <w:r w:rsidRPr="00494FDD">
        <w:rPr>
          <w:rFonts w:hint="eastAsia"/>
          <w:szCs w:val="24"/>
        </w:rPr>
        <w:t>RPC Server</w:t>
      </w:r>
      <w:r w:rsidRPr="00494FDD">
        <w:rPr>
          <w:rFonts w:hint="eastAsia"/>
          <w:szCs w:val="24"/>
        </w:rPr>
        <w:t>节点发生变更时，</w:t>
      </w:r>
      <w:r w:rsidRPr="00494FDD">
        <w:rPr>
          <w:rFonts w:hint="eastAsia"/>
          <w:szCs w:val="24"/>
        </w:rPr>
        <w:t>Registry</w:t>
      </w:r>
      <w:r w:rsidRPr="00494FDD">
        <w:rPr>
          <w:rFonts w:hint="eastAsia"/>
          <w:szCs w:val="24"/>
        </w:rPr>
        <w:t>会同步变更，</w:t>
      </w: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感知后会刷新本地内存中缓存的服务节点列表。</w:t>
      </w:r>
    </w:p>
    <w:p w14:paraId="1C84935A" w14:textId="1FD72210" w:rsidR="00494FDD" w:rsidRPr="00494FDD" w:rsidRDefault="00494FDD" w:rsidP="00494FDD">
      <w:pPr>
        <w:spacing w:line="440" w:lineRule="exact"/>
        <w:rPr>
          <w:szCs w:val="24"/>
        </w:rPr>
      </w:pPr>
      <w:r w:rsidRPr="00494FDD">
        <w:rPr>
          <w:rFonts w:hint="eastAsia"/>
          <w:szCs w:val="24"/>
        </w:rPr>
        <w:t>RPC</w:t>
      </w:r>
      <w:r w:rsidRPr="00494FDD">
        <w:rPr>
          <w:szCs w:val="24"/>
        </w:rPr>
        <w:t xml:space="preserve"> </w:t>
      </w:r>
      <w:r w:rsidRPr="00494FDD">
        <w:rPr>
          <w:rFonts w:hint="eastAsia"/>
          <w:szCs w:val="24"/>
        </w:rPr>
        <w:t>Client</w:t>
      </w:r>
      <w:r w:rsidRPr="00494FDD">
        <w:rPr>
          <w:rFonts w:hint="eastAsia"/>
          <w:szCs w:val="24"/>
        </w:rPr>
        <w:t>从本地缓存的服务节点列表中，基于负载均衡算法选择一台</w:t>
      </w:r>
      <w:r w:rsidRPr="00494FDD">
        <w:rPr>
          <w:rFonts w:hint="eastAsia"/>
          <w:szCs w:val="24"/>
        </w:rPr>
        <w:t>RPC</w:t>
      </w:r>
      <w:r w:rsidRPr="00494FDD">
        <w:rPr>
          <w:szCs w:val="24"/>
        </w:rPr>
        <w:t xml:space="preserve"> </w:t>
      </w:r>
      <w:r w:rsidRPr="00494FDD">
        <w:rPr>
          <w:rFonts w:hint="eastAsia"/>
          <w:szCs w:val="24"/>
        </w:rPr>
        <w:t>Se</w:t>
      </w:r>
      <w:r w:rsidRPr="00494FDD">
        <w:rPr>
          <w:szCs w:val="24"/>
        </w:rPr>
        <w:t>r</w:t>
      </w:r>
      <w:r w:rsidRPr="00494FDD">
        <w:rPr>
          <w:rFonts w:hint="eastAsia"/>
          <w:szCs w:val="24"/>
        </w:rPr>
        <w:t>ver</w:t>
      </w:r>
      <w:r w:rsidRPr="00494FDD">
        <w:rPr>
          <w:rFonts w:hint="eastAsia"/>
          <w:szCs w:val="24"/>
        </w:rPr>
        <w:t>发起调用。</w:t>
      </w:r>
    </w:p>
    <w:p w14:paraId="2515B0CC" w14:textId="712148E5" w:rsidR="00494FDD" w:rsidRDefault="00494FDD" w:rsidP="00494FDD">
      <w:pPr>
        <w:spacing w:line="440" w:lineRule="exact"/>
        <w:rPr>
          <w:szCs w:val="24"/>
        </w:rPr>
      </w:pPr>
    </w:p>
    <w:p w14:paraId="24F678A5" w14:textId="3C0EF391" w:rsidR="007077D9" w:rsidRPr="007077D9" w:rsidRDefault="007077D9" w:rsidP="007077D9">
      <w:pPr>
        <w:spacing w:beforeLines="50" w:before="156" w:line="360" w:lineRule="auto"/>
        <w:outlineLvl w:val="2"/>
        <w:rPr>
          <w:rFonts w:ascii="黑体" w:eastAsia="黑体" w:hint="eastAsia"/>
        </w:rPr>
      </w:pPr>
      <w:r w:rsidRPr="007077D9">
        <w:rPr>
          <w:rFonts w:ascii="黑体" w:eastAsia="黑体" w:hint="eastAsia"/>
        </w:rPr>
        <w:t>Ribbon、Nginx</w:t>
      </w:r>
      <w:r w:rsidRPr="007077D9">
        <w:rPr>
          <w:rFonts w:ascii="黑体" w:eastAsia="黑体"/>
        </w:rPr>
        <w:t>2</w:t>
      </w:r>
      <w:r w:rsidRPr="007077D9">
        <w:rPr>
          <w:rFonts w:ascii="黑体" w:eastAsia="黑体" w:hint="eastAsia"/>
        </w:rPr>
        <w:t>、负载均衡</w:t>
      </w:r>
    </w:p>
    <w:p w14:paraId="4C2C586D" w14:textId="77777777" w:rsidR="00494FDD" w:rsidRPr="00494FDD" w:rsidRDefault="00494FDD" w:rsidP="00494FDD">
      <w:pPr>
        <w:spacing w:line="440" w:lineRule="exact"/>
        <w:rPr>
          <w:szCs w:val="24"/>
        </w:rPr>
      </w:pPr>
      <w:r w:rsidRPr="00494FDD">
        <w:rPr>
          <w:rFonts w:hint="eastAsia"/>
          <w:color w:val="FF0000"/>
          <w:szCs w:val="24"/>
        </w:rPr>
        <w:t>Ribbon</w:t>
      </w:r>
      <w:r w:rsidRPr="00494FDD">
        <w:rPr>
          <w:color w:val="FF0000"/>
          <w:szCs w:val="24"/>
        </w:rPr>
        <w:t>1</w:t>
      </w:r>
      <w:r w:rsidRPr="00494FDD">
        <w:rPr>
          <w:rFonts w:hint="eastAsia"/>
          <w:szCs w:val="24"/>
        </w:rPr>
        <w:t>是</w:t>
      </w:r>
      <w:r w:rsidRPr="00494FDD">
        <w:rPr>
          <w:rFonts w:hint="eastAsia"/>
          <w:szCs w:val="24"/>
        </w:rPr>
        <w:t>Netflix</w:t>
      </w:r>
      <w:r w:rsidRPr="00494FDD">
        <w:rPr>
          <w:rFonts w:hint="eastAsia"/>
          <w:szCs w:val="24"/>
        </w:rPr>
        <w:t>发布的云中间层服务开源项目，其主要功能是提供客户端实现负载均衡算法。（协助控制</w:t>
      </w:r>
      <w:r w:rsidRPr="00494FDD">
        <w:rPr>
          <w:rFonts w:hint="eastAsia"/>
          <w:szCs w:val="24"/>
        </w:rPr>
        <w:t>HTTP</w:t>
      </w:r>
      <w:r w:rsidRPr="00494FDD">
        <w:rPr>
          <w:rFonts w:hint="eastAsia"/>
          <w:szCs w:val="24"/>
        </w:rPr>
        <w:t>和</w:t>
      </w:r>
      <w:r w:rsidRPr="00494FDD">
        <w:rPr>
          <w:rFonts w:hint="eastAsia"/>
          <w:szCs w:val="24"/>
        </w:rPr>
        <w:t>TCP</w:t>
      </w:r>
      <w:r w:rsidRPr="00494FDD">
        <w:rPr>
          <w:rFonts w:hint="eastAsia"/>
          <w:szCs w:val="24"/>
        </w:rPr>
        <w:t>的客户端的行为。）</w:t>
      </w:r>
    </w:p>
    <w:p w14:paraId="5C493107" w14:textId="6721EF22" w:rsidR="00494FDD" w:rsidRPr="00494FDD" w:rsidRDefault="00494FDD" w:rsidP="00494FDD">
      <w:pPr>
        <w:spacing w:line="440" w:lineRule="exact"/>
        <w:rPr>
          <w:szCs w:val="24"/>
        </w:rPr>
      </w:pPr>
      <w:r w:rsidRPr="0008096B">
        <w:rPr>
          <w:rFonts w:hint="eastAsia"/>
          <w:color w:val="FF0000"/>
          <w:szCs w:val="24"/>
        </w:rPr>
        <w:t>负载均衡</w:t>
      </w:r>
      <w:r w:rsidR="00E5261F" w:rsidRPr="0008096B">
        <w:rPr>
          <w:rFonts w:hint="eastAsia"/>
          <w:color w:val="FF0000"/>
          <w:szCs w:val="24"/>
        </w:rPr>
        <w:t>1</w:t>
      </w:r>
      <w:r w:rsidRPr="00494FDD">
        <w:rPr>
          <w:rFonts w:hint="eastAsia"/>
          <w:szCs w:val="24"/>
        </w:rPr>
        <w:t>是指分布式系统中各个节点能够均匀的处理请求负载。负载均衡可以改善工作负载分布，优化资源配置，最大化吞吐量，最小化响应时间。</w:t>
      </w:r>
      <w:r w:rsidR="00E5261F">
        <w:rPr>
          <w:rFonts w:hint="eastAsia"/>
          <w:szCs w:val="24"/>
        </w:rPr>
        <w:t>（提高系统的并发处理能力。）</w:t>
      </w:r>
    </w:p>
    <w:p w14:paraId="7EEAB4CD" w14:textId="77777777" w:rsidR="00494FDD" w:rsidRPr="00494FDD" w:rsidRDefault="00494FDD" w:rsidP="00494FDD">
      <w:pPr>
        <w:spacing w:line="440" w:lineRule="exact"/>
        <w:rPr>
          <w:szCs w:val="24"/>
        </w:rPr>
      </w:pPr>
      <w:r w:rsidRPr="00494FDD">
        <w:rPr>
          <w:rFonts w:hint="eastAsia"/>
          <w:szCs w:val="24"/>
        </w:rPr>
        <w:t>为</w:t>
      </w:r>
      <w:r w:rsidRPr="00494FDD">
        <w:rPr>
          <w:rFonts w:hint="eastAsia"/>
          <w:szCs w:val="24"/>
        </w:rPr>
        <w:t>Ribbon</w:t>
      </w:r>
      <w:r w:rsidRPr="00494FDD">
        <w:rPr>
          <w:rFonts w:hint="eastAsia"/>
          <w:szCs w:val="24"/>
        </w:rPr>
        <w:t>配置服务提供者地址后，</w:t>
      </w:r>
      <w:r w:rsidRPr="00494FDD">
        <w:rPr>
          <w:rFonts w:hint="eastAsia"/>
          <w:szCs w:val="24"/>
        </w:rPr>
        <w:t>Ribbon</w:t>
      </w:r>
      <w:r w:rsidRPr="00494FDD">
        <w:rPr>
          <w:rFonts w:hint="eastAsia"/>
          <w:szCs w:val="24"/>
        </w:rPr>
        <w:t>就可基于某种负载均衡算法，自动地帮助服务消费者去请求。</w:t>
      </w:r>
      <w:r w:rsidRPr="00494FDD">
        <w:rPr>
          <w:rFonts w:hint="eastAsia"/>
          <w:szCs w:val="24"/>
        </w:rPr>
        <w:t>Ribbon</w:t>
      </w:r>
      <w:r w:rsidRPr="00494FDD">
        <w:rPr>
          <w:rFonts w:hint="eastAsia"/>
          <w:szCs w:val="24"/>
        </w:rPr>
        <w:t>默认为我们提供了很多负载均衡算法，例如轮询、随机等。当然，我们也可为</w:t>
      </w:r>
      <w:r w:rsidRPr="00494FDD">
        <w:rPr>
          <w:rFonts w:hint="eastAsia"/>
          <w:szCs w:val="24"/>
        </w:rPr>
        <w:t>Ribbon</w:t>
      </w:r>
      <w:r w:rsidRPr="00494FDD">
        <w:rPr>
          <w:rFonts w:hint="eastAsia"/>
          <w:szCs w:val="24"/>
        </w:rPr>
        <w:t>实现自定义的负载均衡算法。</w:t>
      </w:r>
    </w:p>
    <w:p w14:paraId="0D2725D2" w14:textId="4714A936" w:rsidR="00494FDD" w:rsidRPr="00494FDD" w:rsidRDefault="00494FDD" w:rsidP="00494FDD">
      <w:pPr>
        <w:spacing w:line="440" w:lineRule="exact"/>
        <w:rPr>
          <w:szCs w:val="24"/>
        </w:rPr>
      </w:pPr>
      <w:r w:rsidRPr="00494FDD">
        <w:rPr>
          <w:szCs w:val="24"/>
        </w:rPr>
        <w:lastRenderedPageBreak/>
        <w:t>N</w:t>
      </w:r>
      <w:r w:rsidRPr="00494FDD">
        <w:rPr>
          <w:rFonts w:hint="eastAsia"/>
          <w:szCs w:val="24"/>
        </w:rPr>
        <w:t>ginx</w:t>
      </w:r>
      <w:r w:rsidR="00CD3DE1">
        <w:rPr>
          <w:szCs w:val="24"/>
        </w:rPr>
        <w:t>2</w:t>
      </w:r>
      <w:r w:rsidRPr="00494FDD">
        <w:rPr>
          <w:rFonts w:hint="eastAsia"/>
          <w:szCs w:val="24"/>
        </w:rPr>
        <w:t>是客户端所有请求统一交给</w:t>
      </w:r>
      <w:r w:rsidRPr="00494FDD">
        <w:rPr>
          <w:rFonts w:hint="eastAsia"/>
          <w:szCs w:val="24"/>
        </w:rPr>
        <w:t>Nginx</w:t>
      </w:r>
      <w:r w:rsidRPr="00494FDD">
        <w:rPr>
          <w:rFonts w:hint="eastAsia"/>
          <w:szCs w:val="24"/>
        </w:rPr>
        <w:t>，由</w:t>
      </w:r>
      <w:r w:rsidRPr="00494FDD">
        <w:rPr>
          <w:rFonts w:hint="eastAsia"/>
          <w:szCs w:val="24"/>
        </w:rPr>
        <w:t>Nginx</w:t>
      </w:r>
      <w:r w:rsidRPr="00494FDD">
        <w:rPr>
          <w:rFonts w:hint="eastAsia"/>
          <w:szCs w:val="24"/>
        </w:rPr>
        <w:t>进行实现负载均衡请求转发，属于服务端负载均衡。即请求由</w:t>
      </w:r>
      <w:r w:rsidRPr="00494FDD">
        <w:rPr>
          <w:rFonts w:hint="eastAsia"/>
          <w:szCs w:val="24"/>
        </w:rPr>
        <w:t>Nginx</w:t>
      </w:r>
      <w:r w:rsidRPr="00494FDD">
        <w:rPr>
          <w:rFonts w:hint="eastAsia"/>
          <w:szCs w:val="24"/>
        </w:rPr>
        <w:t>服务器端进行转发。</w:t>
      </w:r>
    </w:p>
    <w:p w14:paraId="31E29AD1" w14:textId="77777777" w:rsidR="00494FDD" w:rsidRPr="00494FDD" w:rsidRDefault="00494FDD" w:rsidP="00494FDD">
      <w:pPr>
        <w:spacing w:line="440" w:lineRule="exact"/>
        <w:rPr>
          <w:szCs w:val="24"/>
        </w:rPr>
      </w:pPr>
      <w:r w:rsidRPr="00494FDD">
        <w:rPr>
          <w:rFonts w:hint="eastAsia"/>
          <w:szCs w:val="24"/>
        </w:rPr>
        <w:t>Ribbon</w:t>
      </w:r>
      <w:r w:rsidRPr="00494FDD">
        <w:rPr>
          <w:rFonts w:hint="eastAsia"/>
          <w:szCs w:val="24"/>
        </w:rPr>
        <w:t>是从</w:t>
      </w:r>
      <w:r w:rsidRPr="00494FDD">
        <w:rPr>
          <w:rFonts w:hint="eastAsia"/>
          <w:szCs w:val="24"/>
        </w:rPr>
        <w:t>Eureka</w:t>
      </w:r>
      <w:r w:rsidRPr="00494FDD">
        <w:rPr>
          <w:rFonts w:hint="eastAsia"/>
          <w:szCs w:val="24"/>
        </w:rPr>
        <w:t>注册中心服务端上获取服务注册信息列表，缓存到本地，让后在本地实现轮训负载均衡策略。即在客户端实现负载均衡。（不就是正向代理？）</w:t>
      </w:r>
    </w:p>
    <w:p w14:paraId="5D5A203C" w14:textId="77777777" w:rsidR="00494FDD" w:rsidRPr="00494FDD" w:rsidRDefault="00494FDD" w:rsidP="00494FDD">
      <w:pPr>
        <w:spacing w:line="440" w:lineRule="exact"/>
        <w:rPr>
          <w:szCs w:val="24"/>
        </w:rPr>
      </w:pPr>
      <w:r w:rsidRPr="00494FDD">
        <w:rPr>
          <w:rFonts w:hint="eastAsia"/>
          <w:szCs w:val="24"/>
        </w:rPr>
        <w:t>Nginx</w:t>
      </w:r>
      <w:r w:rsidRPr="00494FDD">
        <w:rPr>
          <w:rFonts w:hint="eastAsia"/>
          <w:szCs w:val="24"/>
        </w:rPr>
        <w:t>适用于服务端实现负载均衡比如搭配</w:t>
      </w:r>
      <w:r w:rsidRPr="00494FDD">
        <w:rPr>
          <w:rFonts w:hint="eastAsia"/>
          <w:szCs w:val="24"/>
        </w:rPr>
        <w:t>Tomcat</w:t>
      </w:r>
      <w:r w:rsidRPr="00494FDD">
        <w:rPr>
          <w:rFonts w:hint="eastAsia"/>
          <w:szCs w:val="24"/>
        </w:rPr>
        <w:t>，</w:t>
      </w:r>
      <w:r w:rsidRPr="00494FDD">
        <w:rPr>
          <w:rFonts w:hint="eastAsia"/>
          <w:szCs w:val="24"/>
        </w:rPr>
        <w:t>Ribbon</w:t>
      </w:r>
      <w:r w:rsidRPr="00494FDD">
        <w:rPr>
          <w:rFonts w:hint="eastAsia"/>
          <w:szCs w:val="24"/>
        </w:rPr>
        <w:t>适合与在微服务中</w:t>
      </w:r>
      <w:r w:rsidRPr="00494FDD">
        <w:rPr>
          <w:rFonts w:hint="eastAsia"/>
          <w:szCs w:val="24"/>
        </w:rPr>
        <w:t>RPC</w:t>
      </w:r>
      <w:r w:rsidRPr="00494FDD">
        <w:rPr>
          <w:rFonts w:hint="eastAsia"/>
          <w:szCs w:val="24"/>
        </w:rPr>
        <w:t>远程调用实现本地服务负载均衡，比如</w:t>
      </w:r>
      <w:r w:rsidRPr="00494FDD">
        <w:rPr>
          <w:rFonts w:hint="eastAsia"/>
          <w:szCs w:val="24"/>
        </w:rPr>
        <w:t>Dubbo</w:t>
      </w:r>
      <w:r w:rsidRPr="00494FDD">
        <w:rPr>
          <w:rFonts w:hint="eastAsia"/>
          <w:szCs w:val="24"/>
        </w:rPr>
        <w:t>、</w:t>
      </w:r>
      <w:r w:rsidRPr="00494FDD">
        <w:rPr>
          <w:rFonts w:hint="eastAsia"/>
          <w:szCs w:val="24"/>
        </w:rPr>
        <w:t>SpringCloud</w:t>
      </w:r>
      <w:r w:rsidRPr="00494FDD">
        <w:rPr>
          <w:rFonts w:hint="eastAsia"/>
          <w:szCs w:val="24"/>
        </w:rPr>
        <w:t>中都是采用本地负载均衡。</w:t>
      </w:r>
    </w:p>
    <w:p w14:paraId="6593959B" w14:textId="77777777" w:rsidR="00494FDD" w:rsidRPr="00494FDD" w:rsidRDefault="00494FDD" w:rsidP="00494FDD">
      <w:pPr>
        <w:spacing w:line="440" w:lineRule="exact"/>
        <w:rPr>
          <w:szCs w:val="24"/>
        </w:rPr>
      </w:pPr>
    </w:p>
    <w:p w14:paraId="69DF4627" w14:textId="77777777" w:rsidR="00494FDD" w:rsidRPr="00494FDD" w:rsidRDefault="00494FDD" w:rsidP="00494FDD">
      <w:pPr>
        <w:spacing w:line="440" w:lineRule="exact"/>
        <w:rPr>
          <w:szCs w:val="24"/>
        </w:rPr>
      </w:pPr>
      <w:r w:rsidRPr="00494FDD">
        <w:rPr>
          <w:rFonts w:hint="eastAsia"/>
          <w:szCs w:val="24"/>
        </w:rPr>
        <w:t>SpringCloud</w:t>
      </w:r>
      <w:r w:rsidRPr="00494FDD">
        <w:rPr>
          <w:rFonts w:hint="eastAsia"/>
          <w:szCs w:val="24"/>
        </w:rPr>
        <w:t>的</w:t>
      </w:r>
      <w:r w:rsidRPr="00494FDD">
        <w:rPr>
          <w:rFonts w:hint="eastAsia"/>
          <w:szCs w:val="24"/>
        </w:rPr>
        <w:t>Netflix</w:t>
      </w:r>
      <w:r w:rsidRPr="00494FDD">
        <w:rPr>
          <w:rFonts w:hint="eastAsia"/>
          <w:szCs w:val="24"/>
        </w:rPr>
        <w:t>中提供了</w:t>
      </w:r>
      <w:r w:rsidRPr="00494FDD">
        <w:rPr>
          <w:rFonts w:hint="eastAsia"/>
          <w:szCs w:val="24"/>
        </w:rPr>
        <w:t>Ribbon</w:t>
      </w:r>
      <w:r w:rsidRPr="00494FDD">
        <w:rPr>
          <w:rFonts w:hint="eastAsia"/>
          <w:szCs w:val="24"/>
        </w:rPr>
        <w:t>和</w:t>
      </w:r>
      <w:r w:rsidRPr="00494FDD">
        <w:rPr>
          <w:rFonts w:hint="eastAsia"/>
          <w:szCs w:val="24"/>
        </w:rPr>
        <w:t>Feign</w:t>
      </w:r>
      <w:r w:rsidRPr="00494FDD">
        <w:rPr>
          <w:rFonts w:hint="eastAsia"/>
          <w:szCs w:val="24"/>
        </w:rPr>
        <w:t>两个组件实现软负载均衡调用。</w:t>
      </w:r>
    </w:p>
    <w:p w14:paraId="3593471F" w14:textId="68DE6820" w:rsidR="00494FDD" w:rsidRPr="00494FDD" w:rsidRDefault="00494FDD" w:rsidP="00494FDD">
      <w:pPr>
        <w:spacing w:line="440" w:lineRule="exact"/>
        <w:rPr>
          <w:szCs w:val="24"/>
        </w:rPr>
      </w:pPr>
      <w:r w:rsidRPr="00494FDD">
        <w:rPr>
          <w:rFonts w:hint="eastAsia"/>
          <w:szCs w:val="24"/>
        </w:rPr>
        <w:t>SpringCloud</w:t>
      </w:r>
      <w:r w:rsidRPr="00494FDD">
        <w:rPr>
          <w:szCs w:val="24"/>
        </w:rPr>
        <w:t xml:space="preserve"> </w:t>
      </w:r>
      <w:r w:rsidRPr="00494FDD">
        <w:rPr>
          <w:rFonts w:hint="eastAsia"/>
          <w:szCs w:val="24"/>
        </w:rPr>
        <w:t>Netflix</w:t>
      </w:r>
      <w:r w:rsidRPr="00494FDD">
        <w:rPr>
          <w:rFonts w:hint="eastAsia"/>
          <w:szCs w:val="24"/>
        </w:rPr>
        <w:t>的微服务都是以</w:t>
      </w:r>
      <w:r w:rsidRPr="00494FDD">
        <w:rPr>
          <w:rFonts w:hint="eastAsia"/>
          <w:szCs w:val="24"/>
        </w:rPr>
        <w:t>HTTP</w:t>
      </w:r>
      <w:r w:rsidRPr="00494FDD">
        <w:rPr>
          <w:rFonts w:hint="eastAsia"/>
          <w:szCs w:val="24"/>
        </w:rPr>
        <w:t>接口的形式暴露的，所以可以用</w:t>
      </w:r>
      <w:r w:rsidRPr="00494FDD">
        <w:rPr>
          <w:rFonts w:hint="eastAsia"/>
          <w:szCs w:val="24"/>
        </w:rPr>
        <w:t>Apache</w:t>
      </w:r>
      <w:r w:rsidRPr="00494FDD">
        <w:rPr>
          <w:rFonts w:hint="eastAsia"/>
          <w:szCs w:val="24"/>
        </w:rPr>
        <w:t>的</w:t>
      </w:r>
      <w:r w:rsidRPr="00494FDD">
        <w:rPr>
          <w:rFonts w:hint="eastAsia"/>
          <w:szCs w:val="24"/>
        </w:rPr>
        <w:t>Http-Client</w:t>
      </w:r>
      <w:r w:rsidRPr="00494FDD">
        <w:rPr>
          <w:rFonts w:hint="eastAsia"/>
          <w:szCs w:val="24"/>
        </w:rPr>
        <w:t>或</w:t>
      </w:r>
      <w:r w:rsidRPr="00494FDD">
        <w:rPr>
          <w:rFonts w:hint="eastAsia"/>
          <w:szCs w:val="24"/>
        </w:rPr>
        <w:t>Spring</w:t>
      </w:r>
      <w:r w:rsidRPr="00494FDD">
        <w:rPr>
          <w:rFonts w:hint="eastAsia"/>
          <w:szCs w:val="24"/>
        </w:rPr>
        <w:t>的</w:t>
      </w:r>
      <w:r w:rsidRPr="00494FDD">
        <w:rPr>
          <w:rFonts w:hint="eastAsia"/>
          <w:szCs w:val="24"/>
        </w:rPr>
        <w:t>RestTemplate</w:t>
      </w:r>
      <w:r w:rsidRPr="00494FDD">
        <w:rPr>
          <w:rFonts w:hint="eastAsia"/>
          <w:szCs w:val="24"/>
        </w:rPr>
        <w:t>去调用，而</w:t>
      </w:r>
      <w:r w:rsidRPr="00494FDD">
        <w:rPr>
          <w:rFonts w:hint="eastAsia"/>
          <w:szCs w:val="24"/>
        </w:rPr>
        <w:t>Feign</w:t>
      </w:r>
      <w:r w:rsidRPr="00494FDD">
        <w:rPr>
          <w:rFonts w:hint="eastAsia"/>
          <w:szCs w:val="24"/>
        </w:rPr>
        <w:t>是一个使用起来更加方便的</w:t>
      </w:r>
      <w:r w:rsidRPr="00494FDD">
        <w:rPr>
          <w:rFonts w:hint="eastAsia"/>
          <w:szCs w:val="24"/>
        </w:rPr>
        <w:t>HTTP</w:t>
      </w:r>
      <w:r w:rsidRPr="00494FDD">
        <w:rPr>
          <w:rFonts w:hint="eastAsia"/>
          <w:szCs w:val="24"/>
        </w:rPr>
        <w:t>客户端，使用起来就像是调用自身工程的方法，而感觉不到是调用远程方法。</w:t>
      </w:r>
    </w:p>
    <w:p w14:paraId="5219C143" w14:textId="4059DA87" w:rsidR="00494FDD" w:rsidRPr="00494FDD" w:rsidRDefault="00494FDD" w:rsidP="00F6614D">
      <w:pPr>
        <w:spacing w:line="440" w:lineRule="exact"/>
        <w:rPr>
          <w:szCs w:val="24"/>
        </w:rPr>
      </w:pPr>
      <w:r w:rsidRPr="00494FDD">
        <w:rPr>
          <w:rFonts w:hint="eastAsia"/>
          <w:szCs w:val="24"/>
        </w:rPr>
        <w:t>注意：</w:t>
      </w:r>
      <w:r w:rsidRPr="00494FDD">
        <w:rPr>
          <w:rFonts w:hint="eastAsia"/>
          <w:szCs w:val="24"/>
        </w:rPr>
        <w:t>spring-cloud-starter-feign</w:t>
      </w:r>
      <w:r w:rsidRPr="00494FDD">
        <w:rPr>
          <w:rFonts w:hint="eastAsia"/>
          <w:szCs w:val="24"/>
        </w:rPr>
        <w:t>里面已经包含了</w:t>
      </w:r>
      <w:r w:rsidRPr="00494FDD">
        <w:rPr>
          <w:rFonts w:hint="eastAsia"/>
          <w:szCs w:val="24"/>
        </w:rPr>
        <w:t>spring-cloud-starter-ribbon</w:t>
      </w:r>
      <w:r w:rsidRPr="00494FDD">
        <w:rPr>
          <w:rFonts w:hint="eastAsia"/>
          <w:szCs w:val="24"/>
        </w:rPr>
        <w:t>（</w:t>
      </w:r>
      <w:r w:rsidRPr="00494FDD">
        <w:rPr>
          <w:rFonts w:hint="eastAsia"/>
          <w:szCs w:val="24"/>
        </w:rPr>
        <w:t>Feign</w:t>
      </w:r>
      <w:r w:rsidRPr="00494FDD">
        <w:rPr>
          <w:rFonts w:hint="eastAsia"/>
          <w:szCs w:val="24"/>
        </w:rPr>
        <w:t>中也使用了</w:t>
      </w:r>
      <w:r w:rsidRPr="00494FDD">
        <w:rPr>
          <w:rFonts w:hint="eastAsia"/>
          <w:szCs w:val="24"/>
        </w:rPr>
        <w:t>Ribbon</w:t>
      </w:r>
      <w:r w:rsidRPr="00494FDD">
        <w:rPr>
          <w:rFonts w:hint="eastAsia"/>
          <w:szCs w:val="24"/>
        </w:rPr>
        <w:t>）。</w:t>
      </w:r>
    </w:p>
    <w:p w14:paraId="33A31799" w14:textId="77777777" w:rsidR="002F462C" w:rsidRDefault="002F462C" w:rsidP="00F6614D">
      <w:pPr>
        <w:spacing w:line="440" w:lineRule="exact"/>
        <w:rPr>
          <w:szCs w:val="24"/>
        </w:rPr>
      </w:pPr>
    </w:p>
    <w:p w14:paraId="21ECB890" w14:textId="17DABB53" w:rsidR="00B24FFA" w:rsidRDefault="00000000" w:rsidP="00F6614D">
      <w:pPr>
        <w:spacing w:line="440" w:lineRule="exact"/>
        <w:rPr>
          <w:szCs w:val="24"/>
        </w:rPr>
      </w:pPr>
      <w:hyperlink r:id="rId231" w:history="1">
        <w:r w:rsidR="003B319B">
          <w:rPr>
            <w:rStyle w:val="a9"/>
            <w:szCs w:val="24"/>
          </w:rPr>
          <w:t>Nacos Docs</w:t>
        </w:r>
      </w:hyperlink>
      <w:r w:rsidR="00F7228C">
        <w:rPr>
          <w:rFonts w:hint="eastAsia"/>
          <w:szCs w:val="24"/>
        </w:rPr>
        <w:t>，</w:t>
      </w:r>
      <w:hyperlink r:id="rId232" w:history="1">
        <w:r w:rsidR="00ED1AF0" w:rsidRPr="00ED1AF0">
          <w:rPr>
            <w:rStyle w:val="a9"/>
            <w:rFonts w:hint="eastAsia"/>
            <w:szCs w:val="24"/>
          </w:rPr>
          <w:t>微服务之注册中心</w:t>
        </w:r>
      </w:hyperlink>
      <w:r w:rsidR="00ED1AF0">
        <w:rPr>
          <w:rFonts w:hint="eastAsia"/>
          <w:szCs w:val="24"/>
        </w:rPr>
        <w:t>，</w:t>
      </w:r>
    </w:p>
    <w:p w14:paraId="3D511F5E" w14:textId="47E4FF3C" w:rsidR="00CD3DE1" w:rsidRDefault="00CD3DE1" w:rsidP="00CD3DE1">
      <w:pPr>
        <w:pStyle w:val="31"/>
        <w:spacing w:before="156"/>
      </w:pPr>
      <w:r>
        <w:rPr>
          <w:rFonts w:hint="eastAsia"/>
        </w:rPr>
        <w:t>Nacos、Feign、Sentinel、Gateway、SSO</w:t>
      </w:r>
    </w:p>
    <w:p w14:paraId="52A13441" w14:textId="69809654" w:rsidR="00C24836" w:rsidRDefault="00A44D37" w:rsidP="00F6614D">
      <w:pPr>
        <w:spacing w:line="440" w:lineRule="exact"/>
        <w:rPr>
          <w:szCs w:val="24"/>
        </w:rPr>
      </w:pPr>
      <w:r w:rsidRPr="00A44D37">
        <w:rPr>
          <w:rFonts w:hint="eastAsia"/>
          <w:color w:val="FF0000"/>
          <w:szCs w:val="24"/>
        </w:rPr>
        <w:t>Nacos</w:t>
      </w:r>
      <w:r w:rsidRPr="00A44D37">
        <w:rPr>
          <w:color w:val="FF0000"/>
          <w:szCs w:val="24"/>
        </w:rPr>
        <w:t>1</w:t>
      </w:r>
      <w:r w:rsidRPr="00A44D37">
        <w:rPr>
          <w:rFonts w:hint="eastAsia"/>
          <w:szCs w:val="24"/>
        </w:rPr>
        <w:t>（</w:t>
      </w:r>
      <w:r w:rsidRPr="00A44D37">
        <w:rPr>
          <w:rFonts w:hint="eastAsia"/>
          <w:szCs w:val="24"/>
        </w:rPr>
        <w:t>DynamicNaming and Configuration Service</w:t>
      </w:r>
      <w:r w:rsidRPr="00A44D37">
        <w:rPr>
          <w:rFonts w:hint="eastAsia"/>
          <w:szCs w:val="24"/>
        </w:rPr>
        <w:t>）</w:t>
      </w:r>
      <w:r w:rsidR="002D4CD7">
        <w:rPr>
          <w:rFonts w:hint="eastAsia"/>
          <w:szCs w:val="24"/>
        </w:rPr>
        <w:t>注册中心</w:t>
      </w:r>
      <w:r w:rsidRPr="00A44D37">
        <w:rPr>
          <w:rFonts w:hint="eastAsia"/>
          <w:szCs w:val="24"/>
        </w:rPr>
        <w:t>是一个应用于服务注册与发现、配置管理的平台。它孵化于阿里巴巴，成长于十年双十一的洪峰考验，沉淀了简单易用、稳定可靠、性能卓越的核心竞争力。</w:t>
      </w:r>
      <w:r w:rsidR="00B111F7">
        <w:rPr>
          <w:rFonts w:hint="eastAsia"/>
          <w:szCs w:val="24"/>
        </w:rPr>
        <w:t>（实现服务的动态发布和更新。）</w:t>
      </w:r>
    </w:p>
    <w:p w14:paraId="178A794E" w14:textId="1B65BD94" w:rsidR="00CC54D0" w:rsidRDefault="00CC54D0" w:rsidP="00F6614D">
      <w:pPr>
        <w:spacing w:line="440" w:lineRule="exact"/>
        <w:rPr>
          <w:szCs w:val="24"/>
        </w:rPr>
      </w:pPr>
      <w:r w:rsidRPr="00CC54D0">
        <w:rPr>
          <w:rFonts w:hint="eastAsia"/>
          <w:szCs w:val="24"/>
        </w:rPr>
        <w:t>在微服务中，首先需要面对的问题就是如何查找服务</w:t>
      </w:r>
      <w:r>
        <w:rPr>
          <w:rFonts w:hint="eastAsia"/>
          <w:szCs w:val="24"/>
        </w:rPr>
        <w:t>（</w:t>
      </w:r>
      <w:r w:rsidRPr="00CC54D0">
        <w:rPr>
          <w:rFonts w:hint="eastAsia"/>
          <w:szCs w:val="24"/>
        </w:rPr>
        <w:t>软件即服务</w:t>
      </w:r>
      <w:r>
        <w:rPr>
          <w:rFonts w:hint="eastAsia"/>
          <w:szCs w:val="24"/>
        </w:rPr>
        <w:t>）。</w:t>
      </w:r>
      <w:r w:rsidRPr="00CC54D0">
        <w:rPr>
          <w:rFonts w:hint="eastAsia"/>
          <w:szCs w:val="24"/>
        </w:rPr>
        <w:t>其次</w:t>
      </w:r>
      <w:r>
        <w:rPr>
          <w:rFonts w:hint="eastAsia"/>
          <w:szCs w:val="24"/>
        </w:rPr>
        <w:t>，</w:t>
      </w:r>
      <w:r w:rsidRPr="00CC54D0">
        <w:rPr>
          <w:rFonts w:hint="eastAsia"/>
          <w:szCs w:val="24"/>
        </w:rPr>
        <w:t>就是如何在不同的服务之间进行通信</w:t>
      </w:r>
      <w:r>
        <w:rPr>
          <w:rFonts w:hint="eastAsia"/>
          <w:szCs w:val="24"/>
        </w:rPr>
        <w:t>。</w:t>
      </w:r>
      <w:r w:rsidRPr="00CC54D0">
        <w:rPr>
          <w:rFonts w:hint="eastAsia"/>
          <w:szCs w:val="24"/>
        </w:rPr>
        <w:t>如何更好更方便的管理应用中的每一个服务，如何建立各个服务之间联系的纽带，由此注册中心诞生</w:t>
      </w:r>
      <w:r>
        <w:rPr>
          <w:rFonts w:hint="eastAsia"/>
          <w:szCs w:val="24"/>
        </w:rPr>
        <w:t>。</w:t>
      </w:r>
      <w:r w:rsidR="00873048">
        <w:rPr>
          <w:rFonts w:hint="eastAsia"/>
          <w:szCs w:val="24"/>
        </w:rPr>
        <w:t>（注册中心就像是</w:t>
      </w:r>
      <w:r w:rsidR="00873048">
        <w:rPr>
          <w:rFonts w:hint="eastAsia"/>
          <w:szCs w:val="24"/>
        </w:rPr>
        <w:t>Spring</w:t>
      </w:r>
      <w:r w:rsidR="00873048">
        <w:rPr>
          <w:rFonts w:hint="eastAsia"/>
          <w:szCs w:val="24"/>
        </w:rPr>
        <w:t>容器，而</w:t>
      </w:r>
      <w:r w:rsidR="008F76F7">
        <w:rPr>
          <w:rFonts w:hint="eastAsia"/>
          <w:szCs w:val="24"/>
        </w:rPr>
        <w:t>微</w:t>
      </w:r>
      <w:r w:rsidR="00873048">
        <w:rPr>
          <w:rFonts w:hint="eastAsia"/>
          <w:szCs w:val="24"/>
        </w:rPr>
        <w:t>服务就是工厂中的</w:t>
      </w:r>
      <w:r w:rsidR="00873048">
        <w:rPr>
          <w:rFonts w:hint="eastAsia"/>
          <w:szCs w:val="24"/>
        </w:rPr>
        <w:t>Bean</w:t>
      </w:r>
      <w:r w:rsidR="00873048">
        <w:rPr>
          <w:rFonts w:hint="eastAsia"/>
          <w:szCs w:val="24"/>
        </w:rPr>
        <w:t>。）</w:t>
      </w:r>
    </w:p>
    <w:p w14:paraId="7FE33E15" w14:textId="6D662359" w:rsidR="00C24836" w:rsidRDefault="00A44D37" w:rsidP="00FA2817">
      <w:pPr>
        <w:spacing w:line="440" w:lineRule="exact"/>
        <w:rPr>
          <w:szCs w:val="24"/>
        </w:rPr>
      </w:pPr>
      <w:r w:rsidRPr="00A44D37">
        <w:rPr>
          <w:rFonts w:hint="eastAsia"/>
          <w:szCs w:val="24"/>
        </w:rPr>
        <w:t>服务（</w:t>
      </w:r>
      <w:r w:rsidRPr="00A44D37">
        <w:rPr>
          <w:rFonts w:hint="eastAsia"/>
          <w:szCs w:val="24"/>
        </w:rPr>
        <w:t>Service</w:t>
      </w:r>
      <w:r w:rsidRPr="00A44D37">
        <w:rPr>
          <w:rFonts w:hint="eastAsia"/>
          <w:szCs w:val="24"/>
        </w:rPr>
        <w:t>）是</w:t>
      </w:r>
      <w:r w:rsidRPr="00A44D37">
        <w:rPr>
          <w:rFonts w:hint="eastAsia"/>
          <w:szCs w:val="24"/>
        </w:rPr>
        <w:t>Nacos</w:t>
      </w:r>
      <w:r w:rsidRPr="00A44D37">
        <w:rPr>
          <w:rFonts w:hint="eastAsia"/>
          <w:szCs w:val="24"/>
        </w:rPr>
        <w:t>世界的一等公民。</w:t>
      </w:r>
    </w:p>
    <w:p w14:paraId="4DAD515A" w14:textId="2E9E2780" w:rsidR="004D5CB4" w:rsidRDefault="002636B0" w:rsidP="00F6614D">
      <w:pPr>
        <w:spacing w:line="440" w:lineRule="exact"/>
        <w:rPr>
          <w:szCs w:val="24"/>
        </w:rPr>
      </w:pPr>
      <w:r>
        <w:rPr>
          <w:rFonts w:hint="eastAsia"/>
          <w:szCs w:val="24"/>
        </w:rPr>
        <w:t>因为没有配置</w:t>
      </w:r>
      <w:r>
        <w:rPr>
          <w:rFonts w:hint="eastAsia"/>
          <w:szCs w:val="24"/>
        </w:rPr>
        <w:t>P</w:t>
      </w:r>
      <w:r>
        <w:rPr>
          <w:szCs w:val="24"/>
        </w:rPr>
        <w:t>ATH</w:t>
      </w:r>
      <w:r>
        <w:rPr>
          <w:rFonts w:hint="eastAsia"/>
          <w:szCs w:val="24"/>
        </w:rPr>
        <w:t>，所以要到</w:t>
      </w:r>
      <w:r>
        <w:rPr>
          <w:rFonts w:hint="eastAsia"/>
          <w:szCs w:val="24"/>
        </w:rPr>
        <w:t>Nacos</w:t>
      </w:r>
      <w:r>
        <w:rPr>
          <w:rFonts w:hint="eastAsia"/>
          <w:szCs w:val="24"/>
        </w:rPr>
        <w:t>的</w:t>
      </w:r>
      <w:r>
        <w:rPr>
          <w:rFonts w:hint="eastAsia"/>
          <w:szCs w:val="24"/>
        </w:rPr>
        <w:t>bin</w:t>
      </w:r>
      <w:r>
        <w:rPr>
          <w:rFonts w:hint="eastAsia"/>
          <w:szCs w:val="24"/>
        </w:rPr>
        <w:t>目录下运行启动命令</w:t>
      </w:r>
      <w:r w:rsidRPr="00326B07">
        <w:rPr>
          <w:szCs w:val="24"/>
          <w:u w:val="single"/>
        </w:rPr>
        <w:t>startup.cmd -m standalone</w:t>
      </w:r>
      <w:r>
        <w:rPr>
          <w:rFonts w:hint="eastAsia"/>
          <w:szCs w:val="24"/>
        </w:rPr>
        <w:t>。</w:t>
      </w:r>
      <w:r w:rsidR="00FA2817">
        <w:rPr>
          <w:rFonts w:hint="eastAsia"/>
          <w:szCs w:val="24"/>
        </w:rPr>
        <w:t>（现已</w:t>
      </w:r>
      <w:r w:rsidR="00B27A53">
        <w:rPr>
          <w:rFonts w:hint="eastAsia"/>
          <w:szCs w:val="24"/>
        </w:rPr>
        <w:t>配置</w:t>
      </w:r>
      <w:r w:rsidR="00FA2817">
        <w:rPr>
          <w:rFonts w:hint="eastAsia"/>
          <w:szCs w:val="24"/>
        </w:rPr>
        <w:t>IDE</w:t>
      </w:r>
      <w:r w:rsidR="00FA2817">
        <w:rPr>
          <w:szCs w:val="24"/>
        </w:rPr>
        <w:t>A</w:t>
      </w:r>
      <w:r w:rsidR="00FA2817">
        <w:rPr>
          <w:rFonts w:hint="eastAsia"/>
          <w:szCs w:val="24"/>
        </w:rPr>
        <w:t>中启动</w:t>
      </w:r>
      <w:r w:rsidR="00FA2817">
        <w:rPr>
          <w:rFonts w:hint="eastAsia"/>
          <w:szCs w:val="24"/>
        </w:rPr>
        <w:t>Nacos</w:t>
      </w:r>
      <w:r w:rsidR="00FA2817">
        <w:rPr>
          <w:rFonts w:hint="eastAsia"/>
          <w:szCs w:val="24"/>
        </w:rPr>
        <w:t>。）</w:t>
      </w:r>
    </w:p>
    <w:p w14:paraId="732E21EA" w14:textId="75A40F1E" w:rsidR="002636B0" w:rsidRDefault="00E156D7" w:rsidP="00F6614D">
      <w:pPr>
        <w:spacing w:line="440" w:lineRule="exact"/>
        <w:rPr>
          <w:szCs w:val="24"/>
        </w:rPr>
      </w:pPr>
      <w:r w:rsidRPr="00E156D7">
        <w:rPr>
          <w:rFonts w:hint="eastAsia"/>
          <w:szCs w:val="24"/>
        </w:rPr>
        <w:t>NacosServer</w:t>
      </w:r>
      <w:r w:rsidRPr="00E156D7">
        <w:rPr>
          <w:rFonts w:hint="eastAsia"/>
          <w:szCs w:val="24"/>
        </w:rPr>
        <w:t>本质上就是一个</w:t>
      </w:r>
      <w:r w:rsidRPr="00E156D7">
        <w:rPr>
          <w:rFonts w:hint="eastAsia"/>
          <w:szCs w:val="24"/>
        </w:rPr>
        <w:t>web</w:t>
      </w:r>
      <w:r w:rsidRPr="00E156D7">
        <w:rPr>
          <w:rFonts w:hint="eastAsia"/>
          <w:szCs w:val="24"/>
        </w:rPr>
        <w:t>服务，端口默认为</w:t>
      </w:r>
      <w:r w:rsidRPr="00E156D7">
        <w:rPr>
          <w:rFonts w:hint="eastAsia"/>
          <w:szCs w:val="24"/>
        </w:rPr>
        <w:t>8848</w:t>
      </w:r>
      <w:r w:rsidR="00695999">
        <w:rPr>
          <w:rFonts w:hint="eastAsia"/>
          <w:szCs w:val="24"/>
        </w:rPr>
        <w:t>。</w:t>
      </w:r>
    </w:p>
    <w:p w14:paraId="38449AC8" w14:textId="1D883612" w:rsidR="002636B0" w:rsidRDefault="00861F3F" w:rsidP="00F6614D">
      <w:pPr>
        <w:spacing w:line="440" w:lineRule="exact"/>
        <w:rPr>
          <w:szCs w:val="24"/>
        </w:rPr>
      </w:pPr>
      <w:r>
        <w:rPr>
          <w:rFonts w:hint="eastAsia"/>
          <w:szCs w:val="24"/>
        </w:rPr>
        <w:t>服务注册过程会发送一个心跳包到远端的</w:t>
      </w:r>
      <w:r>
        <w:rPr>
          <w:rFonts w:hint="eastAsia"/>
          <w:szCs w:val="24"/>
        </w:rPr>
        <w:t>Nacos</w:t>
      </w:r>
      <w:r>
        <w:rPr>
          <w:rFonts w:hint="eastAsia"/>
          <w:szCs w:val="24"/>
        </w:rPr>
        <w:t>，这个心跳包就是</w:t>
      </w:r>
      <w:r>
        <w:rPr>
          <w:rFonts w:hint="eastAsia"/>
          <w:szCs w:val="24"/>
        </w:rPr>
        <w:t>BeatInfo</w:t>
      </w:r>
      <w:r>
        <w:rPr>
          <w:rFonts w:hint="eastAsia"/>
          <w:szCs w:val="24"/>
        </w:rPr>
        <w:t>的实例。</w:t>
      </w:r>
    </w:p>
    <w:p w14:paraId="6A2ED3C6" w14:textId="159B08A0" w:rsidR="00AD777D" w:rsidRDefault="00E25D54" w:rsidP="00F6614D">
      <w:pPr>
        <w:spacing w:line="440" w:lineRule="exact"/>
        <w:rPr>
          <w:szCs w:val="24"/>
        </w:rPr>
      </w:pPr>
      <w:r>
        <w:rPr>
          <w:rFonts w:hint="eastAsia"/>
          <w:szCs w:val="24"/>
        </w:rPr>
        <w:t>RestTemplate</w:t>
      </w:r>
      <w:r>
        <w:rPr>
          <w:rFonts w:hint="eastAsia"/>
          <w:szCs w:val="24"/>
        </w:rPr>
        <w:t>写在配置类或主启动类以保证单例模式。</w:t>
      </w:r>
    </w:p>
    <w:p w14:paraId="77A6A3AF" w14:textId="7ACF5979" w:rsidR="00AC49E5" w:rsidRDefault="00AC49E5" w:rsidP="00F6614D">
      <w:pPr>
        <w:spacing w:line="440" w:lineRule="exact"/>
        <w:rPr>
          <w:szCs w:val="24"/>
        </w:rPr>
      </w:pPr>
      <w:r>
        <w:rPr>
          <w:rFonts w:hint="eastAsia"/>
          <w:szCs w:val="24"/>
        </w:rPr>
        <w:t>2</w:t>
      </w:r>
      <w:r>
        <w:rPr>
          <w:szCs w:val="24"/>
        </w:rPr>
        <w:t>022/1/19</w:t>
      </w:r>
      <w:r>
        <w:rPr>
          <w:rFonts w:hint="eastAsia"/>
          <w:szCs w:val="24"/>
        </w:rPr>
        <w:t>运行</w:t>
      </w:r>
      <w:r>
        <w:rPr>
          <w:rFonts w:hint="eastAsia"/>
          <w:szCs w:val="24"/>
        </w:rPr>
        <w:t>ProviderApplication</w:t>
      </w:r>
      <w:r>
        <w:rPr>
          <w:rFonts w:hint="eastAsia"/>
          <w:szCs w:val="24"/>
        </w:rPr>
        <w:t>报错</w:t>
      </w:r>
      <w:r>
        <w:rPr>
          <w:rFonts w:hint="eastAsia"/>
          <w:szCs w:val="24"/>
        </w:rPr>
        <w:t>/</w:t>
      </w:r>
      <w:r w:rsidRPr="00AC49E5">
        <w:rPr>
          <w:szCs w:val="24"/>
        </w:rPr>
        <w:t>NacosException: failed to req API:/nacos/v1/ns/instance after all servers([localhost:8848]) tried: java.net.ConnectException: Connection refused: connect</w:t>
      </w:r>
      <w:r>
        <w:rPr>
          <w:rFonts w:hint="eastAsia"/>
          <w:szCs w:val="24"/>
        </w:rPr>
        <w:t>。</w:t>
      </w:r>
    </w:p>
    <w:p w14:paraId="7FA87B5A" w14:textId="644D1256" w:rsidR="00AC49E5" w:rsidRDefault="00AC49E5" w:rsidP="00F6614D">
      <w:pPr>
        <w:spacing w:line="440" w:lineRule="exact"/>
        <w:rPr>
          <w:szCs w:val="24"/>
        </w:rPr>
      </w:pPr>
      <w:r>
        <w:rPr>
          <w:rFonts w:hint="eastAsia"/>
          <w:szCs w:val="24"/>
        </w:rPr>
        <w:lastRenderedPageBreak/>
        <w:t>事实上，运行服务前应首先启动</w:t>
      </w:r>
      <w:r>
        <w:rPr>
          <w:rFonts w:hint="eastAsia"/>
          <w:szCs w:val="24"/>
        </w:rPr>
        <w:t>Nacos</w:t>
      </w:r>
      <w:r>
        <w:rPr>
          <w:rFonts w:hint="eastAsia"/>
          <w:szCs w:val="24"/>
        </w:rPr>
        <w:t>。</w:t>
      </w:r>
      <w:r w:rsidR="00216CCA">
        <w:rPr>
          <w:rFonts w:hint="eastAsia"/>
          <w:szCs w:val="24"/>
        </w:rPr>
        <w:t>（</w:t>
      </w:r>
      <w:r w:rsidR="00216CCA">
        <w:rPr>
          <w:rFonts w:hint="eastAsia"/>
          <w:szCs w:val="24"/>
        </w:rPr>
        <w:t>startup</w:t>
      </w:r>
      <w:r w:rsidR="00216CCA">
        <w:rPr>
          <w:szCs w:val="24"/>
        </w:rPr>
        <w:t>.cmd -m standalone</w:t>
      </w:r>
      <w:r w:rsidR="00216CCA">
        <w:rPr>
          <w:rFonts w:hint="eastAsia"/>
          <w:szCs w:val="24"/>
        </w:rPr>
        <w:t>。）</w:t>
      </w:r>
    </w:p>
    <w:p w14:paraId="5FAE7861" w14:textId="434D1D78" w:rsidR="00AC49E5" w:rsidRDefault="00AC49E5" w:rsidP="00F6614D">
      <w:pPr>
        <w:spacing w:line="440" w:lineRule="exact"/>
        <w:rPr>
          <w:szCs w:val="24"/>
        </w:rPr>
      </w:pPr>
    </w:p>
    <w:p w14:paraId="00706495" w14:textId="77777777" w:rsidR="00AC49E5" w:rsidRDefault="00AC49E5" w:rsidP="00F6614D">
      <w:pPr>
        <w:spacing w:line="440" w:lineRule="exact"/>
        <w:rPr>
          <w:szCs w:val="24"/>
        </w:rPr>
      </w:pPr>
    </w:p>
    <w:p w14:paraId="2A4C4C0E" w14:textId="4C0E796C" w:rsidR="00AD777D" w:rsidRDefault="00AD777D" w:rsidP="00F6614D">
      <w:pPr>
        <w:spacing w:line="440" w:lineRule="exact"/>
        <w:rPr>
          <w:szCs w:val="24"/>
        </w:rPr>
      </w:pPr>
    </w:p>
    <w:p w14:paraId="64F71502" w14:textId="67303DEB" w:rsidR="00B2188A" w:rsidRDefault="0074417B" w:rsidP="00F6614D">
      <w:pPr>
        <w:spacing w:line="440" w:lineRule="exact"/>
        <w:rPr>
          <w:szCs w:val="24"/>
        </w:rPr>
      </w:pPr>
      <w:r>
        <w:rPr>
          <w:rFonts w:hint="eastAsia"/>
          <w:szCs w:val="24"/>
        </w:rPr>
        <w:t>Additional</w:t>
      </w:r>
      <w:r>
        <w:rPr>
          <w:szCs w:val="24"/>
        </w:rPr>
        <w:t xml:space="preserve"> </w:t>
      </w:r>
      <w:r>
        <w:rPr>
          <w:rFonts w:hint="eastAsia"/>
          <w:szCs w:val="24"/>
        </w:rPr>
        <w:t>command</w:t>
      </w:r>
      <w:r>
        <w:rPr>
          <w:szCs w:val="24"/>
        </w:rPr>
        <w:t xml:space="preserve"> </w:t>
      </w:r>
      <w:r>
        <w:rPr>
          <w:rFonts w:hint="eastAsia"/>
          <w:szCs w:val="24"/>
        </w:rPr>
        <w:t>line</w:t>
      </w:r>
      <w:r>
        <w:rPr>
          <w:szCs w:val="24"/>
        </w:rPr>
        <w:t xml:space="preserve"> </w:t>
      </w:r>
      <w:r>
        <w:rPr>
          <w:rFonts w:hint="eastAsia"/>
          <w:szCs w:val="24"/>
        </w:rPr>
        <w:t>parameters</w:t>
      </w:r>
      <w:r>
        <w:rPr>
          <w:rFonts w:hint="eastAsia"/>
          <w:szCs w:val="24"/>
        </w:rPr>
        <w:t>。</w:t>
      </w:r>
      <w:r w:rsidR="006568D3">
        <w:rPr>
          <w:rFonts w:hint="eastAsia"/>
          <w:szCs w:val="24"/>
        </w:rPr>
        <w:t>&lt;</w:t>
      </w:r>
      <w:r w:rsidR="006568D3">
        <w:rPr>
          <w:szCs w:val="24"/>
        </w:rPr>
        <w:t>compilerArgs&gt;&lt;/compilerArgs&gt;</w:t>
      </w:r>
    </w:p>
    <w:p w14:paraId="51D954B9" w14:textId="77777777" w:rsidR="00725F96" w:rsidRPr="00725F96" w:rsidRDefault="00725F96" w:rsidP="00725F96">
      <w:pPr>
        <w:spacing w:line="440" w:lineRule="exact"/>
        <w:rPr>
          <w:szCs w:val="24"/>
        </w:rPr>
      </w:pPr>
    </w:p>
    <w:p w14:paraId="542FFBA6" w14:textId="0B9611A4" w:rsidR="00725F96" w:rsidRDefault="00000000" w:rsidP="00F6614D">
      <w:pPr>
        <w:spacing w:line="440" w:lineRule="exact"/>
        <w:rPr>
          <w:szCs w:val="24"/>
        </w:rPr>
      </w:pPr>
      <w:hyperlink r:id="rId233" w:history="1">
        <w:r w:rsidR="00725F96" w:rsidRPr="00725F96">
          <w:rPr>
            <w:rStyle w:val="a9"/>
            <w:szCs w:val="24"/>
          </w:rPr>
          <w:t>Nacos Shell Script.png</w:t>
        </w:r>
      </w:hyperlink>
      <w:r w:rsidR="00725F96" w:rsidRPr="00725F96">
        <w:rPr>
          <w:szCs w:val="24"/>
        </w:rPr>
        <w:t>，</w:t>
      </w:r>
    </w:p>
    <w:p w14:paraId="0E15B190" w14:textId="4F4D1A31" w:rsidR="002636B0" w:rsidRDefault="00B85DC9" w:rsidP="00F6614D">
      <w:pPr>
        <w:spacing w:line="440" w:lineRule="exact"/>
        <w:rPr>
          <w:szCs w:val="24"/>
        </w:rPr>
      </w:pPr>
      <w:r>
        <w:rPr>
          <w:rFonts w:hint="eastAsia"/>
          <w:szCs w:val="24"/>
        </w:rPr>
        <w:t>基于</w:t>
      </w:r>
      <w:r>
        <w:rPr>
          <w:rFonts w:hint="eastAsia"/>
          <w:szCs w:val="24"/>
        </w:rPr>
        <w:t>IDEA</w:t>
      </w:r>
      <w:r>
        <w:rPr>
          <w:rFonts w:hint="eastAsia"/>
          <w:szCs w:val="24"/>
        </w:rPr>
        <w:t>启动</w:t>
      </w:r>
      <w:r>
        <w:rPr>
          <w:rFonts w:hint="eastAsia"/>
          <w:szCs w:val="24"/>
        </w:rPr>
        <w:t>Nacos</w:t>
      </w:r>
      <w:r>
        <w:rPr>
          <w:rFonts w:hint="eastAsia"/>
          <w:szCs w:val="24"/>
        </w:rPr>
        <w:t>。</w:t>
      </w:r>
    </w:p>
    <w:p w14:paraId="7C86761E" w14:textId="27F8B133" w:rsidR="00B85DC9" w:rsidRDefault="00B2188A" w:rsidP="00F6614D">
      <w:pPr>
        <w:spacing w:line="440" w:lineRule="exact"/>
        <w:rPr>
          <w:szCs w:val="24"/>
        </w:rPr>
      </w:pPr>
      <w:r>
        <w:rPr>
          <w:rFonts w:hint="eastAsia"/>
          <w:szCs w:val="24"/>
        </w:rPr>
        <w:t>Edit</w:t>
      </w:r>
      <w:r>
        <w:rPr>
          <w:szCs w:val="24"/>
        </w:rPr>
        <w:t xml:space="preserve"> </w:t>
      </w:r>
      <w:r>
        <w:rPr>
          <w:rFonts w:hint="eastAsia"/>
          <w:szCs w:val="24"/>
        </w:rPr>
        <w:t>Configurations</w:t>
      </w:r>
      <w:r>
        <w:rPr>
          <w:szCs w:val="24"/>
        </w:rPr>
        <w:t>…</w:t>
      </w:r>
      <w:r w:rsidR="00027C8B">
        <w:rPr>
          <w:szCs w:val="24"/>
        </w:rPr>
        <w:t xml:space="preserve"> </w:t>
      </w:r>
      <w:r w:rsidR="00DF15FC">
        <w:rPr>
          <w:rFonts w:hint="eastAsia"/>
          <w:szCs w:val="24"/>
        </w:rPr>
        <w:t>add</w:t>
      </w:r>
      <w:r w:rsidR="00DF15FC">
        <w:rPr>
          <w:szCs w:val="24"/>
        </w:rPr>
        <w:t xml:space="preserve"> </w:t>
      </w:r>
      <w:r w:rsidR="00DF15FC">
        <w:rPr>
          <w:rFonts w:hint="eastAsia"/>
          <w:szCs w:val="24"/>
        </w:rPr>
        <w:t>Shell</w:t>
      </w:r>
      <w:r w:rsidR="00DF15FC">
        <w:rPr>
          <w:szCs w:val="24"/>
        </w:rPr>
        <w:t xml:space="preserve"> </w:t>
      </w:r>
      <w:r w:rsidR="00DF15FC">
        <w:rPr>
          <w:rFonts w:hint="eastAsia"/>
          <w:szCs w:val="24"/>
        </w:rPr>
        <w:t>Script</w:t>
      </w:r>
      <w:r w:rsidR="00DF15FC">
        <w:rPr>
          <w:rFonts w:hint="eastAsia"/>
          <w:szCs w:val="24"/>
        </w:rPr>
        <w:t>。</w:t>
      </w:r>
      <w:r w:rsidR="00027C8B">
        <w:rPr>
          <w:szCs w:val="24"/>
        </w:rPr>
        <w:t>Ctrl+C</w:t>
      </w:r>
      <w:r w:rsidR="00027C8B">
        <w:rPr>
          <w:rFonts w:hint="eastAsia"/>
          <w:szCs w:val="24"/>
        </w:rPr>
        <w:t>即可关闭。</w:t>
      </w:r>
    </w:p>
    <w:p w14:paraId="1ABC4F93" w14:textId="64B04B9A" w:rsidR="00027C8B" w:rsidRDefault="001841C5" w:rsidP="00F6614D">
      <w:pPr>
        <w:spacing w:line="440" w:lineRule="exact"/>
        <w:rPr>
          <w:szCs w:val="24"/>
        </w:rPr>
      </w:pPr>
      <w:r>
        <w:rPr>
          <w:rFonts w:hint="eastAsia"/>
          <w:szCs w:val="24"/>
        </w:rPr>
        <w:t>基于</w:t>
      </w:r>
      <w:r>
        <w:rPr>
          <w:rFonts w:hint="eastAsia"/>
          <w:szCs w:val="24"/>
        </w:rPr>
        <w:t>IDEA</w:t>
      </w:r>
      <w:r>
        <w:rPr>
          <w:rFonts w:hint="eastAsia"/>
          <w:szCs w:val="24"/>
        </w:rPr>
        <w:t>连接数据库。（</w:t>
      </w:r>
      <w:r>
        <w:rPr>
          <w:rFonts w:hint="eastAsia"/>
          <w:szCs w:val="24"/>
        </w:rPr>
        <w:t>nacos</w:t>
      </w:r>
      <w:r>
        <w:rPr>
          <w:szCs w:val="24"/>
        </w:rPr>
        <w:t>_config</w:t>
      </w:r>
      <w:r w:rsidR="00684E0A">
        <w:rPr>
          <w:rFonts w:hint="eastAsia"/>
          <w:szCs w:val="24"/>
        </w:rPr>
        <w:t>。</w:t>
      </w:r>
      <w:r>
        <w:rPr>
          <w:rFonts w:hint="eastAsia"/>
          <w:szCs w:val="24"/>
        </w:rPr>
        <w:t>）</w:t>
      </w:r>
    </w:p>
    <w:p w14:paraId="5A512CB5" w14:textId="42C80BFB" w:rsidR="00771DB5" w:rsidRDefault="00771DB5" w:rsidP="00F6614D">
      <w:pPr>
        <w:spacing w:line="440" w:lineRule="exact"/>
        <w:rPr>
          <w:szCs w:val="24"/>
        </w:rPr>
      </w:pPr>
      <w:r>
        <w:rPr>
          <w:rFonts w:hint="eastAsia"/>
          <w:szCs w:val="24"/>
        </w:rPr>
        <w:t>URL</w:t>
      </w:r>
      <w:r>
        <w:rPr>
          <w:szCs w:val="24"/>
        </w:rPr>
        <w:t>:</w:t>
      </w:r>
      <w:r w:rsidRPr="00771DB5">
        <w:rPr>
          <w:szCs w:val="24"/>
        </w:rPr>
        <w:t>jdbc:mariadb://localhost:3307/nacos_config?serverTimezone=Asia/Shanghai</w:t>
      </w:r>
      <w:r w:rsidR="00651ADF">
        <w:rPr>
          <w:szCs w:val="24"/>
        </w:rPr>
        <w:t>&amp;characterEncodin</w:t>
      </w:r>
      <w:r w:rsidR="00481779">
        <w:rPr>
          <w:szCs w:val="24"/>
        </w:rPr>
        <w:t>g</w:t>
      </w:r>
      <w:r w:rsidR="00651ADF">
        <w:rPr>
          <w:szCs w:val="24"/>
        </w:rPr>
        <w:t>=utf8</w:t>
      </w:r>
    </w:p>
    <w:p w14:paraId="1BBD59CD" w14:textId="53D6A2C2" w:rsidR="00B85DC9" w:rsidRPr="00DC2520" w:rsidRDefault="00DC2520" w:rsidP="00F6614D">
      <w:pPr>
        <w:spacing w:line="440" w:lineRule="exact"/>
        <w:rPr>
          <w:szCs w:val="24"/>
        </w:rPr>
      </w:pPr>
      <w:r>
        <w:rPr>
          <w:rFonts w:hint="eastAsia"/>
          <w:szCs w:val="24"/>
        </w:rPr>
        <w:t>Right</w:t>
      </w:r>
      <w:r>
        <w:rPr>
          <w:szCs w:val="24"/>
        </w:rPr>
        <w:t xml:space="preserve"> </w:t>
      </w:r>
      <w:r>
        <w:rPr>
          <w:rFonts w:hint="eastAsia"/>
          <w:szCs w:val="24"/>
        </w:rPr>
        <w:t>Click--&gt;</w:t>
      </w:r>
      <w:r>
        <w:rPr>
          <w:szCs w:val="24"/>
        </w:rPr>
        <w:t>Database Tools--&gt;Manage Shown Schemas…</w:t>
      </w:r>
    </w:p>
    <w:p w14:paraId="67BFBED9" w14:textId="00AC0E99" w:rsidR="00B85DC9" w:rsidRDefault="00B85DC9" w:rsidP="00F6614D">
      <w:pPr>
        <w:spacing w:line="440" w:lineRule="exact"/>
        <w:rPr>
          <w:szCs w:val="24"/>
        </w:rPr>
      </w:pPr>
    </w:p>
    <w:p w14:paraId="0BE461ED" w14:textId="7AD50081" w:rsidR="00E27DC2" w:rsidRPr="00E27DC2" w:rsidRDefault="00052288" w:rsidP="00E27DC2">
      <w:pPr>
        <w:spacing w:line="440" w:lineRule="exact"/>
        <w:rPr>
          <w:szCs w:val="24"/>
        </w:rPr>
      </w:pPr>
      <w:r>
        <w:rPr>
          <w:rFonts w:hint="eastAsia"/>
          <w:szCs w:val="24"/>
        </w:rPr>
        <w:t>Ctrl</w:t>
      </w:r>
      <w:r>
        <w:rPr>
          <w:szCs w:val="24"/>
        </w:rPr>
        <w:t>+H</w:t>
      </w:r>
      <w:r>
        <w:rPr>
          <w:rFonts w:hint="eastAsia"/>
          <w:szCs w:val="24"/>
        </w:rPr>
        <w:t>查看接口</w:t>
      </w:r>
      <w:r w:rsidRPr="00052288">
        <w:rPr>
          <w:szCs w:val="24"/>
        </w:rPr>
        <w:t>LoadBalancerClient</w:t>
      </w:r>
      <w:r>
        <w:rPr>
          <w:rFonts w:hint="eastAsia"/>
          <w:szCs w:val="24"/>
        </w:rPr>
        <w:t>的实现类，可以看到</w:t>
      </w:r>
      <w:r w:rsidR="00953607">
        <w:rPr>
          <w:rFonts w:hint="eastAsia"/>
          <w:szCs w:val="24"/>
        </w:rPr>
        <w:t>是由</w:t>
      </w:r>
      <w:r w:rsidR="00953607">
        <w:rPr>
          <w:rFonts w:hint="eastAsia"/>
          <w:szCs w:val="24"/>
        </w:rPr>
        <w:t>Ribbon</w:t>
      </w:r>
      <w:r w:rsidR="00953607">
        <w:rPr>
          <w:rFonts w:hint="eastAsia"/>
          <w:szCs w:val="24"/>
        </w:rPr>
        <w:t>实现的</w:t>
      </w:r>
      <w:r>
        <w:rPr>
          <w:rFonts w:hint="eastAsia"/>
          <w:szCs w:val="24"/>
        </w:rPr>
        <w:t>负载均衡</w:t>
      </w:r>
      <w:r w:rsidR="00953607">
        <w:rPr>
          <w:rFonts w:hint="eastAsia"/>
          <w:szCs w:val="24"/>
        </w:rPr>
        <w:t>。</w:t>
      </w:r>
      <w:r w:rsidR="00B1519B">
        <w:rPr>
          <w:rFonts w:hint="eastAsia"/>
          <w:szCs w:val="24"/>
        </w:rPr>
        <w:t>（或者打个断点</w:t>
      </w:r>
      <w:r w:rsidR="00B1519B">
        <w:rPr>
          <w:rFonts w:hint="eastAsia"/>
          <w:szCs w:val="24"/>
        </w:rPr>
        <w:t>debug</w:t>
      </w:r>
      <w:r w:rsidR="00B1519B">
        <w:rPr>
          <w:rFonts w:hint="eastAsia"/>
          <w:szCs w:val="24"/>
        </w:rPr>
        <w:t>运行。）</w:t>
      </w:r>
    </w:p>
    <w:p w14:paraId="021C55F9" w14:textId="39DD99DF" w:rsidR="00B85DC9" w:rsidRDefault="00E27DC2" w:rsidP="00E27DC2">
      <w:pPr>
        <w:spacing w:line="440" w:lineRule="exact"/>
        <w:rPr>
          <w:szCs w:val="24"/>
        </w:rPr>
      </w:pPr>
      <w:r w:rsidRPr="00E27DC2">
        <w:rPr>
          <w:rFonts w:hint="eastAsia"/>
          <w:szCs w:val="24"/>
        </w:rPr>
        <w:t>拦截器思想，为某个对象在执行时添加一些扩展功能。</w:t>
      </w:r>
    </w:p>
    <w:p w14:paraId="7FF1A000" w14:textId="73941C3A" w:rsidR="008B4802" w:rsidRDefault="008B4802" w:rsidP="00E27DC2">
      <w:pPr>
        <w:spacing w:line="440" w:lineRule="exact"/>
        <w:rPr>
          <w:szCs w:val="24"/>
        </w:rPr>
      </w:pPr>
    </w:p>
    <w:p w14:paraId="572C0D65" w14:textId="17AB5797" w:rsidR="00494FDD" w:rsidRDefault="0089185E" w:rsidP="00F6614D">
      <w:pPr>
        <w:spacing w:line="440" w:lineRule="exact"/>
        <w:rPr>
          <w:szCs w:val="24"/>
        </w:rPr>
      </w:pPr>
      <w:r w:rsidRPr="0089185E">
        <w:rPr>
          <w:rFonts w:hint="eastAsia"/>
          <w:color w:val="FF0000"/>
          <w:szCs w:val="24"/>
        </w:rPr>
        <w:t>Feign</w:t>
      </w:r>
      <w:r w:rsidRPr="0089185E">
        <w:rPr>
          <w:color w:val="FF0000"/>
          <w:szCs w:val="24"/>
        </w:rPr>
        <w:t>1</w:t>
      </w:r>
      <w:r w:rsidRPr="0089185E">
        <w:rPr>
          <w:rFonts w:hint="eastAsia"/>
          <w:szCs w:val="24"/>
        </w:rPr>
        <w:t>是一种声明式</w:t>
      </w:r>
      <w:r w:rsidRPr="0089185E">
        <w:rPr>
          <w:rFonts w:hint="eastAsia"/>
          <w:szCs w:val="24"/>
        </w:rPr>
        <w:t>Web</w:t>
      </w:r>
      <w:r w:rsidRPr="0089185E">
        <w:rPr>
          <w:rFonts w:hint="eastAsia"/>
          <w:szCs w:val="24"/>
        </w:rPr>
        <w:t>服务客户端，底层封装了对</w:t>
      </w:r>
      <w:r w:rsidR="0037156E">
        <w:rPr>
          <w:rFonts w:hint="eastAsia"/>
          <w:szCs w:val="24"/>
        </w:rPr>
        <w:t>REST</w:t>
      </w:r>
      <w:r w:rsidRPr="0089185E">
        <w:rPr>
          <w:rFonts w:hint="eastAsia"/>
          <w:szCs w:val="24"/>
        </w:rPr>
        <w:t>技术的应用</w:t>
      </w:r>
      <w:r w:rsidR="00F009F3">
        <w:rPr>
          <w:rFonts w:hint="eastAsia"/>
          <w:szCs w:val="24"/>
        </w:rPr>
        <w:t>，</w:t>
      </w:r>
      <w:r w:rsidRPr="0089185E">
        <w:rPr>
          <w:rFonts w:hint="eastAsia"/>
          <w:szCs w:val="24"/>
        </w:rPr>
        <w:t>通过</w:t>
      </w:r>
      <w:r w:rsidRPr="0089185E">
        <w:rPr>
          <w:rFonts w:hint="eastAsia"/>
          <w:szCs w:val="24"/>
        </w:rPr>
        <w:t>Feign</w:t>
      </w:r>
      <w:r w:rsidRPr="0089185E">
        <w:rPr>
          <w:rFonts w:hint="eastAsia"/>
          <w:szCs w:val="24"/>
        </w:rPr>
        <w:t>可以简化服务消费方对远程服务提供方法的调用实现。</w:t>
      </w:r>
      <w:r w:rsidR="00EF68E5">
        <w:rPr>
          <w:rFonts w:hint="eastAsia"/>
          <w:szCs w:val="24"/>
        </w:rPr>
        <w:t>（只做声明</w:t>
      </w:r>
      <w:r w:rsidR="009D2B84">
        <w:rPr>
          <w:rFonts w:hint="eastAsia"/>
          <w:szCs w:val="24"/>
        </w:rPr>
        <w:t>，</w:t>
      </w:r>
      <w:r w:rsidR="00EF68E5">
        <w:rPr>
          <w:rFonts w:hint="eastAsia"/>
          <w:szCs w:val="24"/>
        </w:rPr>
        <w:t>不做调用</w:t>
      </w:r>
      <w:r w:rsidR="009D2B84">
        <w:rPr>
          <w:rFonts w:hint="eastAsia"/>
          <w:szCs w:val="24"/>
        </w:rPr>
        <w:t>。</w:t>
      </w:r>
      <w:r w:rsidR="004312C3">
        <w:rPr>
          <w:rFonts w:hint="eastAsia"/>
          <w:szCs w:val="24"/>
        </w:rPr>
        <w:t>由底层来调用。</w:t>
      </w:r>
      <w:r w:rsidR="00165560">
        <w:rPr>
          <w:rFonts w:hint="eastAsia"/>
          <w:szCs w:val="24"/>
        </w:rPr>
        <w:t>只写接口，不写实现类。由底层来代理。</w:t>
      </w:r>
      <w:r w:rsidR="00EF68E5">
        <w:rPr>
          <w:rFonts w:hint="eastAsia"/>
          <w:szCs w:val="24"/>
        </w:rPr>
        <w:t>）</w:t>
      </w:r>
    </w:p>
    <w:p w14:paraId="01078ED8" w14:textId="340BEB41" w:rsidR="00494FDD" w:rsidRDefault="00494FDD" w:rsidP="00F6614D">
      <w:pPr>
        <w:spacing w:line="440" w:lineRule="exact"/>
        <w:rPr>
          <w:szCs w:val="24"/>
        </w:rPr>
      </w:pPr>
      <w:r w:rsidRPr="00494FDD">
        <w:rPr>
          <w:rFonts w:hint="eastAsia"/>
          <w:szCs w:val="24"/>
        </w:rPr>
        <w:t>服务消费方基于</w:t>
      </w:r>
      <w:r w:rsidR="0002621E">
        <w:rPr>
          <w:rFonts w:hint="eastAsia"/>
          <w:szCs w:val="24"/>
        </w:rPr>
        <w:t>REST</w:t>
      </w:r>
      <w:r w:rsidRPr="00494FDD">
        <w:rPr>
          <w:rFonts w:hint="eastAsia"/>
          <w:szCs w:val="24"/>
        </w:rPr>
        <w:t>方式请求服务提供方的服务时，一种直接的方式就是自己拼接</w:t>
      </w:r>
      <w:r w:rsidR="0002621E">
        <w:rPr>
          <w:rFonts w:hint="eastAsia"/>
          <w:szCs w:val="24"/>
        </w:rPr>
        <w:t>URL</w:t>
      </w:r>
      <w:r w:rsidRPr="00494FDD">
        <w:rPr>
          <w:rFonts w:hint="eastAsia"/>
          <w:szCs w:val="24"/>
        </w:rPr>
        <w:t>，拼接参数然后实现服务调用，但每次服务调用都需要这样拼接，代码量复杂且不易维护，此时</w:t>
      </w:r>
      <w:r w:rsidRPr="00494FDD">
        <w:rPr>
          <w:rFonts w:hint="eastAsia"/>
          <w:szCs w:val="24"/>
        </w:rPr>
        <w:t>Feign</w:t>
      </w:r>
      <w:r w:rsidRPr="00494FDD">
        <w:rPr>
          <w:rFonts w:hint="eastAsia"/>
          <w:szCs w:val="24"/>
        </w:rPr>
        <w:t>诞生。</w:t>
      </w:r>
    </w:p>
    <w:p w14:paraId="3EAE6396" w14:textId="2932DE5D" w:rsidR="0089185E" w:rsidRDefault="00A63F7E" w:rsidP="00F6614D">
      <w:pPr>
        <w:spacing w:line="440" w:lineRule="exact"/>
        <w:rPr>
          <w:szCs w:val="24"/>
        </w:rPr>
      </w:pPr>
      <w:r>
        <w:rPr>
          <w:rFonts w:hint="eastAsia"/>
          <w:szCs w:val="24"/>
        </w:rPr>
        <w:t>sca</w:t>
      </w:r>
      <w:r>
        <w:rPr>
          <w:szCs w:val="24"/>
        </w:rPr>
        <w:t>-provider</w:t>
      </w:r>
      <w:r>
        <w:rPr>
          <w:rFonts w:hint="eastAsia"/>
          <w:szCs w:val="24"/>
        </w:rPr>
        <w:t>如果写成</w:t>
      </w:r>
      <w:r>
        <w:rPr>
          <w:rFonts w:hint="eastAsia"/>
          <w:szCs w:val="24"/>
        </w:rPr>
        <w:t>sca</w:t>
      </w:r>
      <w:r>
        <w:rPr>
          <w:szCs w:val="24"/>
        </w:rPr>
        <w:t>_provider</w:t>
      </w:r>
      <w:r w:rsidR="00FC2128">
        <w:rPr>
          <w:rFonts w:hint="eastAsia"/>
          <w:szCs w:val="24"/>
        </w:rPr>
        <w:t>，</w:t>
      </w:r>
      <w:r>
        <w:rPr>
          <w:rFonts w:hint="eastAsia"/>
          <w:szCs w:val="24"/>
        </w:rPr>
        <w:t>启动</w:t>
      </w:r>
      <w:r>
        <w:rPr>
          <w:rFonts w:hint="eastAsia"/>
          <w:szCs w:val="24"/>
        </w:rPr>
        <w:t>ConsumerApplication</w:t>
      </w:r>
      <w:r>
        <w:rPr>
          <w:rFonts w:hint="eastAsia"/>
          <w:szCs w:val="24"/>
        </w:rPr>
        <w:t>时会报错</w:t>
      </w:r>
      <w:r w:rsidR="007C22A4">
        <w:rPr>
          <w:rFonts w:hint="eastAsia"/>
          <w:szCs w:val="24"/>
        </w:rPr>
        <w:t>/Service</w:t>
      </w:r>
      <w:r w:rsidR="007C22A4">
        <w:rPr>
          <w:szCs w:val="24"/>
        </w:rPr>
        <w:t xml:space="preserve"> id not legal hostname</w:t>
      </w:r>
      <w:r w:rsidR="007C22A4">
        <w:rPr>
          <w:rFonts w:hint="eastAsia"/>
          <w:szCs w:val="24"/>
        </w:rPr>
        <w:t>。</w:t>
      </w:r>
    </w:p>
    <w:p w14:paraId="3E824806" w14:textId="77777777" w:rsidR="00F47CCD" w:rsidRDefault="005765CD" w:rsidP="00F47CCD">
      <w:pPr>
        <w:spacing w:line="440" w:lineRule="exact"/>
        <w:rPr>
          <w:szCs w:val="24"/>
        </w:rPr>
      </w:pPr>
      <w:r>
        <w:rPr>
          <w:rFonts w:hint="eastAsia"/>
          <w:szCs w:val="24"/>
        </w:rPr>
        <w:t>使用</w:t>
      </w:r>
      <w:r>
        <w:rPr>
          <w:rFonts w:hint="eastAsia"/>
          <w:szCs w:val="24"/>
        </w:rPr>
        <w:t>Feign</w:t>
      </w:r>
      <w:r w:rsidR="004D637F">
        <w:rPr>
          <w:rFonts w:hint="eastAsia"/>
          <w:szCs w:val="24"/>
        </w:rPr>
        <w:t>方式实现远程</w:t>
      </w:r>
      <w:r>
        <w:rPr>
          <w:rFonts w:hint="eastAsia"/>
          <w:szCs w:val="24"/>
        </w:rPr>
        <w:t>服务调用的优点：声明式远程调用，优化结构，简化服务调用过程代码的编写。</w:t>
      </w:r>
    </w:p>
    <w:p w14:paraId="13CDD433" w14:textId="54D6A400" w:rsidR="00707526" w:rsidRDefault="00000000" w:rsidP="00F47CCD">
      <w:pPr>
        <w:spacing w:line="440" w:lineRule="exact"/>
        <w:rPr>
          <w:szCs w:val="24"/>
        </w:rPr>
      </w:pPr>
      <w:hyperlink r:id="rId234" w:history="1">
        <w:r w:rsidR="00A939D0">
          <w:rPr>
            <w:rStyle w:val="a9"/>
            <w:rFonts w:hint="eastAsia"/>
            <w:szCs w:val="24"/>
          </w:rPr>
          <w:t>远程服务调用的四种方式</w:t>
        </w:r>
        <w:r w:rsidR="00A939D0">
          <w:rPr>
            <w:rStyle w:val="a9"/>
            <w:rFonts w:hint="eastAsia"/>
            <w:szCs w:val="24"/>
          </w:rPr>
          <w:t>.png</w:t>
        </w:r>
      </w:hyperlink>
      <w:r w:rsidR="00F47CCD" w:rsidRPr="00F47CCD">
        <w:rPr>
          <w:szCs w:val="24"/>
        </w:rPr>
        <w:t>，</w:t>
      </w:r>
    </w:p>
    <w:p w14:paraId="3F40F1E9" w14:textId="59243A7F" w:rsidR="00F47CCD" w:rsidRPr="00F47CCD" w:rsidRDefault="00123A33" w:rsidP="00123A33">
      <w:pPr>
        <w:spacing w:line="440" w:lineRule="exact"/>
        <w:rPr>
          <w:szCs w:val="24"/>
        </w:rPr>
      </w:pPr>
      <w:r>
        <w:rPr>
          <w:rFonts w:hint="eastAsia"/>
        </w:rPr>
        <w:t>1)</w:t>
      </w:r>
      <w:r w:rsidR="00707526">
        <w:rPr>
          <w:rFonts w:hint="eastAsia"/>
          <w:szCs w:val="24"/>
        </w:rPr>
        <w:t>直接使用</w:t>
      </w:r>
      <w:r w:rsidR="00707526">
        <w:rPr>
          <w:rFonts w:hint="eastAsia"/>
          <w:szCs w:val="24"/>
        </w:rPr>
        <w:t>RestTemplate</w:t>
      </w:r>
      <w:r w:rsidR="00707526">
        <w:rPr>
          <w:rFonts w:hint="eastAsia"/>
          <w:szCs w:val="24"/>
        </w:rPr>
        <w:t>进行调用</w:t>
      </w:r>
      <w:r w:rsidR="005E53D2">
        <w:rPr>
          <w:rFonts w:hint="eastAsia"/>
          <w:szCs w:val="24"/>
        </w:rPr>
        <w:t>（</w:t>
      </w:r>
      <w:r w:rsidR="005E53D2">
        <w:rPr>
          <w:rFonts w:hint="eastAsia"/>
          <w:szCs w:val="24"/>
        </w:rPr>
        <w:t>IP+Port</w:t>
      </w:r>
      <w:r w:rsidR="005E53D2">
        <w:rPr>
          <w:rFonts w:hint="eastAsia"/>
          <w:szCs w:val="24"/>
        </w:rPr>
        <w:t>）</w:t>
      </w:r>
      <w:r w:rsidR="00707526">
        <w:rPr>
          <w:rFonts w:hint="eastAsia"/>
          <w:szCs w:val="24"/>
        </w:rPr>
        <w:t>，不用注册</w:t>
      </w:r>
      <w:r w:rsidR="00707526">
        <w:rPr>
          <w:rFonts w:hint="eastAsia"/>
          <w:szCs w:val="24"/>
        </w:rPr>
        <w:t>Nacos</w:t>
      </w:r>
      <w:r w:rsidR="00707526">
        <w:rPr>
          <w:rFonts w:hint="eastAsia"/>
          <w:szCs w:val="24"/>
        </w:rPr>
        <w:t>。</w:t>
      </w:r>
    </w:p>
    <w:p w14:paraId="1F895840" w14:textId="72CDDBE8" w:rsidR="005765CD" w:rsidRDefault="00123A33" w:rsidP="00123A33">
      <w:pPr>
        <w:spacing w:line="440" w:lineRule="exact"/>
        <w:rPr>
          <w:szCs w:val="24"/>
        </w:rPr>
      </w:pPr>
      <w:r>
        <w:rPr>
          <w:rFonts w:hint="eastAsia"/>
        </w:rPr>
        <w:t>2)</w:t>
      </w:r>
      <w:r w:rsidR="005B270D">
        <w:rPr>
          <w:rFonts w:hint="eastAsia"/>
          <w:szCs w:val="24"/>
        </w:rPr>
        <w:t>使用</w:t>
      </w:r>
      <w:r w:rsidR="005B270D">
        <w:rPr>
          <w:rFonts w:hint="eastAsia"/>
          <w:szCs w:val="24"/>
        </w:rPr>
        <w:t>LoadBalancerClient</w:t>
      </w:r>
      <w:r w:rsidR="005B270D">
        <w:rPr>
          <w:rFonts w:hint="eastAsia"/>
          <w:szCs w:val="24"/>
        </w:rPr>
        <w:t>实现负载均衡。</w:t>
      </w:r>
    </w:p>
    <w:p w14:paraId="0966C22C" w14:textId="36DD480C" w:rsidR="0089185E" w:rsidRDefault="00123A33" w:rsidP="00123A33">
      <w:pPr>
        <w:spacing w:line="440" w:lineRule="exact"/>
        <w:rPr>
          <w:szCs w:val="24"/>
        </w:rPr>
      </w:pPr>
      <w:r>
        <w:rPr>
          <w:rFonts w:hint="eastAsia"/>
        </w:rPr>
        <w:t>3)</w:t>
      </w:r>
      <w:r w:rsidR="00D91A11">
        <w:rPr>
          <w:rFonts w:hint="eastAsia"/>
          <w:szCs w:val="24"/>
        </w:rPr>
        <w:t>@LoadBalanced+RestTemplate</w:t>
      </w:r>
      <w:r w:rsidR="0052448D">
        <w:rPr>
          <w:rFonts w:hint="eastAsia"/>
          <w:szCs w:val="24"/>
        </w:rPr>
        <w:t>方式</w:t>
      </w:r>
      <w:r w:rsidR="00D91A11">
        <w:rPr>
          <w:rFonts w:hint="eastAsia"/>
          <w:szCs w:val="24"/>
        </w:rPr>
        <w:t>@LoadBalanced</w:t>
      </w:r>
      <w:r w:rsidR="00D91A11">
        <w:rPr>
          <w:rFonts w:hint="eastAsia"/>
          <w:szCs w:val="24"/>
        </w:rPr>
        <w:t>通过底层进行负载均衡实例的获取。</w:t>
      </w:r>
    </w:p>
    <w:p w14:paraId="18CF1EA7" w14:textId="6221D6D0" w:rsidR="0052448D" w:rsidRPr="0052448D" w:rsidRDefault="00123A33" w:rsidP="00F6614D">
      <w:pPr>
        <w:spacing w:line="440" w:lineRule="exact"/>
        <w:rPr>
          <w:szCs w:val="24"/>
        </w:rPr>
      </w:pPr>
      <w:r>
        <w:rPr>
          <w:rFonts w:hint="eastAsia"/>
        </w:rPr>
        <w:lastRenderedPageBreak/>
        <w:t>4)</w:t>
      </w:r>
      <w:r w:rsidR="0052448D">
        <w:rPr>
          <w:rFonts w:hint="eastAsia"/>
          <w:szCs w:val="24"/>
        </w:rPr>
        <w:t>@EnableFeignClients+@FeignClient</w:t>
      </w:r>
      <w:r w:rsidR="0052448D">
        <w:rPr>
          <w:rFonts w:hint="eastAsia"/>
          <w:szCs w:val="24"/>
        </w:rPr>
        <w:t>使用</w:t>
      </w:r>
      <w:r w:rsidR="0052448D">
        <w:rPr>
          <w:rFonts w:hint="eastAsia"/>
          <w:szCs w:val="24"/>
        </w:rPr>
        <w:t>Feign</w:t>
      </w:r>
      <w:r w:rsidR="0052448D">
        <w:rPr>
          <w:rFonts w:hint="eastAsia"/>
          <w:szCs w:val="24"/>
        </w:rPr>
        <w:t>进行服务调用。（多种负载均衡算法。）</w:t>
      </w:r>
    </w:p>
    <w:p w14:paraId="4E3EAE1A" w14:textId="77777777" w:rsidR="0089185E" w:rsidRDefault="0089185E" w:rsidP="00F6614D">
      <w:pPr>
        <w:spacing w:line="440" w:lineRule="exact"/>
        <w:rPr>
          <w:szCs w:val="24"/>
        </w:rPr>
      </w:pPr>
    </w:p>
    <w:p w14:paraId="1B9E3DDB" w14:textId="068513DB" w:rsidR="00494FDD" w:rsidRDefault="00C0511A" w:rsidP="00F6614D">
      <w:pPr>
        <w:spacing w:line="440" w:lineRule="exact"/>
        <w:rPr>
          <w:szCs w:val="24"/>
        </w:rPr>
      </w:pPr>
      <w:r>
        <w:rPr>
          <w:rFonts w:hint="eastAsia"/>
          <w:szCs w:val="24"/>
        </w:rPr>
        <w:t>学会使用</w:t>
      </w:r>
      <w:r>
        <w:rPr>
          <w:rFonts w:hint="eastAsia"/>
          <w:szCs w:val="24"/>
        </w:rPr>
        <w:t>Tools</w:t>
      </w:r>
      <w:r>
        <w:rPr>
          <w:szCs w:val="24"/>
        </w:rPr>
        <w:t xml:space="preserve">--&gt;HTTP </w:t>
      </w:r>
      <w:r>
        <w:rPr>
          <w:rFonts w:hint="eastAsia"/>
          <w:szCs w:val="24"/>
        </w:rPr>
        <w:t>Client--</w:t>
      </w:r>
      <w:r>
        <w:rPr>
          <w:szCs w:val="24"/>
        </w:rPr>
        <w:t>&gt;Test RESTful Web Service</w:t>
      </w:r>
      <w:r>
        <w:rPr>
          <w:rFonts w:hint="eastAsia"/>
          <w:szCs w:val="24"/>
        </w:rPr>
        <w:t>，避免频繁切换浏览器。</w:t>
      </w:r>
      <w:r w:rsidR="00DE3B65">
        <w:rPr>
          <w:rFonts w:hint="eastAsia"/>
          <w:szCs w:val="24"/>
        </w:rPr>
        <w:t>（会在项目下生成一个</w:t>
      </w:r>
      <w:r w:rsidR="00DE3B65">
        <w:rPr>
          <w:rFonts w:hint="eastAsia"/>
          <w:szCs w:val="24"/>
        </w:rPr>
        <w:t>Scratches</w:t>
      </w:r>
      <w:r w:rsidR="00DE3B65">
        <w:rPr>
          <w:rFonts w:hint="eastAsia"/>
          <w:szCs w:val="24"/>
        </w:rPr>
        <w:t>目录</w:t>
      </w:r>
      <w:r w:rsidR="00C36AB2">
        <w:rPr>
          <w:rFonts w:hint="eastAsia"/>
          <w:szCs w:val="24"/>
        </w:rPr>
        <w:t>，存放有历史记录</w:t>
      </w:r>
      <w:r w:rsidR="00DE3B65">
        <w:rPr>
          <w:rFonts w:hint="eastAsia"/>
          <w:szCs w:val="24"/>
        </w:rPr>
        <w:t>。</w:t>
      </w:r>
      <w:r w:rsidR="008200DA">
        <w:rPr>
          <w:rFonts w:hint="eastAsia"/>
          <w:szCs w:val="24"/>
        </w:rPr>
        <w:t>右上角</w:t>
      </w:r>
      <w:r w:rsidR="008200DA">
        <w:rPr>
          <w:rFonts w:hint="eastAsia"/>
          <w:szCs w:val="24"/>
        </w:rPr>
        <w:t>Examples</w:t>
      </w:r>
      <w:r w:rsidR="008200DA">
        <w:rPr>
          <w:rFonts w:hint="eastAsia"/>
          <w:szCs w:val="24"/>
        </w:rPr>
        <w:t>可以查看官方提供的</w:t>
      </w:r>
      <w:r w:rsidR="008200DA">
        <w:rPr>
          <w:rFonts w:hint="eastAsia"/>
          <w:szCs w:val="24"/>
        </w:rPr>
        <w:t>HTTP</w:t>
      </w:r>
      <w:r w:rsidR="008200DA">
        <w:rPr>
          <w:rFonts w:hint="eastAsia"/>
          <w:szCs w:val="24"/>
        </w:rPr>
        <w:t>请求</w:t>
      </w:r>
      <w:r w:rsidR="000278CF">
        <w:rPr>
          <w:rFonts w:hint="eastAsia"/>
          <w:szCs w:val="24"/>
        </w:rPr>
        <w:t>规范</w:t>
      </w:r>
      <w:r w:rsidR="008200DA">
        <w:rPr>
          <w:rFonts w:hint="eastAsia"/>
          <w:szCs w:val="24"/>
        </w:rPr>
        <w:t>。</w:t>
      </w:r>
      <w:r w:rsidR="00DE3B65">
        <w:rPr>
          <w:rFonts w:hint="eastAsia"/>
          <w:szCs w:val="24"/>
        </w:rPr>
        <w:t>）</w:t>
      </w:r>
    </w:p>
    <w:p w14:paraId="7DF6C441" w14:textId="72DC7057" w:rsidR="00106366" w:rsidRDefault="00106366" w:rsidP="00106366">
      <w:pPr>
        <w:spacing w:line="440" w:lineRule="exact"/>
        <w:rPr>
          <w:szCs w:val="24"/>
        </w:rPr>
      </w:pPr>
      <w:r>
        <w:rPr>
          <w:rFonts w:hint="eastAsia"/>
          <w:szCs w:val="24"/>
        </w:rPr>
        <w:t>关于</w:t>
      </w:r>
      <w:r w:rsidRPr="00106366">
        <w:rPr>
          <w:rFonts w:hint="eastAsia"/>
          <w:szCs w:val="24"/>
        </w:rPr>
        <w:t>修改</w:t>
      </w:r>
      <w:r w:rsidRPr="00106366">
        <w:rPr>
          <w:rFonts w:hint="eastAsia"/>
          <w:szCs w:val="24"/>
        </w:rPr>
        <w:t>sca-consumer</w:t>
      </w:r>
      <w:r w:rsidRPr="00106366">
        <w:rPr>
          <w:rFonts w:hint="eastAsia"/>
          <w:szCs w:val="24"/>
        </w:rPr>
        <w:t>端默认的负载均衡策略</w:t>
      </w:r>
      <w:r>
        <w:rPr>
          <w:rFonts w:hint="eastAsia"/>
          <w:szCs w:val="24"/>
        </w:rPr>
        <w:t>。</w:t>
      </w:r>
    </w:p>
    <w:p w14:paraId="0DCE9CD0" w14:textId="08C61DC8" w:rsidR="00106366" w:rsidRDefault="00106366" w:rsidP="00106366">
      <w:pPr>
        <w:spacing w:line="440" w:lineRule="exact"/>
        <w:rPr>
          <w:szCs w:val="24"/>
        </w:rPr>
      </w:pPr>
      <w:r>
        <w:rPr>
          <w:rFonts w:hint="eastAsia"/>
          <w:szCs w:val="24"/>
        </w:rPr>
        <w:t>方案</w:t>
      </w:r>
      <w:r>
        <w:rPr>
          <w:rFonts w:hint="eastAsia"/>
          <w:szCs w:val="24"/>
        </w:rPr>
        <w:t>1</w:t>
      </w:r>
      <w:r>
        <w:rPr>
          <w:rFonts w:hint="eastAsia"/>
          <w:szCs w:val="24"/>
        </w:rPr>
        <w:t>：</w:t>
      </w:r>
      <w:r w:rsidRPr="00106366">
        <w:rPr>
          <w:rFonts w:hint="eastAsia"/>
          <w:szCs w:val="24"/>
        </w:rPr>
        <w:t>修改</w:t>
      </w:r>
      <w:r w:rsidRPr="00106366">
        <w:rPr>
          <w:rFonts w:hint="eastAsia"/>
          <w:szCs w:val="24"/>
        </w:rPr>
        <w:t>Java</w:t>
      </w:r>
      <w:r w:rsidRPr="00106366">
        <w:rPr>
          <w:rFonts w:hint="eastAsia"/>
          <w:szCs w:val="24"/>
        </w:rPr>
        <w:t>代码指定负载均衡策略</w:t>
      </w:r>
      <w:r>
        <w:rPr>
          <w:rFonts w:hint="eastAsia"/>
          <w:szCs w:val="24"/>
        </w:rPr>
        <w:t>。</w:t>
      </w:r>
    </w:p>
    <w:p w14:paraId="3DBB67C9" w14:textId="1F47D61F" w:rsidR="006F44E7" w:rsidRPr="006F44E7" w:rsidRDefault="006F44E7" w:rsidP="006F44E7">
      <w:pPr>
        <w:spacing w:line="276" w:lineRule="auto"/>
        <w:rPr>
          <w:szCs w:val="24"/>
        </w:rPr>
      </w:pPr>
      <w:r w:rsidRPr="006F44E7">
        <w:rPr>
          <w:rFonts w:hint="eastAsia"/>
          <w:szCs w:val="24"/>
        </w:rPr>
        <w:t>public IRule ribbonRule() {</w:t>
      </w:r>
    </w:p>
    <w:p w14:paraId="59894EA7" w14:textId="1930CDB4" w:rsidR="006F44E7" w:rsidRPr="006F44E7" w:rsidRDefault="006F44E7" w:rsidP="006F44E7">
      <w:pPr>
        <w:spacing w:line="276" w:lineRule="auto"/>
        <w:rPr>
          <w:szCs w:val="24"/>
        </w:rPr>
      </w:pPr>
      <w:r w:rsidRPr="006F44E7">
        <w:rPr>
          <w:rFonts w:hint="eastAsia"/>
          <w:szCs w:val="24"/>
        </w:rPr>
        <w:t xml:space="preserve">        return new RandomRule();</w:t>
      </w:r>
    </w:p>
    <w:p w14:paraId="3371470A" w14:textId="039B4532" w:rsidR="006F44E7" w:rsidRPr="00106366" w:rsidRDefault="006F44E7" w:rsidP="006F44E7">
      <w:pPr>
        <w:spacing w:line="276" w:lineRule="auto"/>
        <w:rPr>
          <w:szCs w:val="24"/>
        </w:rPr>
      </w:pPr>
      <w:r w:rsidRPr="006F44E7">
        <w:rPr>
          <w:szCs w:val="24"/>
        </w:rPr>
        <w:t xml:space="preserve">    }</w:t>
      </w:r>
    </w:p>
    <w:p w14:paraId="1CBD5897" w14:textId="7E5F1366" w:rsidR="006F44E7" w:rsidRPr="006F44E7" w:rsidRDefault="00106366" w:rsidP="006F44E7">
      <w:pPr>
        <w:spacing w:line="440" w:lineRule="exact"/>
        <w:rPr>
          <w:szCs w:val="24"/>
        </w:rPr>
      </w:pPr>
      <w:r w:rsidRPr="00106366">
        <w:rPr>
          <w:rFonts w:hint="eastAsia"/>
          <w:szCs w:val="24"/>
        </w:rPr>
        <w:t>方案</w:t>
      </w:r>
      <w:r w:rsidR="00905E2A">
        <w:rPr>
          <w:szCs w:val="24"/>
        </w:rPr>
        <w:t>2</w:t>
      </w:r>
      <w:r w:rsidRPr="00106366">
        <w:rPr>
          <w:rFonts w:hint="eastAsia"/>
          <w:szCs w:val="24"/>
        </w:rPr>
        <w:t>：</w:t>
      </w:r>
      <w:r w:rsidR="00905E2A" w:rsidRPr="00905E2A">
        <w:rPr>
          <w:rFonts w:hint="eastAsia"/>
          <w:szCs w:val="24"/>
        </w:rPr>
        <w:t>修改</w:t>
      </w:r>
      <w:r w:rsidR="00905E2A" w:rsidRPr="00905E2A">
        <w:rPr>
          <w:rFonts w:hint="eastAsia"/>
          <w:szCs w:val="24"/>
        </w:rPr>
        <w:t>sca-consumer</w:t>
      </w:r>
      <w:r w:rsidR="00905E2A" w:rsidRPr="00905E2A">
        <w:rPr>
          <w:rFonts w:hint="eastAsia"/>
          <w:szCs w:val="24"/>
        </w:rPr>
        <w:t>配置文件</w:t>
      </w:r>
      <w:r w:rsidR="00905E2A">
        <w:rPr>
          <w:rFonts w:hint="eastAsia"/>
          <w:szCs w:val="24"/>
        </w:rPr>
        <w:t>（</w:t>
      </w:r>
      <w:r w:rsidR="00905E2A">
        <w:rPr>
          <w:rFonts w:hint="eastAsia"/>
          <w:szCs w:val="24"/>
        </w:rPr>
        <w:t>applicaton</w:t>
      </w:r>
      <w:r w:rsidR="00905E2A">
        <w:rPr>
          <w:szCs w:val="24"/>
        </w:rPr>
        <w:t>.yml</w:t>
      </w:r>
      <w:r w:rsidR="00905E2A">
        <w:rPr>
          <w:rFonts w:hint="eastAsia"/>
          <w:szCs w:val="24"/>
        </w:rPr>
        <w:t>）</w:t>
      </w:r>
      <w:r w:rsidR="00905E2A" w:rsidRPr="00905E2A">
        <w:rPr>
          <w:rFonts w:hint="eastAsia"/>
          <w:szCs w:val="24"/>
        </w:rPr>
        <w:t>以指定负载均衡</w:t>
      </w:r>
      <w:r w:rsidR="00905E2A">
        <w:rPr>
          <w:rFonts w:hint="eastAsia"/>
          <w:szCs w:val="24"/>
        </w:rPr>
        <w:t>策略。</w:t>
      </w:r>
      <w:r w:rsidR="00777031">
        <w:rPr>
          <w:rFonts w:hint="eastAsia"/>
          <w:szCs w:val="24"/>
        </w:rPr>
        <w:t>（未来可</w:t>
      </w:r>
      <w:r w:rsidR="00777031">
        <w:rPr>
          <w:rFonts w:hint="eastAsia"/>
          <w:szCs w:val="24"/>
        </w:rPr>
        <w:t>CV</w:t>
      </w:r>
      <w:r w:rsidR="00777031">
        <w:rPr>
          <w:rFonts w:hint="eastAsia"/>
          <w:szCs w:val="24"/>
        </w:rPr>
        <w:t>到配置中心，实现热部署。）</w:t>
      </w:r>
    </w:p>
    <w:p w14:paraId="26FC52DA" w14:textId="2F8B84C6" w:rsidR="006F44E7" w:rsidRPr="006F44E7" w:rsidRDefault="006F44E7" w:rsidP="006F44E7">
      <w:pPr>
        <w:spacing w:line="276" w:lineRule="auto"/>
        <w:rPr>
          <w:szCs w:val="24"/>
        </w:rPr>
      </w:pPr>
      <w:r w:rsidRPr="006F44E7">
        <w:rPr>
          <w:rFonts w:hint="eastAsia"/>
          <w:szCs w:val="24"/>
        </w:rPr>
        <w:t>sca-provider:</w:t>
      </w:r>
    </w:p>
    <w:p w14:paraId="39033F4D" w14:textId="77777777" w:rsidR="006F44E7" w:rsidRPr="006F44E7" w:rsidRDefault="006F44E7" w:rsidP="006F44E7">
      <w:pPr>
        <w:spacing w:line="276" w:lineRule="auto"/>
        <w:rPr>
          <w:szCs w:val="24"/>
        </w:rPr>
      </w:pPr>
      <w:r w:rsidRPr="006F44E7">
        <w:rPr>
          <w:szCs w:val="24"/>
        </w:rPr>
        <w:t xml:space="preserve">  ribbon:</w:t>
      </w:r>
    </w:p>
    <w:p w14:paraId="18CE242A" w14:textId="3DC45206" w:rsidR="00106366" w:rsidRDefault="006F44E7" w:rsidP="006F44E7">
      <w:pPr>
        <w:spacing w:line="276" w:lineRule="auto"/>
        <w:rPr>
          <w:szCs w:val="24"/>
        </w:rPr>
      </w:pPr>
      <w:r w:rsidRPr="006F44E7">
        <w:rPr>
          <w:rFonts w:hint="eastAsia"/>
          <w:szCs w:val="24"/>
        </w:rPr>
        <w:t xml:space="preserve">    NFLoadBalancerRuleClassName: com.netflix.loadbalancer.RandomRule</w:t>
      </w:r>
    </w:p>
    <w:p w14:paraId="4984E438" w14:textId="7D1FC9CE" w:rsidR="00106366" w:rsidRDefault="00106366" w:rsidP="00F6614D">
      <w:pPr>
        <w:spacing w:line="440" w:lineRule="exact"/>
        <w:rPr>
          <w:szCs w:val="24"/>
        </w:rPr>
      </w:pPr>
    </w:p>
    <w:p w14:paraId="478DD2CE" w14:textId="7A0EDB0C" w:rsidR="0021788A" w:rsidRDefault="0021788A" w:rsidP="00F6614D">
      <w:pPr>
        <w:spacing w:line="440" w:lineRule="exact"/>
        <w:rPr>
          <w:szCs w:val="24"/>
        </w:rPr>
      </w:pPr>
      <w:r>
        <w:rPr>
          <w:rFonts w:hint="eastAsia"/>
          <w:szCs w:val="24"/>
        </w:rPr>
        <w:t>Nacos</w:t>
      </w:r>
      <w:r>
        <w:rPr>
          <w:rFonts w:hint="eastAsia"/>
          <w:szCs w:val="24"/>
        </w:rPr>
        <w:t>配置中心</w:t>
      </w:r>
    </w:p>
    <w:p w14:paraId="26F65233" w14:textId="54EDE59A" w:rsidR="0021788A" w:rsidRDefault="0021788A" w:rsidP="00F6614D">
      <w:pPr>
        <w:spacing w:line="440" w:lineRule="exact"/>
        <w:rPr>
          <w:szCs w:val="24"/>
        </w:rPr>
      </w:pPr>
      <w:r>
        <w:rPr>
          <w:rFonts w:hint="eastAsia"/>
          <w:szCs w:val="24"/>
        </w:rPr>
        <w:t>阿里巴巴开发手册强制使用</w:t>
      </w:r>
      <w:r>
        <w:rPr>
          <w:rFonts w:hint="eastAsia"/>
          <w:szCs w:val="24"/>
        </w:rPr>
        <w:t>S</w:t>
      </w:r>
      <w:r>
        <w:rPr>
          <w:szCs w:val="24"/>
        </w:rPr>
        <w:t>LF4J</w:t>
      </w:r>
      <w:r>
        <w:rPr>
          <w:rFonts w:hint="eastAsia"/>
          <w:szCs w:val="24"/>
        </w:rPr>
        <w:t>作为开发日志门面。</w:t>
      </w:r>
    </w:p>
    <w:p w14:paraId="63800F4C" w14:textId="2589052B" w:rsidR="0021788A" w:rsidRDefault="009D6130" w:rsidP="00F6614D">
      <w:pPr>
        <w:spacing w:line="440" w:lineRule="exact"/>
        <w:rPr>
          <w:szCs w:val="24"/>
        </w:rPr>
      </w:pPr>
      <w:r>
        <w:rPr>
          <w:rFonts w:hint="eastAsia"/>
          <w:szCs w:val="24"/>
        </w:rPr>
        <w:t>添加</w:t>
      </w:r>
      <w:r w:rsidRPr="009D6130">
        <w:rPr>
          <w:szCs w:val="24"/>
        </w:rPr>
        <w:t>spring-cloud-starter-alibaba-nacos-config</w:t>
      </w:r>
      <w:r>
        <w:rPr>
          <w:rFonts w:hint="eastAsia"/>
          <w:szCs w:val="24"/>
        </w:rPr>
        <w:t>依赖后需要将</w:t>
      </w:r>
      <w:r>
        <w:rPr>
          <w:rFonts w:hint="eastAsia"/>
          <w:szCs w:val="24"/>
        </w:rPr>
        <w:t>application.</w:t>
      </w:r>
      <w:r>
        <w:rPr>
          <w:szCs w:val="24"/>
        </w:rPr>
        <w:t>yml</w:t>
      </w:r>
      <w:r>
        <w:rPr>
          <w:rFonts w:hint="eastAsia"/>
          <w:szCs w:val="24"/>
        </w:rPr>
        <w:t>改为</w:t>
      </w:r>
      <w:r>
        <w:rPr>
          <w:rFonts w:hint="eastAsia"/>
          <w:szCs w:val="24"/>
        </w:rPr>
        <w:t>bootstrap.</w:t>
      </w:r>
      <w:r>
        <w:rPr>
          <w:szCs w:val="24"/>
        </w:rPr>
        <w:t>yml</w:t>
      </w:r>
      <w:r w:rsidR="006B2B84">
        <w:rPr>
          <w:rFonts w:hint="eastAsia"/>
          <w:szCs w:val="24"/>
        </w:rPr>
        <w:t>。</w:t>
      </w:r>
    </w:p>
    <w:p w14:paraId="676DDF63" w14:textId="6A6A223A" w:rsidR="0021788A" w:rsidRDefault="008C5C09" w:rsidP="00F6614D">
      <w:pPr>
        <w:spacing w:line="440" w:lineRule="exact"/>
        <w:rPr>
          <w:szCs w:val="24"/>
        </w:rPr>
      </w:pPr>
      <w:r>
        <w:rPr>
          <w:rFonts w:hint="eastAsia"/>
          <w:szCs w:val="24"/>
        </w:rPr>
        <w:t>如果配置文件</w:t>
      </w:r>
      <w:r>
        <w:rPr>
          <w:rFonts w:hint="eastAsia"/>
          <w:szCs w:val="24"/>
        </w:rPr>
        <w:t>bootstrap.</w:t>
      </w:r>
      <w:r>
        <w:rPr>
          <w:szCs w:val="24"/>
        </w:rPr>
        <w:t>yml</w:t>
      </w:r>
      <w:r>
        <w:rPr>
          <w:rFonts w:hint="eastAsia"/>
          <w:szCs w:val="24"/>
        </w:rPr>
        <w:t>和配置中心均设置了日志级别，会先读取配置文件</w:t>
      </w:r>
      <w:r w:rsidRPr="008C5C09">
        <w:rPr>
          <w:rFonts w:hint="eastAsia"/>
          <w:szCs w:val="24"/>
        </w:rPr>
        <w:t>bootstrap.</w:t>
      </w:r>
      <w:r w:rsidRPr="008C5C09">
        <w:rPr>
          <w:szCs w:val="24"/>
        </w:rPr>
        <w:t>yml</w:t>
      </w:r>
      <w:r>
        <w:rPr>
          <w:rFonts w:hint="eastAsia"/>
          <w:szCs w:val="24"/>
        </w:rPr>
        <w:t>获得配置中心地址，然后再读取配置中心的日志级别。（意思是</w:t>
      </w:r>
      <w:r>
        <w:rPr>
          <w:rFonts w:hint="eastAsia"/>
          <w:szCs w:val="24"/>
        </w:rPr>
        <w:t>bootstrap</w:t>
      </w:r>
      <w:r>
        <w:rPr>
          <w:szCs w:val="24"/>
        </w:rPr>
        <w:t>.yml</w:t>
      </w:r>
      <w:r>
        <w:rPr>
          <w:rFonts w:hint="eastAsia"/>
          <w:szCs w:val="24"/>
        </w:rPr>
        <w:t>中的日志级别将被配置中心覆盖。）</w:t>
      </w:r>
    </w:p>
    <w:p w14:paraId="32046FB1" w14:textId="2692DB3E" w:rsidR="006F44E7" w:rsidRDefault="00D35C05" w:rsidP="00F6614D">
      <w:pPr>
        <w:spacing w:line="440" w:lineRule="exact"/>
        <w:rPr>
          <w:szCs w:val="24"/>
        </w:rPr>
      </w:pPr>
      <w:r>
        <w:rPr>
          <w:rFonts w:hint="eastAsia"/>
          <w:szCs w:val="24"/>
        </w:rPr>
        <w:t>在配置中心可以动态修改日志级别，相应的配置信息会存在</w:t>
      </w:r>
      <w:r>
        <w:rPr>
          <w:rFonts w:hint="eastAsia"/>
          <w:szCs w:val="24"/>
        </w:rPr>
        <w:t>nacos</w:t>
      </w:r>
      <w:r>
        <w:rPr>
          <w:szCs w:val="24"/>
        </w:rPr>
        <w:t>_config.config_info</w:t>
      </w:r>
      <w:r>
        <w:rPr>
          <w:rFonts w:hint="eastAsia"/>
          <w:szCs w:val="24"/>
        </w:rPr>
        <w:t>表中，前提是在</w:t>
      </w:r>
      <w:r w:rsidRPr="00D35C05">
        <w:rPr>
          <w:szCs w:val="24"/>
        </w:rPr>
        <w:t>E:\Nacos\conf\application.properties</w:t>
      </w:r>
      <w:r>
        <w:rPr>
          <w:rFonts w:hint="eastAsia"/>
          <w:szCs w:val="24"/>
        </w:rPr>
        <w:t>文件中配置了数据库。</w:t>
      </w:r>
    </w:p>
    <w:p w14:paraId="0184C86F" w14:textId="4330F3BA" w:rsidR="005C41C9" w:rsidRDefault="00474137" w:rsidP="00F6614D">
      <w:pPr>
        <w:spacing w:line="440" w:lineRule="exact"/>
        <w:rPr>
          <w:szCs w:val="24"/>
        </w:rPr>
      </w:pPr>
      <w:r w:rsidRPr="00474137">
        <w:rPr>
          <w:rFonts w:hint="eastAsia"/>
          <w:szCs w:val="24"/>
        </w:rPr>
        <w:t>@RefreshScope</w:t>
      </w:r>
      <w:r w:rsidRPr="00474137">
        <w:rPr>
          <w:rFonts w:hint="eastAsia"/>
          <w:szCs w:val="24"/>
        </w:rPr>
        <w:t>时告诉</w:t>
      </w:r>
      <w:r w:rsidRPr="00474137">
        <w:rPr>
          <w:rFonts w:hint="eastAsia"/>
          <w:szCs w:val="24"/>
        </w:rPr>
        <w:t>Spring</w:t>
      </w:r>
      <w:r>
        <w:rPr>
          <w:rFonts w:hint="eastAsia"/>
          <w:szCs w:val="24"/>
        </w:rPr>
        <w:t>当</w:t>
      </w:r>
      <w:r w:rsidRPr="00474137">
        <w:rPr>
          <w:rFonts w:hint="eastAsia"/>
          <w:szCs w:val="24"/>
        </w:rPr>
        <w:t>需要访问</w:t>
      </w:r>
      <w:r w:rsidRPr="00474137">
        <w:rPr>
          <w:rFonts w:hint="eastAsia"/>
          <w:szCs w:val="24"/>
        </w:rPr>
        <w:t>provider/log/doLog1</w:t>
      </w:r>
      <w:r>
        <w:rPr>
          <w:rFonts w:hint="eastAsia"/>
          <w:szCs w:val="24"/>
        </w:rPr>
        <w:t>时</w:t>
      </w:r>
      <w:r w:rsidRPr="00474137">
        <w:rPr>
          <w:rFonts w:hint="eastAsia"/>
          <w:szCs w:val="24"/>
        </w:rPr>
        <w:t>重新创建该对象以刷新属性</w:t>
      </w:r>
      <w:r w:rsidRPr="00474137">
        <w:rPr>
          <w:rFonts w:hint="eastAsia"/>
          <w:szCs w:val="24"/>
        </w:rPr>
        <w:t>private String logLevel;</w:t>
      </w:r>
      <w:r w:rsidR="00435008">
        <w:rPr>
          <w:rFonts w:hint="eastAsia"/>
          <w:szCs w:val="24"/>
        </w:rPr>
        <w:t>（内部感知。）</w:t>
      </w:r>
    </w:p>
    <w:p w14:paraId="29A57B82" w14:textId="0B4C9B9C" w:rsidR="005C08E4" w:rsidRPr="005C08E4" w:rsidRDefault="005C08E4" w:rsidP="005C08E4">
      <w:pPr>
        <w:spacing w:line="440" w:lineRule="exact"/>
        <w:rPr>
          <w:szCs w:val="24"/>
        </w:rPr>
      </w:pPr>
      <w:r w:rsidRPr="005C08E4">
        <w:rPr>
          <w:rFonts w:hint="eastAsia"/>
          <w:szCs w:val="24"/>
        </w:rPr>
        <w:t xml:space="preserve">Nacos </w:t>
      </w:r>
      <w:r w:rsidRPr="005C08E4">
        <w:rPr>
          <w:rFonts w:hint="eastAsia"/>
          <w:szCs w:val="24"/>
        </w:rPr>
        <w:t>配置管理模型由三部分构成：</w:t>
      </w:r>
    </w:p>
    <w:p w14:paraId="4C7FE1E6" w14:textId="4FDB6C31" w:rsidR="005C08E4" w:rsidRPr="005C08E4" w:rsidRDefault="005C08E4" w:rsidP="005C08E4">
      <w:pPr>
        <w:spacing w:line="440" w:lineRule="exact"/>
        <w:rPr>
          <w:szCs w:val="24"/>
        </w:rPr>
      </w:pPr>
      <w:r>
        <w:rPr>
          <w:rFonts w:hint="eastAsia"/>
        </w:rPr>
        <w:t>1)</w:t>
      </w:r>
      <w:r w:rsidRPr="005C08E4">
        <w:rPr>
          <w:szCs w:val="24"/>
        </w:rPr>
        <w:t>Namespace</w:t>
      </w:r>
      <w:r w:rsidRPr="005C08E4">
        <w:rPr>
          <w:rFonts w:hint="eastAsia"/>
          <w:szCs w:val="24"/>
        </w:rPr>
        <w:t>对不同的环境进</w:t>
      </w:r>
      <w:r w:rsidRPr="005C08E4">
        <w:rPr>
          <w:rFonts w:ascii="微软雅黑" w:eastAsia="微软雅黑" w:hAnsi="微软雅黑" w:cs="微软雅黑" w:hint="eastAsia"/>
          <w:szCs w:val="24"/>
        </w:rPr>
        <w:t>⾏</w:t>
      </w:r>
      <w:r w:rsidRPr="005C08E4">
        <w:rPr>
          <w:rFonts w:ascii="宋体" w:hAnsi="宋体" w:cs="宋体" w:hint="eastAsia"/>
          <w:szCs w:val="24"/>
        </w:rPr>
        <w:t>隔离，</w:t>
      </w:r>
      <w:r w:rsidRPr="005C08E4">
        <w:rPr>
          <w:rFonts w:ascii="微软雅黑" w:eastAsia="微软雅黑" w:hAnsi="微软雅黑" w:cs="微软雅黑" w:hint="eastAsia"/>
          <w:szCs w:val="24"/>
        </w:rPr>
        <w:t>⽐</w:t>
      </w:r>
      <w:r w:rsidRPr="005C08E4">
        <w:rPr>
          <w:rFonts w:ascii="宋体" w:hAnsi="宋体" w:cs="宋体" w:hint="eastAsia"/>
          <w:szCs w:val="24"/>
        </w:rPr>
        <w:t>如隔离开发环境和</w:t>
      </w:r>
      <w:r w:rsidRPr="005C08E4">
        <w:rPr>
          <w:rFonts w:ascii="微软雅黑" w:eastAsia="微软雅黑" w:hAnsi="微软雅黑" w:cs="微软雅黑" w:hint="eastAsia"/>
          <w:szCs w:val="24"/>
        </w:rPr>
        <w:t>⽣</w:t>
      </w:r>
      <w:r w:rsidRPr="005C08E4">
        <w:rPr>
          <w:rFonts w:ascii="宋体" w:hAnsi="宋体" w:cs="宋体" w:hint="eastAsia"/>
          <w:szCs w:val="24"/>
        </w:rPr>
        <w:t>产环境。</w:t>
      </w:r>
    </w:p>
    <w:p w14:paraId="610A0CD2" w14:textId="0375D777" w:rsidR="005C08E4" w:rsidRPr="005C08E4" w:rsidRDefault="005C08E4" w:rsidP="005C08E4">
      <w:pPr>
        <w:spacing w:line="440" w:lineRule="exact"/>
        <w:rPr>
          <w:szCs w:val="24"/>
        </w:rPr>
      </w:pPr>
      <w:r>
        <w:rPr>
          <w:rFonts w:hint="eastAsia"/>
        </w:rPr>
        <w:t>2)</w:t>
      </w:r>
      <w:r w:rsidRPr="005C08E4">
        <w:rPr>
          <w:szCs w:val="24"/>
        </w:rPr>
        <w:t>Group</w:t>
      </w:r>
      <w:r w:rsidRPr="005C08E4">
        <w:rPr>
          <w:rFonts w:hint="eastAsia"/>
          <w:szCs w:val="24"/>
        </w:rPr>
        <w:t>将若</w:t>
      </w:r>
      <w:r w:rsidRPr="005C08E4">
        <w:rPr>
          <w:rFonts w:ascii="微软雅黑" w:eastAsia="微软雅黑" w:hAnsi="微软雅黑" w:cs="微软雅黑" w:hint="eastAsia"/>
          <w:szCs w:val="24"/>
        </w:rPr>
        <w:t>⼲</w:t>
      </w:r>
      <w:r w:rsidRPr="005C08E4">
        <w:rPr>
          <w:rFonts w:ascii="宋体" w:hAnsi="宋体" w:cs="宋体" w:hint="eastAsia"/>
          <w:szCs w:val="24"/>
        </w:rPr>
        <w:t>个服</w:t>
      </w:r>
      <w:r w:rsidRPr="005C08E4">
        <w:rPr>
          <w:rFonts w:hint="eastAsia"/>
          <w:szCs w:val="24"/>
        </w:rPr>
        <w:t>务或者若</w:t>
      </w:r>
      <w:r w:rsidRPr="005C08E4">
        <w:rPr>
          <w:rFonts w:ascii="微软雅黑" w:eastAsia="微软雅黑" w:hAnsi="微软雅黑" w:cs="微软雅黑" w:hint="eastAsia"/>
          <w:szCs w:val="24"/>
        </w:rPr>
        <w:t>⼲</w:t>
      </w:r>
      <w:r w:rsidRPr="005C08E4">
        <w:rPr>
          <w:rFonts w:ascii="宋体" w:hAnsi="宋体" w:cs="宋体" w:hint="eastAsia"/>
          <w:szCs w:val="24"/>
        </w:rPr>
        <w:t>个配置集归为</w:t>
      </w:r>
      <w:r w:rsidRPr="005C08E4">
        <w:rPr>
          <w:rFonts w:ascii="微软雅黑" w:eastAsia="微软雅黑" w:hAnsi="微软雅黑" w:cs="微软雅黑" w:hint="eastAsia"/>
          <w:szCs w:val="24"/>
        </w:rPr>
        <w:t>⼀</w:t>
      </w:r>
      <w:r w:rsidRPr="005C08E4">
        <w:rPr>
          <w:rFonts w:ascii="宋体" w:hAnsi="宋体" w:cs="宋体" w:hint="eastAsia"/>
          <w:szCs w:val="24"/>
        </w:rPr>
        <w:t>组。</w:t>
      </w:r>
      <w:r w:rsidR="007B4932">
        <w:rPr>
          <w:rFonts w:ascii="宋体" w:hAnsi="宋体" w:cs="宋体" w:hint="eastAsia"/>
          <w:szCs w:val="24"/>
        </w:rPr>
        <w:t>（可</w:t>
      </w:r>
      <w:r w:rsidR="007B4932" w:rsidRPr="007B4932">
        <w:rPr>
          <w:rFonts w:ascii="宋体" w:hAnsi="宋体" w:cs="宋体" w:hint="eastAsia"/>
          <w:szCs w:val="24"/>
        </w:rPr>
        <w:t>在不同时间节点切换不同的配置</w:t>
      </w:r>
      <w:r w:rsidR="007B4932">
        <w:rPr>
          <w:rFonts w:ascii="宋体" w:hAnsi="宋体" w:cs="宋体" w:hint="eastAsia"/>
          <w:szCs w:val="24"/>
        </w:rPr>
        <w:t>。）</w:t>
      </w:r>
    </w:p>
    <w:p w14:paraId="32B15880" w14:textId="362CA51B" w:rsidR="00474137" w:rsidRDefault="005C08E4" w:rsidP="005C08E4">
      <w:pPr>
        <w:spacing w:line="440" w:lineRule="exact"/>
        <w:rPr>
          <w:szCs w:val="24"/>
        </w:rPr>
      </w:pPr>
      <w:r>
        <w:rPr>
          <w:rFonts w:hint="eastAsia"/>
        </w:rPr>
        <w:t>3)</w:t>
      </w:r>
      <w:r w:rsidRPr="005C08E4">
        <w:rPr>
          <w:szCs w:val="24"/>
        </w:rPr>
        <w:t>Service/DataId</w:t>
      </w:r>
      <w:r w:rsidRPr="005C08E4">
        <w:rPr>
          <w:rFonts w:hint="eastAsia"/>
          <w:szCs w:val="24"/>
        </w:rPr>
        <w:t>某</w:t>
      </w:r>
      <w:r w:rsidRPr="005C08E4">
        <w:rPr>
          <w:rFonts w:ascii="微软雅黑" w:eastAsia="微软雅黑" w:hAnsi="微软雅黑" w:cs="微软雅黑" w:hint="eastAsia"/>
          <w:szCs w:val="24"/>
        </w:rPr>
        <w:t>⼀</w:t>
      </w:r>
      <w:r w:rsidRPr="005C08E4">
        <w:rPr>
          <w:rFonts w:ascii="宋体" w:hAnsi="宋体" w:cs="宋体" w:hint="eastAsia"/>
          <w:szCs w:val="24"/>
        </w:rPr>
        <w:t>个服务或配置集，一般对应一个配置文件</w:t>
      </w:r>
      <w:r w:rsidRPr="005C08E4">
        <w:rPr>
          <w:rFonts w:hint="eastAsia"/>
          <w:szCs w:val="24"/>
        </w:rPr>
        <w:t>。</w:t>
      </w:r>
    </w:p>
    <w:p w14:paraId="18587794" w14:textId="000748C9" w:rsidR="005C08E4" w:rsidRDefault="00612E93" w:rsidP="00F6614D">
      <w:pPr>
        <w:spacing w:line="440" w:lineRule="exact"/>
        <w:rPr>
          <w:szCs w:val="24"/>
        </w:rPr>
      </w:pPr>
      <w:r>
        <w:rPr>
          <w:rFonts w:hint="eastAsia"/>
          <w:szCs w:val="24"/>
        </w:rPr>
        <w:t>Nacos</w:t>
      </w:r>
      <w:r>
        <w:rPr>
          <w:rFonts w:hint="eastAsia"/>
          <w:szCs w:val="24"/>
        </w:rPr>
        <w:t>新建</w:t>
      </w:r>
      <w:r>
        <w:rPr>
          <w:rFonts w:hint="eastAsia"/>
          <w:szCs w:val="24"/>
        </w:rPr>
        <w:t>DataID</w:t>
      </w:r>
      <w:r>
        <w:rPr>
          <w:rFonts w:hint="eastAsia"/>
          <w:szCs w:val="24"/>
        </w:rPr>
        <w:t>时注意不要忘了扩展名</w:t>
      </w:r>
      <w:r w:rsidR="00616735">
        <w:rPr>
          <w:rFonts w:hint="eastAsia"/>
          <w:szCs w:val="24"/>
        </w:rPr>
        <w:t>，</w:t>
      </w:r>
      <w:r>
        <w:rPr>
          <w:szCs w:val="24"/>
        </w:rPr>
        <w:t>app-public.yml</w:t>
      </w:r>
      <w:r>
        <w:rPr>
          <w:rFonts w:hint="eastAsia"/>
          <w:szCs w:val="24"/>
        </w:rPr>
        <w:t>。</w:t>
      </w:r>
    </w:p>
    <w:p w14:paraId="5A24EBF2" w14:textId="77777777" w:rsidR="005C08E4" w:rsidRPr="0076413B" w:rsidRDefault="005C08E4" w:rsidP="00F6614D">
      <w:pPr>
        <w:spacing w:line="440" w:lineRule="exact"/>
        <w:rPr>
          <w:szCs w:val="24"/>
        </w:rPr>
      </w:pPr>
    </w:p>
    <w:p w14:paraId="3FE43FB2" w14:textId="77777777" w:rsidR="00494FDD" w:rsidRDefault="00494FDD" w:rsidP="00F6614D">
      <w:pPr>
        <w:spacing w:line="440" w:lineRule="exact"/>
        <w:rPr>
          <w:szCs w:val="24"/>
        </w:rPr>
      </w:pPr>
    </w:p>
    <w:p w14:paraId="53B0D515" w14:textId="360A4B01" w:rsidR="009907F3" w:rsidRPr="009907F3" w:rsidRDefault="009907F3" w:rsidP="009907F3">
      <w:pPr>
        <w:spacing w:line="440" w:lineRule="exact"/>
        <w:rPr>
          <w:szCs w:val="24"/>
        </w:rPr>
      </w:pPr>
      <w:r w:rsidRPr="009907F3">
        <w:rPr>
          <w:rFonts w:hint="eastAsia"/>
          <w:color w:val="FF0000"/>
          <w:szCs w:val="24"/>
        </w:rPr>
        <w:lastRenderedPageBreak/>
        <w:t>Sentinel</w:t>
      </w:r>
      <w:r w:rsidRPr="009907F3">
        <w:rPr>
          <w:color w:val="FF0000"/>
          <w:szCs w:val="24"/>
        </w:rPr>
        <w:t>1</w:t>
      </w:r>
      <w:r>
        <w:rPr>
          <w:rFonts w:hint="eastAsia"/>
          <w:szCs w:val="24"/>
        </w:rPr>
        <w:t>（</w:t>
      </w:r>
      <w:r w:rsidRPr="009907F3">
        <w:rPr>
          <w:rFonts w:hint="eastAsia"/>
          <w:szCs w:val="24"/>
        </w:rPr>
        <w:t>分布式系统的流量防卫兵</w:t>
      </w:r>
      <w:r>
        <w:rPr>
          <w:rFonts w:hint="eastAsia"/>
          <w:szCs w:val="24"/>
        </w:rPr>
        <w:t>）</w:t>
      </w:r>
      <w:r w:rsidRPr="009907F3">
        <w:rPr>
          <w:rFonts w:hint="eastAsia"/>
          <w:szCs w:val="24"/>
        </w:rPr>
        <w:t>是阿里开源的一套用于服务容错的综合性解决方案。它以流量为切入点</w:t>
      </w:r>
      <w:r w:rsidR="009F0EC5">
        <w:rPr>
          <w:rFonts w:hint="eastAsia"/>
          <w:szCs w:val="24"/>
        </w:rPr>
        <w:t>，</w:t>
      </w:r>
      <w:r w:rsidRPr="009907F3">
        <w:rPr>
          <w:rFonts w:hint="eastAsia"/>
          <w:szCs w:val="24"/>
        </w:rPr>
        <w:t>从流量控制、熔断降级、系统负载保护等多个维度来保护服务的稳定性。</w:t>
      </w:r>
    </w:p>
    <w:p w14:paraId="4BFEF267" w14:textId="3FB94E99" w:rsidR="009907F3" w:rsidRDefault="009907F3" w:rsidP="009907F3">
      <w:pPr>
        <w:spacing w:line="440" w:lineRule="exact"/>
        <w:rPr>
          <w:szCs w:val="24"/>
        </w:rPr>
      </w:pPr>
      <w:r w:rsidRPr="009907F3">
        <w:rPr>
          <w:rFonts w:hint="eastAsia"/>
          <w:szCs w:val="24"/>
        </w:rPr>
        <w:t>Sentinel</w:t>
      </w:r>
      <w:r w:rsidR="009F0EC5">
        <w:rPr>
          <w:rFonts w:hint="eastAsia"/>
          <w:szCs w:val="24"/>
        </w:rPr>
        <w:t>RPC Server</w:t>
      </w:r>
      <w:r w:rsidRPr="009907F3">
        <w:rPr>
          <w:rFonts w:hint="eastAsia"/>
          <w:szCs w:val="24"/>
        </w:rPr>
        <w:t>承接了阿里巴巴近</w:t>
      </w:r>
      <w:r w:rsidR="009F0EC5">
        <w:rPr>
          <w:rFonts w:hint="eastAsia"/>
          <w:szCs w:val="24"/>
        </w:rPr>
        <w:t>RPC Server</w:t>
      </w:r>
      <w:r w:rsidRPr="009907F3">
        <w:rPr>
          <w:rFonts w:hint="eastAsia"/>
          <w:szCs w:val="24"/>
        </w:rPr>
        <w:t>10</w:t>
      </w:r>
      <w:r w:rsidR="009F0EC5">
        <w:rPr>
          <w:rFonts w:hint="eastAsia"/>
          <w:szCs w:val="24"/>
        </w:rPr>
        <w:t>RPC Server</w:t>
      </w:r>
      <w:r w:rsidRPr="009907F3">
        <w:rPr>
          <w:rFonts w:hint="eastAsia"/>
          <w:szCs w:val="24"/>
        </w:rPr>
        <w:t>年的双十一大促流量的核心场景</w:t>
      </w:r>
      <w:r w:rsidR="009F0EC5">
        <w:rPr>
          <w:rFonts w:hint="eastAsia"/>
          <w:szCs w:val="24"/>
        </w:rPr>
        <w:t>，</w:t>
      </w:r>
      <w:r w:rsidRPr="009907F3">
        <w:rPr>
          <w:rFonts w:hint="eastAsia"/>
          <w:szCs w:val="24"/>
        </w:rPr>
        <w:t>例如秒杀（即突发流量控制在系统容量可以承受的范围）、消息削峰填谷、集群流量控制、实时熔断下游不可用应用等。</w:t>
      </w:r>
    </w:p>
    <w:p w14:paraId="4309207E" w14:textId="70BBE189" w:rsidR="00BF6E7C" w:rsidRDefault="00000000" w:rsidP="009907F3">
      <w:pPr>
        <w:spacing w:line="440" w:lineRule="exact"/>
        <w:rPr>
          <w:szCs w:val="24"/>
        </w:rPr>
      </w:pPr>
      <w:hyperlink r:id="rId235" w:history="1">
        <w:r w:rsidR="00BF6E7C" w:rsidRPr="00BF6E7C">
          <w:rPr>
            <w:rStyle w:val="a9"/>
            <w:rFonts w:hint="eastAsia"/>
            <w:szCs w:val="24"/>
          </w:rPr>
          <w:t>IDEA</w:t>
        </w:r>
        <w:r w:rsidR="00BF6E7C" w:rsidRPr="00BF6E7C">
          <w:rPr>
            <w:rStyle w:val="a9"/>
            <w:rFonts w:hint="eastAsia"/>
            <w:szCs w:val="24"/>
          </w:rPr>
          <w:t>启动</w:t>
        </w:r>
        <w:r w:rsidR="00BF6E7C" w:rsidRPr="00BF6E7C">
          <w:rPr>
            <w:rStyle w:val="a9"/>
            <w:rFonts w:hint="eastAsia"/>
            <w:szCs w:val="24"/>
          </w:rPr>
          <w:t>Sentinel.png</w:t>
        </w:r>
      </w:hyperlink>
      <w:r w:rsidR="00BF6E7C">
        <w:rPr>
          <w:rFonts w:hint="eastAsia"/>
          <w:szCs w:val="24"/>
        </w:rPr>
        <w:t>，</w:t>
      </w:r>
    </w:p>
    <w:p w14:paraId="04E28604" w14:textId="2E940FB8" w:rsidR="00FB3713" w:rsidRDefault="009F656D" w:rsidP="00F6614D">
      <w:pPr>
        <w:spacing w:line="440" w:lineRule="exact"/>
        <w:rPr>
          <w:szCs w:val="24"/>
        </w:rPr>
      </w:pPr>
      <w:r>
        <w:rPr>
          <w:rFonts w:hint="eastAsia"/>
          <w:szCs w:val="24"/>
        </w:rPr>
        <w:t>到</w:t>
      </w:r>
      <w:r>
        <w:rPr>
          <w:rFonts w:hint="eastAsia"/>
          <w:szCs w:val="24"/>
        </w:rPr>
        <w:t>jar</w:t>
      </w:r>
      <w:r>
        <w:rPr>
          <w:rFonts w:hint="eastAsia"/>
          <w:szCs w:val="24"/>
        </w:rPr>
        <w:t>包路径下打开</w:t>
      </w:r>
      <w:r>
        <w:rPr>
          <w:rFonts w:hint="eastAsia"/>
          <w:szCs w:val="24"/>
        </w:rPr>
        <w:t>cmd</w:t>
      </w:r>
      <w:r>
        <w:rPr>
          <w:rFonts w:hint="eastAsia"/>
          <w:szCs w:val="24"/>
        </w:rPr>
        <w:t>运行</w:t>
      </w:r>
      <w:r w:rsidR="00FB3713">
        <w:rPr>
          <w:rFonts w:hint="eastAsia"/>
          <w:szCs w:val="24"/>
        </w:rPr>
        <w:t>指令</w:t>
      </w:r>
      <w:r w:rsidR="00FB3713">
        <w:rPr>
          <w:rFonts w:hint="eastAsia"/>
          <w:szCs w:val="24"/>
        </w:rPr>
        <w:t>---</w:t>
      </w:r>
    </w:p>
    <w:p w14:paraId="6C7CF40F" w14:textId="2110E442" w:rsidR="009F656D" w:rsidRDefault="009F656D" w:rsidP="00F6614D">
      <w:pPr>
        <w:spacing w:line="440" w:lineRule="exact"/>
        <w:rPr>
          <w:szCs w:val="24"/>
        </w:rPr>
      </w:pPr>
      <w:r w:rsidRPr="009F656D">
        <w:rPr>
          <w:szCs w:val="24"/>
        </w:rPr>
        <w:t>java -Dserver.port=8180 -Dcsp.sentinel.dashboard.server=localhost:8180 -Dproject.name=sentinel-dashboard -jar sentinel-dashboard-1.8.1.jar</w:t>
      </w:r>
    </w:p>
    <w:p w14:paraId="67D1FE3C" w14:textId="0EA78A9E" w:rsidR="00E7063E" w:rsidRPr="00E7063E" w:rsidRDefault="00E7063E" w:rsidP="008778A8">
      <w:pPr>
        <w:spacing w:line="440" w:lineRule="exact"/>
        <w:rPr>
          <w:szCs w:val="24"/>
        </w:rPr>
      </w:pPr>
      <w:r w:rsidRPr="00E7063E">
        <w:rPr>
          <w:rFonts w:hint="eastAsia"/>
          <w:szCs w:val="24"/>
        </w:rPr>
        <w:t>浏览器访问</w:t>
      </w:r>
      <w:r w:rsidRPr="00E7063E">
        <w:rPr>
          <w:rFonts w:hint="eastAsia"/>
          <w:szCs w:val="24"/>
        </w:rPr>
        <w:t>http://localhost:8180</w:t>
      </w:r>
      <w:r w:rsidRPr="00E7063E">
        <w:rPr>
          <w:rFonts w:hint="eastAsia"/>
          <w:szCs w:val="24"/>
        </w:rPr>
        <w:t>即可打开</w:t>
      </w:r>
      <w:r w:rsidRPr="00E7063E">
        <w:rPr>
          <w:rFonts w:hint="eastAsia"/>
          <w:szCs w:val="24"/>
        </w:rPr>
        <w:t>Sentinel</w:t>
      </w:r>
      <w:r w:rsidRPr="00E7063E">
        <w:rPr>
          <w:rFonts w:hint="eastAsia"/>
          <w:szCs w:val="24"/>
        </w:rPr>
        <w:t>控制台，登录账号密码均为</w:t>
      </w:r>
      <w:r w:rsidRPr="00E7063E">
        <w:rPr>
          <w:rFonts w:hint="eastAsia"/>
          <w:szCs w:val="24"/>
        </w:rPr>
        <w:t>sentinel</w:t>
      </w:r>
      <w:r w:rsidRPr="00E7063E">
        <w:rPr>
          <w:rFonts w:hint="eastAsia"/>
          <w:szCs w:val="24"/>
        </w:rPr>
        <w:t>。</w:t>
      </w:r>
    </w:p>
    <w:p w14:paraId="7E132EA4" w14:textId="77777777" w:rsidR="00E7063E" w:rsidRPr="00E7063E" w:rsidRDefault="00E7063E" w:rsidP="00E7063E">
      <w:pPr>
        <w:spacing w:line="440" w:lineRule="exact"/>
        <w:rPr>
          <w:szCs w:val="24"/>
        </w:rPr>
      </w:pPr>
      <w:r w:rsidRPr="00E7063E">
        <w:rPr>
          <w:rFonts w:hint="eastAsia"/>
          <w:szCs w:val="24"/>
        </w:rPr>
        <w:t>配制好</w:t>
      </w:r>
      <w:r w:rsidRPr="00E7063E">
        <w:rPr>
          <w:rFonts w:hint="eastAsia"/>
          <w:szCs w:val="24"/>
        </w:rPr>
        <w:t>Sentinel</w:t>
      </w:r>
      <w:r w:rsidRPr="00E7063E">
        <w:rPr>
          <w:rFonts w:hint="eastAsia"/>
          <w:szCs w:val="24"/>
        </w:rPr>
        <w:t>浏览器访问</w:t>
      </w:r>
      <w:r w:rsidRPr="00E7063E">
        <w:rPr>
          <w:rFonts w:hint="eastAsia"/>
          <w:szCs w:val="24"/>
        </w:rPr>
        <w:t>http://localhost:8082/provider/sentinel</w:t>
      </w:r>
      <w:r w:rsidRPr="00E7063E">
        <w:rPr>
          <w:rFonts w:hint="eastAsia"/>
          <w:szCs w:val="24"/>
        </w:rPr>
        <w:t>，多次刷新可在</w:t>
      </w:r>
      <w:r w:rsidRPr="00E7063E">
        <w:rPr>
          <w:rFonts w:hint="eastAsia"/>
          <w:szCs w:val="24"/>
        </w:rPr>
        <w:t>dashboard</w:t>
      </w:r>
      <w:r w:rsidRPr="00E7063E">
        <w:rPr>
          <w:rFonts w:hint="eastAsia"/>
          <w:szCs w:val="24"/>
        </w:rPr>
        <w:t>实时监控。到簇点链路配置对应的流控规则，然后频繁访问</w:t>
      </w:r>
      <w:r w:rsidRPr="00E7063E">
        <w:rPr>
          <w:rFonts w:hint="eastAsia"/>
          <w:szCs w:val="24"/>
        </w:rPr>
        <w:t>provider/sentinel</w:t>
      </w:r>
      <w:r w:rsidRPr="00E7063E">
        <w:rPr>
          <w:rFonts w:hint="eastAsia"/>
          <w:szCs w:val="24"/>
        </w:rPr>
        <w:t>则会触发</w:t>
      </w:r>
      <w:r w:rsidRPr="00E7063E">
        <w:rPr>
          <w:rFonts w:hint="eastAsia"/>
          <w:szCs w:val="24"/>
        </w:rPr>
        <w:t>BlockExceptionHandler</w:t>
      </w:r>
      <w:r w:rsidRPr="00E7063E">
        <w:rPr>
          <w:rFonts w:hint="eastAsia"/>
          <w:szCs w:val="24"/>
        </w:rPr>
        <w:t>的实现类</w:t>
      </w:r>
      <w:r w:rsidRPr="00E7063E">
        <w:rPr>
          <w:rFonts w:hint="eastAsia"/>
          <w:szCs w:val="24"/>
        </w:rPr>
        <w:t>DefaultBlockExceptionHandler</w:t>
      </w:r>
      <w:r w:rsidRPr="00E7063E">
        <w:rPr>
          <w:rFonts w:hint="eastAsia"/>
          <w:szCs w:val="24"/>
        </w:rPr>
        <w:t>，提示</w:t>
      </w:r>
      <w:r w:rsidRPr="00E7063E">
        <w:rPr>
          <w:rFonts w:hint="eastAsia"/>
          <w:szCs w:val="24"/>
        </w:rPr>
        <w:t>Blocked by Sentinel (flow limiting)</w:t>
      </w:r>
      <w:r w:rsidRPr="00E7063E">
        <w:rPr>
          <w:rFonts w:hint="eastAsia"/>
          <w:szCs w:val="24"/>
        </w:rPr>
        <w:t>。</w:t>
      </w:r>
    </w:p>
    <w:p w14:paraId="77C3AD65" w14:textId="38A539C8" w:rsidR="00E359A2" w:rsidRPr="00E359A2" w:rsidRDefault="00E7063E" w:rsidP="008778A8">
      <w:pPr>
        <w:spacing w:line="440" w:lineRule="exact"/>
        <w:rPr>
          <w:szCs w:val="24"/>
        </w:rPr>
      </w:pPr>
      <w:r w:rsidRPr="00E7063E">
        <w:rPr>
          <w:rFonts w:hint="eastAsia"/>
          <w:szCs w:val="24"/>
        </w:rPr>
        <w:t>在</w:t>
      </w:r>
      <w:r w:rsidRPr="00E7063E">
        <w:rPr>
          <w:rFonts w:hint="eastAsia"/>
          <w:szCs w:val="24"/>
        </w:rPr>
        <w:t>dashboard</w:t>
      </w:r>
      <w:r w:rsidRPr="00E7063E">
        <w:rPr>
          <w:rFonts w:hint="eastAsia"/>
          <w:szCs w:val="24"/>
        </w:rPr>
        <w:t>机器列表可以看到机器名</w:t>
      </w:r>
      <w:r w:rsidRPr="00E7063E">
        <w:rPr>
          <w:rFonts w:hint="eastAsia"/>
          <w:szCs w:val="24"/>
        </w:rPr>
        <w:t>/IP/</w:t>
      </w:r>
      <w:r w:rsidRPr="00E7063E">
        <w:rPr>
          <w:rFonts w:hint="eastAsia"/>
          <w:szCs w:val="24"/>
        </w:rPr>
        <w:t>端口</w:t>
      </w:r>
      <w:r w:rsidRPr="00E7063E">
        <w:rPr>
          <w:rFonts w:hint="eastAsia"/>
          <w:szCs w:val="24"/>
        </w:rPr>
        <w:t>/</w:t>
      </w:r>
      <w:r w:rsidRPr="00E7063E">
        <w:rPr>
          <w:rFonts w:hint="eastAsia"/>
          <w:szCs w:val="24"/>
        </w:rPr>
        <w:t>心跳时间等，端口默认为</w:t>
      </w:r>
      <w:r w:rsidRPr="00E7063E">
        <w:rPr>
          <w:rFonts w:hint="eastAsia"/>
          <w:szCs w:val="24"/>
        </w:rPr>
        <w:t>8720</w:t>
      </w:r>
      <w:r w:rsidRPr="00E7063E">
        <w:rPr>
          <w:rFonts w:hint="eastAsia"/>
          <w:szCs w:val="24"/>
        </w:rPr>
        <w:t>。</w:t>
      </w:r>
      <w:r w:rsidRPr="00E7063E">
        <w:rPr>
          <w:rFonts w:hint="eastAsia"/>
          <w:szCs w:val="24"/>
        </w:rPr>
        <w:t>8081</w:t>
      </w:r>
      <w:r w:rsidRPr="00E7063E">
        <w:rPr>
          <w:rFonts w:hint="eastAsia"/>
          <w:szCs w:val="24"/>
        </w:rPr>
        <w:t>客户端访问</w:t>
      </w:r>
      <w:r w:rsidRPr="00E7063E">
        <w:rPr>
          <w:rFonts w:hint="eastAsia"/>
          <w:szCs w:val="24"/>
        </w:rPr>
        <w:t>sca-provider</w:t>
      </w:r>
      <w:r w:rsidRPr="00E7063E">
        <w:rPr>
          <w:rFonts w:hint="eastAsia"/>
          <w:szCs w:val="24"/>
        </w:rPr>
        <w:t>，</w:t>
      </w:r>
      <w:r w:rsidRPr="00E7063E">
        <w:rPr>
          <w:rFonts w:hint="eastAsia"/>
          <w:szCs w:val="24"/>
        </w:rPr>
        <w:t>8180</w:t>
      </w:r>
      <w:r w:rsidRPr="00E7063E">
        <w:rPr>
          <w:rFonts w:hint="eastAsia"/>
          <w:szCs w:val="24"/>
        </w:rPr>
        <w:t>客户端访问</w:t>
      </w:r>
      <w:r w:rsidRPr="00E7063E">
        <w:rPr>
          <w:rFonts w:hint="eastAsia"/>
          <w:szCs w:val="24"/>
        </w:rPr>
        <w:t>Sentinel</w:t>
      </w:r>
      <w:r w:rsidRPr="00E7063E">
        <w:rPr>
          <w:rFonts w:hint="eastAsia"/>
          <w:szCs w:val="24"/>
        </w:rPr>
        <w:t>，而</w:t>
      </w:r>
      <w:r w:rsidRPr="00E7063E">
        <w:rPr>
          <w:rFonts w:hint="eastAsia"/>
          <w:szCs w:val="24"/>
        </w:rPr>
        <w:t>sca-provider</w:t>
      </w:r>
      <w:r w:rsidRPr="00E7063E">
        <w:rPr>
          <w:rFonts w:hint="eastAsia"/>
          <w:szCs w:val="24"/>
        </w:rPr>
        <w:t>通过此</w:t>
      </w:r>
      <w:r w:rsidRPr="00E7063E">
        <w:rPr>
          <w:rFonts w:hint="eastAsia"/>
          <w:szCs w:val="24"/>
        </w:rPr>
        <w:t>8720</w:t>
      </w:r>
      <w:r w:rsidRPr="00E7063E">
        <w:rPr>
          <w:rFonts w:hint="eastAsia"/>
          <w:szCs w:val="24"/>
        </w:rPr>
        <w:t>端口访问</w:t>
      </w:r>
      <w:r w:rsidRPr="00E7063E">
        <w:rPr>
          <w:rFonts w:hint="eastAsia"/>
          <w:szCs w:val="24"/>
        </w:rPr>
        <w:t>Sentinel</w:t>
      </w:r>
      <w:r w:rsidRPr="00E7063E">
        <w:rPr>
          <w:rFonts w:hint="eastAsia"/>
          <w:szCs w:val="24"/>
        </w:rPr>
        <w:t>。</w:t>
      </w:r>
    </w:p>
    <w:p w14:paraId="28DFE39E" w14:textId="77777777" w:rsidR="00E359A2" w:rsidRPr="00E359A2" w:rsidRDefault="00E359A2" w:rsidP="00E359A2">
      <w:pPr>
        <w:spacing w:line="440" w:lineRule="exact"/>
        <w:rPr>
          <w:szCs w:val="24"/>
        </w:rPr>
      </w:pPr>
      <w:r w:rsidRPr="00E359A2">
        <w:rPr>
          <w:rFonts w:hint="eastAsia"/>
          <w:szCs w:val="24"/>
        </w:rPr>
        <w:t>浏览器访问</w:t>
      </w:r>
      <w:r w:rsidRPr="00E359A2">
        <w:rPr>
          <w:rFonts w:hint="eastAsia"/>
          <w:szCs w:val="24"/>
        </w:rPr>
        <w:t>http://localhost:8180</w:t>
      </w:r>
      <w:r w:rsidRPr="00E359A2">
        <w:rPr>
          <w:rFonts w:hint="eastAsia"/>
          <w:szCs w:val="24"/>
        </w:rPr>
        <w:t>即可打开</w:t>
      </w:r>
      <w:r w:rsidRPr="00E359A2">
        <w:rPr>
          <w:rFonts w:hint="eastAsia"/>
          <w:szCs w:val="24"/>
        </w:rPr>
        <w:t>Sentinel</w:t>
      </w:r>
      <w:r w:rsidRPr="00E359A2">
        <w:rPr>
          <w:rFonts w:hint="eastAsia"/>
          <w:szCs w:val="24"/>
        </w:rPr>
        <w:t>控制台，登录账号密码均为</w:t>
      </w:r>
      <w:r w:rsidRPr="00E359A2">
        <w:rPr>
          <w:rFonts w:hint="eastAsia"/>
          <w:szCs w:val="24"/>
        </w:rPr>
        <w:t>sentinel</w:t>
      </w:r>
      <w:r w:rsidRPr="00E359A2">
        <w:rPr>
          <w:rFonts w:hint="eastAsia"/>
          <w:szCs w:val="24"/>
        </w:rPr>
        <w:t>。</w:t>
      </w:r>
    </w:p>
    <w:p w14:paraId="718E7DB0" w14:textId="00A1EF91" w:rsidR="00E359A2" w:rsidRDefault="00E359A2" w:rsidP="00E359A2">
      <w:pPr>
        <w:spacing w:line="440" w:lineRule="exact"/>
        <w:rPr>
          <w:szCs w:val="24"/>
        </w:rPr>
      </w:pPr>
      <w:r w:rsidRPr="00E359A2">
        <w:rPr>
          <w:rFonts w:hint="eastAsia"/>
          <w:szCs w:val="24"/>
        </w:rPr>
        <w:t>在</w:t>
      </w:r>
      <w:r w:rsidRPr="00E359A2">
        <w:rPr>
          <w:rFonts w:hint="eastAsia"/>
          <w:szCs w:val="24"/>
        </w:rPr>
        <w:t>sca-provider</w:t>
      </w:r>
      <w:r w:rsidRPr="00E359A2">
        <w:rPr>
          <w:rFonts w:hint="eastAsia"/>
          <w:szCs w:val="24"/>
        </w:rPr>
        <w:t>添加</w:t>
      </w:r>
      <w:r w:rsidRPr="00E359A2">
        <w:rPr>
          <w:rFonts w:hint="eastAsia"/>
          <w:szCs w:val="24"/>
        </w:rPr>
        <w:t>sentinel</w:t>
      </w:r>
      <w:r w:rsidRPr="00E359A2">
        <w:rPr>
          <w:rFonts w:hint="eastAsia"/>
          <w:szCs w:val="24"/>
        </w:rPr>
        <w:t>限流依赖后，底层会注入一个</w:t>
      </w:r>
      <w:r w:rsidRPr="00E359A2">
        <w:rPr>
          <w:rFonts w:hint="eastAsia"/>
          <w:szCs w:val="24"/>
        </w:rPr>
        <w:t>SpringMVC</w:t>
      </w:r>
      <w:r w:rsidRPr="00E359A2">
        <w:rPr>
          <w:rFonts w:hint="eastAsia"/>
          <w:szCs w:val="24"/>
        </w:rPr>
        <w:t>拦截器</w:t>
      </w:r>
      <w:r w:rsidRPr="00E359A2">
        <w:rPr>
          <w:rFonts w:hint="eastAsia"/>
          <w:szCs w:val="24"/>
        </w:rPr>
        <w:t>HandlerInter</w:t>
      </w:r>
      <w:r w:rsidR="00C35423">
        <w:rPr>
          <w:rFonts w:hint="eastAsia"/>
          <w:szCs w:val="24"/>
        </w:rPr>
        <w:t>-</w:t>
      </w:r>
      <w:r w:rsidRPr="00E359A2">
        <w:rPr>
          <w:rFonts w:hint="eastAsia"/>
          <w:szCs w:val="24"/>
        </w:rPr>
        <w:t>ceptor</w:t>
      </w:r>
      <w:r w:rsidRPr="00E359A2">
        <w:rPr>
          <w:rFonts w:hint="eastAsia"/>
          <w:szCs w:val="24"/>
        </w:rPr>
        <w:t>，此拦截器就是限流的关键，</w:t>
      </w:r>
      <w:r w:rsidRPr="00E359A2">
        <w:rPr>
          <w:rFonts w:hint="eastAsia"/>
          <w:szCs w:val="24"/>
        </w:rPr>
        <w:t>Ctrl+H</w:t>
      </w:r>
      <w:r w:rsidRPr="00E359A2">
        <w:rPr>
          <w:rFonts w:hint="eastAsia"/>
          <w:szCs w:val="24"/>
        </w:rPr>
        <w:t>查看其继承结构，有一个</w:t>
      </w:r>
      <w:r w:rsidRPr="00E359A2">
        <w:rPr>
          <w:rFonts w:hint="eastAsia"/>
          <w:szCs w:val="24"/>
        </w:rPr>
        <w:t>com.alibaba.cap.senti</w:t>
      </w:r>
      <w:r w:rsidR="00C35423">
        <w:rPr>
          <w:rFonts w:hint="eastAsia"/>
          <w:szCs w:val="24"/>
        </w:rPr>
        <w:t>-</w:t>
      </w:r>
      <w:r w:rsidRPr="00E359A2">
        <w:rPr>
          <w:rFonts w:hint="eastAsia"/>
          <w:szCs w:val="24"/>
        </w:rPr>
        <w:t>nel.adapter.spring.webmvc</w:t>
      </w:r>
      <w:r w:rsidRPr="00E359A2">
        <w:rPr>
          <w:rFonts w:hint="eastAsia"/>
          <w:szCs w:val="24"/>
        </w:rPr>
        <w:t>写的实现类</w:t>
      </w:r>
      <w:r w:rsidRPr="00E359A2">
        <w:rPr>
          <w:rFonts w:hint="eastAsia"/>
          <w:szCs w:val="24"/>
        </w:rPr>
        <w:t>AbstractSentinelInterceptor</w:t>
      </w:r>
      <w:r w:rsidRPr="00E359A2">
        <w:rPr>
          <w:rFonts w:hint="eastAsia"/>
          <w:szCs w:val="24"/>
        </w:rPr>
        <w:t>，工作时由它的</w:t>
      </w:r>
      <w:r w:rsidRPr="00E359A2">
        <w:rPr>
          <w:rFonts w:hint="eastAsia"/>
          <w:szCs w:val="24"/>
        </w:rPr>
        <w:t>preHandle()</w:t>
      </w:r>
      <w:r w:rsidRPr="00E359A2">
        <w:rPr>
          <w:rFonts w:hint="eastAsia"/>
          <w:szCs w:val="24"/>
        </w:rPr>
        <w:t>调用</w:t>
      </w:r>
      <w:r w:rsidRPr="00E359A2">
        <w:rPr>
          <w:rFonts w:hint="eastAsia"/>
          <w:szCs w:val="24"/>
        </w:rPr>
        <w:t>DefaultBlockExceptionHandler</w:t>
      </w:r>
      <w:r w:rsidRPr="00E359A2">
        <w:rPr>
          <w:rFonts w:hint="eastAsia"/>
          <w:szCs w:val="24"/>
        </w:rPr>
        <w:t>的</w:t>
      </w:r>
      <w:r w:rsidRPr="00E359A2">
        <w:rPr>
          <w:rFonts w:hint="eastAsia"/>
          <w:szCs w:val="24"/>
        </w:rPr>
        <w:t>handle</w:t>
      </w:r>
      <w:r w:rsidRPr="00E359A2">
        <w:rPr>
          <w:rFonts w:hint="eastAsia"/>
          <w:szCs w:val="24"/>
        </w:rPr>
        <w:t>方法。</w:t>
      </w:r>
    </w:p>
    <w:p w14:paraId="0278C27A" w14:textId="050D2F1A" w:rsidR="00E359A2" w:rsidRDefault="00000000" w:rsidP="00E359A2">
      <w:pPr>
        <w:spacing w:line="440" w:lineRule="exact"/>
        <w:rPr>
          <w:szCs w:val="24"/>
        </w:rPr>
      </w:pPr>
      <w:hyperlink r:id="rId236" w:history="1">
        <w:r w:rsidR="00E81B1C" w:rsidRPr="00C35423">
          <w:rPr>
            <w:rStyle w:val="a9"/>
            <w:rFonts w:hint="eastAsia"/>
            <w:szCs w:val="24"/>
          </w:rPr>
          <w:t>Sentinel</w:t>
        </w:r>
        <w:r w:rsidR="00E81B1C" w:rsidRPr="00C35423">
          <w:rPr>
            <w:rStyle w:val="a9"/>
            <w:rFonts w:hint="eastAsia"/>
            <w:szCs w:val="24"/>
          </w:rPr>
          <w:t>限流过程分析</w:t>
        </w:r>
        <w:r w:rsidR="00E81B1C" w:rsidRPr="00C35423">
          <w:rPr>
            <w:rStyle w:val="a9"/>
            <w:rFonts w:hint="eastAsia"/>
            <w:szCs w:val="24"/>
          </w:rPr>
          <w:t>.png</w:t>
        </w:r>
      </w:hyperlink>
      <w:r w:rsidR="00E81B1C">
        <w:rPr>
          <w:rFonts w:hint="eastAsia"/>
          <w:szCs w:val="24"/>
        </w:rPr>
        <w:t>，</w:t>
      </w:r>
      <w:hyperlink r:id="rId237" w:history="1">
        <w:r w:rsidR="00C35423" w:rsidRPr="00C35423">
          <w:rPr>
            <w:rStyle w:val="a9"/>
            <w:rFonts w:hint="eastAsia"/>
            <w:szCs w:val="24"/>
          </w:rPr>
          <w:t>HandlerInterceptor</w:t>
        </w:r>
        <w:r w:rsidR="00C35423" w:rsidRPr="00C35423">
          <w:rPr>
            <w:rStyle w:val="a9"/>
            <w:rFonts w:hint="eastAsia"/>
            <w:szCs w:val="24"/>
          </w:rPr>
          <w:t>拦截器原理</w:t>
        </w:r>
        <w:r w:rsidR="00C35423" w:rsidRPr="00C35423">
          <w:rPr>
            <w:rStyle w:val="a9"/>
            <w:rFonts w:hint="eastAsia"/>
            <w:szCs w:val="24"/>
          </w:rPr>
          <w:t>.png</w:t>
        </w:r>
      </w:hyperlink>
      <w:r w:rsidR="00C35423">
        <w:rPr>
          <w:rFonts w:hint="eastAsia"/>
          <w:szCs w:val="24"/>
        </w:rPr>
        <w:t>，</w:t>
      </w:r>
    </w:p>
    <w:p w14:paraId="6DC96768" w14:textId="098DABEB" w:rsidR="00E359A2" w:rsidRPr="00E359A2" w:rsidRDefault="0085233A" w:rsidP="008778A8">
      <w:pPr>
        <w:spacing w:line="440" w:lineRule="exact"/>
        <w:rPr>
          <w:szCs w:val="24"/>
        </w:rPr>
      </w:pPr>
      <w:r w:rsidRPr="0085233A">
        <w:rPr>
          <w:rFonts w:hint="eastAsia"/>
          <w:szCs w:val="24"/>
        </w:rPr>
        <w:t>执行链</w:t>
      </w:r>
      <w:r w:rsidRPr="0085233A">
        <w:rPr>
          <w:rFonts w:hint="eastAsia"/>
          <w:szCs w:val="24"/>
        </w:rPr>
        <w:t>ExecutionChain</w:t>
      </w:r>
      <w:r w:rsidRPr="0085233A">
        <w:rPr>
          <w:rFonts w:hint="eastAsia"/>
          <w:szCs w:val="24"/>
        </w:rPr>
        <w:t>包含拦截器</w:t>
      </w:r>
      <w:r w:rsidRPr="0085233A">
        <w:rPr>
          <w:rFonts w:hint="eastAsia"/>
          <w:szCs w:val="24"/>
        </w:rPr>
        <w:t>HandlerInterceptor</w:t>
      </w:r>
      <w:r w:rsidRPr="0085233A">
        <w:rPr>
          <w:rFonts w:hint="eastAsia"/>
          <w:szCs w:val="24"/>
        </w:rPr>
        <w:t>和</w:t>
      </w:r>
      <w:r w:rsidRPr="0085233A">
        <w:rPr>
          <w:rFonts w:hint="eastAsia"/>
          <w:szCs w:val="24"/>
        </w:rPr>
        <w:t>Controller</w:t>
      </w:r>
      <w:r w:rsidRPr="0085233A">
        <w:rPr>
          <w:rFonts w:hint="eastAsia"/>
          <w:szCs w:val="24"/>
        </w:rPr>
        <w:t>。</w:t>
      </w:r>
    </w:p>
    <w:p w14:paraId="7B262347" w14:textId="77777777" w:rsidR="00E359A2" w:rsidRPr="00E359A2" w:rsidRDefault="00E359A2" w:rsidP="00E359A2">
      <w:pPr>
        <w:spacing w:line="440" w:lineRule="exact"/>
        <w:rPr>
          <w:szCs w:val="24"/>
        </w:rPr>
      </w:pPr>
      <w:r w:rsidRPr="00E359A2">
        <w:rPr>
          <w:rFonts w:hint="eastAsia"/>
          <w:szCs w:val="24"/>
        </w:rPr>
        <w:t>Sentinel</w:t>
      </w:r>
      <w:r w:rsidRPr="00E359A2">
        <w:rPr>
          <w:rFonts w:hint="eastAsia"/>
          <w:szCs w:val="24"/>
        </w:rPr>
        <w:t>的流控模式包括直接，还有关联，链路。</w:t>
      </w:r>
    </w:p>
    <w:p w14:paraId="0124492B" w14:textId="77777777" w:rsidR="00E359A2" w:rsidRPr="00E359A2" w:rsidRDefault="00E359A2" w:rsidP="00E359A2">
      <w:pPr>
        <w:spacing w:line="440" w:lineRule="exact"/>
        <w:rPr>
          <w:szCs w:val="24"/>
        </w:rPr>
      </w:pPr>
      <w:r w:rsidRPr="00E359A2">
        <w:rPr>
          <w:rFonts w:hint="eastAsia"/>
          <w:szCs w:val="24"/>
        </w:rPr>
        <w:t>流控效果包括快速失败，</w:t>
      </w:r>
      <w:r w:rsidRPr="00E359A2">
        <w:rPr>
          <w:rFonts w:hint="eastAsia"/>
          <w:szCs w:val="24"/>
        </w:rPr>
        <w:t>Warm Up</w:t>
      </w:r>
      <w:r w:rsidRPr="00E359A2">
        <w:rPr>
          <w:rFonts w:hint="eastAsia"/>
          <w:szCs w:val="24"/>
        </w:rPr>
        <w:t>，排队等待。（默认直接</w:t>
      </w:r>
      <w:r w:rsidRPr="00E359A2">
        <w:rPr>
          <w:rFonts w:hint="eastAsia"/>
          <w:szCs w:val="24"/>
        </w:rPr>
        <w:t>/</w:t>
      </w:r>
      <w:r w:rsidRPr="00E359A2">
        <w:rPr>
          <w:rFonts w:hint="eastAsia"/>
          <w:szCs w:val="24"/>
        </w:rPr>
        <w:t>快速失败。）</w:t>
      </w:r>
    </w:p>
    <w:p w14:paraId="68179929" w14:textId="77777777" w:rsidR="00E359A2" w:rsidRPr="00E359A2" w:rsidRDefault="00E359A2" w:rsidP="00E359A2">
      <w:pPr>
        <w:spacing w:line="440" w:lineRule="exact"/>
        <w:rPr>
          <w:szCs w:val="24"/>
        </w:rPr>
      </w:pPr>
      <w:r w:rsidRPr="00E359A2">
        <w:rPr>
          <w:rFonts w:hint="eastAsia"/>
          <w:szCs w:val="24"/>
        </w:rPr>
        <w:t>关联限流是指对关联资源频繁访问时，限流当前资源。</w:t>
      </w:r>
    </w:p>
    <w:p w14:paraId="147B1FAE" w14:textId="0F2D7A71" w:rsidR="00E359A2" w:rsidRPr="00E359A2" w:rsidRDefault="00E359A2" w:rsidP="00E359A2">
      <w:pPr>
        <w:spacing w:line="440" w:lineRule="exact"/>
        <w:rPr>
          <w:szCs w:val="24"/>
        </w:rPr>
      </w:pPr>
      <w:r w:rsidRPr="00E359A2">
        <w:rPr>
          <w:rFonts w:hint="eastAsia"/>
          <w:szCs w:val="24"/>
        </w:rPr>
        <w:t>链路限流只记录指定链路入口的流量。也就是当多个服务对指定资源调用时，假如流量超出了指定阈值，则进行限流。</w:t>
      </w:r>
    </w:p>
    <w:p w14:paraId="2081A852" w14:textId="20DB78EC" w:rsidR="00E359A2" w:rsidRPr="00E359A2" w:rsidRDefault="00E359A2" w:rsidP="00E359A2">
      <w:pPr>
        <w:spacing w:line="440" w:lineRule="exact"/>
        <w:rPr>
          <w:szCs w:val="24"/>
        </w:rPr>
      </w:pPr>
      <w:r w:rsidRPr="00E359A2">
        <w:rPr>
          <w:rFonts w:hint="eastAsia"/>
          <w:szCs w:val="24"/>
        </w:rPr>
        <w:t>被多个服务访问的资源加以</w:t>
      </w:r>
      <w:r w:rsidRPr="00E359A2">
        <w:rPr>
          <w:rFonts w:hint="eastAsia"/>
          <w:szCs w:val="24"/>
        </w:rPr>
        <w:t>@SentinelResource</w:t>
      </w:r>
      <w:r w:rsidRPr="00E359A2">
        <w:rPr>
          <w:rFonts w:hint="eastAsia"/>
          <w:szCs w:val="24"/>
        </w:rPr>
        <w:t>注解，该资源所在方法同时也是一个</w:t>
      </w:r>
      <w:r w:rsidRPr="00E359A2">
        <w:rPr>
          <w:rFonts w:hint="eastAsia"/>
          <w:szCs w:val="24"/>
        </w:rPr>
        <w:t>AOP</w:t>
      </w:r>
      <w:r w:rsidRPr="00E359A2">
        <w:rPr>
          <w:rFonts w:hint="eastAsia"/>
          <w:szCs w:val="24"/>
        </w:rPr>
        <w:t>的切入点方法，这个方法执行时，会根据流控规则对相应的应用进行限流。</w:t>
      </w:r>
    </w:p>
    <w:p w14:paraId="1386CF79" w14:textId="314DE4FB" w:rsidR="00E359A2" w:rsidRPr="00E359A2" w:rsidRDefault="00E359A2" w:rsidP="00E359A2">
      <w:pPr>
        <w:spacing w:line="440" w:lineRule="exact"/>
        <w:rPr>
          <w:szCs w:val="24"/>
        </w:rPr>
      </w:pPr>
      <w:r w:rsidRPr="00E359A2">
        <w:rPr>
          <w:rFonts w:hint="eastAsia"/>
          <w:szCs w:val="24"/>
        </w:rPr>
        <w:lastRenderedPageBreak/>
        <w:t>@SentinelResource</w:t>
      </w:r>
      <w:r w:rsidRPr="00E359A2">
        <w:rPr>
          <w:rFonts w:hint="eastAsia"/>
          <w:szCs w:val="24"/>
        </w:rPr>
        <w:t>注解收录于</w:t>
      </w:r>
      <w:r w:rsidRPr="00E359A2">
        <w:rPr>
          <w:rFonts w:hint="eastAsia"/>
          <w:szCs w:val="24"/>
        </w:rPr>
        <w:t>com.alibaba.cap.sentinel.annotation</w:t>
      </w:r>
      <w:r w:rsidRPr="00E359A2">
        <w:rPr>
          <w:rFonts w:hint="eastAsia"/>
          <w:szCs w:val="24"/>
        </w:rPr>
        <w:t>，</w:t>
      </w:r>
      <w:r w:rsidRPr="00E359A2">
        <w:rPr>
          <w:rFonts w:hint="eastAsia"/>
          <w:szCs w:val="24"/>
        </w:rPr>
        <w:t>xxx.annotation.aspectj</w:t>
      </w:r>
      <w:r w:rsidRPr="00E359A2">
        <w:rPr>
          <w:rFonts w:hint="eastAsia"/>
          <w:szCs w:val="24"/>
        </w:rPr>
        <w:t>还有个</w:t>
      </w:r>
      <w:r w:rsidRPr="00E359A2">
        <w:rPr>
          <w:rFonts w:hint="eastAsia"/>
          <w:szCs w:val="24"/>
        </w:rPr>
        <w:t>SentinelResourceAspect</w:t>
      </w:r>
      <w:r w:rsidRPr="00E359A2">
        <w:rPr>
          <w:rFonts w:hint="eastAsia"/>
          <w:szCs w:val="24"/>
        </w:rPr>
        <w:t>类，里面指定了切入点</w:t>
      </w:r>
      <w:r w:rsidRPr="00E359A2">
        <w:rPr>
          <w:szCs w:val="24"/>
        </w:rPr>
        <w:t>@Pointcut("@annotation(com.alibaba.csp.sen</w:t>
      </w:r>
      <w:r w:rsidR="005B53F8">
        <w:rPr>
          <w:rFonts w:hint="eastAsia"/>
          <w:szCs w:val="24"/>
        </w:rPr>
        <w:t>-</w:t>
      </w:r>
      <w:r w:rsidRPr="00E359A2">
        <w:rPr>
          <w:szCs w:val="24"/>
        </w:rPr>
        <w:t>tinel.annotation.SentinelResource)")</w:t>
      </w:r>
      <w:r w:rsidR="005B53F8">
        <w:rPr>
          <w:rFonts w:hint="eastAsia"/>
          <w:szCs w:val="24"/>
        </w:rPr>
        <w:t>。</w:t>
      </w:r>
    </w:p>
    <w:p w14:paraId="35D210AD" w14:textId="77777777" w:rsidR="00E359A2" w:rsidRPr="00E359A2" w:rsidRDefault="00E359A2" w:rsidP="00E359A2">
      <w:pPr>
        <w:spacing w:line="440" w:lineRule="exact"/>
        <w:rPr>
          <w:szCs w:val="24"/>
        </w:rPr>
      </w:pPr>
      <w:r w:rsidRPr="00E359A2">
        <w:rPr>
          <w:rFonts w:hint="eastAsia"/>
          <w:szCs w:val="24"/>
        </w:rPr>
        <w:t>对公共资源新增流控规则时填写拦截器指定的默认入口资源</w:t>
      </w:r>
      <w:r w:rsidRPr="00E359A2">
        <w:rPr>
          <w:rFonts w:hint="eastAsia"/>
          <w:szCs w:val="24"/>
        </w:rPr>
        <w:t>sentinel_spring_web_context</w:t>
      </w:r>
      <w:r w:rsidRPr="00E359A2">
        <w:rPr>
          <w:rFonts w:hint="eastAsia"/>
          <w:szCs w:val="24"/>
        </w:rPr>
        <w:t>。</w:t>
      </w:r>
    </w:p>
    <w:p w14:paraId="56D68DC5" w14:textId="77777777" w:rsidR="00E359A2" w:rsidRPr="00E359A2" w:rsidRDefault="00E359A2" w:rsidP="00E359A2">
      <w:pPr>
        <w:spacing w:line="440" w:lineRule="exact"/>
        <w:rPr>
          <w:szCs w:val="24"/>
        </w:rPr>
      </w:pPr>
      <w:r w:rsidRPr="00E359A2">
        <w:rPr>
          <w:rFonts w:hint="eastAsia"/>
          <w:szCs w:val="24"/>
        </w:rPr>
        <w:t>如果想对指定的特定链路进行限流，需要到</w:t>
      </w:r>
      <w:r w:rsidRPr="00E359A2">
        <w:rPr>
          <w:rFonts w:hint="eastAsia"/>
          <w:szCs w:val="24"/>
        </w:rPr>
        <w:t>application.yml</w:t>
      </w:r>
      <w:r w:rsidRPr="00E359A2">
        <w:rPr>
          <w:rFonts w:hint="eastAsia"/>
          <w:szCs w:val="24"/>
        </w:rPr>
        <w:t>添加如下语句：</w:t>
      </w:r>
    </w:p>
    <w:p w14:paraId="00099F01" w14:textId="77777777" w:rsidR="00E359A2" w:rsidRPr="00E359A2" w:rsidRDefault="00E359A2" w:rsidP="00E359A2">
      <w:pPr>
        <w:spacing w:line="440" w:lineRule="exact"/>
        <w:rPr>
          <w:szCs w:val="24"/>
        </w:rPr>
      </w:pPr>
      <w:r w:rsidRPr="00E359A2">
        <w:rPr>
          <w:szCs w:val="24"/>
        </w:rPr>
        <w:t>sentinel:</w:t>
      </w:r>
    </w:p>
    <w:p w14:paraId="777B9797" w14:textId="25D7D0FE" w:rsidR="00E7063E" w:rsidRDefault="00E359A2" w:rsidP="00E359A2">
      <w:pPr>
        <w:spacing w:line="440" w:lineRule="exact"/>
        <w:rPr>
          <w:szCs w:val="24"/>
        </w:rPr>
      </w:pPr>
      <w:r w:rsidRPr="00E359A2">
        <w:rPr>
          <w:szCs w:val="24"/>
        </w:rPr>
        <w:t xml:space="preserve">     web-context-unify: false</w:t>
      </w:r>
    </w:p>
    <w:p w14:paraId="6379583E" w14:textId="77777777" w:rsidR="00150FF7" w:rsidRPr="00E7063E" w:rsidRDefault="00150FF7" w:rsidP="00E359A2">
      <w:pPr>
        <w:spacing w:line="440" w:lineRule="exact"/>
        <w:rPr>
          <w:szCs w:val="24"/>
        </w:rPr>
      </w:pPr>
    </w:p>
    <w:p w14:paraId="5DD4FC3B" w14:textId="12F70AD2" w:rsidR="005B53F8" w:rsidRPr="005B53F8" w:rsidRDefault="00150FF7" w:rsidP="005B53F8">
      <w:pPr>
        <w:spacing w:line="440" w:lineRule="exact"/>
        <w:rPr>
          <w:szCs w:val="24"/>
        </w:rPr>
      </w:pPr>
      <w:r w:rsidRPr="00150FF7">
        <w:rPr>
          <w:rFonts w:hint="eastAsia"/>
          <w:szCs w:val="24"/>
        </w:rPr>
        <w:t>java.util.concurrent.atomic.AtomicLong</w:t>
      </w:r>
      <w:r w:rsidRPr="00150FF7">
        <w:rPr>
          <w:rFonts w:hint="eastAsia"/>
          <w:szCs w:val="24"/>
        </w:rPr>
        <w:t>是长整型的线程安全对象</w:t>
      </w:r>
      <w:r>
        <w:rPr>
          <w:rFonts w:hint="eastAsia"/>
          <w:szCs w:val="24"/>
        </w:rPr>
        <w:t>，基于此对象实现自增、自减操作时是线程安全的。</w:t>
      </w:r>
      <w:r w:rsidRPr="00150FF7">
        <w:rPr>
          <w:rFonts w:hint="eastAsia"/>
          <w:szCs w:val="24"/>
        </w:rPr>
        <w:t>直接使用</w:t>
      </w:r>
      <w:r w:rsidRPr="00150FF7">
        <w:rPr>
          <w:rFonts w:hint="eastAsia"/>
          <w:szCs w:val="24"/>
        </w:rPr>
        <w:t>count++</w:t>
      </w:r>
      <w:r w:rsidRPr="00150FF7">
        <w:rPr>
          <w:rFonts w:hint="eastAsia"/>
          <w:szCs w:val="24"/>
        </w:rPr>
        <w:t>无法保证多线程下的原子性</w:t>
      </w:r>
      <w:r>
        <w:rPr>
          <w:rFonts w:hint="eastAsia"/>
          <w:szCs w:val="24"/>
        </w:rPr>
        <w:t>。</w:t>
      </w:r>
    </w:p>
    <w:p w14:paraId="02D17E3F" w14:textId="2FFB7F6A" w:rsidR="00845D8D" w:rsidRPr="00E7063E" w:rsidRDefault="005B53F8" w:rsidP="005B53F8">
      <w:pPr>
        <w:spacing w:line="440" w:lineRule="exact"/>
        <w:rPr>
          <w:szCs w:val="24"/>
        </w:rPr>
      </w:pPr>
      <w:r w:rsidRPr="005B53F8">
        <w:rPr>
          <w:rFonts w:hint="eastAsia"/>
          <w:szCs w:val="24"/>
        </w:rPr>
        <w:t>簇点链路新增降级规则时的最大</w:t>
      </w:r>
      <w:r w:rsidRPr="005B53F8">
        <w:rPr>
          <w:rFonts w:hint="eastAsia"/>
          <w:szCs w:val="24"/>
        </w:rPr>
        <w:t>RT</w:t>
      </w:r>
      <w:r w:rsidRPr="005B53F8">
        <w:rPr>
          <w:rFonts w:hint="eastAsia"/>
          <w:szCs w:val="24"/>
        </w:rPr>
        <w:t>即响应时间</w:t>
      </w:r>
      <w:r w:rsidRPr="005B53F8">
        <w:rPr>
          <w:rFonts w:hint="eastAsia"/>
          <w:szCs w:val="24"/>
        </w:rPr>
        <w:t>ResponseTime</w:t>
      </w:r>
      <w:r w:rsidRPr="005B53F8">
        <w:rPr>
          <w:rFonts w:hint="eastAsia"/>
          <w:szCs w:val="24"/>
        </w:rPr>
        <w:t>，实际访问时响应时间超过最大</w:t>
      </w:r>
      <w:r w:rsidRPr="005B53F8">
        <w:rPr>
          <w:rFonts w:hint="eastAsia"/>
          <w:szCs w:val="24"/>
        </w:rPr>
        <w:t>RT</w:t>
      </w:r>
      <w:r w:rsidRPr="005B53F8">
        <w:rPr>
          <w:rFonts w:hint="eastAsia"/>
          <w:szCs w:val="24"/>
        </w:rPr>
        <w:t>就触发熔断。</w:t>
      </w:r>
    </w:p>
    <w:p w14:paraId="39FCD6C9" w14:textId="77777777" w:rsidR="00DC1720" w:rsidRDefault="00DC1720" w:rsidP="00F6614D">
      <w:pPr>
        <w:spacing w:line="440" w:lineRule="exact"/>
        <w:rPr>
          <w:szCs w:val="24"/>
        </w:rPr>
      </w:pPr>
    </w:p>
    <w:p w14:paraId="6DA45B28" w14:textId="337DA1CD" w:rsidR="00B21308" w:rsidRDefault="00E22441" w:rsidP="00F6614D">
      <w:pPr>
        <w:spacing w:line="440" w:lineRule="exact"/>
        <w:rPr>
          <w:szCs w:val="24"/>
        </w:rPr>
      </w:pPr>
      <w:r w:rsidRPr="00E22441">
        <w:rPr>
          <w:rFonts w:hint="eastAsia"/>
          <w:color w:val="FF0000"/>
          <w:szCs w:val="24"/>
        </w:rPr>
        <w:t>Gateway</w:t>
      </w:r>
      <w:r w:rsidRPr="00E22441">
        <w:rPr>
          <w:color w:val="FF0000"/>
          <w:szCs w:val="24"/>
        </w:rPr>
        <w:t>1</w:t>
      </w:r>
      <w:r w:rsidR="000D6CE8">
        <w:rPr>
          <w:rFonts w:hint="eastAsia"/>
          <w:szCs w:val="24"/>
        </w:rPr>
        <w:t>是指</w:t>
      </w:r>
      <w:r w:rsidR="00B21308" w:rsidRPr="00B21308">
        <w:rPr>
          <w:rFonts w:hint="eastAsia"/>
          <w:szCs w:val="24"/>
        </w:rPr>
        <w:t>将两个使用不同协议的网络段连接在一起的设备。它的作用就是对两个网络段中的使用不同传输协议的数据进行互相的翻译转换。例如，一个商业内部局域网就常常需要通过网关发送电子邮件到</w:t>
      </w:r>
      <w:r w:rsidR="00B21308" w:rsidRPr="00B21308">
        <w:rPr>
          <w:rFonts w:hint="eastAsia"/>
          <w:szCs w:val="24"/>
        </w:rPr>
        <w:t>Internet</w:t>
      </w:r>
      <w:r w:rsidR="00B21308" w:rsidRPr="00B21308">
        <w:rPr>
          <w:rFonts w:hint="eastAsia"/>
          <w:szCs w:val="24"/>
        </w:rPr>
        <w:t>的相关地址。</w:t>
      </w:r>
      <w:r w:rsidR="005B1745">
        <w:rPr>
          <w:rFonts w:hint="eastAsia"/>
          <w:szCs w:val="24"/>
        </w:rPr>
        <w:t>（</w:t>
      </w:r>
      <w:r w:rsidR="005B1745">
        <w:rPr>
          <w:rFonts w:hint="eastAsia"/>
          <w:szCs w:val="24"/>
        </w:rPr>
        <w:t>Gateway</w:t>
      </w:r>
      <w:r w:rsidR="005B1745">
        <w:rPr>
          <w:rFonts w:hint="eastAsia"/>
          <w:szCs w:val="24"/>
        </w:rPr>
        <w:t>是</w:t>
      </w:r>
      <w:r w:rsidR="005B1745">
        <w:rPr>
          <w:rFonts w:hint="eastAsia"/>
          <w:szCs w:val="24"/>
        </w:rPr>
        <w:t>API</w:t>
      </w:r>
      <w:r w:rsidR="005B1745">
        <w:rPr>
          <w:rFonts w:hint="eastAsia"/>
          <w:szCs w:val="24"/>
        </w:rPr>
        <w:t>网关，区别于网络网关。）</w:t>
      </w:r>
    </w:p>
    <w:p w14:paraId="1146F8BE" w14:textId="5F892CD9" w:rsidR="00AA063D" w:rsidRDefault="00AA063D" w:rsidP="00AA063D">
      <w:pPr>
        <w:spacing w:line="440" w:lineRule="exact"/>
        <w:rPr>
          <w:szCs w:val="24"/>
        </w:rPr>
      </w:pPr>
      <w:r w:rsidRPr="00AA063D">
        <w:rPr>
          <w:rFonts w:hint="eastAsia"/>
          <w:szCs w:val="24"/>
        </w:rPr>
        <w:t>网关本质上要提供一个各种服务访问的入口，并提供服务接收并转发所有内外部的客户端调用，还有就是权限认证，限流控制等等。</w:t>
      </w:r>
      <w:r w:rsidRPr="00AA063D">
        <w:rPr>
          <w:rFonts w:hint="eastAsia"/>
          <w:szCs w:val="24"/>
        </w:rPr>
        <w:t>SpringCloud Gateway</w:t>
      </w:r>
      <w:r w:rsidRPr="00AA063D">
        <w:rPr>
          <w:rFonts w:hint="eastAsia"/>
          <w:szCs w:val="24"/>
        </w:rPr>
        <w:t>是</w:t>
      </w:r>
      <w:r w:rsidRPr="00AA063D">
        <w:rPr>
          <w:rFonts w:hint="eastAsia"/>
          <w:szCs w:val="24"/>
        </w:rPr>
        <w:t>Spring</w:t>
      </w:r>
      <w:r w:rsidRPr="00AA063D">
        <w:rPr>
          <w:rFonts w:hint="eastAsia"/>
          <w:szCs w:val="24"/>
        </w:rPr>
        <w:t>公司基于</w:t>
      </w:r>
      <w:r w:rsidRPr="00AA063D">
        <w:rPr>
          <w:rFonts w:hint="eastAsia"/>
          <w:szCs w:val="24"/>
        </w:rPr>
        <w:t>Spring 5.0</w:t>
      </w:r>
      <w:r w:rsidR="00EA4F52" w:rsidRPr="00AA063D">
        <w:rPr>
          <w:rFonts w:hint="eastAsia"/>
          <w:szCs w:val="24"/>
        </w:rPr>
        <w:t>和</w:t>
      </w:r>
      <w:r w:rsidRPr="00AA063D">
        <w:rPr>
          <w:rFonts w:hint="eastAsia"/>
          <w:szCs w:val="24"/>
        </w:rPr>
        <w:t>SpringBoot 2.0</w:t>
      </w:r>
      <w:r w:rsidRPr="00AA063D">
        <w:rPr>
          <w:rFonts w:hint="eastAsia"/>
          <w:szCs w:val="24"/>
        </w:rPr>
        <w:t>等技术开发的一个网关组件，它旨在为微服务架构提供一种简单有效的统一的</w:t>
      </w:r>
      <w:r w:rsidRPr="00AA063D">
        <w:rPr>
          <w:rFonts w:hint="eastAsia"/>
          <w:szCs w:val="24"/>
        </w:rPr>
        <w:t>API</w:t>
      </w:r>
      <w:r w:rsidRPr="00AA063D">
        <w:rPr>
          <w:rFonts w:hint="eastAsia"/>
          <w:szCs w:val="24"/>
        </w:rPr>
        <w:t>入口，负责服务请求路由、组合及协议转换，并且基于</w:t>
      </w:r>
      <w:r w:rsidRPr="00AA063D">
        <w:rPr>
          <w:rFonts w:hint="eastAsia"/>
          <w:szCs w:val="24"/>
        </w:rPr>
        <w:t>Filter</w:t>
      </w:r>
      <w:r w:rsidRPr="00AA063D">
        <w:rPr>
          <w:rFonts w:hint="eastAsia"/>
          <w:szCs w:val="24"/>
        </w:rPr>
        <w:t>链的方式提供了权限认证，监控、限流等功能。</w:t>
      </w:r>
    </w:p>
    <w:p w14:paraId="1E8C82B0" w14:textId="30E0105E" w:rsidR="005D5CF6" w:rsidRDefault="00EA4F52" w:rsidP="00AA063D">
      <w:pPr>
        <w:spacing w:line="440" w:lineRule="exact"/>
        <w:rPr>
          <w:szCs w:val="24"/>
        </w:rPr>
      </w:pPr>
      <w:r w:rsidRPr="00EA4F52">
        <w:rPr>
          <w:rFonts w:hint="eastAsia"/>
          <w:szCs w:val="24"/>
        </w:rPr>
        <w:t>SpringCloud Gateway</w:t>
      </w:r>
      <w:r w:rsidRPr="00EA4F52">
        <w:rPr>
          <w:rFonts w:hint="eastAsia"/>
          <w:szCs w:val="24"/>
        </w:rPr>
        <w:t>性能强劲</w:t>
      </w:r>
      <w:r>
        <w:rPr>
          <w:rFonts w:hint="eastAsia"/>
          <w:szCs w:val="24"/>
        </w:rPr>
        <w:t>，</w:t>
      </w:r>
      <w:r w:rsidRPr="00EA4F52">
        <w:rPr>
          <w:rFonts w:hint="eastAsia"/>
          <w:szCs w:val="24"/>
        </w:rPr>
        <w:t>功能强大</w:t>
      </w:r>
      <w:r>
        <w:rPr>
          <w:rFonts w:hint="eastAsia"/>
          <w:szCs w:val="24"/>
        </w:rPr>
        <w:t>，</w:t>
      </w:r>
      <w:r w:rsidRPr="00EA4F52">
        <w:rPr>
          <w:rFonts w:hint="eastAsia"/>
          <w:szCs w:val="24"/>
        </w:rPr>
        <w:t>设计优雅，容易扩展。</w:t>
      </w:r>
      <w:r>
        <w:rPr>
          <w:rFonts w:hint="eastAsia"/>
          <w:szCs w:val="24"/>
        </w:rPr>
        <w:t>但由于</w:t>
      </w:r>
      <w:r w:rsidRPr="00EA4F52">
        <w:rPr>
          <w:rFonts w:hint="eastAsia"/>
          <w:szCs w:val="24"/>
        </w:rPr>
        <w:t>依赖</w:t>
      </w:r>
      <w:r w:rsidRPr="00EA4F52">
        <w:rPr>
          <w:rFonts w:hint="eastAsia"/>
          <w:szCs w:val="24"/>
        </w:rPr>
        <w:t>Netty</w:t>
      </w:r>
      <w:r w:rsidRPr="00EA4F52">
        <w:rPr>
          <w:rFonts w:hint="eastAsia"/>
          <w:szCs w:val="24"/>
        </w:rPr>
        <w:t>与</w:t>
      </w:r>
      <w:r w:rsidRPr="00EA4F52">
        <w:rPr>
          <w:rFonts w:hint="eastAsia"/>
          <w:szCs w:val="24"/>
        </w:rPr>
        <w:t>WebFlux(Spring5.0)</w:t>
      </w:r>
      <w:r w:rsidRPr="00EA4F52">
        <w:rPr>
          <w:rFonts w:hint="eastAsia"/>
          <w:szCs w:val="24"/>
        </w:rPr>
        <w:t>，不是传统的</w:t>
      </w:r>
      <w:r w:rsidRPr="00EA4F52">
        <w:rPr>
          <w:rFonts w:hint="eastAsia"/>
          <w:szCs w:val="24"/>
        </w:rPr>
        <w:t>Servlet</w:t>
      </w:r>
      <w:r w:rsidRPr="00EA4F52">
        <w:rPr>
          <w:rFonts w:hint="eastAsia"/>
          <w:szCs w:val="24"/>
        </w:rPr>
        <w:t>编程模型</w:t>
      </w:r>
      <w:r w:rsidR="009B48FF">
        <w:rPr>
          <w:rFonts w:hint="eastAsia"/>
          <w:szCs w:val="24"/>
        </w:rPr>
        <w:t>（</w:t>
      </w:r>
      <w:r w:rsidRPr="00EA4F52">
        <w:rPr>
          <w:rFonts w:hint="eastAsia"/>
          <w:szCs w:val="24"/>
        </w:rPr>
        <w:t>Spring MVC</w:t>
      </w:r>
      <w:r w:rsidRPr="00EA4F52">
        <w:rPr>
          <w:rFonts w:hint="eastAsia"/>
          <w:szCs w:val="24"/>
        </w:rPr>
        <w:t>就是基于此模型实现</w:t>
      </w:r>
      <w:r w:rsidR="009B48FF">
        <w:rPr>
          <w:rFonts w:hint="eastAsia"/>
          <w:szCs w:val="24"/>
        </w:rPr>
        <w:t>）</w:t>
      </w:r>
      <w:r w:rsidRPr="00EA4F52">
        <w:rPr>
          <w:rFonts w:hint="eastAsia"/>
          <w:szCs w:val="24"/>
        </w:rPr>
        <w:t>，学习成本高。</w:t>
      </w:r>
      <w:r w:rsidR="009551FE">
        <w:rPr>
          <w:rFonts w:hint="eastAsia"/>
          <w:szCs w:val="24"/>
        </w:rPr>
        <w:t>（</w:t>
      </w:r>
      <w:r w:rsidR="009551FE">
        <w:rPr>
          <w:rFonts w:hint="eastAsia"/>
          <w:szCs w:val="24"/>
        </w:rPr>
        <w:t>Hibernate</w:t>
      </w:r>
      <w:r w:rsidR="009551FE">
        <w:rPr>
          <w:rFonts w:hint="eastAsia"/>
          <w:szCs w:val="24"/>
        </w:rPr>
        <w:t>不也是学习成本高嘛。）</w:t>
      </w:r>
    </w:p>
    <w:p w14:paraId="1EE0C310" w14:textId="747F647F" w:rsidR="005D5CF6" w:rsidRDefault="005D5CF6" w:rsidP="00AA063D">
      <w:pPr>
        <w:spacing w:line="440" w:lineRule="exact"/>
        <w:rPr>
          <w:szCs w:val="24"/>
        </w:rPr>
      </w:pPr>
      <w:r>
        <w:rPr>
          <w:rFonts w:hint="eastAsia"/>
          <w:szCs w:val="24"/>
        </w:rPr>
        <w:t>Gateway</w:t>
      </w:r>
      <w:r>
        <w:rPr>
          <w:rFonts w:hint="eastAsia"/>
          <w:szCs w:val="24"/>
        </w:rPr>
        <w:t>再往外加就是</w:t>
      </w:r>
      <w:r>
        <w:rPr>
          <w:rFonts w:hint="eastAsia"/>
          <w:szCs w:val="24"/>
        </w:rPr>
        <w:t>Nginx</w:t>
      </w:r>
      <w:r>
        <w:rPr>
          <w:rFonts w:hint="eastAsia"/>
          <w:szCs w:val="24"/>
        </w:rPr>
        <w:t>。</w:t>
      </w:r>
    </w:p>
    <w:p w14:paraId="0FD398C5" w14:textId="3B61DF90" w:rsidR="00D41E5A" w:rsidRDefault="00BA4A43" w:rsidP="00AA063D">
      <w:pPr>
        <w:spacing w:line="440" w:lineRule="exact"/>
        <w:rPr>
          <w:szCs w:val="24"/>
        </w:rPr>
      </w:pPr>
      <w:r>
        <w:rPr>
          <w:rFonts w:hint="eastAsia"/>
          <w:szCs w:val="24"/>
        </w:rPr>
        <w:t>依赖</w:t>
      </w:r>
      <w:r w:rsidR="0039022C" w:rsidRPr="0039022C">
        <w:rPr>
          <w:rFonts w:hint="eastAsia"/>
          <w:szCs w:val="24"/>
        </w:rPr>
        <w:t>spring-cloud-starter-gateway</w:t>
      </w:r>
      <w:r w:rsidR="0039022C" w:rsidRPr="0039022C">
        <w:rPr>
          <w:rFonts w:hint="eastAsia"/>
          <w:szCs w:val="24"/>
        </w:rPr>
        <w:t>自带一个基于</w:t>
      </w:r>
      <w:r w:rsidR="0039022C" w:rsidRPr="0039022C">
        <w:rPr>
          <w:rFonts w:hint="eastAsia"/>
          <w:szCs w:val="24"/>
        </w:rPr>
        <w:t>Netty</w:t>
      </w:r>
      <w:r w:rsidR="0039022C" w:rsidRPr="0039022C">
        <w:rPr>
          <w:rFonts w:hint="eastAsia"/>
          <w:szCs w:val="24"/>
        </w:rPr>
        <w:t>实现的</w:t>
      </w:r>
      <w:r w:rsidR="0039022C" w:rsidRPr="0039022C">
        <w:rPr>
          <w:rFonts w:hint="eastAsia"/>
          <w:szCs w:val="24"/>
        </w:rPr>
        <w:t>Web</w:t>
      </w:r>
      <w:r w:rsidR="0039022C" w:rsidRPr="0039022C">
        <w:rPr>
          <w:rFonts w:hint="eastAsia"/>
          <w:szCs w:val="24"/>
        </w:rPr>
        <w:t>服务</w:t>
      </w:r>
      <w:r w:rsidR="0039022C">
        <w:rPr>
          <w:rFonts w:hint="eastAsia"/>
          <w:szCs w:val="24"/>
        </w:rPr>
        <w:t>，</w:t>
      </w:r>
      <w:r w:rsidR="0039022C" w:rsidRPr="0039022C">
        <w:rPr>
          <w:rFonts w:hint="eastAsia"/>
          <w:szCs w:val="24"/>
        </w:rPr>
        <w:t>与</w:t>
      </w:r>
      <w:r w:rsidR="0039022C" w:rsidRPr="0039022C">
        <w:rPr>
          <w:rFonts w:hint="eastAsia"/>
          <w:szCs w:val="24"/>
        </w:rPr>
        <w:t>spring-boot-starter-web</w:t>
      </w:r>
      <w:r w:rsidR="0039022C" w:rsidRPr="0039022C">
        <w:rPr>
          <w:rFonts w:hint="eastAsia"/>
          <w:szCs w:val="24"/>
        </w:rPr>
        <w:t>互斥</w:t>
      </w:r>
      <w:r w:rsidR="0039022C">
        <w:rPr>
          <w:rFonts w:hint="eastAsia"/>
          <w:szCs w:val="24"/>
        </w:rPr>
        <w:t>。</w:t>
      </w:r>
    </w:p>
    <w:p w14:paraId="279451DB" w14:textId="19F1891B" w:rsidR="0039022C" w:rsidRDefault="00665276" w:rsidP="00AA063D">
      <w:pPr>
        <w:spacing w:line="440" w:lineRule="exact"/>
        <w:rPr>
          <w:szCs w:val="24"/>
        </w:rPr>
      </w:pPr>
      <w:r>
        <w:rPr>
          <w:rFonts w:hint="eastAsia"/>
          <w:szCs w:val="24"/>
        </w:rPr>
        <w:t>Gateway</w:t>
      </w:r>
      <w:r>
        <w:rPr>
          <w:rFonts w:hint="eastAsia"/>
          <w:szCs w:val="24"/>
        </w:rPr>
        <w:t>需要承担的并发量更大，相较于</w:t>
      </w:r>
      <w:r>
        <w:rPr>
          <w:rFonts w:hint="eastAsia"/>
          <w:szCs w:val="24"/>
        </w:rPr>
        <w:t>Tomcat</w:t>
      </w:r>
      <w:r>
        <w:rPr>
          <w:rFonts w:hint="eastAsia"/>
          <w:szCs w:val="24"/>
        </w:rPr>
        <w:t>，</w:t>
      </w:r>
      <w:r>
        <w:rPr>
          <w:rFonts w:hint="eastAsia"/>
          <w:szCs w:val="24"/>
        </w:rPr>
        <w:t>Netty</w:t>
      </w:r>
      <w:r>
        <w:rPr>
          <w:rFonts w:hint="eastAsia"/>
          <w:szCs w:val="24"/>
        </w:rPr>
        <w:t>能有更好的性能表现。</w:t>
      </w:r>
      <w:r w:rsidR="000F75D1">
        <w:rPr>
          <w:rFonts w:hint="eastAsia"/>
          <w:szCs w:val="24"/>
        </w:rPr>
        <w:t>但</w:t>
      </w:r>
      <w:r w:rsidR="000F75D1">
        <w:rPr>
          <w:rFonts w:hint="eastAsia"/>
          <w:szCs w:val="24"/>
        </w:rPr>
        <w:t>Netty</w:t>
      </w:r>
      <w:r w:rsidR="000F75D1">
        <w:rPr>
          <w:rFonts w:hint="eastAsia"/>
          <w:szCs w:val="24"/>
        </w:rPr>
        <w:t>只是一个网络编程框架，拿来后还需要二次开发，适合有技术实力的公司选用。</w:t>
      </w:r>
    </w:p>
    <w:p w14:paraId="41254973" w14:textId="3B21F4C1" w:rsidR="0039022C" w:rsidRDefault="00DD05AD" w:rsidP="00AA063D">
      <w:pPr>
        <w:spacing w:line="440" w:lineRule="exact"/>
        <w:rPr>
          <w:szCs w:val="24"/>
        </w:rPr>
      </w:pPr>
      <w:r>
        <w:rPr>
          <w:rFonts w:hint="eastAsia"/>
          <w:szCs w:val="24"/>
        </w:rPr>
        <w:t>Gateway</w:t>
      </w:r>
      <w:r>
        <w:rPr>
          <w:rFonts w:hint="eastAsia"/>
          <w:szCs w:val="24"/>
        </w:rPr>
        <w:t>底层</w:t>
      </w:r>
      <w:r w:rsidRPr="00DD05AD">
        <w:rPr>
          <w:rFonts w:hint="eastAsia"/>
          <w:szCs w:val="24"/>
        </w:rPr>
        <w:t>由</w:t>
      </w:r>
      <w:r w:rsidRPr="00DD05AD">
        <w:rPr>
          <w:rFonts w:hint="eastAsia"/>
          <w:szCs w:val="24"/>
        </w:rPr>
        <w:t>Ribbon</w:t>
      </w:r>
      <w:r w:rsidRPr="00DD05AD">
        <w:rPr>
          <w:rFonts w:hint="eastAsia"/>
          <w:szCs w:val="24"/>
        </w:rPr>
        <w:t>自动实现</w:t>
      </w:r>
      <w:r>
        <w:rPr>
          <w:rFonts w:hint="eastAsia"/>
          <w:szCs w:val="24"/>
        </w:rPr>
        <w:t>负载均衡，详见</w:t>
      </w:r>
      <w:r>
        <w:rPr>
          <w:rFonts w:hint="eastAsia"/>
          <w:szCs w:val="24"/>
        </w:rPr>
        <w:t>GlobalFilter</w:t>
      </w:r>
      <w:r>
        <w:rPr>
          <w:rFonts w:hint="eastAsia"/>
          <w:szCs w:val="24"/>
        </w:rPr>
        <w:t>接口。</w:t>
      </w:r>
    </w:p>
    <w:p w14:paraId="102D80C8" w14:textId="7F03E841" w:rsidR="0039022C" w:rsidRDefault="00160032" w:rsidP="00AA063D">
      <w:pPr>
        <w:spacing w:line="440" w:lineRule="exact"/>
        <w:rPr>
          <w:szCs w:val="24"/>
        </w:rPr>
      </w:pPr>
      <w:r w:rsidRPr="00160032">
        <w:rPr>
          <w:rFonts w:hint="eastAsia"/>
          <w:szCs w:val="24"/>
        </w:rPr>
        <w:lastRenderedPageBreak/>
        <w:t>Predicate</w:t>
      </w:r>
      <w:r w:rsidRPr="00160032">
        <w:rPr>
          <w:rFonts w:hint="eastAsia"/>
          <w:szCs w:val="24"/>
        </w:rPr>
        <w:t>断言</w:t>
      </w:r>
      <w:r>
        <w:rPr>
          <w:rFonts w:hint="eastAsia"/>
          <w:szCs w:val="24"/>
        </w:rPr>
        <w:t>/</w:t>
      </w:r>
      <w:r w:rsidRPr="00160032">
        <w:rPr>
          <w:rFonts w:hint="eastAsia"/>
          <w:szCs w:val="24"/>
        </w:rPr>
        <w:t>谓词，用于条件判断，只有断言结果都为真，才会真正的执行路由。断言其本质就是定义路由转发的条件。</w:t>
      </w:r>
      <w:r w:rsidRPr="00160032">
        <w:rPr>
          <w:rFonts w:hint="eastAsia"/>
          <w:szCs w:val="24"/>
        </w:rPr>
        <w:t>Predicate</w:t>
      </w:r>
      <w:r w:rsidR="007970A6">
        <w:rPr>
          <w:rFonts w:hint="eastAsia"/>
          <w:szCs w:val="24"/>
        </w:rPr>
        <w:t>有一个谓词工厂类</w:t>
      </w:r>
      <w:r w:rsidR="007970A6" w:rsidRPr="007970A6">
        <w:rPr>
          <w:szCs w:val="24"/>
        </w:rPr>
        <w:t>PathRoutePredicateFactory</w:t>
      </w:r>
      <w:r w:rsidR="007970A6">
        <w:rPr>
          <w:rFonts w:hint="eastAsia"/>
          <w:szCs w:val="24"/>
        </w:rPr>
        <w:t>。</w:t>
      </w:r>
    </w:p>
    <w:p w14:paraId="18FAF58C" w14:textId="78DAB637" w:rsidR="0039022C" w:rsidRDefault="008715F6" w:rsidP="00AA063D">
      <w:pPr>
        <w:spacing w:line="440" w:lineRule="exact"/>
        <w:rPr>
          <w:szCs w:val="24"/>
        </w:rPr>
      </w:pPr>
      <w:r w:rsidRPr="008715F6">
        <w:rPr>
          <w:szCs w:val="24"/>
        </w:rPr>
        <w:t>StripPrefix</w:t>
      </w:r>
      <w:r>
        <w:rPr>
          <w:rFonts w:hint="eastAsia"/>
          <w:szCs w:val="24"/>
        </w:rPr>
        <w:t>有一个去前缀的工厂类</w:t>
      </w:r>
      <w:r w:rsidRPr="008715F6">
        <w:rPr>
          <w:szCs w:val="24"/>
        </w:rPr>
        <w:t>StripPrefixGatewayFilterFactory</w:t>
      </w:r>
      <w:r w:rsidR="00DB0E79">
        <w:rPr>
          <w:rFonts w:hint="eastAsia"/>
          <w:szCs w:val="24"/>
        </w:rPr>
        <w:t>。</w:t>
      </w:r>
    </w:p>
    <w:p w14:paraId="798D67A5" w14:textId="546422A1" w:rsidR="00BC1E70" w:rsidRDefault="00BC1E70" w:rsidP="00BC1E70">
      <w:pPr>
        <w:spacing w:line="440" w:lineRule="exact"/>
        <w:rPr>
          <w:szCs w:val="24"/>
        </w:rPr>
      </w:pPr>
      <w:r w:rsidRPr="00BC1E70">
        <w:rPr>
          <w:rFonts w:hint="eastAsia"/>
          <w:szCs w:val="24"/>
        </w:rPr>
        <w:t>Gateway</w:t>
      </w:r>
      <w:r w:rsidRPr="00BC1E70">
        <w:rPr>
          <w:rFonts w:hint="eastAsia"/>
          <w:szCs w:val="24"/>
        </w:rPr>
        <w:t>的</w:t>
      </w:r>
      <w:r w:rsidRPr="00BC1E70">
        <w:rPr>
          <w:rFonts w:hint="eastAsia"/>
          <w:szCs w:val="24"/>
        </w:rPr>
        <w:t>Filter</w:t>
      </w:r>
      <w:r w:rsidRPr="00BC1E70">
        <w:rPr>
          <w:rFonts w:hint="eastAsia"/>
          <w:szCs w:val="24"/>
        </w:rPr>
        <w:t>从作用范围可分为</w:t>
      </w:r>
      <w:r w:rsidRPr="00BC1E70">
        <w:rPr>
          <w:rFonts w:hint="eastAsia"/>
          <w:szCs w:val="24"/>
        </w:rPr>
        <w:t>GatewayFilter</w:t>
      </w:r>
      <w:r>
        <w:rPr>
          <w:rFonts w:hint="eastAsia"/>
          <w:szCs w:val="24"/>
        </w:rPr>
        <w:t>和</w:t>
      </w:r>
      <w:r w:rsidRPr="00BC1E70">
        <w:rPr>
          <w:rFonts w:hint="eastAsia"/>
          <w:szCs w:val="24"/>
        </w:rPr>
        <w:t>GlobalFilter</w:t>
      </w:r>
      <w:r w:rsidRPr="00BC1E70">
        <w:rPr>
          <w:rFonts w:hint="eastAsia"/>
          <w:szCs w:val="24"/>
        </w:rPr>
        <w:t>。</w:t>
      </w:r>
      <w:r w:rsidRPr="00BC1E70">
        <w:rPr>
          <w:rFonts w:hint="eastAsia"/>
          <w:szCs w:val="24"/>
        </w:rPr>
        <w:t>GatewayFilter</w:t>
      </w:r>
      <w:r w:rsidRPr="00BC1E70">
        <w:rPr>
          <w:rFonts w:hint="eastAsia"/>
          <w:szCs w:val="24"/>
        </w:rPr>
        <w:t>应用到单个路由或者一个分组的路由上。</w:t>
      </w:r>
      <w:r w:rsidRPr="00BC1E70">
        <w:rPr>
          <w:rFonts w:hint="eastAsia"/>
          <w:szCs w:val="24"/>
        </w:rPr>
        <w:t>GlobalFilter</w:t>
      </w:r>
      <w:r w:rsidRPr="00BC1E70">
        <w:rPr>
          <w:rFonts w:hint="eastAsia"/>
          <w:szCs w:val="24"/>
        </w:rPr>
        <w:t>应用到所有的路由上</w:t>
      </w:r>
      <w:r>
        <w:rPr>
          <w:rFonts w:hint="eastAsia"/>
          <w:szCs w:val="24"/>
        </w:rPr>
        <w:t>（</w:t>
      </w:r>
      <w:r w:rsidRPr="00BC1E70">
        <w:rPr>
          <w:rFonts w:hint="eastAsia"/>
          <w:szCs w:val="24"/>
        </w:rPr>
        <w:t>例如负载均衡过滤器，请求转发过滤器等</w:t>
      </w:r>
      <w:r>
        <w:rPr>
          <w:rFonts w:hint="eastAsia"/>
          <w:szCs w:val="24"/>
        </w:rPr>
        <w:t>）</w:t>
      </w:r>
      <w:r w:rsidRPr="00BC1E70">
        <w:rPr>
          <w:rFonts w:hint="eastAsia"/>
          <w:szCs w:val="24"/>
        </w:rPr>
        <w:t>。</w:t>
      </w:r>
    </w:p>
    <w:p w14:paraId="3D06EA20" w14:textId="72046E06" w:rsidR="00BC1E70" w:rsidRDefault="00A851E5" w:rsidP="00AA063D">
      <w:pPr>
        <w:spacing w:line="440" w:lineRule="exact"/>
        <w:rPr>
          <w:szCs w:val="24"/>
        </w:rPr>
      </w:pPr>
      <w:r w:rsidRPr="00A851E5">
        <w:rPr>
          <w:szCs w:val="24"/>
        </w:rPr>
        <w:t>org.springframework.core</w:t>
      </w:r>
      <w:r>
        <w:rPr>
          <w:rFonts w:hint="eastAsia"/>
          <w:szCs w:val="24"/>
        </w:rPr>
        <w:t>有一个</w:t>
      </w:r>
      <w:r>
        <w:rPr>
          <w:rFonts w:hint="eastAsia"/>
          <w:szCs w:val="24"/>
        </w:rPr>
        <w:t>Ordered</w:t>
      </w:r>
      <w:r>
        <w:rPr>
          <w:rFonts w:hint="eastAsia"/>
          <w:szCs w:val="24"/>
        </w:rPr>
        <w:t>接口，实现此接口一般是为了启用优先级。</w:t>
      </w:r>
    </w:p>
    <w:p w14:paraId="269A9B6B" w14:textId="578232DB" w:rsidR="00BC1E70" w:rsidRDefault="00EE1255" w:rsidP="00AA063D">
      <w:pPr>
        <w:spacing w:line="440" w:lineRule="exact"/>
        <w:rPr>
          <w:szCs w:val="24"/>
        </w:rPr>
      </w:pPr>
      <w:r w:rsidRPr="00EE1255">
        <w:rPr>
          <w:szCs w:val="24"/>
        </w:rPr>
        <w:t>org.apache.http</w:t>
      </w:r>
      <w:r>
        <w:rPr>
          <w:rFonts w:hint="eastAsia"/>
          <w:szCs w:val="24"/>
        </w:rPr>
        <w:t>有一个</w:t>
      </w:r>
      <w:r>
        <w:rPr>
          <w:rFonts w:hint="eastAsia"/>
          <w:szCs w:val="24"/>
        </w:rPr>
        <w:t>HttpStatus</w:t>
      </w:r>
      <w:r>
        <w:rPr>
          <w:rFonts w:hint="eastAsia"/>
          <w:szCs w:val="24"/>
        </w:rPr>
        <w:t>接口，包含了</w:t>
      </w:r>
      <w:r>
        <w:rPr>
          <w:rFonts w:hint="eastAsia"/>
          <w:szCs w:val="24"/>
        </w:rPr>
        <w:t>Http</w:t>
      </w:r>
      <w:r>
        <w:rPr>
          <w:rFonts w:hint="eastAsia"/>
          <w:szCs w:val="24"/>
        </w:rPr>
        <w:t>请求状态码。</w:t>
      </w:r>
    </w:p>
    <w:p w14:paraId="1797BD0E" w14:textId="77777777" w:rsidR="00B434D0" w:rsidRDefault="00B434D0" w:rsidP="00AA063D">
      <w:pPr>
        <w:spacing w:line="440" w:lineRule="exact"/>
        <w:rPr>
          <w:szCs w:val="24"/>
        </w:rPr>
      </w:pPr>
    </w:p>
    <w:p w14:paraId="1827C352" w14:textId="1CCF9EC7" w:rsidR="003E28FD" w:rsidRDefault="00CD3DE1" w:rsidP="00AA063D">
      <w:pPr>
        <w:spacing w:line="440" w:lineRule="exact"/>
        <w:rPr>
          <w:szCs w:val="24"/>
        </w:rPr>
      </w:pPr>
      <w:r>
        <w:rPr>
          <w:rFonts w:hint="eastAsia"/>
          <w:color w:val="FF0000"/>
          <w:szCs w:val="24"/>
        </w:rPr>
        <w:t>SSO</w:t>
      </w:r>
      <w:r w:rsidR="003E28FD" w:rsidRPr="006023F3">
        <w:rPr>
          <w:rFonts w:hint="eastAsia"/>
          <w:color w:val="FF0000"/>
          <w:szCs w:val="24"/>
        </w:rPr>
        <w:t>1</w:t>
      </w:r>
      <w:r w:rsidR="003E28FD">
        <w:rPr>
          <w:rFonts w:hint="eastAsia"/>
          <w:szCs w:val="24"/>
        </w:rPr>
        <w:t>是指</w:t>
      </w:r>
      <w:r w:rsidR="003E28FD" w:rsidRPr="003E28FD">
        <w:rPr>
          <w:rFonts w:hint="eastAsia"/>
          <w:szCs w:val="24"/>
        </w:rPr>
        <w:t>多个站点共用一台认证授权服务器</w:t>
      </w:r>
      <w:r w:rsidR="003E28FD">
        <w:rPr>
          <w:rFonts w:hint="eastAsia"/>
          <w:szCs w:val="24"/>
        </w:rPr>
        <w:t>，</w:t>
      </w:r>
      <w:r w:rsidR="003E28FD" w:rsidRPr="003E28FD">
        <w:rPr>
          <w:rFonts w:hint="eastAsia"/>
          <w:szCs w:val="24"/>
        </w:rPr>
        <w:t>用户在其中任何一个站点登录后，可以免登录访问其他所有站点。而且，各站点间可以通过该登录状态直接交互。</w:t>
      </w:r>
    </w:p>
    <w:p w14:paraId="7C06F6E9" w14:textId="77777777" w:rsidR="003E28FD" w:rsidRDefault="003E28FD" w:rsidP="00AA063D">
      <w:pPr>
        <w:spacing w:line="440" w:lineRule="exact"/>
        <w:rPr>
          <w:szCs w:val="24"/>
        </w:rPr>
      </w:pPr>
    </w:p>
    <w:p w14:paraId="2102D1C9" w14:textId="77777777" w:rsidR="00B556C6" w:rsidRDefault="00B556C6" w:rsidP="00AA063D">
      <w:pPr>
        <w:spacing w:line="440" w:lineRule="exact"/>
        <w:rPr>
          <w:szCs w:val="24"/>
        </w:rPr>
      </w:pPr>
    </w:p>
    <w:p w14:paraId="5984052D" w14:textId="37206907" w:rsidR="00F65E6A" w:rsidRDefault="00000000" w:rsidP="00AA063D">
      <w:pPr>
        <w:spacing w:line="440" w:lineRule="exact"/>
        <w:rPr>
          <w:szCs w:val="24"/>
        </w:rPr>
      </w:pPr>
      <w:hyperlink r:id="rId238" w:history="1">
        <w:r w:rsidR="00916A7C" w:rsidRPr="00916A7C">
          <w:rPr>
            <w:rStyle w:val="a9"/>
            <w:szCs w:val="24"/>
          </w:rPr>
          <w:t>docker docs</w:t>
        </w:r>
      </w:hyperlink>
      <w:r w:rsidR="00916A7C">
        <w:rPr>
          <w:rFonts w:hint="eastAsia"/>
          <w:szCs w:val="24"/>
        </w:rPr>
        <w:t>，</w:t>
      </w:r>
      <w:hyperlink r:id="rId239" w:history="1">
        <w:r w:rsidR="00F65E6A" w:rsidRPr="00F65E6A">
          <w:rPr>
            <w:rStyle w:val="a9"/>
            <w:rFonts w:hint="eastAsia"/>
            <w:szCs w:val="24"/>
          </w:rPr>
          <w:t>Docker</w:t>
        </w:r>
        <w:r w:rsidR="00F65E6A" w:rsidRPr="00F65E6A">
          <w:rPr>
            <w:rStyle w:val="a9"/>
            <w:rFonts w:hint="eastAsia"/>
            <w:szCs w:val="24"/>
          </w:rPr>
          <w:t>教程</w:t>
        </w:r>
        <w:r w:rsidR="00F65E6A" w:rsidRPr="00F65E6A">
          <w:rPr>
            <w:rStyle w:val="a9"/>
            <w:rFonts w:hint="eastAsia"/>
            <w:szCs w:val="24"/>
          </w:rPr>
          <w:t>/</w:t>
        </w:r>
        <w:r w:rsidR="00F65E6A" w:rsidRPr="00F65E6A">
          <w:rPr>
            <w:rStyle w:val="a9"/>
            <w:rFonts w:hint="eastAsia"/>
            <w:szCs w:val="24"/>
          </w:rPr>
          <w:t>菜鸟教程</w:t>
        </w:r>
      </w:hyperlink>
      <w:r w:rsidR="00F65E6A">
        <w:rPr>
          <w:rFonts w:hint="eastAsia"/>
          <w:szCs w:val="24"/>
        </w:rPr>
        <w:t>，</w:t>
      </w:r>
    </w:p>
    <w:p w14:paraId="716A0F47" w14:textId="1457FED8" w:rsidR="00CD3DE1" w:rsidRDefault="00CD3DE1" w:rsidP="00CD3DE1">
      <w:pPr>
        <w:pStyle w:val="31"/>
        <w:spacing w:before="156"/>
      </w:pPr>
      <w:r>
        <w:rPr>
          <w:rFonts w:hint="eastAsia"/>
        </w:rPr>
        <w:t>Docker、Kubernetes、RabbitMQ</w:t>
      </w:r>
    </w:p>
    <w:p w14:paraId="4505615C" w14:textId="40295169" w:rsidR="002A75AB" w:rsidRDefault="00F65E6A" w:rsidP="005C73ED">
      <w:pPr>
        <w:spacing w:line="440" w:lineRule="exact"/>
        <w:rPr>
          <w:szCs w:val="24"/>
        </w:rPr>
      </w:pPr>
      <w:r w:rsidRPr="00052A08">
        <w:rPr>
          <w:rFonts w:hint="eastAsia"/>
          <w:color w:val="FF0000"/>
          <w:szCs w:val="24"/>
        </w:rPr>
        <w:t>Docker</w:t>
      </w:r>
      <w:r w:rsidR="00052A08" w:rsidRPr="00052A08">
        <w:rPr>
          <w:color w:val="FF0000"/>
          <w:szCs w:val="24"/>
        </w:rPr>
        <w:t>1</w:t>
      </w:r>
      <w:r w:rsidR="00F876A6" w:rsidRPr="00F876A6">
        <w:rPr>
          <w:rFonts w:hint="eastAsia"/>
          <w:szCs w:val="24"/>
        </w:rPr>
        <w:t>是一个开源的应用容器引擎，让开发者可以打包他们的应用以及依赖包到一个可移植的镜像中，然后发布到任何流行的</w:t>
      </w:r>
      <w:r w:rsidR="00F876A6" w:rsidRPr="00F876A6">
        <w:rPr>
          <w:rFonts w:hint="eastAsia"/>
          <w:szCs w:val="24"/>
        </w:rPr>
        <w:t>Linux</w:t>
      </w:r>
      <w:r w:rsidR="00F876A6" w:rsidRPr="00F876A6">
        <w:rPr>
          <w:rFonts w:hint="eastAsia"/>
          <w:szCs w:val="24"/>
        </w:rPr>
        <w:t>或</w:t>
      </w:r>
      <w:r w:rsidR="00F876A6" w:rsidRPr="00F876A6">
        <w:rPr>
          <w:rFonts w:hint="eastAsia"/>
          <w:szCs w:val="24"/>
        </w:rPr>
        <w:t>Windows</w:t>
      </w:r>
      <w:r w:rsidR="00F876A6" w:rsidRPr="00F876A6">
        <w:rPr>
          <w:rFonts w:hint="eastAsia"/>
          <w:szCs w:val="24"/>
        </w:rPr>
        <w:t>操作系统的机器上，也可以实现虚拟化。</w:t>
      </w:r>
      <w:r w:rsidR="002A75AB" w:rsidRPr="002A75AB">
        <w:rPr>
          <w:rFonts w:hint="eastAsia"/>
          <w:szCs w:val="24"/>
        </w:rPr>
        <w:t>Docker</w:t>
      </w:r>
      <w:r w:rsidR="002A75AB" w:rsidRPr="002A75AB">
        <w:rPr>
          <w:rFonts w:hint="eastAsia"/>
          <w:szCs w:val="24"/>
        </w:rPr>
        <w:t>诞生于</w:t>
      </w:r>
      <w:r w:rsidR="002A75AB" w:rsidRPr="002A75AB">
        <w:rPr>
          <w:rFonts w:hint="eastAsia"/>
          <w:szCs w:val="24"/>
        </w:rPr>
        <w:t>2013</w:t>
      </w:r>
      <w:r w:rsidR="002A75AB" w:rsidRPr="002A75AB">
        <w:rPr>
          <w:rFonts w:hint="eastAsia"/>
          <w:szCs w:val="24"/>
        </w:rPr>
        <w:t>年初，基于</w:t>
      </w:r>
      <w:r w:rsidR="002A75AB" w:rsidRPr="002A75AB">
        <w:rPr>
          <w:rFonts w:hint="eastAsia"/>
          <w:szCs w:val="24"/>
        </w:rPr>
        <w:t>Google</w:t>
      </w:r>
      <w:r w:rsidR="002A75AB" w:rsidRPr="002A75AB">
        <w:rPr>
          <w:rFonts w:hint="eastAsia"/>
          <w:szCs w:val="24"/>
        </w:rPr>
        <w:t>公司的</w:t>
      </w:r>
      <w:r w:rsidR="002A75AB" w:rsidRPr="002A75AB">
        <w:rPr>
          <w:rFonts w:hint="eastAsia"/>
          <w:szCs w:val="24"/>
        </w:rPr>
        <w:t>Go</w:t>
      </w:r>
      <w:r w:rsidR="002A75AB" w:rsidRPr="002A75AB">
        <w:rPr>
          <w:rFonts w:hint="eastAsia"/>
          <w:szCs w:val="24"/>
        </w:rPr>
        <w:t>语言进行实现。</w:t>
      </w:r>
      <w:r w:rsidR="002A75AB">
        <w:rPr>
          <w:rFonts w:hint="eastAsia"/>
          <w:szCs w:val="24"/>
        </w:rPr>
        <w:t>（解决“为什么在我的机器上能用，在你的机器上就不能用”的问题。个人认为这还是解耦</w:t>
      </w:r>
      <w:r w:rsidR="001D1841">
        <w:rPr>
          <w:rFonts w:hint="eastAsia"/>
          <w:szCs w:val="24"/>
        </w:rPr>
        <w:t>，</w:t>
      </w:r>
      <w:r w:rsidR="00EA2F79">
        <w:rPr>
          <w:rFonts w:hint="eastAsia"/>
          <w:szCs w:val="24"/>
        </w:rPr>
        <w:t>另外</w:t>
      </w:r>
      <w:r w:rsidR="00EA2F79">
        <w:rPr>
          <w:rFonts w:hint="eastAsia"/>
          <w:szCs w:val="24"/>
        </w:rPr>
        <w:t>Docker</w:t>
      </w:r>
      <w:r w:rsidR="009F2BAF">
        <w:rPr>
          <w:rFonts w:hint="eastAsia"/>
          <w:szCs w:val="24"/>
        </w:rPr>
        <w:t>又是更高</w:t>
      </w:r>
      <w:r w:rsidR="00E277E6">
        <w:rPr>
          <w:rFonts w:hint="eastAsia"/>
          <w:szCs w:val="24"/>
        </w:rPr>
        <w:t>层次</w:t>
      </w:r>
      <w:r w:rsidR="00EA2F79">
        <w:rPr>
          <w:rFonts w:hint="eastAsia"/>
          <w:szCs w:val="24"/>
        </w:rPr>
        <w:t>的“微服务”。</w:t>
      </w:r>
      <w:r w:rsidR="002A75AB">
        <w:rPr>
          <w:rFonts w:hint="eastAsia"/>
          <w:szCs w:val="24"/>
        </w:rPr>
        <w:t>）</w:t>
      </w:r>
    </w:p>
    <w:p w14:paraId="266C08E5" w14:textId="199DFCC8" w:rsidR="00576BE3" w:rsidRDefault="00576BE3" w:rsidP="005C73ED">
      <w:pPr>
        <w:spacing w:line="440" w:lineRule="exact"/>
        <w:rPr>
          <w:szCs w:val="24"/>
        </w:rPr>
      </w:pPr>
    </w:p>
    <w:p w14:paraId="5CF731FD" w14:textId="12458CA2" w:rsidR="00576BE3" w:rsidRDefault="00576BE3" w:rsidP="005C73ED">
      <w:pPr>
        <w:spacing w:line="440" w:lineRule="exact"/>
        <w:rPr>
          <w:szCs w:val="24"/>
        </w:rPr>
      </w:pPr>
    </w:p>
    <w:p w14:paraId="1130CE8A" w14:textId="187033A4" w:rsidR="00576BE3" w:rsidRDefault="00576BE3" w:rsidP="005C73ED">
      <w:pPr>
        <w:spacing w:line="440" w:lineRule="exact"/>
        <w:rPr>
          <w:szCs w:val="24"/>
        </w:rPr>
      </w:pPr>
    </w:p>
    <w:p w14:paraId="2379D433" w14:textId="77777777" w:rsidR="00576BE3" w:rsidRDefault="00576BE3" w:rsidP="005C73ED">
      <w:pPr>
        <w:spacing w:line="440" w:lineRule="exact"/>
        <w:rPr>
          <w:szCs w:val="24"/>
        </w:rPr>
      </w:pPr>
    </w:p>
    <w:p w14:paraId="24EBAFD7" w14:textId="4FADBE36" w:rsidR="009B349D" w:rsidRPr="009B349D" w:rsidRDefault="009B349D" w:rsidP="009B349D">
      <w:pPr>
        <w:spacing w:line="440" w:lineRule="exact"/>
        <w:rPr>
          <w:szCs w:val="24"/>
        </w:rPr>
      </w:pPr>
      <w:r w:rsidRPr="007A7741">
        <w:rPr>
          <w:rFonts w:hint="eastAsia"/>
          <w:color w:val="FF0000"/>
          <w:szCs w:val="24"/>
        </w:rPr>
        <w:t>Kubernetes</w:t>
      </w:r>
      <w:r>
        <w:rPr>
          <w:rFonts w:hint="eastAsia"/>
          <w:szCs w:val="24"/>
        </w:rPr>
        <w:t>（</w:t>
      </w:r>
      <w:r w:rsidRPr="009B349D">
        <w:rPr>
          <w:rFonts w:hint="eastAsia"/>
          <w:szCs w:val="24"/>
        </w:rPr>
        <w:t>K8s</w:t>
      </w:r>
      <w:r>
        <w:rPr>
          <w:rFonts w:hint="eastAsia"/>
          <w:szCs w:val="24"/>
        </w:rPr>
        <w:t>）</w:t>
      </w:r>
      <w:r w:rsidRPr="009B349D">
        <w:rPr>
          <w:rFonts w:hint="eastAsia"/>
          <w:szCs w:val="24"/>
        </w:rPr>
        <w:t>是一个开源的，用于管理云平台中多个主机上的容器化的应用，</w:t>
      </w:r>
      <w:r w:rsidRPr="009B349D">
        <w:rPr>
          <w:rFonts w:hint="eastAsia"/>
          <w:szCs w:val="24"/>
        </w:rPr>
        <w:t>Kubernetes</w:t>
      </w:r>
      <w:r w:rsidRPr="009B349D">
        <w:rPr>
          <w:rFonts w:hint="eastAsia"/>
          <w:szCs w:val="24"/>
        </w:rPr>
        <w:t>的目标是让部署容器化的应用简单并且高效</w:t>
      </w:r>
      <w:r>
        <w:rPr>
          <w:rFonts w:hint="eastAsia"/>
          <w:szCs w:val="24"/>
        </w:rPr>
        <w:t>，</w:t>
      </w:r>
      <w:r w:rsidRPr="009B349D">
        <w:rPr>
          <w:rFonts w:hint="eastAsia"/>
          <w:szCs w:val="24"/>
        </w:rPr>
        <w:t>Kubernetes</w:t>
      </w:r>
      <w:r w:rsidRPr="009B349D">
        <w:rPr>
          <w:rFonts w:hint="eastAsia"/>
          <w:szCs w:val="24"/>
        </w:rPr>
        <w:t>提供了应用部署，规划，更新，维护的一种机制。</w:t>
      </w:r>
    </w:p>
    <w:p w14:paraId="00C5A04E" w14:textId="77777777" w:rsidR="009B349D" w:rsidRPr="009B349D" w:rsidRDefault="009B349D" w:rsidP="009B349D">
      <w:pPr>
        <w:spacing w:line="440" w:lineRule="exact"/>
        <w:rPr>
          <w:szCs w:val="24"/>
        </w:rPr>
      </w:pPr>
      <w:r w:rsidRPr="009B349D">
        <w:rPr>
          <w:rFonts w:hint="eastAsia"/>
          <w:szCs w:val="24"/>
        </w:rPr>
        <w:t>传统的应用部署方式是通过插件或脚本来安装应用。这样做的缺点是应用的运行、配置、管理、所有生存周期将与当前操作系统绑定，这样做并不利于应用的升级更新</w:t>
      </w:r>
      <w:r w:rsidRPr="009B349D">
        <w:rPr>
          <w:rFonts w:hint="eastAsia"/>
          <w:szCs w:val="24"/>
        </w:rPr>
        <w:t>/</w:t>
      </w:r>
      <w:r w:rsidRPr="009B349D">
        <w:rPr>
          <w:rFonts w:hint="eastAsia"/>
          <w:szCs w:val="24"/>
        </w:rPr>
        <w:t>回滚等操作，当然也可以通过创建虚拟机的方式来实现某些功能，但是虚拟机非常重，并不利于可移植性。</w:t>
      </w:r>
    </w:p>
    <w:p w14:paraId="38A3719B" w14:textId="5766FD73" w:rsidR="009B349D" w:rsidRPr="009B349D" w:rsidRDefault="009B349D" w:rsidP="009B349D">
      <w:pPr>
        <w:spacing w:line="440" w:lineRule="exact"/>
        <w:rPr>
          <w:szCs w:val="24"/>
        </w:rPr>
      </w:pPr>
      <w:r w:rsidRPr="009B349D">
        <w:rPr>
          <w:rFonts w:hint="eastAsia"/>
          <w:szCs w:val="24"/>
        </w:rPr>
        <w:lastRenderedPageBreak/>
        <w:t>新的方式是通过部署容器方式实现，每个容器之间互相隔离，每个容器有自己的文件系统，容器之间进程不会相互影响，能区分计算资源。相对于虚拟机，容器能快速部署，由于容器与底层设施、机器文件系统解耦的，所以它能在不同云、不同版本操作系统间进行迁移。</w:t>
      </w:r>
    </w:p>
    <w:p w14:paraId="601CC40E" w14:textId="25160AD5" w:rsidR="009B349D" w:rsidRDefault="009B349D" w:rsidP="009B349D">
      <w:pPr>
        <w:spacing w:line="440" w:lineRule="exact"/>
        <w:rPr>
          <w:szCs w:val="24"/>
        </w:rPr>
      </w:pPr>
      <w:r w:rsidRPr="009B349D">
        <w:rPr>
          <w:rFonts w:hint="eastAsia"/>
          <w:szCs w:val="24"/>
        </w:rPr>
        <w:t>容器占用资源少、部署快，每个应用可以被打包成一个容器镜像，每个应用与容器间成一对一关系也使容器有更大优势，使用容器可以在</w:t>
      </w:r>
      <w:r w:rsidRPr="009B349D">
        <w:rPr>
          <w:rFonts w:hint="eastAsia"/>
          <w:szCs w:val="24"/>
        </w:rPr>
        <w:t>build</w:t>
      </w:r>
      <w:r w:rsidRPr="009B349D">
        <w:rPr>
          <w:rFonts w:hint="eastAsia"/>
          <w:szCs w:val="24"/>
        </w:rPr>
        <w:t>或</w:t>
      </w:r>
      <w:r w:rsidRPr="009B349D">
        <w:rPr>
          <w:rFonts w:hint="eastAsia"/>
          <w:szCs w:val="24"/>
        </w:rPr>
        <w:t>release</w:t>
      </w:r>
      <w:r w:rsidRPr="009B349D">
        <w:rPr>
          <w:rFonts w:hint="eastAsia"/>
          <w:szCs w:val="24"/>
        </w:rPr>
        <w:t>的阶段，为应用创建容器镜像，因为每个应用不需要与其余的应用堆栈组合，也不依赖于生产环境基础结构，这使得从研发到测试、生产能提供一致环境。类似地，容器比虚拟机轻量、更“透明”，这更便于监控和管理。</w:t>
      </w:r>
    </w:p>
    <w:p w14:paraId="14116C32" w14:textId="5C6D23B5" w:rsidR="00BD7CB3" w:rsidRPr="00BD7CB3" w:rsidRDefault="00000000" w:rsidP="00BD7CB3">
      <w:pPr>
        <w:spacing w:line="440" w:lineRule="exact"/>
        <w:rPr>
          <w:szCs w:val="24"/>
        </w:rPr>
      </w:pPr>
      <w:hyperlink r:id="rId240" w:history="1">
        <w:r w:rsidR="00351CE3" w:rsidRPr="00351CE3">
          <w:rPr>
            <w:rStyle w:val="a9"/>
            <w:szCs w:val="24"/>
          </w:rPr>
          <w:t>RabbitMQ</w:t>
        </w:r>
      </w:hyperlink>
      <w:r w:rsidR="00351CE3">
        <w:rPr>
          <w:rFonts w:hint="eastAsia"/>
          <w:szCs w:val="24"/>
        </w:rPr>
        <w:t>，</w:t>
      </w:r>
      <w:hyperlink r:id="rId241" w:history="1">
        <w:r w:rsidR="00F32C47" w:rsidRPr="00F32C47">
          <w:rPr>
            <w:rStyle w:val="a9"/>
            <w:szCs w:val="24"/>
          </w:rPr>
          <w:t>Apache RocketMQ</w:t>
        </w:r>
      </w:hyperlink>
      <w:r w:rsidR="00F32C47">
        <w:rPr>
          <w:rFonts w:hint="eastAsia"/>
          <w:szCs w:val="24"/>
        </w:rPr>
        <w:t>，</w:t>
      </w:r>
      <w:hyperlink r:id="rId242" w:history="1">
        <w:r w:rsidR="00AA072C" w:rsidRPr="00AA072C">
          <w:rPr>
            <w:rStyle w:val="a9"/>
            <w:szCs w:val="24"/>
          </w:rPr>
          <w:t>Apache Kafka</w:t>
        </w:r>
      </w:hyperlink>
      <w:r w:rsidR="00AA072C">
        <w:rPr>
          <w:rFonts w:hint="eastAsia"/>
          <w:szCs w:val="24"/>
        </w:rPr>
        <w:t>，</w:t>
      </w:r>
    </w:p>
    <w:p w14:paraId="7B70829E" w14:textId="4E402DBD" w:rsidR="00BD7CB3" w:rsidRDefault="00000000" w:rsidP="00BD7CB3">
      <w:pPr>
        <w:spacing w:line="440" w:lineRule="exact"/>
        <w:rPr>
          <w:szCs w:val="24"/>
        </w:rPr>
      </w:pPr>
      <w:hyperlink r:id="rId243" w:history="1">
        <w:r w:rsidR="00BD7CB3" w:rsidRPr="00BD7CB3">
          <w:rPr>
            <w:rStyle w:val="a9"/>
            <w:szCs w:val="24"/>
          </w:rPr>
          <w:t>RabbitMQ.png</w:t>
        </w:r>
      </w:hyperlink>
      <w:r w:rsidR="00BD7CB3" w:rsidRPr="00BD7CB3">
        <w:rPr>
          <w:rFonts w:hint="eastAsia"/>
          <w:szCs w:val="24"/>
        </w:rPr>
        <w:t>，</w:t>
      </w:r>
      <w:hyperlink r:id="rId244" w:history="1">
        <w:r w:rsidR="00BD7CB3" w:rsidRPr="00BD7CB3">
          <w:rPr>
            <w:rStyle w:val="a9"/>
            <w:rFonts w:hint="eastAsia"/>
            <w:szCs w:val="24"/>
          </w:rPr>
          <w:t>MQ</w:t>
        </w:r>
        <w:r w:rsidR="00BD7CB3" w:rsidRPr="00BD7CB3">
          <w:rPr>
            <w:rStyle w:val="a9"/>
            <w:rFonts w:hint="eastAsia"/>
            <w:szCs w:val="24"/>
          </w:rPr>
          <w:t>消息队列详解、四大</w:t>
        </w:r>
        <w:r w:rsidR="00BD7CB3" w:rsidRPr="00BD7CB3">
          <w:rPr>
            <w:rStyle w:val="a9"/>
            <w:rFonts w:hint="eastAsia"/>
            <w:szCs w:val="24"/>
          </w:rPr>
          <w:t>MQ</w:t>
        </w:r>
        <w:r w:rsidR="00BD7CB3" w:rsidRPr="00BD7CB3">
          <w:rPr>
            <w:rStyle w:val="a9"/>
            <w:rFonts w:hint="eastAsia"/>
            <w:szCs w:val="24"/>
          </w:rPr>
          <w:t>的优缺点分析</w:t>
        </w:r>
      </w:hyperlink>
      <w:r w:rsidR="00BD7CB3" w:rsidRPr="00BD7CB3">
        <w:rPr>
          <w:rFonts w:hint="eastAsia"/>
          <w:szCs w:val="24"/>
        </w:rPr>
        <w:t>，</w:t>
      </w:r>
    </w:p>
    <w:p w14:paraId="0F2785CD" w14:textId="059E2A3E" w:rsidR="000A6A70" w:rsidRDefault="00000000" w:rsidP="00BD7CB3">
      <w:pPr>
        <w:spacing w:line="440" w:lineRule="exact"/>
        <w:rPr>
          <w:szCs w:val="24"/>
        </w:rPr>
      </w:pPr>
      <w:hyperlink r:id="rId245" w:history="1">
        <w:r w:rsidR="000A6A70" w:rsidRPr="000A6A70">
          <w:rPr>
            <w:rStyle w:val="a9"/>
            <w:rFonts w:hint="eastAsia"/>
            <w:szCs w:val="24"/>
          </w:rPr>
          <w:t>Kafka</w:t>
        </w:r>
        <w:r w:rsidR="000A6A70" w:rsidRPr="000A6A70">
          <w:rPr>
            <w:rStyle w:val="a9"/>
            <w:rFonts w:hint="eastAsia"/>
            <w:szCs w:val="24"/>
          </w:rPr>
          <w:t>、</w:t>
        </w:r>
        <w:r w:rsidR="000A6A70" w:rsidRPr="000A6A70">
          <w:rPr>
            <w:rStyle w:val="a9"/>
            <w:rFonts w:hint="eastAsia"/>
            <w:szCs w:val="24"/>
          </w:rPr>
          <w:t>RabbitMQ</w:t>
        </w:r>
        <w:r w:rsidR="000A6A70" w:rsidRPr="000A6A70">
          <w:rPr>
            <w:rStyle w:val="a9"/>
            <w:rFonts w:hint="eastAsia"/>
            <w:szCs w:val="24"/>
          </w:rPr>
          <w:t>、</w:t>
        </w:r>
        <w:r w:rsidR="000A6A70" w:rsidRPr="000A6A70">
          <w:rPr>
            <w:rStyle w:val="a9"/>
            <w:rFonts w:hint="eastAsia"/>
            <w:szCs w:val="24"/>
          </w:rPr>
          <w:t>RocketMQ</w:t>
        </w:r>
        <w:r w:rsidR="000A6A70" w:rsidRPr="000A6A70">
          <w:rPr>
            <w:rStyle w:val="a9"/>
            <w:rFonts w:hint="eastAsia"/>
            <w:szCs w:val="24"/>
          </w:rPr>
          <w:t>等消息中间件的介绍和对比</w:t>
        </w:r>
      </w:hyperlink>
      <w:r w:rsidR="000A6A70">
        <w:rPr>
          <w:rFonts w:hint="eastAsia"/>
          <w:szCs w:val="24"/>
        </w:rPr>
        <w:t>，</w:t>
      </w:r>
    </w:p>
    <w:p w14:paraId="10C3C190" w14:textId="42692A82" w:rsidR="00CD3DE1" w:rsidRPr="00BD7CB3" w:rsidRDefault="00000000" w:rsidP="00BD7CB3">
      <w:pPr>
        <w:spacing w:line="440" w:lineRule="exact"/>
        <w:rPr>
          <w:szCs w:val="24"/>
        </w:rPr>
      </w:pPr>
      <w:hyperlink r:id="rId246" w:history="1">
        <w:r w:rsidR="00B12527" w:rsidRPr="00B12527">
          <w:rPr>
            <w:rStyle w:val="a9"/>
            <w:rFonts w:hint="eastAsia"/>
            <w:szCs w:val="24"/>
          </w:rPr>
          <w:t>rabbitmq</w:t>
        </w:r>
        <w:r w:rsidR="00B12527" w:rsidRPr="00B12527">
          <w:rPr>
            <w:rStyle w:val="a9"/>
            <w:rFonts w:hint="eastAsia"/>
            <w:szCs w:val="24"/>
          </w:rPr>
          <w:t>、</w:t>
        </w:r>
        <w:r w:rsidR="00B12527" w:rsidRPr="00B12527">
          <w:rPr>
            <w:rStyle w:val="a9"/>
            <w:rFonts w:hint="eastAsia"/>
            <w:szCs w:val="24"/>
          </w:rPr>
          <w:t>kafka</w:t>
        </w:r>
        <w:r w:rsidR="00B12527" w:rsidRPr="00B12527">
          <w:rPr>
            <w:rStyle w:val="a9"/>
            <w:rFonts w:hint="eastAsia"/>
            <w:szCs w:val="24"/>
          </w:rPr>
          <w:t>、</w:t>
        </w:r>
        <w:r w:rsidR="00B12527" w:rsidRPr="00B12527">
          <w:rPr>
            <w:rStyle w:val="a9"/>
            <w:rFonts w:hint="eastAsia"/>
            <w:szCs w:val="24"/>
          </w:rPr>
          <w:t>rocketMQ</w:t>
        </w:r>
        <w:r w:rsidR="00B12527" w:rsidRPr="00B12527">
          <w:rPr>
            <w:rStyle w:val="a9"/>
            <w:rFonts w:hint="eastAsia"/>
            <w:szCs w:val="24"/>
          </w:rPr>
          <w:t>区别和选择</w:t>
        </w:r>
      </w:hyperlink>
      <w:r w:rsidR="00B12527">
        <w:rPr>
          <w:rFonts w:hint="eastAsia"/>
          <w:szCs w:val="24"/>
        </w:rPr>
        <w:t>，</w:t>
      </w:r>
    </w:p>
    <w:p w14:paraId="0DD50E52" w14:textId="77777777" w:rsidR="00424BE6" w:rsidRDefault="00BD7CB3" w:rsidP="004C2616">
      <w:pPr>
        <w:spacing w:line="440" w:lineRule="exact"/>
        <w:rPr>
          <w:szCs w:val="24"/>
        </w:rPr>
      </w:pPr>
      <w:r w:rsidRPr="00051382">
        <w:rPr>
          <w:rFonts w:hint="eastAsia"/>
          <w:color w:val="FF0000"/>
          <w:szCs w:val="24"/>
        </w:rPr>
        <w:t>RabbitMQ</w:t>
      </w:r>
      <w:r w:rsidR="00051382" w:rsidRPr="00051382">
        <w:rPr>
          <w:rFonts w:hint="eastAsia"/>
          <w:color w:val="FF0000"/>
          <w:szCs w:val="24"/>
        </w:rPr>
        <w:t>1</w:t>
      </w:r>
      <w:r w:rsidR="007813F5" w:rsidRPr="007813F5">
        <w:rPr>
          <w:rFonts w:hint="eastAsia"/>
          <w:szCs w:val="24"/>
        </w:rPr>
        <w:t>是一个由</w:t>
      </w:r>
      <w:r w:rsidR="002D0798">
        <w:rPr>
          <w:rFonts w:hint="eastAsia"/>
          <w:szCs w:val="24"/>
        </w:rPr>
        <w:t>E</w:t>
      </w:r>
      <w:r w:rsidR="007813F5" w:rsidRPr="007813F5">
        <w:rPr>
          <w:rFonts w:hint="eastAsia"/>
          <w:szCs w:val="24"/>
        </w:rPr>
        <w:t>rlang</w:t>
      </w:r>
      <w:r w:rsidR="007813F5" w:rsidRPr="007813F5">
        <w:rPr>
          <w:rFonts w:hint="eastAsia"/>
          <w:szCs w:val="24"/>
        </w:rPr>
        <w:t>语言编写的、开源的、在</w:t>
      </w:r>
      <w:r w:rsidR="007813F5" w:rsidRPr="007813F5">
        <w:rPr>
          <w:rFonts w:hint="eastAsia"/>
          <w:szCs w:val="24"/>
        </w:rPr>
        <w:t>AMQP</w:t>
      </w:r>
      <w:r w:rsidR="007813F5" w:rsidRPr="007813F5">
        <w:rPr>
          <w:rFonts w:hint="eastAsia"/>
          <w:szCs w:val="24"/>
        </w:rPr>
        <w:t>基础上完整的、可复用的企业消息系统。</w:t>
      </w:r>
      <w:r w:rsidR="00E04F46" w:rsidRPr="00E04F46">
        <w:rPr>
          <w:rFonts w:hint="eastAsia"/>
          <w:szCs w:val="24"/>
        </w:rPr>
        <w:t>AMQP</w:t>
      </w:r>
      <w:r w:rsidR="00E04F46">
        <w:rPr>
          <w:rFonts w:hint="eastAsia"/>
          <w:szCs w:val="24"/>
        </w:rPr>
        <w:t>（</w:t>
      </w:r>
      <w:r w:rsidR="00E04F46" w:rsidRPr="00E04F46">
        <w:rPr>
          <w:rFonts w:hint="eastAsia"/>
          <w:szCs w:val="24"/>
        </w:rPr>
        <w:t>advanced message queuing protocol</w:t>
      </w:r>
      <w:r w:rsidR="00E04F46">
        <w:rPr>
          <w:rFonts w:hint="eastAsia"/>
          <w:szCs w:val="24"/>
        </w:rPr>
        <w:t>）是指</w:t>
      </w:r>
      <w:r w:rsidR="00E04F46" w:rsidRPr="00E04F46">
        <w:rPr>
          <w:rFonts w:hint="eastAsia"/>
          <w:szCs w:val="24"/>
        </w:rPr>
        <w:t>一个提供统</w:t>
      </w:r>
      <w:r w:rsidR="00E04F46">
        <w:rPr>
          <w:rFonts w:hint="eastAsia"/>
          <w:szCs w:val="24"/>
        </w:rPr>
        <w:t>/</w:t>
      </w:r>
      <w:r w:rsidR="00E04F46" w:rsidRPr="00E04F46">
        <w:rPr>
          <w:rFonts w:hint="eastAsia"/>
          <w:szCs w:val="24"/>
        </w:rPr>
        <w:t>消息服务的应用层标准高级消息队列协议，是应用层协议的一个开放标准，为面向消息的中间件设计。基于此协议的客户端与消息中间件可传递消息并不受客户端</w:t>
      </w:r>
      <w:r w:rsidR="00E04F46" w:rsidRPr="00E04F46">
        <w:rPr>
          <w:rFonts w:hint="eastAsia"/>
          <w:szCs w:val="24"/>
        </w:rPr>
        <w:t>/</w:t>
      </w:r>
      <w:r w:rsidR="00E04F46" w:rsidRPr="00E04F46">
        <w:rPr>
          <w:rFonts w:hint="eastAsia"/>
          <w:szCs w:val="24"/>
        </w:rPr>
        <w:t>中间件不同产品、不同开发语言等</w:t>
      </w:r>
    </w:p>
    <w:p w14:paraId="1526FFD5" w14:textId="41931EA7" w:rsidR="002910D5" w:rsidRDefault="00E04F46" w:rsidP="004C2616">
      <w:pPr>
        <w:spacing w:line="440" w:lineRule="exact"/>
        <w:rPr>
          <w:szCs w:val="24"/>
        </w:rPr>
      </w:pPr>
      <w:r w:rsidRPr="00E04F46">
        <w:rPr>
          <w:rFonts w:hint="eastAsia"/>
          <w:szCs w:val="24"/>
        </w:rPr>
        <w:t>条件的限制。</w:t>
      </w:r>
    </w:p>
    <w:p w14:paraId="2B6DFF34" w14:textId="1512C0A6" w:rsidR="00424BE6" w:rsidRDefault="00424BE6" w:rsidP="004C2616">
      <w:pPr>
        <w:spacing w:line="440" w:lineRule="exact"/>
        <w:rPr>
          <w:szCs w:val="24"/>
        </w:rPr>
      </w:pPr>
    </w:p>
    <w:p w14:paraId="0B755AC1" w14:textId="3418E40C" w:rsidR="00424BE6" w:rsidRDefault="00424BE6" w:rsidP="004C2616">
      <w:pPr>
        <w:spacing w:line="440" w:lineRule="exact"/>
        <w:rPr>
          <w:szCs w:val="24"/>
        </w:rPr>
      </w:pPr>
      <w:r>
        <w:rPr>
          <w:rFonts w:hint="eastAsia"/>
          <w:szCs w:val="24"/>
        </w:rPr>
        <w:t>Java</w:t>
      </w:r>
      <w:r w:rsidRPr="00424BE6">
        <w:rPr>
          <w:rFonts w:hint="eastAsia"/>
          <w:szCs w:val="24"/>
        </w:rPr>
        <w:t>中进程通讯（</w:t>
      </w:r>
      <w:r w:rsidRPr="00424BE6">
        <w:rPr>
          <w:rFonts w:hint="eastAsia"/>
          <w:szCs w:val="24"/>
        </w:rPr>
        <w:t>IPC</w:t>
      </w:r>
      <w:r w:rsidRPr="00424BE6">
        <w:rPr>
          <w:rFonts w:hint="eastAsia"/>
          <w:szCs w:val="24"/>
        </w:rPr>
        <w:t>）主要是</w:t>
      </w:r>
      <w:r w:rsidRPr="00424BE6">
        <w:rPr>
          <w:rFonts w:hint="eastAsia"/>
          <w:szCs w:val="24"/>
        </w:rPr>
        <w:t>Socket</w:t>
      </w:r>
      <w:r w:rsidRPr="00424BE6">
        <w:rPr>
          <w:rFonts w:hint="eastAsia"/>
          <w:szCs w:val="24"/>
        </w:rPr>
        <w:t>，</w:t>
      </w:r>
      <w:r w:rsidRPr="00424BE6">
        <w:rPr>
          <w:rFonts w:hint="eastAsia"/>
          <w:szCs w:val="24"/>
        </w:rPr>
        <w:t>MQ</w:t>
      </w:r>
      <w:r w:rsidRPr="00424BE6">
        <w:rPr>
          <w:rFonts w:hint="eastAsia"/>
          <w:szCs w:val="24"/>
        </w:rPr>
        <w:t>等。</w:t>
      </w:r>
    </w:p>
    <w:p w14:paraId="76E9B712" w14:textId="77777777" w:rsidR="00424BE6" w:rsidRDefault="00424BE6" w:rsidP="004C2616">
      <w:pPr>
        <w:spacing w:line="440" w:lineRule="exact"/>
        <w:rPr>
          <w:rFonts w:hint="eastAsia"/>
          <w:szCs w:val="24"/>
        </w:rPr>
      </w:pPr>
    </w:p>
    <w:p w14:paraId="7E600281" w14:textId="110662BC" w:rsidR="004C2616" w:rsidRDefault="00B12527" w:rsidP="004C2616">
      <w:pPr>
        <w:spacing w:line="440" w:lineRule="exact"/>
        <w:rPr>
          <w:szCs w:val="24"/>
        </w:rPr>
      </w:pPr>
      <w:r>
        <w:rPr>
          <w:rFonts w:hint="eastAsia"/>
          <w:szCs w:val="24"/>
        </w:rPr>
        <w:t>使用消息队列的主要作用是</w:t>
      </w:r>
      <w:r w:rsidRPr="00B12527">
        <w:rPr>
          <w:rFonts w:hint="eastAsia"/>
          <w:szCs w:val="24"/>
        </w:rPr>
        <w:t>系统解耦，异步调用，流量削峰。</w:t>
      </w:r>
    </w:p>
    <w:p w14:paraId="3B27AC6A" w14:textId="2F231FEE" w:rsidR="007861E5" w:rsidRPr="007861E5" w:rsidRDefault="007861E5" w:rsidP="007861E5">
      <w:pPr>
        <w:spacing w:line="440" w:lineRule="exact"/>
        <w:rPr>
          <w:szCs w:val="24"/>
        </w:rPr>
      </w:pPr>
      <w:r w:rsidRPr="007861E5">
        <w:rPr>
          <w:rFonts w:hint="eastAsia"/>
          <w:szCs w:val="24"/>
        </w:rPr>
        <w:t>一般的业务系统要引入</w:t>
      </w:r>
      <w:r w:rsidRPr="007861E5">
        <w:rPr>
          <w:rFonts w:hint="eastAsia"/>
          <w:szCs w:val="24"/>
        </w:rPr>
        <w:t>MQ</w:t>
      </w:r>
      <w:r w:rsidRPr="007861E5">
        <w:rPr>
          <w:rFonts w:hint="eastAsia"/>
          <w:szCs w:val="24"/>
        </w:rPr>
        <w:t>，最早大家都用</w:t>
      </w:r>
      <w:r w:rsidRPr="007861E5">
        <w:rPr>
          <w:rFonts w:hint="eastAsia"/>
          <w:szCs w:val="24"/>
        </w:rPr>
        <w:t>ActiveMQ</w:t>
      </w:r>
      <w:r w:rsidRPr="007861E5">
        <w:rPr>
          <w:rFonts w:hint="eastAsia"/>
          <w:szCs w:val="24"/>
        </w:rPr>
        <w:t>，但是现在确实大家用的不多了，没经过大规模吞吐量场景的验证，社区也不是很活跃，不推荐</w:t>
      </w:r>
      <w:r>
        <w:rPr>
          <w:rFonts w:hint="eastAsia"/>
          <w:szCs w:val="24"/>
        </w:rPr>
        <w:t>使用。</w:t>
      </w:r>
    </w:p>
    <w:p w14:paraId="48FEDB38" w14:textId="51971475" w:rsidR="007861E5" w:rsidRPr="007861E5" w:rsidRDefault="007861E5" w:rsidP="007861E5">
      <w:pPr>
        <w:spacing w:line="440" w:lineRule="exact"/>
        <w:rPr>
          <w:szCs w:val="24"/>
        </w:rPr>
      </w:pPr>
      <w:r w:rsidRPr="007861E5">
        <w:rPr>
          <w:rFonts w:hint="eastAsia"/>
          <w:szCs w:val="24"/>
        </w:rPr>
        <w:t>后来大家开始用</w:t>
      </w:r>
      <w:r w:rsidRPr="007861E5">
        <w:rPr>
          <w:rFonts w:hint="eastAsia"/>
          <w:szCs w:val="24"/>
        </w:rPr>
        <w:t>RabbitMQ</w:t>
      </w:r>
      <w:r w:rsidRPr="007861E5">
        <w:rPr>
          <w:rFonts w:hint="eastAsia"/>
          <w:szCs w:val="24"/>
        </w:rPr>
        <w:t>，但是确实</w:t>
      </w:r>
      <w:r>
        <w:rPr>
          <w:rFonts w:hint="eastAsia"/>
          <w:szCs w:val="24"/>
        </w:rPr>
        <w:t>E</w:t>
      </w:r>
      <w:r w:rsidRPr="007861E5">
        <w:rPr>
          <w:rFonts w:hint="eastAsia"/>
          <w:szCs w:val="24"/>
        </w:rPr>
        <w:t>rlang</w:t>
      </w:r>
      <w:r w:rsidRPr="007861E5">
        <w:rPr>
          <w:rFonts w:hint="eastAsia"/>
          <w:szCs w:val="24"/>
        </w:rPr>
        <w:t>语言阻止了大量的</w:t>
      </w:r>
      <w:r w:rsidR="008A31AC">
        <w:rPr>
          <w:rFonts w:hint="eastAsia"/>
          <w:szCs w:val="24"/>
        </w:rPr>
        <w:t>J</w:t>
      </w:r>
      <w:r w:rsidRPr="007861E5">
        <w:rPr>
          <w:rFonts w:hint="eastAsia"/>
          <w:szCs w:val="24"/>
        </w:rPr>
        <w:t>ava</w:t>
      </w:r>
      <w:r w:rsidRPr="007861E5">
        <w:rPr>
          <w:rFonts w:hint="eastAsia"/>
          <w:szCs w:val="24"/>
        </w:rPr>
        <w:t>工程师去深入研究和掌控他，对公司而言，几乎处于不可控的状态，但是确实人是开源的，比较稳定的支持，活跃度也高</w:t>
      </w:r>
      <w:r>
        <w:rPr>
          <w:rFonts w:hint="eastAsia"/>
          <w:szCs w:val="24"/>
        </w:rPr>
        <w:t>。</w:t>
      </w:r>
    </w:p>
    <w:p w14:paraId="75DF54B5" w14:textId="4D737510" w:rsidR="007861E5" w:rsidRPr="007861E5" w:rsidRDefault="007861E5" w:rsidP="007861E5">
      <w:pPr>
        <w:spacing w:line="440" w:lineRule="exact"/>
        <w:rPr>
          <w:szCs w:val="24"/>
        </w:rPr>
      </w:pPr>
      <w:r w:rsidRPr="007861E5">
        <w:rPr>
          <w:rFonts w:hint="eastAsia"/>
          <w:szCs w:val="24"/>
        </w:rPr>
        <w:t>不过现在确实越来越多的公司，会去用</w:t>
      </w:r>
      <w:r w:rsidRPr="007861E5">
        <w:rPr>
          <w:rFonts w:hint="eastAsia"/>
          <w:szCs w:val="24"/>
        </w:rPr>
        <w:t>RocketMQ</w:t>
      </w:r>
      <w:r w:rsidRPr="007861E5">
        <w:rPr>
          <w:rFonts w:hint="eastAsia"/>
          <w:szCs w:val="24"/>
        </w:rPr>
        <w:t>，确实很不错，</w:t>
      </w:r>
      <w:r>
        <w:rPr>
          <w:rFonts w:hint="eastAsia"/>
          <w:szCs w:val="24"/>
        </w:rPr>
        <w:t>但要考虑好</w:t>
      </w:r>
      <w:r w:rsidRPr="007861E5">
        <w:rPr>
          <w:rFonts w:hint="eastAsia"/>
          <w:szCs w:val="24"/>
        </w:rPr>
        <w:t>社区万一突然黄掉的风险，对自己公司技术实力有绝对自信的，</w:t>
      </w:r>
      <w:r>
        <w:rPr>
          <w:rFonts w:hint="eastAsia"/>
          <w:szCs w:val="24"/>
        </w:rPr>
        <w:t>推荐使用</w:t>
      </w:r>
      <w:r w:rsidRPr="007861E5">
        <w:rPr>
          <w:rFonts w:hint="eastAsia"/>
          <w:szCs w:val="24"/>
        </w:rPr>
        <w:t>RocketMQ</w:t>
      </w:r>
      <w:r w:rsidRPr="007861E5">
        <w:rPr>
          <w:rFonts w:hint="eastAsia"/>
          <w:szCs w:val="24"/>
        </w:rPr>
        <w:t>，</w:t>
      </w:r>
      <w:r>
        <w:rPr>
          <w:rFonts w:hint="eastAsia"/>
          <w:szCs w:val="24"/>
        </w:rPr>
        <w:t>不然还是建议用</w:t>
      </w:r>
      <w:r w:rsidRPr="007861E5">
        <w:rPr>
          <w:rFonts w:hint="eastAsia"/>
          <w:szCs w:val="24"/>
        </w:rPr>
        <w:t>RabbitMQ</w:t>
      </w:r>
      <w:r w:rsidRPr="007861E5">
        <w:rPr>
          <w:rFonts w:hint="eastAsia"/>
          <w:szCs w:val="24"/>
        </w:rPr>
        <w:t>，</w:t>
      </w:r>
      <w:r>
        <w:rPr>
          <w:rFonts w:hint="eastAsia"/>
          <w:szCs w:val="24"/>
        </w:rPr>
        <w:t>毕竟</w:t>
      </w:r>
      <w:r w:rsidRPr="007861E5">
        <w:rPr>
          <w:rFonts w:hint="eastAsia"/>
          <w:szCs w:val="24"/>
        </w:rPr>
        <w:t>是活跃开源社区，绝对不会黄</w:t>
      </w:r>
      <w:r>
        <w:rPr>
          <w:rFonts w:hint="eastAsia"/>
          <w:szCs w:val="24"/>
        </w:rPr>
        <w:t>。</w:t>
      </w:r>
      <w:r w:rsidR="00BB5899">
        <w:rPr>
          <w:rFonts w:hint="eastAsia"/>
          <w:szCs w:val="24"/>
        </w:rPr>
        <w:t>（我想到</w:t>
      </w:r>
      <w:r w:rsidR="00BB5899">
        <w:rPr>
          <w:rFonts w:hint="eastAsia"/>
          <w:szCs w:val="24"/>
        </w:rPr>
        <w:t>Lay</w:t>
      </w:r>
      <w:r w:rsidR="00A17CC2">
        <w:rPr>
          <w:rFonts w:hint="eastAsia"/>
          <w:szCs w:val="24"/>
        </w:rPr>
        <w:t>ui</w:t>
      </w:r>
      <w:r w:rsidR="00BB5899">
        <w:rPr>
          <w:rFonts w:hint="eastAsia"/>
          <w:szCs w:val="24"/>
        </w:rPr>
        <w:t>了</w:t>
      </w:r>
      <w:r w:rsidR="00BB5899">
        <w:rPr>
          <w:szCs w:val="24"/>
        </w:rPr>
        <w:t>…</w:t>
      </w:r>
      <w:r w:rsidR="00BB5899">
        <w:rPr>
          <w:rFonts w:hint="eastAsia"/>
          <w:szCs w:val="24"/>
        </w:rPr>
        <w:t>）</w:t>
      </w:r>
    </w:p>
    <w:p w14:paraId="077F36F6" w14:textId="723B7CBE" w:rsidR="007861E5" w:rsidRPr="007861E5" w:rsidRDefault="007861E5" w:rsidP="007861E5">
      <w:pPr>
        <w:spacing w:line="440" w:lineRule="exact"/>
        <w:rPr>
          <w:szCs w:val="24"/>
        </w:rPr>
      </w:pPr>
      <w:r w:rsidRPr="007861E5">
        <w:rPr>
          <w:rFonts w:hint="eastAsia"/>
          <w:szCs w:val="24"/>
        </w:rPr>
        <w:t>所以中小型公司，技术实力较为一般，技术挑战不是特别高，用</w:t>
      </w:r>
      <w:r w:rsidRPr="007861E5">
        <w:rPr>
          <w:rFonts w:hint="eastAsia"/>
          <w:szCs w:val="24"/>
        </w:rPr>
        <w:t>RabbitMQ</w:t>
      </w:r>
      <w:r w:rsidRPr="007861E5">
        <w:rPr>
          <w:rFonts w:hint="eastAsia"/>
          <w:szCs w:val="24"/>
        </w:rPr>
        <w:t>是不错的选择；大型公司，基础架构研发实力较强，用</w:t>
      </w:r>
      <w:r w:rsidRPr="007861E5">
        <w:rPr>
          <w:rFonts w:hint="eastAsia"/>
          <w:szCs w:val="24"/>
        </w:rPr>
        <w:t>RocketMQ</w:t>
      </w:r>
      <w:r w:rsidRPr="007861E5">
        <w:rPr>
          <w:rFonts w:hint="eastAsia"/>
          <w:szCs w:val="24"/>
        </w:rPr>
        <w:t>是</w:t>
      </w:r>
      <w:r>
        <w:rPr>
          <w:rFonts w:hint="eastAsia"/>
          <w:szCs w:val="24"/>
        </w:rPr>
        <w:t>更</w:t>
      </w:r>
      <w:r w:rsidRPr="007861E5">
        <w:rPr>
          <w:rFonts w:hint="eastAsia"/>
          <w:szCs w:val="24"/>
        </w:rPr>
        <w:t>好的选择</w:t>
      </w:r>
      <w:r>
        <w:rPr>
          <w:rFonts w:hint="eastAsia"/>
          <w:szCs w:val="24"/>
        </w:rPr>
        <w:t>。</w:t>
      </w:r>
    </w:p>
    <w:p w14:paraId="14B6FFC6" w14:textId="40633C97" w:rsidR="004411BA" w:rsidRDefault="007861E5" w:rsidP="007861E5">
      <w:pPr>
        <w:spacing w:line="440" w:lineRule="exact"/>
        <w:rPr>
          <w:szCs w:val="24"/>
        </w:rPr>
      </w:pPr>
      <w:r w:rsidRPr="007861E5">
        <w:rPr>
          <w:rFonts w:hint="eastAsia"/>
          <w:szCs w:val="24"/>
        </w:rPr>
        <w:lastRenderedPageBreak/>
        <w:t>如果是大数据领域的实时计算、日志采集等场景，用</w:t>
      </w:r>
      <w:r w:rsidRPr="007861E5">
        <w:rPr>
          <w:rFonts w:hint="eastAsia"/>
          <w:szCs w:val="24"/>
        </w:rPr>
        <w:t>Kafka</w:t>
      </w:r>
      <w:r w:rsidRPr="007861E5">
        <w:rPr>
          <w:rFonts w:hint="eastAsia"/>
          <w:szCs w:val="24"/>
        </w:rPr>
        <w:t>是业内标准的，绝对没问题，社区活跃度很高，绝对不会黄，何况几乎是全世界这个领域的事实性规范</w:t>
      </w:r>
      <w:r>
        <w:rPr>
          <w:rFonts w:hint="eastAsia"/>
          <w:szCs w:val="24"/>
        </w:rPr>
        <w:t>。</w:t>
      </w:r>
    </w:p>
    <w:p w14:paraId="76117091" w14:textId="16185082" w:rsidR="004411BA" w:rsidRDefault="004411BA" w:rsidP="004411BA">
      <w:pPr>
        <w:spacing w:line="440" w:lineRule="exact"/>
        <w:rPr>
          <w:szCs w:val="24"/>
        </w:rPr>
      </w:pPr>
    </w:p>
    <w:p w14:paraId="1575F5B2" w14:textId="7B742F99" w:rsidR="00444248" w:rsidRDefault="00000000" w:rsidP="005C73ED">
      <w:pPr>
        <w:spacing w:line="440" w:lineRule="exact"/>
        <w:rPr>
          <w:szCs w:val="24"/>
        </w:rPr>
      </w:pPr>
      <w:hyperlink r:id="rId247" w:history="1">
        <w:r w:rsidR="00316B33" w:rsidRPr="00316B33">
          <w:rPr>
            <w:rStyle w:val="a9"/>
            <w:szCs w:val="24"/>
          </w:rPr>
          <w:t>Elastic Stack and Product Documentation</w:t>
        </w:r>
      </w:hyperlink>
      <w:r w:rsidR="00316B33">
        <w:rPr>
          <w:rFonts w:hint="eastAsia"/>
          <w:szCs w:val="24"/>
        </w:rPr>
        <w:t>，</w:t>
      </w:r>
      <w:hyperlink r:id="rId248" w:history="1">
        <w:r w:rsidR="009D7188" w:rsidRPr="009D7188">
          <w:rPr>
            <w:rStyle w:val="a9"/>
            <w:rFonts w:hint="eastAsia"/>
            <w:szCs w:val="24"/>
          </w:rPr>
          <w:t>Elasticsearch</w:t>
        </w:r>
        <w:r w:rsidR="009D7188" w:rsidRPr="009D7188">
          <w:rPr>
            <w:rStyle w:val="a9"/>
            <w:rFonts w:hint="eastAsia"/>
            <w:szCs w:val="24"/>
          </w:rPr>
          <w:t>系列</w:t>
        </w:r>
      </w:hyperlink>
      <w:r w:rsidR="009D7188">
        <w:rPr>
          <w:rFonts w:hint="eastAsia"/>
          <w:szCs w:val="24"/>
        </w:rPr>
        <w:t>，</w:t>
      </w:r>
      <w:hyperlink r:id="rId249" w:history="1">
        <w:r w:rsidR="00513E6D">
          <w:rPr>
            <w:rStyle w:val="a9"/>
            <w:rFonts w:hint="eastAsia"/>
            <w:szCs w:val="24"/>
          </w:rPr>
          <w:t>Elasticsearch</w:t>
        </w:r>
        <w:r w:rsidR="00513E6D">
          <w:rPr>
            <w:rStyle w:val="a9"/>
            <w:rFonts w:hint="eastAsia"/>
            <w:szCs w:val="24"/>
          </w:rPr>
          <w:t>和</w:t>
        </w:r>
        <w:r w:rsidR="00513E6D">
          <w:rPr>
            <w:rStyle w:val="a9"/>
            <w:rFonts w:hint="eastAsia"/>
            <w:szCs w:val="24"/>
          </w:rPr>
          <w:t>Solr</w:t>
        </w:r>
        <w:r w:rsidR="00513E6D">
          <w:rPr>
            <w:rStyle w:val="a9"/>
            <w:rFonts w:hint="eastAsia"/>
            <w:szCs w:val="24"/>
          </w:rPr>
          <w:t>选型</w:t>
        </w:r>
      </w:hyperlink>
      <w:r w:rsidR="00316B33">
        <w:rPr>
          <w:rFonts w:hint="eastAsia"/>
          <w:szCs w:val="24"/>
        </w:rPr>
        <w:t>，</w:t>
      </w:r>
    </w:p>
    <w:p w14:paraId="3352F9F8" w14:textId="463C5A10" w:rsidR="00CD3DE1" w:rsidRDefault="00CD3DE1" w:rsidP="00CD3DE1">
      <w:pPr>
        <w:pStyle w:val="31"/>
        <w:spacing w:before="156"/>
      </w:pPr>
      <w:r>
        <w:rPr>
          <w:rFonts w:hint="eastAsia"/>
        </w:rPr>
        <w:t>Elasticsearch、Lucene</w:t>
      </w:r>
      <w:r w:rsidR="00B244EC">
        <w:rPr>
          <w:rFonts w:hint="eastAsia"/>
        </w:rPr>
        <w:t>、Seata</w:t>
      </w:r>
    </w:p>
    <w:p w14:paraId="4FF4E25E" w14:textId="0FAAB0E7" w:rsidR="007D3C6E" w:rsidRDefault="00145671" w:rsidP="00B20ABC">
      <w:pPr>
        <w:spacing w:line="440" w:lineRule="exact"/>
      </w:pPr>
      <w:r w:rsidRPr="00F03FDA">
        <w:rPr>
          <w:rFonts w:hint="eastAsia"/>
          <w:color w:val="FF0000"/>
        </w:rPr>
        <w:t>Elasticsearch</w:t>
      </w:r>
      <w:r w:rsidR="00F03FDA" w:rsidRPr="00F03FDA">
        <w:rPr>
          <w:rFonts w:hint="eastAsia"/>
          <w:color w:val="FF0000"/>
        </w:rPr>
        <w:t>1</w:t>
      </w:r>
      <w:r w:rsidR="00B20ABC">
        <w:rPr>
          <w:rFonts w:hint="eastAsia"/>
        </w:rPr>
        <w:t>是一个分布式、高扩展、高实时的搜索与数据分析引擎</w:t>
      </w:r>
      <w:r w:rsidR="00B20ABC" w:rsidRPr="003007ED">
        <w:rPr>
          <w:rFonts w:hint="eastAsia"/>
        </w:rPr>
        <w:t>，基于</w:t>
      </w:r>
      <w:r w:rsidR="00B20ABC" w:rsidRPr="003007ED">
        <w:rPr>
          <w:rFonts w:hint="eastAsia"/>
        </w:rPr>
        <w:t>RESTfulweb</w:t>
      </w:r>
      <w:r w:rsidR="00B20ABC" w:rsidRPr="003007ED">
        <w:rPr>
          <w:rFonts w:hint="eastAsia"/>
        </w:rPr>
        <w:t>接口</w:t>
      </w:r>
      <w:r w:rsidR="00B20ABC">
        <w:rPr>
          <w:rFonts w:hint="eastAsia"/>
        </w:rPr>
        <w:t>。它能很方便的使大量数据具有搜索、分析和探索的能力。充分利用</w:t>
      </w:r>
      <w:r w:rsidR="00B20ABC">
        <w:rPr>
          <w:rFonts w:hint="eastAsia"/>
        </w:rPr>
        <w:t>Elasticsearch</w:t>
      </w:r>
      <w:r w:rsidR="00B20ABC">
        <w:rPr>
          <w:rFonts w:hint="eastAsia"/>
        </w:rPr>
        <w:t>的水平伸缩性，能使数据在生产环境变得更有价值。</w:t>
      </w:r>
      <w:r w:rsidR="00B20ABC">
        <w:rPr>
          <w:rFonts w:hint="eastAsia"/>
        </w:rPr>
        <w:t>Elasticsearch</w:t>
      </w:r>
      <w:r w:rsidR="00B20ABC">
        <w:rPr>
          <w:rFonts w:hint="eastAsia"/>
        </w:rPr>
        <w:t>的实现原理主要分为以下几个步骤，首先用户将数据提交到</w:t>
      </w:r>
      <w:r w:rsidR="00B20ABC">
        <w:rPr>
          <w:rFonts w:hint="eastAsia"/>
        </w:rPr>
        <w:t>Elasticsearch</w:t>
      </w:r>
      <w:r w:rsidR="00B20ABC">
        <w:rPr>
          <w:rFonts w:hint="eastAsia"/>
        </w:rPr>
        <w:t>数据库中，再通过分词控制器去将对应的语句分词，将其权重和分词结果一并存入数据，当用户搜索数据时候，再根据权重将结果排名，打分，再将返回结果呈现给用户。</w:t>
      </w:r>
    </w:p>
    <w:p w14:paraId="2C048EA8" w14:textId="40ABE3E8" w:rsidR="00B20ABC" w:rsidRDefault="007D3C6E" w:rsidP="00B20ABC">
      <w:pPr>
        <w:spacing w:line="440" w:lineRule="exact"/>
      </w:pPr>
      <w:r w:rsidRPr="003007ED">
        <w:rPr>
          <w:rFonts w:hint="eastAsia"/>
        </w:rPr>
        <w:t>Elasticsearch</w:t>
      </w:r>
      <w:r w:rsidRPr="003007ED">
        <w:rPr>
          <w:rFonts w:hint="eastAsia"/>
        </w:rPr>
        <w:t>是用</w:t>
      </w:r>
      <w:r w:rsidRPr="003007ED">
        <w:rPr>
          <w:rFonts w:hint="eastAsia"/>
        </w:rPr>
        <w:t>Java</w:t>
      </w:r>
      <w:r w:rsidRPr="003007ED">
        <w:rPr>
          <w:rFonts w:hint="eastAsia"/>
        </w:rPr>
        <w:t>语言开发的，并作为</w:t>
      </w:r>
      <w:r w:rsidRPr="003007ED">
        <w:rPr>
          <w:rFonts w:hint="eastAsia"/>
        </w:rPr>
        <w:t>Apache</w:t>
      </w:r>
      <w:r w:rsidRPr="003007ED">
        <w:rPr>
          <w:rFonts w:hint="eastAsia"/>
        </w:rPr>
        <w:t>许可条款下的开放源码发布，是一种流行的企业级搜索引擎。</w:t>
      </w:r>
      <w:r w:rsidRPr="003007ED">
        <w:rPr>
          <w:rFonts w:hint="eastAsia"/>
        </w:rPr>
        <w:t>Elasticsearch</w:t>
      </w:r>
      <w:r w:rsidRPr="003007ED">
        <w:rPr>
          <w:rFonts w:hint="eastAsia"/>
        </w:rPr>
        <w:t>用于云计算中，能够达到实时搜索，稳定，可靠，快速，安装使用方便。根据</w:t>
      </w:r>
      <w:r w:rsidRPr="003007ED">
        <w:rPr>
          <w:rFonts w:hint="eastAsia"/>
        </w:rPr>
        <w:t>DB-Engines</w:t>
      </w:r>
      <w:r w:rsidRPr="003007ED">
        <w:rPr>
          <w:rFonts w:hint="eastAsia"/>
        </w:rPr>
        <w:t>的排名显示，</w:t>
      </w:r>
      <w:r w:rsidRPr="003007ED">
        <w:rPr>
          <w:rFonts w:hint="eastAsia"/>
        </w:rPr>
        <w:t>Elasticsearch</w:t>
      </w:r>
      <w:r w:rsidRPr="003007ED">
        <w:rPr>
          <w:rFonts w:hint="eastAsia"/>
        </w:rPr>
        <w:t>是最受欢迎的企业搜索引擎，其次是</w:t>
      </w:r>
      <w:r w:rsidRPr="003007ED">
        <w:rPr>
          <w:rFonts w:hint="eastAsia"/>
        </w:rPr>
        <w:t>ApacheSolr</w:t>
      </w:r>
      <w:r w:rsidRPr="003007ED">
        <w:rPr>
          <w:rFonts w:hint="eastAsia"/>
        </w:rPr>
        <w:t>，也是基于</w:t>
      </w:r>
      <w:r w:rsidRPr="003007ED">
        <w:rPr>
          <w:rFonts w:hint="eastAsia"/>
        </w:rPr>
        <w:t>Lucene</w:t>
      </w:r>
      <w:r w:rsidRPr="003007ED">
        <w:rPr>
          <w:rFonts w:hint="eastAsia"/>
        </w:rPr>
        <w:t>。</w:t>
      </w:r>
    </w:p>
    <w:p w14:paraId="131C705B" w14:textId="6258B831" w:rsidR="00B20ABC" w:rsidRDefault="00B20ABC" w:rsidP="007F4000">
      <w:pPr>
        <w:spacing w:line="440" w:lineRule="exact"/>
      </w:pPr>
      <w:r>
        <w:rPr>
          <w:rFonts w:hint="eastAsia"/>
        </w:rPr>
        <w:t>Elasticsearch</w:t>
      </w:r>
      <w:r>
        <w:rPr>
          <w:rFonts w:hint="eastAsia"/>
        </w:rPr>
        <w:t>是与名为</w:t>
      </w:r>
      <w:r>
        <w:rPr>
          <w:rFonts w:hint="eastAsia"/>
        </w:rPr>
        <w:t>Logstash</w:t>
      </w:r>
      <w:r>
        <w:rPr>
          <w:rFonts w:hint="eastAsia"/>
        </w:rPr>
        <w:t>的数据收集和日志解析引擎以及名为</w:t>
      </w:r>
      <w:r>
        <w:rPr>
          <w:rFonts w:hint="eastAsia"/>
        </w:rPr>
        <w:t>Kibana</w:t>
      </w:r>
      <w:r>
        <w:rPr>
          <w:rFonts w:hint="eastAsia"/>
        </w:rPr>
        <w:t>的分析和可视化平台一起开发的。这三个产品被设计成一个集成解决方案，称为“</w:t>
      </w:r>
      <w:r>
        <w:rPr>
          <w:rFonts w:hint="eastAsia"/>
        </w:rPr>
        <w:t>Elastic Stack</w:t>
      </w:r>
      <w:r>
        <w:rPr>
          <w:rFonts w:hint="eastAsia"/>
        </w:rPr>
        <w:t>”（以前称为“</w:t>
      </w:r>
      <w:r>
        <w:rPr>
          <w:rFonts w:hint="eastAsia"/>
        </w:rPr>
        <w:t>ELK stack</w:t>
      </w:r>
      <w:r>
        <w:rPr>
          <w:rFonts w:hint="eastAsia"/>
        </w:rPr>
        <w:t>”）。</w:t>
      </w:r>
    </w:p>
    <w:p w14:paraId="009F1E40" w14:textId="440E9480" w:rsidR="008450F1" w:rsidRDefault="00000000" w:rsidP="007F4000">
      <w:pPr>
        <w:spacing w:line="440" w:lineRule="exact"/>
      </w:pPr>
      <w:hyperlink r:id="rId250" w:history="1">
        <w:r w:rsidR="008450F1" w:rsidRPr="008450F1">
          <w:rPr>
            <w:rStyle w:val="a9"/>
          </w:rPr>
          <w:t>Apache Lucene</w:t>
        </w:r>
      </w:hyperlink>
      <w:r w:rsidR="008450F1">
        <w:rPr>
          <w:rFonts w:hint="eastAsia"/>
        </w:rPr>
        <w:t>，</w:t>
      </w:r>
      <w:hyperlink r:id="rId251" w:history="1">
        <w:r w:rsidR="00B8055B" w:rsidRPr="00B8055B">
          <w:rPr>
            <w:rStyle w:val="a9"/>
          </w:rPr>
          <w:t>Solr</w:t>
        </w:r>
      </w:hyperlink>
      <w:r w:rsidR="00B8055B">
        <w:rPr>
          <w:rFonts w:hint="eastAsia"/>
        </w:rPr>
        <w:t>，</w:t>
      </w:r>
    </w:p>
    <w:p w14:paraId="189BE810" w14:textId="1492E49B" w:rsidR="008450F1" w:rsidRDefault="008450F1" w:rsidP="007F4000">
      <w:pPr>
        <w:spacing w:line="440" w:lineRule="exact"/>
      </w:pPr>
      <w:r w:rsidRPr="008450F1">
        <w:rPr>
          <w:rFonts w:hint="eastAsia"/>
          <w:color w:val="FF0000"/>
        </w:rPr>
        <w:t>Lucene</w:t>
      </w:r>
      <w:r w:rsidRPr="008450F1">
        <w:rPr>
          <w:rFonts w:hint="eastAsia"/>
        </w:rPr>
        <w:t>是</w:t>
      </w:r>
      <w:r w:rsidRPr="008450F1">
        <w:rPr>
          <w:rFonts w:hint="eastAsia"/>
        </w:rPr>
        <w:t>apache</w:t>
      </w:r>
      <w:r w:rsidRPr="008450F1">
        <w:rPr>
          <w:rFonts w:hint="eastAsia"/>
        </w:rPr>
        <w:t>软件基金会</w:t>
      </w:r>
      <w:r w:rsidRPr="008450F1">
        <w:rPr>
          <w:rFonts w:hint="eastAsia"/>
        </w:rPr>
        <w:t>jakarta</w:t>
      </w:r>
      <w:r w:rsidRPr="008450F1">
        <w:rPr>
          <w:rFonts w:hint="eastAsia"/>
        </w:rPr>
        <w:t>项目组的一个子项目，是一个开放源代码的全文检索引擎工具包，但它不是一个完整的全文检索引擎，而是一个全文检索引擎的架构，提供了完整的查询引擎和索引引擎，部分文本分析引擎（英文与德文两种西方语言）。</w:t>
      </w:r>
      <w:r w:rsidRPr="008450F1">
        <w:rPr>
          <w:rFonts w:hint="eastAsia"/>
        </w:rPr>
        <w:t>Lucene</w:t>
      </w:r>
      <w:r w:rsidRPr="008450F1">
        <w:rPr>
          <w:rFonts w:hint="eastAsia"/>
        </w:rPr>
        <w:t>的目的是为软件开发人员提供一个简单易用的工具包，以方便的在目标系统中实现全文检索的功能，或者是以此为基础建立起完整的全文检索引擎。</w:t>
      </w:r>
      <w:r w:rsidRPr="008450F1">
        <w:rPr>
          <w:rFonts w:hint="eastAsia"/>
        </w:rPr>
        <w:t>Lucene</w:t>
      </w:r>
      <w:r w:rsidRPr="008450F1">
        <w:rPr>
          <w:rFonts w:hint="eastAsia"/>
        </w:rPr>
        <w:t>是一套用于全文检索和搜寻的开源程式库，由</w:t>
      </w:r>
      <w:r w:rsidRPr="008450F1">
        <w:rPr>
          <w:rFonts w:hint="eastAsia"/>
        </w:rPr>
        <w:t>Apache</w:t>
      </w:r>
      <w:r w:rsidRPr="008450F1">
        <w:rPr>
          <w:rFonts w:hint="eastAsia"/>
        </w:rPr>
        <w:t>软件基金会支持和提供。</w:t>
      </w:r>
      <w:r w:rsidRPr="008450F1">
        <w:rPr>
          <w:rFonts w:hint="eastAsia"/>
        </w:rPr>
        <w:t>Lucene</w:t>
      </w:r>
      <w:r w:rsidRPr="008450F1">
        <w:rPr>
          <w:rFonts w:hint="eastAsia"/>
        </w:rPr>
        <w:t>提供了一个简单却强大的应用程式接口，能够做全文索引和搜寻。在</w:t>
      </w:r>
      <w:r w:rsidRPr="008450F1">
        <w:rPr>
          <w:rFonts w:hint="eastAsia"/>
        </w:rPr>
        <w:t>Java</w:t>
      </w:r>
      <w:r w:rsidRPr="008450F1">
        <w:rPr>
          <w:rFonts w:hint="eastAsia"/>
        </w:rPr>
        <w:t>开发环境里</w:t>
      </w:r>
      <w:r w:rsidRPr="008450F1">
        <w:rPr>
          <w:rFonts w:hint="eastAsia"/>
        </w:rPr>
        <w:t>Lucene</w:t>
      </w:r>
      <w:r w:rsidRPr="008450F1">
        <w:rPr>
          <w:rFonts w:hint="eastAsia"/>
        </w:rPr>
        <w:t>是一个成熟的免费开源工具。就其本身而言，</w:t>
      </w:r>
      <w:r w:rsidRPr="008450F1">
        <w:rPr>
          <w:rFonts w:hint="eastAsia"/>
        </w:rPr>
        <w:t>Lucene</w:t>
      </w:r>
      <w:r w:rsidRPr="008450F1">
        <w:rPr>
          <w:rFonts w:hint="eastAsia"/>
        </w:rPr>
        <w:t>是当前以及最近几年最受欢迎的免费</w:t>
      </w:r>
      <w:r w:rsidRPr="008450F1">
        <w:rPr>
          <w:rFonts w:hint="eastAsia"/>
        </w:rPr>
        <w:t>Java</w:t>
      </w:r>
      <w:r w:rsidRPr="008450F1">
        <w:rPr>
          <w:rFonts w:hint="eastAsia"/>
        </w:rPr>
        <w:t>信息检索程序库。人们经常提到信息检索程序库，虽然与搜索引擎有关，但不应该将信息检索程序库与搜索引擎相混淆。</w:t>
      </w:r>
    </w:p>
    <w:p w14:paraId="33655543" w14:textId="1933179C" w:rsidR="008450F1" w:rsidRDefault="00401B14" w:rsidP="007F4000">
      <w:pPr>
        <w:spacing w:line="440" w:lineRule="exact"/>
      </w:pPr>
      <w:r>
        <w:rPr>
          <w:rFonts w:hint="eastAsia"/>
        </w:rPr>
        <w:t>Elastic</w:t>
      </w:r>
      <w:r>
        <w:t>search</w:t>
      </w:r>
      <w:r>
        <w:rPr>
          <w:rFonts w:hint="eastAsia"/>
        </w:rPr>
        <w:t>和</w:t>
      </w:r>
      <w:r>
        <w:rPr>
          <w:rFonts w:hint="eastAsia"/>
        </w:rPr>
        <w:t>Solr</w:t>
      </w:r>
      <w:r>
        <w:rPr>
          <w:rFonts w:hint="eastAsia"/>
        </w:rPr>
        <w:t>都是基于</w:t>
      </w:r>
      <w:r>
        <w:rPr>
          <w:rFonts w:hint="eastAsia"/>
        </w:rPr>
        <w:t>Lucene</w:t>
      </w:r>
      <w:r>
        <w:rPr>
          <w:rFonts w:hint="eastAsia"/>
        </w:rPr>
        <w:t>实现的。</w:t>
      </w:r>
    </w:p>
    <w:p w14:paraId="39434CBA" w14:textId="77777777" w:rsidR="008450F1" w:rsidRDefault="008450F1" w:rsidP="007F4000">
      <w:pPr>
        <w:spacing w:line="440" w:lineRule="exact"/>
      </w:pPr>
    </w:p>
    <w:p w14:paraId="0B7E595C" w14:textId="6F80C160" w:rsidR="00780679" w:rsidRDefault="00C64762" w:rsidP="00780679">
      <w:pPr>
        <w:spacing w:line="440" w:lineRule="exact"/>
      </w:pPr>
      <w:r w:rsidRPr="00F03FDA">
        <w:rPr>
          <w:rFonts w:hint="eastAsia"/>
          <w:color w:val="FF0000"/>
        </w:rPr>
        <w:lastRenderedPageBreak/>
        <w:t>Seata</w:t>
      </w:r>
      <w:r w:rsidR="00F03FDA" w:rsidRPr="00F03FDA">
        <w:rPr>
          <w:rFonts w:hint="eastAsia"/>
          <w:color w:val="FF0000"/>
        </w:rPr>
        <w:t>1</w:t>
      </w:r>
      <w:r w:rsidRPr="00C64762">
        <w:rPr>
          <w:rFonts w:hint="eastAsia"/>
        </w:rPr>
        <w:t>是一款开源的分布式事务解决方案，致力于提供高性能和简单易用的分布式事务服务。</w:t>
      </w:r>
      <w:r w:rsidR="00780679">
        <w:rPr>
          <w:rFonts w:hint="eastAsia"/>
        </w:rPr>
        <w:t>Seata</w:t>
      </w:r>
      <w:r w:rsidR="00780679">
        <w:rPr>
          <w:rFonts w:hint="eastAsia"/>
        </w:rPr>
        <w:t>将为用户提供了</w:t>
      </w:r>
      <w:r w:rsidR="00780679">
        <w:rPr>
          <w:rFonts w:hint="eastAsia"/>
        </w:rPr>
        <w:t>AT</w:t>
      </w:r>
      <w:r w:rsidR="00780679">
        <w:rPr>
          <w:rFonts w:hint="eastAsia"/>
        </w:rPr>
        <w:t>、</w:t>
      </w:r>
      <w:r w:rsidR="00780679">
        <w:rPr>
          <w:rFonts w:hint="eastAsia"/>
        </w:rPr>
        <w:t>TCC</w:t>
      </w:r>
      <w:r w:rsidR="00780679">
        <w:rPr>
          <w:rFonts w:hint="eastAsia"/>
        </w:rPr>
        <w:t>、</w:t>
      </w:r>
      <w:r w:rsidR="00780679">
        <w:rPr>
          <w:rFonts w:hint="eastAsia"/>
        </w:rPr>
        <w:t>SAGA</w:t>
      </w:r>
      <w:r w:rsidR="00780679">
        <w:rPr>
          <w:rFonts w:hint="eastAsia"/>
        </w:rPr>
        <w:t>和</w:t>
      </w:r>
      <w:r w:rsidR="00780679">
        <w:rPr>
          <w:rFonts w:hint="eastAsia"/>
        </w:rPr>
        <w:t>XA</w:t>
      </w:r>
      <w:r w:rsidR="00780679">
        <w:rPr>
          <w:rFonts w:hint="eastAsia"/>
        </w:rPr>
        <w:t>事务模式，为用户打造一站式的分布式解决方案。</w:t>
      </w:r>
    </w:p>
    <w:p w14:paraId="3C3A49CE" w14:textId="2FF1B4CF" w:rsidR="00FF3EAE" w:rsidRDefault="00780679" w:rsidP="00780679">
      <w:pPr>
        <w:spacing w:line="440" w:lineRule="exact"/>
      </w:pPr>
      <w:r>
        <w:rPr>
          <w:rFonts w:hint="eastAsia"/>
        </w:rPr>
        <w:t>2019</w:t>
      </w:r>
      <w:r>
        <w:rPr>
          <w:rFonts w:hint="eastAsia"/>
        </w:rPr>
        <w:t>年</w:t>
      </w:r>
      <w:r>
        <w:rPr>
          <w:rFonts w:hint="eastAsia"/>
        </w:rPr>
        <w:t>1</w:t>
      </w:r>
      <w:r>
        <w:rPr>
          <w:rFonts w:hint="eastAsia"/>
        </w:rPr>
        <w:t>月，阿里巴巴中间件团队发起了开源项目</w:t>
      </w:r>
      <w:r>
        <w:rPr>
          <w:rFonts w:hint="eastAsia"/>
        </w:rPr>
        <w:t>Fescar</w:t>
      </w:r>
      <w:r>
        <w:rPr>
          <w:rFonts w:hint="eastAsia"/>
        </w:rPr>
        <w:t>（</w:t>
      </w:r>
      <w:r>
        <w:rPr>
          <w:rFonts w:hint="eastAsia"/>
        </w:rPr>
        <w:t>Fast &amp; EaSy Commit And Rollback</w:t>
      </w:r>
      <w:r>
        <w:rPr>
          <w:rFonts w:hint="eastAsia"/>
        </w:rPr>
        <w:t>），和社区一起共建开源分布式事务解决方案。</w:t>
      </w:r>
      <w:r>
        <w:rPr>
          <w:rFonts w:hint="eastAsia"/>
        </w:rPr>
        <w:t>Fescar</w:t>
      </w:r>
      <w:r>
        <w:rPr>
          <w:rFonts w:hint="eastAsia"/>
        </w:rPr>
        <w:t>的愿景是让分布式事务的使用像本地事务的使用一样，简单和高效，并逐步解决开发者们遇到的分布式事务方面的所有难题。</w:t>
      </w:r>
      <w:r>
        <w:rPr>
          <w:rFonts w:hint="eastAsia"/>
        </w:rPr>
        <w:t>Fescar</w:t>
      </w:r>
      <w:r>
        <w:rPr>
          <w:rFonts w:hint="eastAsia"/>
        </w:rPr>
        <w:t>开源后，蚂蚁金服加入</w:t>
      </w:r>
      <w:r>
        <w:rPr>
          <w:rFonts w:hint="eastAsia"/>
        </w:rPr>
        <w:t>Fescar</w:t>
      </w:r>
      <w:r>
        <w:rPr>
          <w:rFonts w:hint="eastAsia"/>
        </w:rPr>
        <w:t>社区参与共建，并在</w:t>
      </w:r>
      <w:r>
        <w:rPr>
          <w:rFonts w:hint="eastAsia"/>
        </w:rPr>
        <w:t>Fescar0.4.0</w:t>
      </w:r>
      <w:r>
        <w:rPr>
          <w:rFonts w:hint="eastAsia"/>
        </w:rPr>
        <w:t>版本中贡献了</w:t>
      </w:r>
      <w:r>
        <w:rPr>
          <w:rFonts w:hint="eastAsia"/>
        </w:rPr>
        <w:t>TCC</w:t>
      </w:r>
      <w:r>
        <w:rPr>
          <w:rFonts w:hint="eastAsia"/>
        </w:rPr>
        <w:t>模式。为了打造更中立、更开放、生态更加丰富的分布式事务开源社区，经过社区核心成员的投票，大家决定对</w:t>
      </w:r>
      <w:r>
        <w:rPr>
          <w:rFonts w:hint="eastAsia"/>
        </w:rPr>
        <w:t>Fescar</w:t>
      </w:r>
      <w:r>
        <w:rPr>
          <w:rFonts w:hint="eastAsia"/>
        </w:rPr>
        <w:t>进行品牌升级，并更名为</w:t>
      </w:r>
      <w:r>
        <w:rPr>
          <w:rFonts w:hint="eastAsia"/>
        </w:rPr>
        <w:t>Seata</w:t>
      </w:r>
      <w:r>
        <w:rPr>
          <w:rFonts w:hint="eastAsia"/>
        </w:rPr>
        <w:t>，意为：</w:t>
      </w:r>
      <w:r>
        <w:rPr>
          <w:rFonts w:hint="eastAsia"/>
        </w:rPr>
        <w:t>Simple Extensible Autonomous Transaction Architecture</w:t>
      </w:r>
      <w:r>
        <w:rPr>
          <w:rFonts w:hint="eastAsia"/>
        </w:rPr>
        <w:t>，是一套一站式分布式事务解决方案。</w:t>
      </w:r>
      <w:r>
        <w:rPr>
          <w:rFonts w:hint="eastAsia"/>
        </w:rPr>
        <w:t>Seata</w:t>
      </w:r>
      <w:r>
        <w:rPr>
          <w:rFonts w:hint="eastAsia"/>
        </w:rPr>
        <w:t>融合了阿里巴巴和蚂蚁金服在分布式事务技术上的积累，并沉淀了新零售、云计算和新金融等场景下丰富的实践经验，但要实现适用于所有的分布式事务场景的愿景，仍有很长的路要走。</w:t>
      </w:r>
    </w:p>
    <w:p w14:paraId="405723A4" w14:textId="1FA1672E" w:rsidR="00FF3EAE" w:rsidRPr="00C64762" w:rsidRDefault="00E27B6F" w:rsidP="007F4000">
      <w:pPr>
        <w:spacing w:line="440" w:lineRule="exact"/>
      </w:pPr>
      <w:r w:rsidRPr="00E27B6F">
        <w:rPr>
          <w:rFonts w:hint="eastAsia"/>
        </w:rPr>
        <w:t>Seata</w:t>
      </w:r>
      <w:r w:rsidRPr="00E27B6F">
        <w:rPr>
          <w:rFonts w:hint="eastAsia"/>
        </w:rPr>
        <w:t>的</w:t>
      </w:r>
      <w:r w:rsidRPr="00E27B6F">
        <w:rPr>
          <w:rFonts w:hint="eastAsia"/>
        </w:rPr>
        <w:t>AT</w:t>
      </w:r>
      <w:r w:rsidRPr="00E27B6F">
        <w:rPr>
          <w:rFonts w:hint="eastAsia"/>
        </w:rPr>
        <w:t>模式（</w:t>
      </w:r>
      <w:r w:rsidRPr="00E27B6F">
        <w:rPr>
          <w:rFonts w:hint="eastAsia"/>
        </w:rPr>
        <w:t>Automatic</w:t>
      </w:r>
      <w:r>
        <w:t xml:space="preserve"> </w:t>
      </w:r>
      <w:r w:rsidRPr="00E27B6F">
        <w:rPr>
          <w:rFonts w:hint="eastAsia"/>
        </w:rPr>
        <w:t>Transaction</w:t>
      </w:r>
      <w:r w:rsidRPr="00E27B6F">
        <w:rPr>
          <w:rFonts w:hint="eastAsia"/>
        </w:rPr>
        <w:t>）是一种无侵入的分布式事务解决方案。</w:t>
      </w:r>
    </w:p>
    <w:p w14:paraId="3C52AF68" w14:textId="77777777" w:rsidR="00975D20" w:rsidRPr="00575A06" w:rsidRDefault="00975D20" w:rsidP="00575A06">
      <w:pPr>
        <w:spacing w:line="440" w:lineRule="exact"/>
      </w:pPr>
    </w:p>
    <w:p w14:paraId="22B8F5A4" w14:textId="439AEACB" w:rsidR="00B244EC" w:rsidRDefault="00B244EC" w:rsidP="00B244EC">
      <w:pPr>
        <w:pStyle w:val="31"/>
        <w:spacing w:before="156"/>
      </w:pPr>
      <w:r>
        <w:rPr>
          <w:rFonts w:hint="eastAsia"/>
        </w:rPr>
        <w:t>大数据</w:t>
      </w:r>
    </w:p>
    <w:p w14:paraId="57ADD7F5" w14:textId="4765844F" w:rsidR="0048335D" w:rsidRDefault="00CF3F93" w:rsidP="0048335D">
      <w:pPr>
        <w:spacing w:line="440" w:lineRule="exact"/>
      </w:pPr>
      <w:hyperlink r:id="rId252" w:history="1">
        <w:r>
          <w:rPr>
            <w:rStyle w:val="a9"/>
            <w:rFonts w:hint="eastAsia"/>
          </w:rPr>
          <w:t>Java</w:t>
        </w:r>
        <w:r>
          <w:rPr>
            <w:rStyle w:val="a9"/>
            <w:rFonts w:hint="eastAsia"/>
          </w:rPr>
          <w:t>生态体系</w:t>
        </w:r>
        <w:r>
          <w:rPr>
            <w:rStyle w:val="a9"/>
            <w:rFonts w:hint="eastAsia"/>
          </w:rPr>
          <w:t>.png</w:t>
        </w:r>
      </w:hyperlink>
      <w:r>
        <w:rPr>
          <w:rFonts w:hint="eastAsia"/>
        </w:rPr>
        <w:t>，</w:t>
      </w:r>
      <w:hyperlink r:id="rId253" w:history="1">
        <w:r w:rsidRPr="00CF3F93">
          <w:rPr>
            <w:rStyle w:val="a9"/>
            <w:rFonts w:hint="eastAsia"/>
          </w:rPr>
          <w:t>大数据生</w:t>
        </w:r>
        <w:r w:rsidRPr="00CF3F93">
          <w:rPr>
            <w:rStyle w:val="a9"/>
            <w:rFonts w:hint="eastAsia"/>
          </w:rPr>
          <w:t>态</w:t>
        </w:r>
        <w:r w:rsidRPr="00CF3F93">
          <w:rPr>
            <w:rStyle w:val="a9"/>
            <w:rFonts w:hint="eastAsia"/>
          </w:rPr>
          <w:t>体</w:t>
        </w:r>
        <w:r w:rsidRPr="00CF3F93">
          <w:rPr>
            <w:rStyle w:val="a9"/>
            <w:rFonts w:hint="eastAsia"/>
          </w:rPr>
          <w:t>系</w:t>
        </w:r>
        <w:r w:rsidRPr="00CF3F93">
          <w:rPr>
            <w:rStyle w:val="a9"/>
            <w:rFonts w:hint="eastAsia"/>
          </w:rPr>
          <w:t>.png</w:t>
        </w:r>
      </w:hyperlink>
      <w:r w:rsidRPr="00CF3F93">
        <w:rPr>
          <w:rFonts w:hint="eastAsia"/>
        </w:rPr>
        <w:t>，</w:t>
      </w:r>
      <w:hyperlink r:id="rId254" w:history="1">
        <w:r w:rsidR="0060200F" w:rsidRPr="0060200F">
          <w:rPr>
            <w:rStyle w:val="a9"/>
            <w:rFonts w:hint="eastAsia"/>
          </w:rPr>
          <w:t>大数据部门内组织架构</w:t>
        </w:r>
        <w:r w:rsidR="0060200F" w:rsidRPr="0060200F">
          <w:rPr>
            <w:rStyle w:val="a9"/>
            <w:rFonts w:hint="eastAsia"/>
          </w:rPr>
          <w:t>.png</w:t>
        </w:r>
      </w:hyperlink>
      <w:r w:rsidR="0060200F">
        <w:rPr>
          <w:rFonts w:hint="eastAsia"/>
        </w:rPr>
        <w:t>，</w:t>
      </w:r>
    </w:p>
    <w:p w14:paraId="48EBCAEA" w14:textId="18D44462" w:rsidR="00627FA6" w:rsidRDefault="000B2C21" w:rsidP="00627FA6">
      <w:pPr>
        <w:spacing w:line="440" w:lineRule="exact"/>
      </w:pPr>
      <w:hyperlink r:id="rId255" w:history="1">
        <w:r w:rsidRPr="000B2C21">
          <w:rPr>
            <w:color w:val="0000FF"/>
            <w:u w:val="single"/>
          </w:rPr>
          <w:t>加米谷大数据张老师的博客</w:t>
        </w:r>
        <w:r w:rsidRPr="000B2C21">
          <w:rPr>
            <w:color w:val="0000FF"/>
            <w:u w:val="single"/>
          </w:rPr>
          <w:t>_CSDN</w:t>
        </w:r>
        <w:r w:rsidRPr="000B2C21">
          <w:rPr>
            <w:color w:val="0000FF"/>
            <w:u w:val="single"/>
          </w:rPr>
          <w:t>博客</w:t>
        </w:r>
        <w:r w:rsidRPr="000B2C21">
          <w:rPr>
            <w:color w:val="0000FF"/>
            <w:u w:val="single"/>
          </w:rPr>
          <w:t>-</w:t>
        </w:r>
        <w:r w:rsidRPr="000B2C21">
          <w:rPr>
            <w:color w:val="0000FF"/>
            <w:u w:val="single"/>
          </w:rPr>
          <w:t>大数据领域博主</w:t>
        </w:r>
      </w:hyperlink>
      <w:r>
        <w:rPr>
          <w:rFonts w:hint="eastAsia"/>
        </w:rPr>
        <w:t>，</w:t>
      </w:r>
    </w:p>
    <w:p w14:paraId="2250211F" w14:textId="3F76054E" w:rsidR="00627FA6" w:rsidRDefault="00627FA6" w:rsidP="00627FA6">
      <w:pPr>
        <w:spacing w:line="440" w:lineRule="exact"/>
        <w:rPr>
          <w:rFonts w:hint="eastAsia"/>
        </w:rPr>
      </w:pPr>
      <w:hyperlink r:id="rId256" w:history="1">
        <w:r w:rsidRPr="00627FA6">
          <w:rPr>
            <w:color w:val="0000FF"/>
            <w:u w:val="single"/>
          </w:rPr>
          <w:t>大数据专业应该怎么学，求大佬指引方向</w:t>
        </w:r>
        <w:r w:rsidRPr="00627FA6">
          <w:rPr>
            <w:color w:val="0000FF"/>
            <w:u w:val="single"/>
          </w:rPr>
          <w:t xml:space="preserve">? - </w:t>
        </w:r>
        <w:r w:rsidRPr="00627FA6">
          <w:rPr>
            <w:color w:val="0000FF"/>
            <w:u w:val="single"/>
          </w:rPr>
          <w:t>知乎</w:t>
        </w:r>
        <w:r w:rsidRPr="00627FA6">
          <w:rPr>
            <w:color w:val="0000FF"/>
            <w:u w:val="single"/>
          </w:rPr>
          <w:t xml:space="preserve"> (zhihu.com)</w:t>
        </w:r>
      </w:hyperlink>
      <w:r>
        <w:rPr>
          <w:rFonts w:hint="eastAsia"/>
        </w:rPr>
        <w:t>，</w:t>
      </w:r>
    </w:p>
    <w:p w14:paraId="5BC7ADFE" w14:textId="166ACE48" w:rsidR="00D765BB" w:rsidRDefault="00644E04" w:rsidP="00D765BB">
      <w:pPr>
        <w:spacing w:line="440" w:lineRule="exact"/>
      </w:pPr>
      <w:hyperlink r:id="rId257" w:history="1">
        <w:r w:rsidRPr="00644E04">
          <w:rPr>
            <w:color w:val="0000FF"/>
            <w:u w:val="single"/>
          </w:rPr>
          <w:t>2021</w:t>
        </w:r>
        <w:r w:rsidRPr="00644E04">
          <w:rPr>
            <w:color w:val="0000FF"/>
            <w:u w:val="single"/>
          </w:rPr>
          <w:t>年超全超详细的最新大数据开发面试题，附答案解析</w:t>
        </w:r>
        <w:r w:rsidRPr="00644E04">
          <w:rPr>
            <w:color w:val="0000FF"/>
            <w:u w:val="single"/>
          </w:rPr>
          <w:t>_</w:t>
        </w:r>
        <w:r w:rsidRPr="00644E04">
          <w:rPr>
            <w:color w:val="0000FF"/>
            <w:u w:val="single"/>
          </w:rPr>
          <w:t>数据人生</w:t>
        </w:r>
        <w:r w:rsidRPr="00644E04">
          <w:rPr>
            <w:color w:val="0000FF"/>
            <w:u w:val="single"/>
          </w:rPr>
          <w:t>coding</w:t>
        </w:r>
        <w:r w:rsidRPr="00644E04">
          <w:rPr>
            <w:color w:val="0000FF"/>
            <w:u w:val="single"/>
          </w:rPr>
          <w:t>的博客</w:t>
        </w:r>
        <w:r w:rsidRPr="00644E04">
          <w:rPr>
            <w:color w:val="0000FF"/>
            <w:u w:val="single"/>
          </w:rPr>
          <w:t>-CSDN</w:t>
        </w:r>
        <w:r w:rsidRPr="00644E04">
          <w:rPr>
            <w:color w:val="0000FF"/>
            <w:u w:val="single"/>
          </w:rPr>
          <w:t>博客</w:t>
        </w:r>
        <w:r w:rsidRPr="00644E04">
          <w:rPr>
            <w:color w:val="0000FF"/>
            <w:u w:val="single"/>
          </w:rPr>
          <w:t>_</w:t>
        </w:r>
        <w:r w:rsidRPr="00644E04">
          <w:rPr>
            <w:color w:val="0000FF"/>
            <w:u w:val="single"/>
          </w:rPr>
          <w:t>大数据开发面试</w:t>
        </w:r>
      </w:hyperlink>
      <w:r>
        <w:rPr>
          <w:rFonts w:hint="eastAsia"/>
        </w:rPr>
        <w:t>，</w:t>
      </w:r>
    </w:p>
    <w:p w14:paraId="2B3BD98E" w14:textId="77777777" w:rsidR="005F6204" w:rsidRDefault="00D765BB" w:rsidP="005F6204">
      <w:pPr>
        <w:spacing w:line="440" w:lineRule="exact"/>
      </w:pPr>
      <w:hyperlink r:id="rId258" w:history="1">
        <w:r w:rsidRPr="00D765BB">
          <w:rPr>
            <w:color w:val="0000FF"/>
            <w:u w:val="single"/>
          </w:rPr>
          <w:t>java</w:t>
        </w:r>
        <w:r w:rsidRPr="00D765BB">
          <w:rPr>
            <w:color w:val="0000FF"/>
            <w:u w:val="single"/>
          </w:rPr>
          <w:t>转大数据方向学习路线</w:t>
        </w:r>
        <w:r w:rsidRPr="00D765BB">
          <w:rPr>
            <w:color w:val="0000FF"/>
            <w:u w:val="single"/>
          </w:rPr>
          <w:t>_</w:t>
        </w:r>
        <w:r w:rsidRPr="00D765BB">
          <w:rPr>
            <w:color w:val="0000FF"/>
            <w:u w:val="single"/>
          </w:rPr>
          <w:t>森林屿麓的博客</w:t>
        </w:r>
        <w:r w:rsidRPr="00D765BB">
          <w:rPr>
            <w:color w:val="0000FF"/>
            <w:u w:val="single"/>
          </w:rPr>
          <w:t>-CSDN</w:t>
        </w:r>
        <w:r w:rsidRPr="00D765BB">
          <w:rPr>
            <w:color w:val="0000FF"/>
            <w:u w:val="single"/>
          </w:rPr>
          <w:t>博客</w:t>
        </w:r>
        <w:r w:rsidRPr="00D765BB">
          <w:rPr>
            <w:color w:val="0000FF"/>
            <w:u w:val="single"/>
          </w:rPr>
          <w:t>_java</w:t>
        </w:r>
        <w:r w:rsidRPr="00D765BB">
          <w:rPr>
            <w:color w:val="0000FF"/>
            <w:u w:val="single"/>
          </w:rPr>
          <w:t>转大数据路线</w:t>
        </w:r>
      </w:hyperlink>
      <w:r>
        <w:rPr>
          <w:rFonts w:hint="eastAsia"/>
        </w:rPr>
        <w:t>，</w:t>
      </w:r>
    </w:p>
    <w:p w14:paraId="0B06BA0A" w14:textId="34464672" w:rsidR="005F6204" w:rsidRDefault="005F6204" w:rsidP="005F6204">
      <w:pPr>
        <w:spacing w:line="440" w:lineRule="exact"/>
      </w:pPr>
      <w:hyperlink r:id="rId259" w:history="1">
        <w:r w:rsidRPr="005F6204">
          <w:rPr>
            <w:color w:val="0000FF"/>
            <w:u w:val="single"/>
          </w:rPr>
          <w:t>好文！终于有人把云计算、大数据、人工智能讲明白了</w:t>
        </w:r>
        <w:r w:rsidRPr="005F6204">
          <w:rPr>
            <w:color w:val="0000FF"/>
            <w:u w:val="single"/>
          </w:rPr>
          <w:t xml:space="preserve"> (qq.com)</w:t>
        </w:r>
      </w:hyperlink>
      <w:r>
        <w:rPr>
          <w:rFonts w:hint="eastAsia"/>
        </w:rPr>
        <w:t>，</w:t>
      </w:r>
    </w:p>
    <w:p w14:paraId="06E44D5B" w14:textId="3215D7DB" w:rsidR="002945DD" w:rsidRDefault="002945DD" w:rsidP="005F6204">
      <w:pPr>
        <w:spacing w:line="440" w:lineRule="exact"/>
        <w:rPr>
          <w:rFonts w:hint="eastAsia"/>
        </w:rPr>
      </w:pPr>
      <w:hyperlink r:id="rId260" w:history="1">
        <w:r w:rsidRPr="002945DD">
          <w:rPr>
            <w:color w:val="0000FF"/>
            <w:u w:val="single"/>
          </w:rPr>
          <w:t>有哪些好的数据来源或者大数据平台？</w:t>
        </w:r>
        <w:r w:rsidRPr="002945DD">
          <w:rPr>
            <w:color w:val="0000FF"/>
            <w:u w:val="single"/>
          </w:rPr>
          <w:t xml:space="preserve"> - </w:t>
        </w:r>
        <w:r w:rsidRPr="002945DD">
          <w:rPr>
            <w:color w:val="0000FF"/>
            <w:u w:val="single"/>
          </w:rPr>
          <w:t>知乎</w:t>
        </w:r>
        <w:r w:rsidRPr="002945DD">
          <w:rPr>
            <w:color w:val="0000FF"/>
            <w:u w:val="single"/>
          </w:rPr>
          <w:t xml:space="preserve"> (zhihu.com)</w:t>
        </w:r>
      </w:hyperlink>
      <w:r>
        <w:rPr>
          <w:rFonts w:hint="eastAsia"/>
        </w:rPr>
        <w:t>，</w:t>
      </w:r>
    </w:p>
    <w:p w14:paraId="6AB07C73" w14:textId="2C846F84" w:rsidR="00BB04EA" w:rsidRDefault="00BB04EA" w:rsidP="009A2921">
      <w:pPr>
        <w:spacing w:line="440" w:lineRule="exact"/>
      </w:pPr>
      <w:r w:rsidRPr="009733C9">
        <w:rPr>
          <w:rFonts w:hint="eastAsia"/>
          <w:color w:val="FF0000"/>
        </w:rPr>
        <w:t>大数据</w:t>
      </w:r>
      <w:r w:rsidR="009733C9" w:rsidRPr="009733C9">
        <w:rPr>
          <w:rFonts w:hint="eastAsia"/>
          <w:color w:val="FF0000"/>
        </w:rPr>
        <w:t>1</w:t>
      </w:r>
      <w:r w:rsidRPr="00BB04EA">
        <w:rPr>
          <w:rFonts w:hint="eastAsia"/>
        </w:rPr>
        <w:t>是以容量大、类型多、存取速度快、价值巨大但价值密度低为主要特征的数据集合，由于这些数据本身规模巨大、来源分散、格式多样，所以需要新的体系架构、技术、算法和分析方法来对这些数据进行采集、存储和关联分析，以期望能够从中抽取出隐藏的有价值的信息。</w:t>
      </w:r>
    </w:p>
    <w:p w14:paraId="6FB6F371" w14:textId="77777777" w:rsidR="00717473" w:rsidRDefault="00717473" w:rsidP="009A2921">
      <w:pPr>
        <w:spacing w:line="440" w:lineRule="exact"/>
        <w:rPr>
          <w:rFonts w:hint="eastAsia"/>
        </w:rPr>
      </w:pPr>
    </w:p>
    <w:p w14:paraId="37052593" w14:textId="58A623BF" w:rsidR="00805AED" w:rsidRDefault="00805AED" w:rsidP="00805AED">
      <w:pPr>
        <w:spacing w:line="440" w:lineRule="exact"/>
      </w:pPr>
      <w:r>
        <w:rPr>
          <w:rFonts w:hint="eastAsia"/>
        </w:rPr>
        <w:t>三大分布式计算系统：</w:t>
      </w:r>
      <w:r>
        <w:rPr>
          <w:rFonts w:hint="eastAsia"/>
        </w:rPr>
        <w:t>Hadoop</w:t>
      </w:r>
      <w:r>
        <w:rPr>
          <w:rFonts w:hint="eastAsia"/>
        </w:rPr>
        <w:t>适合处理离线的静态的大数据；</w:t>
      </w:r>
      <w:r>
        <w:rPr>
          <w:rFonts w:hint="eastAsia"/>
        </w:rPr>
        <w:t>Spark</w:t>
      </w:r>
      <w:r>
        <w:rPr>
          <w:rFonts w:hint="eastAsia"/>
        </w:rPr>
        <w:t>适合处理离线的流式的大数据；</w:t>
      </w:r>
      <w:r>
        <w:rPr>
          <w:rFonts w:hint="eastAsia"/>
        </w:rPr>
        <w:t>Storm/Flink</w:t>
      </w:r>
      <w:r>
        <w:rPr>
          <w:rFonts w:hint="eastAsia"/>
        </w:rPr>
        <w:t>适合处理在线的实时的大数据。</w:t>
      </w:r>
    </w:p>
    <w:p w14:paraId="78B62D3A" w14:textId="77777777" w:rsidR="00717473" w:rsidRDefault="00717473" w:rsidP="00805AED">
      <w:pPr>
        <w:spacing w:line="440" w:lineRule="exact"/>
        <w:rPr>
          <w:rFonts w:hint="eastAsia"/>
        </w:rPr>
      </w:pPr>
    </w:p>
    <w:p w14:paraId="77AA370E" w14:textId="4708C89E" w:rsidR="009A2921" w:rsidRDefault="002A1A7C" w:rsidP="00805AED">
      <w:pPr>
        <w:spacing w:line="440" w:lineRule="exact"/>
      </w:pPr>
      <w:r>
        <w:rPr>
          <w:rFonts w:hint="eastAsia"/>
        </w:rPr>
        <w:lastRenderedPageBreak/>
        <w:t>由于深度优先搜索算法可能会使爬虫系统陷入一个网站内部，不利于搜索比较靠近网站首页的网页信息，因此一般采用广度优先搜索算法采集网页。</w:t>
      </w:r>
    </w:p>
    <w:p w14:paraId="580F12CA" w14:textId="7FF1F7E9" w:rsidR="009A2921" w:rsidRDefault="009A2921" w:rsidP="009A2921">
      <w:pPr>
        <w:spacing w:line="440" w:lineRule="exact"/>
      </w:pPr>
      <w:r>
        <w:rPr>
          <w:rFonts w:hint="eastAsia"/>
        </w:rPr>
        <w:t>一般来讲，数据挖掘的结果并不要求是完全准确的知识，而是发现一种大的趋势。</w:t>
      </w:r>
    </w:p>
    <w:p w14:paraId="00C0B0F1" w14:textId="77777777" w:rsidR="00717473" w:rsidRDefault="00717473" w:rsidP="009A2921">
      <w:pPr>
        <w:spacing w:line="440" w:lineRule="exact"/>
        <w:rPr>
          <w:rFonts w:hint="eastAsia"/>
        </w:rPr>
      </w:pPr>
    </w:p>
    <w:p w14:paraId="20C6FDFF" w14:textId="4BE051AD" w:rsidR="009A2921" w:rsidRDefault="002A1A7C" w:rsidP="009A2921">
      <w:pPr>
        <w:spacing w:line="440" w:lineRule="exact"/>
      </w:pPr>
      <w:r>
        <w:rPr>
          <w:rFonts w:hint="eastAsia"/>
        </w:rPr>
        <w:t>分布式存储在系统的横向扩展性、存储成本、文件读取速度方面有着显著的优势。</w:t>
      </w:r>
    </w:p>
    <w:p w14:paraId="65F24654" w14:textId="27B0FD6F" w:rsidR="002A3807" w:rsidRDefault="009A2921" w:rsidP="003E6FF0">
      <w:pPr>
        <w:spacing w:line="440" w:lineRule="exact"/>
      </w:pPr>
      <w:r>
        <w:rPr>
          <w:rFonts w:hint="eastAsia"/>
        </w:rPr>
        <w:t>随着大数据时代的到来，</w:t>
      </w:r>
      <w:r>
        <w:rPr>
          <w:rFonts w:hint="eastAsia"/>
        </w:rPr>
        <w:t>Redis</w:t>
      </w:r>
      <w:r>
        <w:rPr>
          <w:rFonts w:hint="eastAsia"/>
        </w:rPr>
        <w:t>、</w:t>
      </w:r>
      <w:r>
        <w:rPr>
          <w:rFonts w:hint="eastAsia"/>
        </w:rPr>
        <w:t>MongoDB</w:t>
      </w:r>
      <w:r>
        <w:rPr>
          <w:rFonts w:hint="eastAsia"/>
        </w:rPr>
        <w:t>和</w:t>
      </w:r>
      <w:r>
        <w:rPr>
          <w:rFonts w:hint="eastAsia"/>
        </w:rPr>
        <w:t>HBase</w:t>
      </w:r>
      <w:r>
        <w:rPr>
          <w:rFonts w:hint="eastAsia"/>
        </w:rPr>
        <w:t>等</w:t>
      </w:r>
      <w:r>
        <w:rPr>
          <w:rFonts w:hint="eastAsia"/>
        </w:rPr>
        <w:t>NoSQL</w:t>
      </w:r>
      <w:r>
        <w:rPr>
          <w:rFonts w:hint="eastAsia"/>
        </w:rPr>
        <w:t>数据库也常用于数据的采集。</w:t>
      </w:r>
    </w:p>
    <w:p w14:paraId="4BF75D85" w14:textId="4084F73A" w:rsidR="0017528D" w:rsidRDefault="0017528D" w:rsidP="003E6FF0">
      <w:pPr>
        <w:spacing w:line="440" w:lineRule="exact"/>
      </w:pPr>
    </w:p>
    <w:p w14:paraId="480D31E7" w14:textId="7BB301B0" w:rsidR="009A588C" w:rsidRDefault="009A588C" w:rsidP="009A588C">
      <w:pPr>
        <w:pStyle w:val="31"/>
        <w:spacing w:before="156"/>
        <w:rPr>
          <w:rFonts w:hint="eastAsia"/>
        </w:rPr>
      </w:pPr>
      <w:r>
        <w:rPr>
          <w:rFonts w:hint="eastAsia"/>
        </w:rPr>
        <w:t>Hadoop、Spark、ZooKeeper</w:t>
      </w:r>
    </w:p>
    <w:p w14:paraId="2D366935" w14:textId="77777777" w:rsidR="00E44B7E" w:rsidRDefault="00000000" w:rsidP="00E44B7E">
      <w:pPr>
        <w:spacing w:line="440" w:lineRule="exact"/>
      </w:pPr>
      <w:hyperlink r:id="rId261" w:history="1">
        <w:r w:rsidR="00545248">
          <w:rPr>
            <w:rStyle w:val="a9"/>
          </w:rPr>
          <w:t>Apache Hadoop 3.3.x</w:t>
        </w:r>
      </w:hyperlink>
      <w:r w:rsidR="00C5074E">
        <w:rPr>
          <w:rFonts w:hint="eastAsia"/>
        </w:rPr>
        <w:t>，</w:t>
      </w:r>
      <w:hyperlink r:id="rId262" w:history="1">
        <w:r w:rsidR="00545248">
          <w:rPr>
            <w:rStyle w:val="a9"/>
          </w:rPr>
          <w:t>Apache Hadoop Main 3.3.x API</w:t>
        </w:r>
      </w:hyperlink>
      <w:r w:rsidR="002D0A64">
        <w:rPr>
          <w:rFonts w:hint="eastAsia"/>
        </w:rPr>
        <w:t>，</w:t>
      </w:r>
    </w:p>
    <w:p w14:paraId="1B6EDC50" w14:textId="09EF08E5" w:rsidR="00E44B7E" w:rsidRDefault="00E44B7E" w:rsidP="00E44B7E">
      <w:pPr>
        <w:spacing w:line="440" w:lineRule="exact"/>
      </w:pPr>
      <w:hyperlink r:id="rId263" w:history="1">
        <w:r w:rsidRPr="00F075A1">
          <w:rPr>
            <w:rStyle w:val="a9"/>
            <w:rFonts w:hint="eastAsia"/>
          </w:rPr>
          <w:t>Hadoop1.x 2.x 3.x</w:t>
        </w:r>
        <w:r w:rsidRPr="00F075A1">
          <w:rPr>
            <w:rStyle w:val="a9"/>
            <w:rFonts w:hint="eastAsia"/>
          </w:rPr>
          <w:t>的区</w:t>
        </w:r>
        <w:r w:rsidRPr="00F075A1">
          <w:rPr>
            <w:rStyle w:val="a9"/>
            <w:rFonts w:hint="eastAsia"/>
          </w:rPr>
          <w:t>别</w:t>
        </w:r>
        <w:r w:rsidRPr="00F075A1">
          <w:rPr>
            <w:rStyle w:val="a9"/>
            <w:rFonts w:hint="eastAsia"/>
          </w:rPr>
          <w:t>.png</w:t>
        </w:r>
      </w:hyperlink>
      <w:r>
        <w:rPr>
          <w:rFonts w:hint="eastAsia"/>
        </w:rPr>
        <w:t>，</w:t>
      </w:r>
      <w:hyperlink r:id="rId264" w:history="1">
        <w:r w:rsidRPr="00026627">
          <w:rPr>
            <w:rStyle w:val="a9"/>
            <w:rFonts w:hint="eastAsia"/>
          </w:rPr>
          <w:t>HDFS</w:t>
        </w:r>
        <w:r w:rsidRPr="00026627">
          <w:rPr>
            <w:rStyle w:val="a9"/>
            <w:rFonts w:hint="eastAsia"/>
          </w:rPr>
          <w:t>、</w:t>
        </w:r>
        <w:r w:rsidRPr="00026627">
          <w:rPr>
            <w:rStyle w:val="a9"/>
            <w:rFonts w:hint="eastAsia"/>
          </w:rPr>
          <w:t>YAR</w:t>
        </w:r>
        <w:r w:rsidRPr="00026627">
          <w:rPr>
            <w:rStyle w:val="a9"/>
            <w:rFonts w:hint="eastAsia"/>
          </w:rPr>
          <w:t>N</w:t>
        </w:r>
        <w:r w:rsidRPr="00026627">
          <w:rPr>
            <w:rStyle w:val="a9"/>
            <w:rFonts w:hint="eastAsia"/>
          </w:rPr>
          <w:t>、</w:t>
        </w:r>
        <w:r w:rsidRPr="00026627">
          <w:rPr>
            <w:rStyle w:val="a9"/>
            <w:rFonts w:hint="eastAsia"/>
          </w:rPr>
          <w:t>MapReduce</w:t>
        </w:r>
        <w:r w:rsidRPr="00026627">
          <w:rPr>
            <w:rStyle w:val="a9"/>
            <w:rFonts w:hint="eastAsia"/>
          </w:rPr>
          <w:t>三者关系</w:t>
        </w:r>
        <w:r w:rsidRPr="00026627">
          <w:rPr>
            <w:rStyle w:val="a9"/>
            <w:rFonts w:hint="eastAsia"/>
          </w:rPr>
          <w:t>.png</w:t>
        </w:r>
      </w:hyperlink>
      <w:r>
        <w:rPr>
          <w:rFonts w:hint="eastAsia"/>
        </w:rPr>
        <w:t>，</w:t>
      </w:r>
    </w:p>
    <w:p w14:paraId="658F9EB3" w14:textId="04D28C9D" w:rsidR="00CC51F6" w:rsidRDefault="00CC51F6" w:rsidP="00E44B7E">
      <w:pPr>
        <w:spacing w:line="440" w:lineRule="exact"/>
        <w:rPr>
          <w:rFonts w:hint="eastAsia"/>
        </w:rPr>
      </w:pPr>
      <w:hyperlink r:id="rId265" w:history="1">
        <w:r w:rsidRPr="00CC51F6">
          <w:rPr>
            <w:color w:val="0000FF"/>
            <w:u w:val="single"/>
          </w:rPr>
          <w:t>史上最详细的</w:t>
        </w:r>
        <w:r w:rsidRPr="00CC51F6">
          <w:rPr>
            <w:color w:val="0000FF"/>
            <w:u w:val="single"/>
          </w:rPr>
          <w:t>Hadoop</w:t>
        </w:r>
        <w:r w:rsidRPr="00CC51F6">
          <w:rPr>
            <w:color w:val="0000FF"/>
            <w:u w:val="single"/>
          </w:rPr>
          <w:t>环境搭建</w:t>
        </w:r>
        <w:r w:rsidRPr="00CC51F6">
          <w:rPr>
            <w:color w:val="0000FF"/>
            <w:u w:val="single"/>
          </w:rPr>
          <w:t>_</w:t>
        </w:r>
        <w:r w:rsidRPr="00CC51F6">
          <w:rPr>
            <w:color w:val="0000FF"/>
            <w:u w:val="single"/>
          </w:rPr>
          <w:t>似水流年的博客</w:t>
        </w:r>
        <w:r w:rsidRPr="00CC51F6">
          <w:rPr>
            <w:color w:val="0000FF"/>
            <w:u w:val="single"/>
          </w:rPr>
          <w:t>-CSDN</w:t>
        </w:r>
        <w:r w:rsidRPr="00CC51F6">
          <w:rPr>
            <w:color w:val="0000FF"/>
            <w:u w:val="single"/>
          </w:rPr>
          <w:t>博客</w:t>
        </w:r>
        <w:r w:rsidRPr="00CC51F6">
          <w:rPr>
            <w:color w:val="0000FF"/>
            <w:u w:val="single"/>
          </w:rPr>
          <w:t>_hadoop</w:t>
        </w:r>
        <w:r w:rsidRPr="00CC51F6">
          <w:rPr>
            <w:color w:val="0000FF"/>
            <w:u w:val="single"/>
          </w:rPr>
          <w:t>环境搭建</w:t>
        </w:r>
      </w:hyperlink>
      <w:r>
        <w:rPr>
          <w:rFonts w:hint="eastAsia"/>
        </w:rPr>
        <w:t>，</w:t>
      </w:r>
    </w:p>
    <w:p w14:paraId="48C3E144" w14:textId="1391F6CE" w:rsidR="00F075A1" w:rsidRDefault="00CC51F6" w:rsidP="00E44B7E">
      <w:pPr>
        <w:spacing w:line="440" w:lineRule="exact"/>
      </w:pPr>
      <w:hyperlink r:id="rId266" w:history="1">
        <w:r w:rsidRPr="00CC51F6">
          <w:rPr>
            <w:color w:val="0000FF"/>
            <w:u w:val="single"/>
          </w:rPr>
          <w:t>MapReduce</w:t>
        </w:r>
        <w:r w:rsidRPr="00CC51F6">
          <w:rPr>
            <w:color w:val="0000FF"/>
            <w:u w:val="single"/>
          </w:rPr>
          <w:t>简介和入门</w:t>
        </w:r>
        <w:r w:rsidRPr="00CC51F6">
          <w:rPr>
            <w:color w:val="0000FF"/>
            <w:u w:val="single"/>
          </w:rPr>
          <w:t xml:space="preserve"> - Hadoop</w:t>
        </w:r>
        <w:r w:rsidRPr="00CC51F6">
          <w:rPr>
            <w:color w:val="0000FF"/>
            <w:u w:val="single"/>
          </w:rPr>
          <w:t>教程</w:t>
        </w:r>
        <w:r w:rsidRPr="00CC51F6">
          <w:rPr>
            <w:color w:val="0000FF"/>
            <w:u w:val="single"/>
          </w:rPr>
          <w:t xml:space="preserve"> (yiibai.com)</w:t>
        </w:r>
      </w:hyperlink>
      <w:r>
        <w:rPr>
          <w:rFonts w:hint="eastAsia"/>
        </w:rPr>
        <w:t>，</w:t>
      </w:r>
    </w:p>
    <w:p w14:paraId="61B5E765" w14:textId="35320212" w:rsidR="00A203B2" w:rsidRDefault="00A203B2" w:rsidP="00E44B7E">
      <w:pPr>
        <w:spacing w:line="440" w:lineRule="exact"/>
        <w:rPr>
          <w:rFonts w:hint="eastAsia"/>
        </w:rPr>
      </w:pPr>
      <w:hyperlink r:id="rId267" w:history="1">
        <w:r w:rsidRPr="00A203B2">
          <w:rPr>
            <w:color w:val="0000FF"/>
            <w:u w:val="single"/>
          </w:rPr>
          <w:t xml:space="preserve">Apache Hadoop </w:t>
        </w:r>
        <w:r w:rsidRPr="00A203B2">
          <w:rPr>
            <w:color w:val="0000FF"/>
            <w:u w:val="single"/>
          </w:rPr>
          <w:t>中文文档</w:t>
        </w:r>
      </w:hyperlink>
      <w:r>
        <w:rPr>
          <w:rFonts w:hint="eastAsia"/>
        </w:rPr>
        <w:t>，</w:t>
      </w:r>
    </w:p>
    <w:p w14:paraId="6FA766D0" w14:textId="2450628A" w:rsidR="0019476D" w:rsidRDefault="0019476D" w:rsidP="003E6FF0">
      <w:pPr>
        <w:spacing w:line="440" w:lineRule="exact"/>
      </w:pPr>
      <w:hyperlink r:id="rId268" w:history="1">
        <w:r w:rsidRPr="0019476D">
          <w:rPr>
            <w:color w:val="0000FF"/>
            <w:u w:val="single"/>
          </w:rPr>
          <w:t xml:space="preserve">Hadoop </w:t>
        </w:r>
        <w:r w:rsidRPr="0019476D">
          <w:rPr>
            <w:color w:val="0000FF"/>
            <w:u w:val="single"/>
          </w:rPr>
          <w:t>教程</w:t>
        </w:r>
        <w:r w:rsidRPr="0019476D">
          <w:rPr>
            <w:color w:val="0000FF"/>
            <w:u w:val="single"/>
          </w:rPr>
          <w:t>_w3cschool</w:t>
        </w:r>
      </w:hyperlink>
      <w:r>
        <w:rPr>
          <w:rFonts w:hint="eastAsia"/>
        </w:rPr>
        <w:t>，</w:t>
      </w:r>
      <w:hyperlink r:id="rId269" w:history="1">
        <w:r w:rsidR="00E52161" w:rsidRPr="00E52161">
          <w:rPr>
            <w:color w:val="0000FF"/>
            <w:u w:val="single"/>
          </w:rPr>
          <w:t xml:space="preserve">1.0 Hadoop </w:t>
        </w:r>
        <w:r w:rsidR="00E52161" w:rsidRPr="00E52161">
          <w:rPr>
            <w:color w:val="0000FF"/>
            <w:u w:val="single"/>
          </w:rPr>
          <w:t>教程</w:t>
        </w:r>
        <w:r w:rsidR="00E52161" w:rsidRPr="00E52161">
          <w:rPr>
            <w:color w:val="0000FF"/>
            <w:u w:val="single"/>
          </w:rPr>
          <w:t xml:space="preserve"> | </w:t>
        </w:r>
        <w:r w:rsidR="00E52161" w:rsidRPr="00E52161">
          <w:rPr>
            <w:color w:val="0000FF"/>
            <w:u w:val="single"/>
          </w:rPr>
          <w:t>菜鸟教程</w:t>
        </w:r>
        <w:r w:rsidR="00E52161" w:rsidRPr="00E52161">
          <w:rPr>
            <w:color w:val="0000FF"/>
            <w:u w:val="single"/>
          </w:rPr>
          <w:t xml:space="preserve"> (runoob.com)</w:t>
        </w:r>
      </w:hyperlink>
      <w:r w:rsidR="00E52161">
        <w:rPr>
          <w:rFonts w:hint="eastAsia"/>
        </w:rPr>
        <w:t>，</w:t>
      </w:r>
    </w:p>
    <w:p w14:paraId="3AE104C0" w14:textId="084AF670" w:rsidR="00613FED" w:rsidRDefault="00613FED" w:rsidP="003E6FF0">
      <w:pPr>
        <w:spacing w:line="440" w:lineRule="exact"/>
      </w:pPr>
      <w:hyperlink r:id="rId270" w:history="1">
        <w:r w:rsidRPr="00613FED">
          <w:rPr>
            <w:color w:val="0000FF"/>
            <w:u w:val="single"/>
          </w:rPr>
          <w:t>曹世宏的博客的博客</w:t>
        </w:r>
        <w:r w:rsidRPr="00613FED">
          <w:rPr>
            <w:color w:val="0000FF"/>
            <w:u w:val="single"/>
          </w:rPr>
          <w:t>_CSDN</w:t>
        </w:r>
        <w:r w:rsidRPr="00613FED">
          <w:rPr>
            <w:color w:val="0000FF"/>
            <w:u w:val="single"/>
          </w:rPr>
          <w:t>博客</w:t>
        </w:r>
        <w:r w:rsidRPr="00613FED">
          <w:rPr>
            <w:color w:val="0000FF"/>
            <w:u w:val="single"/>
          </w:rPr>
          <w:t>-</w:t>
        </w:r>
        <w:r w:rsidRPr="00613FED">
          <w:rPr>
            <w:color w:val="0000FF"/>
            <w:u w:val="single"/>
          </w:rPr>
          <w:t>网络安全</w:t>
        </w:r>
        <w:r w:rsidRPr="00613FED">
          <w:rPr>
            <w:color w:val="0000FF"/>
            <w:u w:val="single"/>
          </w:rPr>
          <w:t>,</w:t>
        </w:r>
        <w:r w:rsidRPr="00613FED">
          <w:rPr>
            <w:color w:val="0000FF"/>
            <w:u w:val="single"/>
          </w:rPr>
          <w:t>路由交换</w:t>
        </w:r>
        <w:r w:rsidRPr="00613FED">
          <w:rPr>
            <w:color w:val="0000FF"/>
            <w:u w:val="single"/>
          </w:rPr>
          <w:t>,linux</w:t>
        </w:r>
        <w:r w:rsidRPr="00613FED">
          <w:rPr>
            <w:color w:val="0000FF"/>
            <w:u w:val="single"/>
          </w:rPr>
          <w:t>领域博主</w:t>
        </w:r>
      </w:hyperlink>
      <w:r>
        <w:rPr>
          <w:rFonts w:hint="eastAsia"/>
        </w:rPr>
        <w:t>，</w:t>
      </w:r>
    </w:p>
    <w:p w14:paraId="3EDCDD16" w14:textId="1DF601A6" w:rsidR="003E68F7" w:rsidRDefault="003E68F7" w:rsidP="003E6FF0">
      <w:pPr>
        <w:spacing w:line="440" w:lineRule="exact"/>
        <w:rPr>
          <w:rFonts w:hint="eastAsia"/>
        </w:rPr>
      </w:pPr>
      <w:hyperlink r:id="rId271" w:history="1">
        <w:r w:rsidRPr="003E68F7">
          <w:rPr>
            <w:color w:val="0000FF"/>
            <w:u w:val="single"/>
          </w:rPr>
          <w:t xml:space="preserve">Lucene,Nutch,Hadoop </w:t>
        </w:r>
        <w:r w:rsidRPr="003E68F7">
          <w:rPr>
            <w:color w:val="0000FF"/>
            <w:u w:val="single"/>
          </w:rPr>
          <w:t>之间有什么关系？</w:t>
        </w:r>
        <w:r w:rsidRPr="003E68F7">
          <w:rPr>
            <w:color w:val="0000FF"/>
            <w:u w:val="single"/>
          </w:rPr>
          <w:t>_mypods</w:t>
        </w:r>
        <w:r w:rsidRPr="003E68F7">
          <w:rPr>
            <w:color w:val="0000FF"/>
            <w:u w:val="single"/>
          </w:rPr>
          <w:t>的博客</w:t>
        </w:r>
        <w:r w:rsidRPr="003E68F7">
          <w:rPr>
            <w:color w:val="0000FF"/>
            <w:u w:val="single"/>
          </w:rPr>
          <w:t>-CSDN</w:t>
        </w:r>
        <w:r w:rsidRPr="003E68F7">
          <w:rPr>
            <w:color w:val="0000FF"/>
            <w:u w:val="single"/>
          </w:rPr>
          <w:t>博客</w:t>
        </w:r>
      </w:hyperlink>
      <w:r>
        <w:rPr>
          <w:rFonts w:hint="eastAsia"/>
        </w:rPr>
        <w:t>，</w:t>
      </w:r>
    </w:p>
    <w:p w14:paraId="00002745" w14:textId="7AFF50B8" w:rsidR="00B77EC4" w:rsidRDefault="00D13401" w:rsidP="00B77EC4">
      <w:pPr>
        <w:spacing w:line="440" w:lineRule="exact"/>
      </w:pPr>
      <w:r w:rsidRPr="009733C9">
        <w:rPr>
          <w:rFonts w:hint="eastAsia"/>
          <w:color w:val="FF0000"/>
        </w:rPr>
        <w:t>Hadoop</w:t>
      </w:r>
      <w:r w:rsidR="009733C9" w:rsidRPr="009733C9">
        <w:rPr>
          <w:rFonts w:hint="eastAsia"/>
          <w:color w:val="FF0000"/>
        </w:rPr>
        <w:t>1</w:t>
      </w:r>
      <w:r w:rsidR="002A3807">
        <w:rPr>
          <w:rFonts w:hint="eastAsia"/>
        </w:rPr>
        <w:t>是分布式管理、存储、计算的生态系统；包括</w:t>
      </w:r>
      <w:r w:rsidR="002A3807">
        <w:rPr>
          <w:rFonts w:hint="eastAsia"/>
        </w:rPr>
        <w:t>HDFS</w:t>
      </w:r>
      <w:r w:rsidR="002A3807">
        <w:rPr>
          <w:rFonts w:hint="eastAsia"/>
        </w:rPr>
        <w:t>（存储）、</w:t>
      </w:r>
      <w:r w:rsidR="002A3807">
        <w:rPr>
          <w:rFonts w:hint="eastAsia"/>
        </w:rPr>
        <w:t>MapReduce</w:t>
      </w:r>
      <w:r w:rsidR="002A3807">
        <w:rPr>
          <w:rFonts w:hint="eastAsia"/>
        </w:rPr>
        <w:t>（计算）、</w:t>
      </w:r>
      <w:r w:rsidR="002A3807">
        <w:rPr>
          <w:rFonts w:hint="eastAsia"/>
        </w:rPr>
        <w:t>Yarn</w:t>
      </w:r>
      <w:r w:rsidR="002A3807">
        <w:rPr>
          <w:rFonts w:hint="eastAsia"/>
        </w:rPr>
        <w:t>（资源调度）。</w:t>
      </w:r>
    </w:p>
    <w:p w14:paraId="35A89E53" w14:textId="38FF04B3" w:rsidR="00056438" w:rsidRDefault="002A1A7C" w:rsidP="00D13401">
      <w:pPr>
        <w:spacing w:line="440" w:lineRule="exact"/>
      </w:pPr>
      <w:r>
        <w:rPr>
          <w:rFonts w:hint="eastAsia"/>
        </w:rPr>
        <w:t>如果说安装</w:t>
      </w:r>
      <w:r>
        <w:rPr>
          <w:rFonts w:hint="eastAsia"/>
        </w:rPr>
        <w:t>hadoop</w:t>
      </w:r>
      <w:r>
        <w:rPr>
          <w:rFonts w:hint="eastAsia"/>
        </w:rPr>
        <w:t>集群，其实就是安装了两个东西：一个操作系统</w:t>
      </w:r>
      <w:r>
        <w:rPr>
          <w:rFonts w:hint="eastAsia"/>
        </w:rPr>
        <w:t>YARN</w:t>
      </w:r>
      <w:r>
        <w:rPr>
          <w:rFonts w:hint="eastAsia"/>
        </w:rPr>
        <w:t>和一个文件系统</w:t>
      </w:r>
      <w:r>
        <w:rPr>
          <w:rFonts w:hint="eastAsia"/>
        </w:rPr>
        <w:t>HDFS</w:t>
      </w:r>
      <w:r>
        <w:rPr>
          <w:rFonts w:hint="eastAsia"/>
        </w:rPr>
        <w:t>。其实</w:t>
      </w:r>
      <w:r>
        <w:rPr>
          <w:rFonts w:hint="eastAsia"/>
        </w:rPr>
        <w:t>MapReduce</w:t>
      </w:r>
      <w:r>
        <w:rPr>
          <w:rFonts w:hint="eastAsia"/>
        </w:rPr>
        <w:t>就是运行在</w:t>
      </w:r>
      <w:r>
        <w:rPr>
          <w:rFonts w:hint="eastAsia"/>
        </w:rPr>
        <w:t>YARN</w:t>
      </w:r>
      <w:r>
        <w:rPr>
          <w:rFonts w:hint="eastAsia"/>
        </w:rPr>
        <w:t>之上的应用。</w:t>
      </w:r>
    </w:p>
    <w:p w14:paraId="2A642058" w14:textId="11A9E2C4" w:rsidR="008439D4" w:rsidRDefault="008439D4" w:rsidP="00D13401">
      <w:pPr>
        <w:spacing w:line="440" w:lineRule="exact"/>
      </w:pPr>
    </w:p>
    <w:p w14:paraId="3D6D2530" w14:textId="12C492FD" w:rsidR="00732CE2" w:rsidRDefault="00732CE2" w:rsidP="00D13401">
      <w:pPr>
        <w:spacing w:line="440" w:lineRule="exact"/>
      </w:pPr>
      <w:r>
        <w:rPr>
          <w:rFonts w:hint="eastAsia"/>
        </w:rPr>
        <w:t>从理论基础来说，</w:t>
      </w:r>
      <w:r>
        <w:rPr>
          <w:rFonts w:hint="eastAsia"/>
        </w:rPr>
        <w:t>Spring</w:t>
      </w:r>
      <w:r>
        <w:rPr>
          <w:rFonts w:hint="eastAsia"/>
        </w:rPr>
        <w:t>的核心思想是解耦，</w:t>
      </w:r>
      <w:r>
        <w:rPr>
          <w:rFonts w:hint="eastAsia"/>
        </w:rPr>
        <w:t>Hadoop</w:t>
      </w:r>
      <w:r>
        <w:rPr>
          <w:rFonts w:hint="eastAsia"/>
        </w:rPr>
        <w:t>的核心思想是分布式。</w:t>
      </w:r>
    </w:p>
    <w:p w14:paraId="52D9BA6D" w14:textId="77777777" w:rsidR="00732CE2" w:rsidRDefault="00732CE2" w:rsidP="00F93E2D">
      <w:pPr>
        <w:spacing w:line="440" w:lineRule="exact"/>
        <w:jc w:val="center"/>
        <w:rPr>
          <w:rFonts w:hint="eastAsia"/>
        </w:rPr>
      </w:pPr>
    </w:p>
    <w:p w14:paraId="0709768C" w14:textId="7BD3CA2C" w:rsidR="002A1A7C" w:rsidRDefault="002A1A7C" w:rsidP="002A1A7C">
      <w:pPr>
        <w:spacing w:line="440" w:lineRule="exact"/>
      </w:pPr>
      <w:r>
        <w:rPr>
          <w:rFonts w:hint="eastAsia"/>
        </w:rPr>
        <w:t>基于</w:t>
      </w:r>
      <w:r>
        <w:rPr>
          <w:rFonts w:hint="eastAsia"/>
        </w:rPr>
        <w:t>Hadoop</w:t>
      </w:r>
      <w:r>
        <w:rPr>
          <w:rFonts w:hint="eastAsia"/>
        </w:rPr>
        <w:t>的类</w:t>
      </w:r>
      <w:r>
        <w:rPr>
          <w:rFonts w:hint="eastAsia"/>
        </w:rPr>
        <w:t>SQL</w:t>
      </w:r>
      <w:r>
        <w:rPr>
          <w:rFonts w:hint="eastAsia"/>
        </w:rPr>
        <w:t>数据仓库工具</w:t>
      </w:r>
      <w:r w:rsidR="00BF37C8">
        <w:rPr>
          <w:rFonts w:hint="eastAsia"/>
        </w:rPr>
        <w:t>，</w:t>
      </w:r>
      <w:r w:rsidR="00BF37C8" w:rsidRPr="00BF37C8">
        <w:rPr>
          <w:rFonts w:hint="eastAsia"/>
        </w:rPr>
        <w:t>Hive</w:t>
      </w:r>
      <w:r w:rsidR="00BF37C8">
        <w:rPr>
          <w:rFonts w:hint="eastAsia"/>
        </w:rPr>
        <w:t>。</w:t>
      </w:r>
    </w:p>
    <w:p w14:paraId="11159AF3" w14:textId="4AE77C76" w:rsidR="002A1A7C" w:rsidRDefault="002A1A7C" w:rsidP="002A1A7C">
      <w:pPr>
        <w:spacing w:line="440" w:lineRule="exact"/>
      </w:pPr>
      <w:r>
        <w:rPr>
          <w:rFonts w:hint="eastAsia"/>
        </w:rPr>
        <w:t>基于</w:t>
      </w:r>
      <w:r>
        <w:rPr>
          <w:rFonts w:hint="eastAsia"/>
        </w:rPr>
        <w:t>Hadoop</w:t>
      </w:r>
      <w:r>
        <w:rPr>
          <w:rFonts w:hint="eastAsia"/>
        </w:rPr>
        <w:t>的列式分布式</w:t>
      </w:r>
      <w:r>
        <w:rPr>
          <w:rFonts w:hint="eastAsia"/>
        </w:rPr>
        <w:t>NoSQL</w:t>
      </w:r>
      <w:r>
        <w:rPr>
          <w:rFonts w:hint="eastAsia"/>
        </w:rPr>
        <w:t>数据库</w:t>
      </w:r>
      <w:r w:rsidR="00BF37C8">
        <w:rPr>
          <w:rFonts w:hint="eastAsia"/>
        </w:rPr>
        <w:t>，</w:t>
      </w:r>
      <w:r w:rsidR="00BF37C8" w:rsidRPr="00BF37C8">
        <w:rPr>
          <w:rFonts w:hint="eastAsia"/>
        </w:rPr>
        <w:t>Hbase</w:t>
      </w:r>
      <w:r w:rsidR="00BF37C8">
        <w:rPr>
          <w:rFonts w:hint="eastAsia"/>
        </w:rPr>
        <w:t>。</w:t>
      </w:r>
    </w:p>
    <w:p w14:paraId="2FC8A36C" w14:textId="4DB40FE9" w:rsidR="00B77EC4" w:rsidRDefault="002A1A7C" w:rsidP="00B77EC4">
      <w:pPr>
        <w:spacing w:line="440" w:lineRule="exact"/>
      </w:pPr>
      <w:r>
        <w:rPr>
          <w:rFonts w:hint="eastAsia"/>
        </w:rPr>
        <w:t>MapReduce</w:t>
      </w:r>
      <w:r>
        <w:rPr>
          <w:rFonts w:hint="eastAsia"/>
        </w:rPr>
        <w:t>中，</w:t>
      </w:r>
      <w:r>
        <w:rPr>
          <w:rFonts w:hint="eastAsia"/>
        </w:rPr>
        <w:t>mapper</w:t>
      </w:r>
      <w:r>
        <w:rPr>
          <w:rFonts w:hint="eastAsia"/>
        </w:rPr>
        <w:t>阶段处理的数据如何传递给</w:t>
      </w:r>
      <w:r>
        <w:rPr>
          <w:rFonts w:hint="eastAsia"/>
        </w:rPr>
        <w:t>reducer</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r w:rsidR="00FE00A9">
        <w:rPr>
          <w:rFonts w:hint="eastAsia"/>
        </w:rPr>
        <w:t>（三层代码结构</w:t>
      </w:r>
      <w:r w:rsidR="0004658E">
        <w:rPr>
          <w:rFonts w:hint="eastAsia"/>
        </w:rPr>
        <w:t>中</w:t>
      </w:r>
      <w:r w:rsidR="00FE00A9">
        <w:rPr>
          <w:rFonts w:hint="eastAsia"/>
        </w:rPr>
        <w:t>有一个持久层</w:t>
      </w:r>
      <w:r w:rsidR="00FE00A9">
        <w:rPr>
          <w:rFonts w:hint="eastAsia"/>
        </w:rPr>
        <w:t>mapper</w:t>
      </w:r>
      <w:r w:rsidR="00FE00A9">
        <w:rPr>
          <w:rFonts w:hint="eastAsia"/>
        </w:rPr>
        <w:t>。）</w:t>
      </w:r>
    </w:p>
    <w:p w14:paraId="0FD34BCB" w14:textId="27A37513" w:rsidR="00B77EC4" w:rsidRDefault="00B77EC4" w:rsidP="00B77EC4">
      <w:pPr>
        <w:spacing w:line="440" w:lineRule="exact"/>
      </w:pPr>
    </w:p>
    <w:p w14:paraId="44CF2488" w14:textId="3B9769D7" w:rsidR="00381B2C" w:rsidRDefault="00381B2C" w:rsidP="00B77EC4">
      <w:pPr>
        <w:spacing w:line="440" w:lineRule="exact"/>
      </w:pPr>
      <w:r>
        <w:rPr>
          <w:rFonts w:hint="eastAsia"/>
        </w:rPr>
        <w:t>Hadoop</w:t>
      </w:r>
      <w:r>
        <w:t>2</w:t>
      </w:r>
      <w:r>
        <w:rPr>
          <w:rFonts w:hint="eastAsia"/>
        </w:rPr>
        <w:t>.x</w:t>
      </w:r>
      <w:r>
        <w:rPr>
          <w:rFonts w:hint="eastAsia"/>
        </w:rPr>
        <w:t>增加了</w:t>
      </w:r>
      <w:r>
        <w:rPr>
          <w:rFonts w:hint="eastAsia"/>
        </w:rPr>
        <w:t>Yarn</w:t>
      </w:r>
      <w:r>
        <w:rPr>
          <w:rFonts w:hint="eastAsia"/>
        </w:rPr>
        <w:t>。自此</w:t>
      </w:r>
      <w:r>
        <w:rPr>
          <w:rFonts w:hint="eastAsia"/>
        </w:rPr>
        <w:t>MapReduce</w:t>
      </w:r>
      <w:r>
        <w:rPr>
          <w:rFonts w:hint="eastAsia"/>
        </w:rPr>
        <w:t>只负责运算，资源调度的任务由</w:t>
      </w:r>
      <w:r>
        <w:rPr>
          <w:rFonts w:hint="eastAsia"/>
        </w:rPr>
        <w:t>Yarn</w:t>
      </w:r>
      <w:r>
        <w:rPr>
          <w:rFonts w:hint="eastAsia"/>
        </w:rPr>
        <w:t>来完成。</w:t>
      </w:r>
      <w:r>
        <w:rPr>
          <w:rFonts w:hint="eastAsia"/>
        </w:rPr>
        <w:t>Hadoop</w:t>
      </w:r>
      <w:r>
        <w:t>3</w:t>
      </w:r>
      <w:r>
        <w:rPr>
          <w:rFonts w:hint="eastAsia"/>
        </w:rPr>
        <w:t>.x</w:t>
      </w:r>
      <w:r>
        <w:rPr>
          <w:rFonts w:hint="eastAsia"/>
        </w:rPr>
        <w:t>在组成上没有变化。</w:t>
      </w:r>
    </w:p>
    <w:p w14:paraId="34A37B40" w14:textId="77777777" w:rsidR="00381B2C" w:rsidRDefault="00381B2C" w:rsidP="00B77EC4">
      <w:pPr>
        <w:spacing w:line="440" w:lineRule="exact"/>
        <w:rPr>
          <w:rFonts w:hint="eastAsia"/>
        </w:rPr>
      </w:pPr>
    </w:p>
    <w:p w14:paraId="3F323463" w14:textId="77777777" w:rsidR="00B77EC4" w:rsidRDefault="00B77EC4" w:rsidP="00B77EC4">
      <w:pPr>
        <w:spacing w:line="440" w:lineRule="exact"/>
      </w:pPr>
      <w:r>
        <w:rPr>
          <w:rFonts w:hint="eastAsia"/>
        </w:rPr>
        <w:lastRenderedPageBreak/>
        <w:t>Hadoop</w:t>
      </w:r>
      <w:r>
        <w:rPr>
          <w:rFonts w:hint="eastAsia"/>
        </w:rPr>
        <w:t>三大发行版本：</w:t>
      </w:r>
      <w:r>
        <w:rPr>
          <w:rFonts w:hint="eastAsia"/>
        </w:rPr>
        <w:t>Apache</w:t>
      </w:r>
      <w:r>
        <w:rPr>
          <w:rFonts w:hint="eastAsia"/>
        </w:rPr>
        <w:t>、</w:t>
      </w:r>
      <w:r>
        <w:rPr>
          <w:rFonts w:hint="eastAsia"/>
        </w:rPr>
        <w:t>Cloudera</w:t>
      </w:r>
      <w:r>
        <w:rPr>
          <w:rFonts w:hint="eastAsia"/>
        </w:rPr>
        <w:t>、</w:t>
      </w:r>
      <w:r>
        <w:rPr>
          <w:rFonts w:hint="eastAsia"/>
        </w:rPr>
        <w:t>Hortonworks</w:t>
      </w:r>
      <w:r>
        <w:rPr>
          <w:rFonts w:hint="eastAsia"/>
        </w:rPr>
        <w:t>。</w:t>
      </w:r>
    </w:p>
    <w:p w14:paraId="04107EC1" w14:textId="31248C9F" w:rsidR="00B77EC4" w:rsidRDefault="00B77EC4" w:rsidP="00B77EC4">
      <w:pPr>
        <w:spacing w:line="440" w:lineRule="exact"/>
      </w:pPr>
      <w:r>
        <w:rPr>
          <w:rFonts w:hint="eastAsia"/>
        </w:rPr>
        <w:t>Apache</w:t>
      </w:r>
      <w:r>
        <w:rPr>
          <w:rFonts w:hint="eastAsia"/>
        </w:rPr>
        <w:t>最原始（最基础）的版本，</w:t>
      </w:r>
      <w:r w:rsidR="00A258DA">
        <w:rPr>
          <w:rFonts w:hint="eastAsia"/>
        </w:rPr>
        <w:t>对初学者友好</w:t>
      </w:r>
      <w:r>
        <w:rPr>
          <w:rFonts w:hint="eastAsia"/>
        </w:rPr>
        <w:t>。</w:t>
      </w:r>
      <w:r>
        <w:rPr>
          <w:rFonts w:hint="eastAsia"/>
        </w:rPr>
        <w:t>2006</w:t>
      </w:r>
    </w:p>
    <w:p w14:paraId="07DB5BDA" w14:textId="77777777" w:rsidR="00B77EC4" w:rsidRDefault="00B77EC4" w:rsidP="00B77EC4">
      <w:pPr>
        <w:spacing w:line="440" w:lineRule="exact"/>
      </w:pPr>
      <w:r>
        <w:rPr>
          <w:rFonts w:hint="eastAsia"/>
        </w:rPr>
        <w:t>Cloudera</w:t>
      </w:r>
      <w:r>
        <w:rPr>
          <w:rFonts w:hint="eastAsia"/>
        </w:rPr>
        <w:t>内部集成了很多大数据框架，对应产品</w:t>
      </w:r>
      <w:r>
        <w:rPr>
          <w:rFonts w:hint="eastAsia"/>
        </w:rPr>
        <w:t>CDH</w:t>
      </w:r>
      <w:r>
        <w:rPr>
          <w:rFonts w:hint="eastAsia"/>
        </w:rPr>
        <w:t>。</w:t>
      </w:r>
      <w:r>
        <w:rPr>
          <w:rFonts w:hint="eastAsia"/>
        </w:rPr>
        <w:t>2008</w:t>
      </w:r>
    </w:p>
    <w:p w14:paraId="055F7458" w14:textId="77777777" w:rsidR="00B77EC4" w:rsidRDefault="00B77EC4" w:rsidP="00B77EC4">
      <w:pPr>
        <w:spacing w:line="440" w:lineRule="exact"/>
      </w:pPr>
      <w:r>
        <w:rPr>
          <w:rFonts w:hint="eastAsia"/>
        </w:rPr>
        <w:t>Hortonworks</w:t>
      </w:r>
      <w:r>
        <w:rPr>
          <w:rFonts w:hint="eastAsia"/>
        </w:rPr>
        <w:t>文档较好，对应产品</w:t>
      </w:r>
      <w:r>
        <w:rPr>
          <w:rFonts w:hint="eastAsia"/>
        </w:rPr>
        <w:t>HDP</w:t>
      </w:r>
      <w:r>
        <w:rPr>
          <w:rFonts w:hint="eastAsia"/>
        </w:rPr>
        <w:t>。</w:t>
      </w:r>
      <w:r>
        <w:rPr>
          <w:rFonts w:hint="eastAsia"/>
        </w:rPr>
        <w:t>2011</w:t>
      </w:r>
    </w:p>
    <w:p w14:paraId="56B49EB2" w14:textId="5E399739" w:rsidR="00D73965" w:rsidRDefault="00B77EC4" w:rsidP="002A3807">
      <w:pPr>
        <w:spacing w:line="440" w:lineRule="exact"/>
        <w:rPr>
          <w:rFonts w:hint="eastAsia"/>
        </w:rPr>
      </w:pPr>
      <w:r>
        <w:rPr>
          <w:rFonts w:hint="eastAsia"/>
        </w:rPr>
        <w:t>Hortonworks</w:t>
      </w:r>
      <w:r>
        <w:rPr>
          <w:rFonts w:hint="eastAsia"/>
        </w:rPr>
        <w:t>现在已经被</w:t>
      </w:r>
      <w:r>
        <w:rPr>
          <w:rFonts w:hint="eastAsia"/>
        </w:rPr>
        <w:t>Cloudera</w:t>
      </w:r>
      <w:r>
        <w:rPr>
          <w:rFonts w:hint="eastAsia"/>
        </w:rPr>
        <w:t>公司收购，推出新的品牌</w:t>
      </w:r>
      <w:r>
        <w:rPr>
          <w:rFonts w:hint="eastAsia"/>
        </w:rPr>
        <w:t>CDP</w:t>
      </w:r>
      <w:r>
        <w:rPr>
          <w:rFonts w:hint="eastAsia"/>
        </w:rPr>
        <w:t>。</w:t>
      </w:r>
    </w:p>
    <w:p w14:paraId="20AD4BCA" w14:textId="77777777" w:rsidR="003E6FF0" w:rsidRDefault="003E6FF0" w:rsidP="003E6FF0">
      <w:pPr>
        <w:spacing w:line="440" w:lineRule="exact"/>
      </w:pPr>
    </w:p>
    <w:p w14:paraId="453F6073" w14:textId="032E04B6" w:rsidR="001C39E7" w:rsidRDefault="00683D86" w:rsidP="002A3807">
      <w:pPr>
        <w:spacing w:line="440" w:lineRule="exact"/>
      </w:pPr>
      <w:r w:rsidRPr="009733C9">
        <w:rPr>
          <w:rFonts w:hint="eastAsia"/>
          <w:color w:val="FF0000"/>
        </w:rPr>
        <w:t>Spark</w:t>
      </w:r>
      <w:r w:rsidR="009733C9" w:rsidRPr="009733C9">
        <w:rPr>
          <w:color w:val="FF0000"/>
        </w:rPr>
        <w:t>1</w:t>
      </w:r>
      <w:r w:rsidR="003E6FF0">
        <w:rPr>
          <w:rFonts w:hint="eastAsia"/>
        </w:rPr>
        <w:t>是分布式计算平台，是一个用</w:t>
      </w:r>
      <w:r w:rsidR="003E6FF0">
        <w:t>S</w:t>
      </w:r>
      <w:r w:rsidR="003E6FF0">
        <w:rPr>
          <w:rFonts w:hint="eastAsia"/>
        </w:rPr>
        <w:t>cala</w:t>
      </w:r>
      <w:r w:rsidR="003E6FF0">
        <w:rPr>
          <w:rFonts w:hint="eastAsia"/>
        </w:rPr>
        <w:t>语言编写的计算框架，基于内存的快速、通用、可扩展的大数据分析引擎。</w:t>
      </w:r>
    </w:p>
    <w:p w14:paraId="0FE23F57" w14:textId="77777777" w:rsidR="0079111C" w:rsidRDefault="00974E8C" w:rsidP="0079111C">
      <w:pPr>
        <w:spacing w:line="440" w:lineRule="exact"/>
      </w:pPr>
      <w:r w:rsidRPr="00974E8C">
        <w:rPr>
          <w:rFonts w:hint="eastAsia"/>
        </w:rPr>
        <w:t>Spark</w:t>
      </w:r>
      <w:r w:rsidRPr="00974E8C">
        <w:rPr>
          <w:rFonts w:hint="eastAsia"/>
        </w:rPr>
        <w:t>提供了</w:t>
      </w:r>
      <w:r w:rsidRPr="00974E8C">
        <w:rPr>
          <w:rFonts w:hint="eastAsia"/>
        </w:rPr>
        <w:t>Spark RDD</w:t>
      </w:r>
      <w:r w:rsidRPr="00974E8C">
        <w:rPr>
          <w:rFonts w:hint="eastAsia"/>
        </w:rPr>
        <w:t>、</w:t>
      </w:r>
      <w:r w:rsidRPr="00974E8C">
        <w:rPr>
          <w:rFonts w:hint="eastAsia"/>
        </w:rPr>
        <w:t>Spark SQL</w:t>
      </w:r>
      <w:r w:rsidRPr="00974E8C">
        <w:rPr>
          <w:rFonts w:hint="eastAsia"/>
        </w:rPr>
        <w:t>、</w:t>
      </w:r>
      <w:r w:rsidRPr="00974E8C">
        <w:rPr>
          <w:rFonts w:hint="eastAsia"/>
        </w:rPr>
        <w:t>Spark Streaming</w:t>
      </w:r>
      <w:r w:rsidRPr="00974E8C">
        <w:rPr>
          <w:rFonts w:hint="eastAsia"/>
        </w:rPr>
        <w:t>、</w:t>
      </w:r>
      <w:r w:rsidRPr="00974E8C">
        <w:rPr>
          <w:rFonts w:hint="eastAsia"/>
        </w:rPr>
        <w:t>Spark MLlib</w:t>
      </w:r>
      <w:r w:rsidRPr="00974E8C">
        <w:rPr>
          <w:rFonts w:hint="eastAsia"/>
        </w:rPr>
        <w:t>、</w:t>
      </w:r>
      <w:r w:rsidRPr="00974E8C">
        <w:rPr>
          <w:rFonts w:hint="eastAsia"/>
        </w:rPr>
        <w:t>Spark GraphX</w:t>
      </w:r>
      <w:r w:rsidRPr="00974E8C">
        <w:rPr>
          <w:rFonts w:hint="eastAsia"/>
        </w:rPr>
        <w:t>等技术组件，可以一站式地完成大数据领域的离线批处理、交互式查询、流式计算、机器学习、图计算等常见的任务。</w:t>
      </w:r>
    </w:p>
    <w:p w14:paraId="5CF12EF4" w14:textId="77777777" w:rsidR="007E5730" w:rsidRDefault="0079111C" w:rsidP="007E5730">
      <w:pPr>
        <w:spacing w:line="440" w:lineRule="exact"/>
      </w:pPr>
      <w:r>
        <w:rPr>
          <w:rFonts w:hint="eastAsia"/>
        </w:rPr>
        <w:t>Spark</w:t>
      </w:r>
      <w:r>
        <w:rPr>
          <w:rFonts w:hint="eastAsia"/>
        </w:rPr>
        <w:t>并不是要成为一个大数据领域的“独裁者”，一个人霸占大数据领域所有的“地盘”，而是与</w:t>
      </w:r>
      <w:r>
        <w:rPr>
          <w:rFonts w:hint="eastAsia"/>
        </w:rPr>
        <w:t>Hadoop</w:t>
      </w:r>
      <w:r>
        <w:rPr>
          <w:rFonts w:hint="eastAsia"/>
        </w:rPr>
        <w:t>进行了高度的集成，两者可以完美的配合使用。</w:t>
      </w:r>
      <w:r>
        <w:rPr>
          <w:rFonts w:hint="eastAsia"/>
        </w:rPr>
        <w:t>Hadoop</w:t>
      </w:r>
      <w:r>
        <w:rPr>
          <w:rFonts w:hint="eastAsia"/>
        </w:rPr>
        <w:t>的</w:t>
      </w:r>
      <w:r>
        <w:rPr>
          <w:rFonts w:hint="eastAsia"/>
        </w:rPr>
        <w:t>HDFS</w:t>
      </w:r>
      <w:r>
        <w:rPr>
          <w:rFonts w:hint="eastAsia"/>
        </w:rPr>
        <w:t>、</w:t>
      </w:r>
      <w:r>
        <w:rPr>
          <w:rFonts w:hint="eastAsia"/>
        </w:rPr>
        <w:t>Hive</w:t>
      </w:r>
      <w:r>
        <w:rPr>
          <w:rFonts w:hint="eastAsia"/>
        </w:rPr>
        <w:t>、</w:t>
      </w:r>
      <w:r>
        <w:rPr>
          <w:rFonts w:hint="eastAsia"/>
        </w:rPr>
        <w:t>HBase</w:t>
      </w:r>
      <w:r>
        <w:rPr>
          <w:rFonts w:hint="eastAsia"/>
        </w:rPr>
        <w:t>负责存储，</w:t>
      </w:r>
      <w:r>
        <w:rPr>
          <w:rFonts w:hint="eastAsia"/>
        </w:rPr>
        <w:t>YARN</w:t>
      </w:r>
      <w:r>
        <w:rPr>
          <w:rFonts w:hint="eastAsia"/>
        </w:rPr>
        <w:t>负责资源调度；</w:t>
      </w:r>
      <w:r>
        <w:rPr>
          <w:rFonts w:hint="eastAsia"/>
        </w:rPr>
        <w:t>Spark</w:t>
      </w:r>
      <w:r>
        <w:rPr>
          <w:rFonts w:hint="eastAsia"/>
        </w:rPr>
        <w:t>负责大数据计算。实际上，</w:t>
      </w:r>
      <w:r>
        <w:rPr>
          <w:rFonts w:hint="eastAsia"/>
        </w:rPr>
        <w:t>Hadoop+Spark</w:t>
      </w:r>
      <w:r>
        <w:rPr>
          <w:rFonts w:hint="eastAsia"/>
        </w:rPr>
        <w:t>的组合，是一种“</w:t>
      </w:r>
      <w:r>
        <w:rPr>
          <w:rFonts w:hint="eastAsia"/>
        </w:rPr>
        <w:t>double win</w:t>
      </w:r>
      <w:r>
        <w:rPr>
          <w:rFonts w:hint="eastAsia"/>
        </w:rPr>
        <w:t>”的组合。</w:t>
      </w:r>
    </w:p>
    <w:p w14:paraId="4392ACDA" w14:textId="3A92AF24" w:rsidR="0079111C" w:rsidRDefault="007E5730" w:rsidP="007E5730">
      <w:pPr>
        <w:spacing w:line="440" w:lineRule="exact"/>
      </w:pPr>
      <w:r>
        <w:rPr>
          <w:rFonts w:hint="eastAsia"/>
        </w:rPr>
        <w:t>Spark</w:t>
      </w:r>
      <w:r>
        <w:rPr>
          <w:rFonts w:hint="eastAsia"/>
        </w:rPr>
        <w:t>核心在于内存计算模型代替</w:t>
      </w:r>
      <w:r>
        <w:rPr>
          <w:rFonts w:hint="eastAsia"/>
        </w:rPr>
        <w:t>Hadoop</w:t>
      </w:r>
      <w:r>
        <w:rPr>
          <w:rFonts w:hint="eastAsia"/>
        </w:rPr>
        <w:t>生态的</w:t>
      </w:r>
      <w:r>
        <w:rPr>
          <w:rFonts w:hint="eastAsia"/>
        </w:rPr>
        <w:t>MapReduce</w:t>
      </w:r>
      <w:r>
        <w:rPr>
          <w:rFonts w:hint="eastAsia"/>
        </w:rPr>
        <w:t>离线计算模型，用更加丰富的</w:t>
      </w:r>
      <w:r>
        <w:rPr>
          <w:rFonts w:hint="eastAsia"/>
        </w:rPr>
        <w:t>Transformation</w:t>
      </w:r>
      <w:r>
        <w:rPr>
          <w:rFonts w:hint="eastAsia"/>
        </w:rPr>
        <w:t>和</w:t>
      </w:r>
      <w:r>
        <w:rPr>
          <w:rFonts w:hint="eastAsia"/>
        </w:rPr>
        <w:t>Action</w:t>
      </w:r>
      <w:r>
        <w:rPr>
          <w:rFonts w:hint="eastAsia"/>
        </w:rPr>
        <w:t>算子来替代</w:t>
      </w:r>
      <w:r>
        <w:rPr>
          <w:rFonts w:hint="eastAsia"/>
        </w:rPr>
        <w:t>map</w:t>
      </w:r>
      <w:r>
        <w:rPr>
          <w:rFonts w:hint="eastAsia"/>
        </w:rPr>
        <w:t>，</w:t>
      </w:r>
      <w:r>
        <w:rPr>
          <w:rFonts w:hint="eastAsia"/>
        </w:rPr>
        <w:t>reduce</w:t>
      </w:r>
      <w:r>
        <w:rPr>
          <w:rFonts w:hint="eastAsia"/>
        </w:rPr>
        <w:t>两种算子。</w:t>
      </w:r>
    </w:p>
    <w:p w14:paraId="2855D870" w14:textId="12808F13" w:rsidR="00781001" w:rsidRDefault="007651A3" w:rsidP="007E5730">
      <w:pPr>
        <w:spacing w:line="440" w:lineRule="exact"/>
      </w:pPr>
      <w:r>
        <w:rPr>
          <w:rFonts w:hint="eastAsia"/>
        </w:rPr>
        <w:t>H</w:t>
      </w:r>
      <w:r w:rsidR="00781001" w:rsidRPr="00781001">
        <w:rPr>
          <w:rFonts w:hint="eastAsia"/>
        </w:rPr>
        <w:t>adoop</w:t>
      </w:r>
      <w:r w:rsidR="00781001" w:rsidRPr="00781001">
        <w:rPr>
          <w:rFonts w:hint="eastAsia"/>
        </w:rPr>
        <w:t>是批处理工具，更擅长处理离线数据，而</w:t>
      </w:r>
      <w:r>
        <w:rPr>
          <w:rFonts w:hint="eastAsia"/>
        </w:rPr>
        <w:t>S</w:t>
      </w:r>
      <w:r w:rsidR="00781001" w:rsidRPr="00781001">
        <w:rPr>
          <w:rFonts w:hint="eastAsia"/>
        </w:rPr>
        <w:t>park</w:t>
      </w:r>
      <w:r w:rsidR="00781001" w:rsidRPr="00781001">
        <w:rPr>
          <w:rFonts w:hint="eastAsia"/>
        </w:rPr>
        <w:t>在内存中处理数据，可以是实时处理。</w:t>
      </w:r>
    </w:p>
    <w:p w14:paraId="0AB02613" w14:textId="060C2B96" w:rsidR="00BD6A77" w:rsidRDefault="00BD6A77" w:rsidP="00BD6A77">
      <w:pPr>
        <w:spacing w:line="440" w:lineRule="exact"/>
      </w:pPr>
      <w:r>
        <w:rPr>
          <w:rFonts w:hint="eastAsia"/>
        </w:rPr>
        <w:t>弹性分布式数据集（</w:t>
      </w:r>
      <w:r>
        <w:rPr>
          <w:rFonts w:hint="eastAsia"/>
        </w:rPr>
        <w:t>RDD</w:t>
      </w:r>
      <w:r>
        <w:rPr>
          <w:rFonts w:hint="eastAsia"/>
        </w:rPr>
        <w:t>）是</w:t>
      </w:r>
      <w:r>
        <w:rPr>
          <w:rFonts w:hint="eastAsia"/>
        </w:rPr>
        <w:t>Spark</w:t>
      </w:r>
      <w:r>
        <w:rPr>
          <w:rFonts w:hint="eastAsia"/>
        </w:rPr>
        <w:t>的基本数据结构。</w:t>
      </w:r>
      <w:r>
        <w:rPr>
          <w:rFonts w:hint="eastAsia"/>
        </w:rPr>
        <w:t xml:space="preserve"> </w:t>
      </w:r>
      <w:r>
        <w:rPr>
          <w:rFonts w:hint="eastAsia"/>
        </w:rPr>
        <w:t>它是一个不可变的分布式对象集合。</w:t>
      </w:r>
      <w:r>
        <w:rPr>
          <w:rFonts w:hint="eastAsia"/>
        </w:rPr>
        <w:t xml:space="preserve"> RDD</w:t>
      </w:r>
      <w:r>
        <w:rPr>
          <w:rFonts w:hint="eastAsia"/>
        </w:rPr>
        <w:t>中的每个数据集被划分为逻辑分区，其可以在集群的不同节点上计算。</w:t>
      </w:r>
      <w:r>
        <w:rPr>
          <w:rFonts w:hint="eastAsia"/>
        </w:rPr>
        <w:t xml:space="preserve"> RDD</w:t>
      </w:r>
      <w:r>
        <w:rPr>
          <w:rFonts w:hint="eastAsia"/>
        </w:rPr>
        <w:t>可以包含任何类型的</w:t>
      </w:r>
      <w:r>
        <w:rPr>
          <w:rFonts w:hint="eastAsia"/>
        </w:rPr>
        <w:t>Python</w:t>
      </w:r>
      <w:r>
        <w:rPr>
          <w:rFonts w:hint="eastAsia"/>
        </w:rPr>
        <w:t>，</w:t>
      </w:r>
      <w:r>
        <w:rPr>
          <w:rFonts w:hint="eastAsia"/>
        </w:rPr>
        <w:t>Java</w:t>
      </w:r>
      <w:r>
        <w:rPr>
          <w:rFonts w:hint="eastAsia"/>
        </w:rPr>
        <w:t>或</w:t>
      </w:r>
      <w:r>
        <w:rPr>
          <w:rFonts w:hint="eastAsia"/>
        </w:rPr>
        <w:t>Scala</w:t>
      </w:r>
      <w:r>
        <w:rPr>
          <w:rFonts w:hint="eastAsia"/>
        </w:rPr>
        <w:t>对象，包括用户定义的类。</w:t>
      </w:r>
    </w:p>
    <w:p w14:paraId="68FD9900" w14:textId="1EC49D83" w:rsidR="00496EC4" w:rsidRDefault="00BD6A77" w:rsidP="00BD6A77">
      <w:pPr>
        <w:spacing w:line="440" w:lineRule="exact"/>
      </w:pPr>
      <w:r>
        <w:rPr>
          <w:rFonts w:hint="eastAsia"/>
        </w:rPr>
        <w:t>RDD</w:t>
      </w:r>
      <w:r>
        <w:rPr>
          <w:rFonts w:hint="eastAsia"/>
        </w:rPr>
        <w:t>可被分发到集群各个节点上，进行并行操作。</w:t>
      </w:r>
      <w:r>
        <w:rPr>
          <w:rFonts w:hint="eastAsia"/>
        </w:rPr>
        <w:t xml:space="preserve">RDDs </w:t>
      </w:r>
      <w:r>
        <w:rPr>
          <w:rFonts w:hint="eastAsia"/>
        </w:rPr>
        <w:t>可以通过</w:t>
      </w:r>
      <w:r>
        <w:rPr>
          <w:rFonts w:hint="eastAsia"/>
        </w:rPr>
        <w:t>Hadoop InputFormats</w:t>
      </w:r>
      <w:r>
        <w:rPr>
          <w:rFonts w:hint="eastAsia"/>
        </w:rPr>
        <w:t>创建（如</w:t>
      </w:r>
      <w:r>
        <w:rPr>
          <w:rFonts w:hint="eastAsia"/>
        </w:rPr>
        <w:t>HDFS</w:t>
      </w:r>
      <w:r>
        <w:rPr>
          <w:rFonts w:hint="eastAsia"/>
        </w:rPr>
        <w:t>），或者从其他</w:t>
      </w:r>
      <w:r>
        <w:rPr>
          <w:rFonts w:hint="eastAsia"/>
        </w:rPr>
        <w:t>RDDs</w:t>
      </w:r>
      <w:r>
        <w:rPr>
          <w:rFonts w:hint="eastAsia"/>
        </w:rPr>
        <w:t>转化而来。</w:t>
      </w:r>
    </w:p>
    <w:p w14:paraId="2FD82E47" w14:textId="1379D2A5" w:rsidR="00F60071" w:rsidRDefault="00F60071" w:rsidP="0079111C">
      <w:pPr>
        <w:spacing w:line="440" w:lineRule="exact"/>
      </w:pPr>
      <w:r>
        <w:rPr>
          <w:rFonts w:hint="eastAsia"/>
        </w:rPr>
        <w:t>Spark</w:t>
      </w:r>
      <w:r>
        <w:rPr>
          <w:rFonts w:hint="eastAsia"/>
        </w:rPr>
        <w:t>相对</w:t>
      </w:r>
      <w:r>
        <w:rPr>
          <w:rFonts w:hint="eastAsia"/>
        </w:rPr>
        <w:t>Hadoop</w:t>
      </w:r>
      <w:r>
        <w:rPr>
          <w:rFonts w:hint="eastAsia"/>
        </w:rPr>
        <w:t>的优越性：</w:t>
      </w:r>
    </w:p>
    <w:p w14:paraId="13741763" w14:textId="269CB00C" w:rsidR="00F60071" w:rsidRDefault="00F60071" w:rsidP="00F60071">
      <w:pPr>
        <w:spacing w:line="440" w:lineRule="exact"/>
      </w:pPr>
      <w:r>
        <w:rPr>
          <w:rFonts w:hint="eastAsia"/>
        </w:rPr>
        <w:t>1</w:t>
      </w:r>
      <w:r>
        <w:rPr>
          <w:rFonts w:hint="eastAsia"/>
        </w:rPr>
        <w:t>）</w:t>
      </w:r>
      <w:r>
        <w:rPr>
          <w:rFonts w:hint="eastAsia"/>
        </w:rPr>
        <w:t>Spark</w:t>
      </w:r>
      <w:r>
        <w:rPr>
          <w:rFonts w:hint="eastAsia"/>
        </w:rPr>
        <w:t>基于</w:t>
      </w:r>
      <w:r>
        <w:rPr>
          <w:rFonts w:hint="eastAsia"/>
        </w:rPr>
        <w:t>RDD</w:t>
      </w:r>
      <w:r w:rsidR="004036DC">
        <w:rPr>
          <w:rFonts w:hint="eastAsia"/>
        </w:rPr>
        <w:t>（</w:t>
      </w:r>
      <w:r w:rsidR="004036DC" w:rsidRPr="004036DC">
        <w:t>Resilient Distributed Datasets</w:t>
      </w:r>
      <w:r w:rsidR="004036DC">
        <w:rPr>
          <w:rFonts w:hint="eastAsia"/>
        </w:rPr>
        <w:t>）</w:t>
      </w:r>
      <w:r>
        <w:rPr>
          <w:rFonts w:hint="eastAsia"/>
        </w:rPr>
        <w:t>，数据并不存放在</w:t>
      </w:r>
      <w:r>
        <w:rPr>
          <w:rFonts w:hint="eastAsia"/>
        </w:rPr>
        <w:t>RDD</w:t>
      </w:r>
      <w:r>
        <w:rPr>
          <w:rFonts w:hint="eastAsia"/>
        </w:rPr>
        <w:t>中，只是通过</w:t>
      </w:r>
      <w:r>
        <w:rPr>
          <w:rFonts w:hint="eastAsia"/>
        </w:rPr>
        <w:t>RDD</w:t>
      </w:r>
      <w:r>
        <w:rPr>
          <w:rFonts w:hint="eastAsia"/>
        </w:rPr>
        <w:t>进行转换，通过装饰者设计模式，数据之间形成血缘关系和类型转换；</w:t>
      </w:r>
    </w:p>
    <w:p w14:paraId="305BC04A" w14:textId="322EFE77" w:rsidR="00F60071" w:rsidRDefault="00F60071" w:rsidP="00F60071">
      <w:pPr>
        <w:spacing w:line="440" w:lineRule="exact"/>
      </w:pPr>
      <w:r>
        <w:rPr>
          <w:rFonts w:hint="eastAsia"/>
        </w:rPr>
        <w:t>2</w:t>
      </w:r>
      <w:r>
        <w:rPr>
          <w:rFonts w:hint="eastAsia"/>
        </w:rPr>
        <w:t>）</w:t>
      </w:r>
      <w:r>
        <w:rPr>
          <w:rFonts w:hint="eastAsia"/>
        </w:rPr>
        <w:t>Spark</w:t>
      </w:r>
      <w:r>
        <w:rPr>
          <w:rFonts w:hint="eastAsia"/>
        </w:rPr>
        <w:t>用</w:t>
      </w:r>
      <w:r w:rsidR="001C39E7">
        <w:rPr>
          <w:rFonts w:hint="eastAsia"/>
        </w:rPr>
        <w:t>S</w:t>
      </w:r>
      <w:r>
        <w:rPr>
          <w:rFonts w:hint="eastAsia"/>
        </w:rPr>
        <w:t>cala</w:t>
      </w:r>
      <w:r>
        <w:rPr>
          <w:rFonts w:hint="eastAsia"/>
        </w:rPr>
        <w:t>语言编写，相比</w:t>
      </w:r>
      <w:r>
        <w:rPr>
          <w:rFonts w:hint="eastAsia"/>
        </w:rPr>
        <w:t>java</w:t>
      </w:r>
      <w:r>
        <w:rPr>
          <w:rFonts w:hint="eastAsia"/>
        </w:rPr>
        <w:t>语言编写的</w:t>
      </w:r>
      <w:r>
        <w:rPr>
          <w:rFonts w:hint="eastAsia"/>
        </w:rPr>
        <w:t>Hadoop</w:t>
      </w:r>
      <w:r>
        <w:rPr>
          <w:rFonts w:hint="eastAsia"/>
        </w:rPr>
        <w:t>程序更加简洁；</w:t>
      </w:r>
    </w:p>
    <w:p w14:paraId="755B79D7" w14:textId="1930D80A" w:rsidR="00F60071" w:rsidRDefault="00F60071" w:rsidP="00F60071">
      <w:pPr>
        <w:spacing w:line="440" w:lineRule="exact"/>
      </w:pPr>
      <w:r>
        <w:rPr>
          <w:rFonts w:hint="eastAsia"/>
        </w:rPr>
        <w:t>3</w:t>
      </w:r>
      <w:r>
        <w:rPr>
          <w:rFonts w:hint="eastAsia"/>
        </w:rPr>
        <w:t>）相比</w:t>
      </w:r>
      <w:r>
        <w:rPr>
          <w:rFonts w:hint="eastAsia"/>
        </w:rPr>
        <w:t>Hadoop</w:t>
      </w:r>
      <w:r>
        <w:rPr>
          <w:rFonts w:hint="eastAsia"/>
        </w:rPr>
        <w:t>中对于数据计算只提供了</w:t>
      </w:r>
      <w:r>
        <w:rPr>
          <w:rFonts w:hint="eastAsia"/>
        </w:rPr>
        <w:t>Map</w:t>
      </w:r>
      <w:r>
        <w:rPr>
          <w:rFonts w:hint="eastAsia"/>
        </w:rPr>
        <w:t>和</w:t>
      </w:r>
      <w:r>
        <w:rPr>
          <w:rFonts w:hint="eastAsia"/>
        </w:rPr>
        <w:t>Reduce</w:t>
      </w:r>
      <w:r>
        <w:rPr>
          <w:rFonts w:hint="eastAsia"/>
        </w:rPr>
        <w:t>两个操作，</w:t>
      </w:r>
      <w:r>
        <w:rPr>
          <w:rFonts w:hint="eastAsia"/>
        </w:rPr>
        <w:t>Spark</w:t>
      </w:r>
      <w:r>
        <w:rPr>
          <w:rFonts w:hint="eastAsia"/>
        </w:rPr>
        <w:t>提供了丰富的算子，可以通过</w:t>
      </w:r>
      <w:r>
        <w:rPr>
          <w:rFonts w:hint="eastAsia"/>
        </w:rPr>
        <w:t>RDD</w:t>
      </w:r>
      <w:r>
        <w:rPr>
          <w:rFonts w:hint="eastAsia"/>
        </w:rPr>
        <w:t>转换算子和</w:t>
      </w:r>
      <w:r>
        <w:rPr>
          <w:rFonts w:hint="eastAsia"/>
        </w:rPr>
        <w:t>RDD</w:t>
      </w:r>
      <w:r>
        <w:rPr>
          <w:rFonts w:hint="eastAsia"/>
        </w:rPr>
        <w:t>行动算子，实现很多复杂算法操作，这些在复杂的算法在</w:t>
      </w:r>
      <w:r>
        <w:rPr>
          <w:rFonts w:hint="eastAsia"/>
        </w:rPr>
        <w:t>Hadoop</w:t>
      </w:r>
      <w:r>
        <w:rPr>
          <w:rFonts w:hint="eastAsia"/>
        </w:rPr>
        <w:t>中需要自己编写，而在</w:t>
      </w:r>
      <w:r>
        <w:rPr>
          <w:rFonts w:hint="eastAsia"/>
        </w:rPr>
        <w:t>Spark</w:t>
      </w:r>
      <w:r>
        <w:rPr>
          <w:rFonts w:hint="eastAsia"/>
        </w:rPr>
        <w:t>中直接通过</w:t>
      </w:r>
      <w:r w:rsidR="001C39E7">
        <w:t>S</w:t>
      </w:r>
      <w:r>
        <w:rPr>
          <w:rFonts w:hint="eastAsia"/>
        </w:rPr>
        <w:t>cala</w:t>
      </w:r>
      <w:r>
        <w:rPr>
          <w:rFonts w:hint="eastAsia"/>
        </w:rPr>
        <w:t>语言封装好了，直接用就</w:t>
      </w:r>
      <w:r>
        <w:rPr>
          <w:rFonts w:hint="eastAsia"/>
        </w:rPr>
        <w:t>ok</w:t>
      </w:r>
      <w:r>
        <w:rPr>
          <w:rFonts w:hint="eastAsia"/>
        </w:rPr>
        <w:t>；</w:t>
      </w:r>
    </w:p>
    <w:p w14:paraId="25BAB8EA" w14:textId="05AC2BF4" w:rsidR="00F60071" w:rsidRDefault="00F60071" w:rsidP="00F60071">
      <w:pPr>
        <w:spacing w:line="440" w:lineRule="exact"/>
      </w:pPr>
      <w:r>
        <w:rPr>
          <w:rFonts w:hint="eastAsia"/>
        </w:rPr>
        <w:lastRenderedPageBreak/>
        <w:t>4</w:t>
      </w:r>
      <w:r>
        <w:rPr>
          <w:rFonts w:hint="eastAsia"/>
        </w:rPr>
        <w:t>）</w:t>
      </w:r>
      <w:r>
        <w:rPr>
          <w:rFonts w:hint="eastAsia"/>
        </w:rPr>
        <w:t>Hadoop</w:t>
      </w:r>
      <w:r>
        <w:rPr>
          <w:rFonts w:hint="eastAsia"/>
        </w:rPr>
        <w:t>中对于数据的计算，一个</w:t>
      </w:r>
      <w:r>
        <w:rPr>
          <w:rFonts w:hint="eastAsia"/>
        </w:rPr>
        <w:t>Job</w:t>
      </w:r>
      <w:r>
        <w:rPr>
          <w:rFonts w:hint="eastAsia"/>
        </w:rPr>
        <w:t>只有一个</w:t>
      </w:r>
      <w:r>
        <w:rPr>
          <w:rFonts w:hint="eastAsia"/>
        </w:rPr>
        <w:t>Map</w:t>
      </w:r>
      <w:r>
        <w:rPr>
          <w:rFonts w:hint="eastAsia"/>
        </w:rPr>
        <w:t>和</w:t>
      </w:r>
      <w:r>
        <w:rPr>
          <w:rFonts w:hint="eastAsia"/>
        </w:rPr>
        <w:t>Reduce</w:t>
      </w:r>
      <w:r>
        <w:rPr>
          <w:rFonts w:hint="eastAsia"/>
        </w:rPr>
        <w:t>阶段，对于复杂的计算，需要使用多次</w:t>
      </w:r>
      <w:r>
        <w:rPr>
          <w:rFonts w:hint="eastAsia"/>
        </w:rPr>
        <w:t>MR</w:t>
      </w:r>
      <w:r>
        <w:rPr>
          <w:rFonts w:hint="eastAsia"/>
        </w:rPr>
        <w:t>，这样涉及到落盘和磁盘</w:t>
      </w:r>
      <w:r>
        <w:rPr>
          <w:rFonts w:hint="eastAsia"/>
        </w:rPr>
        <w:t>IO</w:t>
      </w:r>
      <w:r>
        <w:rPr>
          <w:rFonts w:hint="eastAsia"/>
        </w:rPr>
        <w:t>，效率不高；而在</w:t>
      </w:r>
      <w:r>
        <w:rPr>
          <w:rFonts w:hint="eastAsia"/>
        </w:rPr>
        <w:t>Spark</w:t>
      </w:r>
      <w:r>
        <w:rPr>
          <w:rFonts w:hint="eastAsia"/>
        </w:rPr>
        <w:t>中，一个</w:t>
      </w:r>
      <w:r>
        <w:rPr>
          <w:rFonts w:hint="eastAsia"/>
        </w:rPr>
        <w:t>Job</w:t>
      </w:r>
      <w:r>
        <w:rPr>
          <w:rFonts w:hint="eastAsia"/>
        </w:rPr>
        <w:t>可以包含多个</w:t>
      </w:r>
      <w:r>
        <w:rPr>
          <w:rFonts w:hint="eastAsia"/>
        </w:rPr>
        <w:t>RDD</w:t>
      </w:r>
      <w:r>
        <w:rPr>
          <w:rFonts w:hint="eastAsia"/>
        </w:rPr>
        <w:t>的转换算子，在调度时可以生成多个</w:t>
      </w:r>
      <w:r>
        <w:rPr>
          <w:rFonts w:hint="eastAsia"/>
        </w:rPr>
        <w:t>Stage</w:t>
      </w:r>
      <w:r>
        <w:rPr>
          <w:rFonts w:hint="eastAsia"/>
        </w:rPr>
        <w:t>，实现更复杂的功能；</w:t>
      </w:r>
    </w:p>
    <w:p w14:paraId="6495EBC0" w14:textId="6A3BD5D0" w:rsidR="00F60071" w:rsidRPr="00F60071" w:rsidRDefault="00F60071" w:rsidP="00F60071">
      <w:pPr>
        <w:spacing w:line="440" w:lineRule="exact"/>
      </w:pPr>
      <w:r>
        <w:rPr>
          <w:rFonts w:hint="eastAsia"/>
        </w:rPr>
        <w:t>5</w:t>
      </w:r>
      <w:r>
        <w:rPr>
          <w:rFonts w:hint="eastAsia"/>
        </w:rPr>
        <w:t>）</w:t>
      </w:r>
      <w:r>
        <w:rPr>
          <w:rFonts w:hint="eastAsia"/>
        </w:rPr>
        <w:t>Hadoop</w:t>
      </w:r>
      <w:r>
        <w:rPr>
          <w:rFonts w:hint="eastAsia"/>
        </w:rPr>
        <w:t>中中间结果存放在</w:t>
      </w:r>
      <w:r>
        <w:rPr>
          <w:rFonts w:hint="eastAsia"/>
        </w:rPr>
        <w:t>HDFS</w:t>
      </w:r>
      <w:r>
        <w:rPr>
          <w:rFonts w:hint="eastAsia"/>
        </w:rPr>
        <w:t>中，每次</w:t>
      </w:r>
      <w:r>
        <w:rPr>
          <w:rFonts w:hint="eastAsia"/>
        </w:rPr>
        <w:t>MR</w:t>
      </w:r>
      <w:r>
        <w:rPr>
          <w:rFonts w:hint="eastAsia"/>
        </w:rPr>
        <w:t>都需要刷写</w:t>
      </w:r>
      <w:r w:rsidR="00E933AC">
        <w:t>/</w:t>
      </w:r>
      <w:r>
        <w:rPr>
          <w:rFonts w:hint="eastAsia"/>
        </w:rPr>
        <w:t>调用，而</w:t>
      </w:r>
      <w:r>
        <w:rPr>
          <w:rFonts w:hint="eastAsia"/>
        </w:rPr>
        <w:t>Spark</w:t>
      </w:r>
      <w:r>
        <w:rPr>
          <w:rFonts w:hint="eastAsia"/>
        </w:rPr>
        <w:t>中间结果优先存放在内存中，内存不够再存放在磁盘中，不放入</w:t>
      </w:r>
      <w:r>
        <w:rPr>
          <w:rFonts w:hint="eastAsia"/>
        </w:rPr>
        <w:t>HDFS</w:t>
      </w:r>
      <w:r>
        <w:rPr>
          <w:rFonts w:hint="eastAsia"/>
        </w:rPr>
        <w:t>，避免了大量的</w:t>
      </w:r>
      <w:r>
        <w:rPr>
          <w:rFonts w:hint="eastAsia"/>
        </w:rPr>
        <w:t>IO</w:t>
      </w:r>
      <w:r>
        <w:rPr>
          <w:rFonts w:hint="eastAsia"/>
        </w:rPr>
        <w:t>和刷写读取操作；</w:t>
      </w:r>
    </w:p>
    <w:p w14:paraId="1E013A2A" w14:textId="49C60DDB" w:rsidR="00F60071" w:rsidRDefault="00F60071" w:rsidP="00F60071">
      <w:pPr>
        <w:spacing w:line="440" w:lineRule="exact"/>
      </w:pPr>
      <w:r>
        <w:rPr>
          <w:rFonts w:hint="eastAsia"/>
        </w:rPr>
        <w:t>6</w:t>
      </w:r>
      <w:r>
        <w:rPr>
          <w:rFonts w:hint="eastAsia"/>
        </w:rPr>
        <w:t>）</w:t>
      </w:r>
      <w:r>
        <w:rPr>
          <w:rFonts w:hint="eastAsia"/>
        </w:rPr>
        <w:t>Hadoop</w:t>
      </w:r>
      <w:r>
        <w:rPr>
          <w:rFonts w:hint="eastAsia"/>
        </w:rPr>
        <w:t>适合处理静态数据，对于迭代式流式数据的处理能力差；</w:t>
      </w:r>
      <w:r>
        <w:rPr>
          <w:rFonts w:hint="eastAsia"/>
        </w:rPr>
        <w:t>Spark</w:t>
      </w:r>
      <w:r>
        <w:rPr>
          <w:rFonts w:hint="eastAsia"/>
        </w:rPr>
        <w:t>通过在内存中缓存处理的数据，提高了处理流式数据和迭代式数据的性能。</w:t>
      </w:r>
    </w:p>
    <w:p w14:paraId="270358D0" w14:textId="77777777" w:rsidR="009A588C" w:rsidRDefault="009A588C" w:rsidP="00F60071">
      <w:pPr>
        <w:spacing w:line="440" w:lineRule="exact"/>
        <w:rPr>
          <w:rFonts w:hint="eastAsia"/>
        </w:rPr>
      </w:pPr>
    </w:p>
    <w:p w14:paraId="56ACB447" w14:textId="77777777" w:rsidR="009A588C" w:rsidRPr="009A588C" w:rsidRDefault="009A588C" w:rsidP="009A588C">
      <w:pPr>
        <w:spacing w:line="440" w:lineRule="exact"/>
      </w:pPr>
      <w:hyperlink r:id="rId272" w:history="1">
        <w:r w:rsidRPr="009A588C">
          <w:rPr>
            <w:color w:val="0000FF"/>
            <w:u w:val="single"/>
          </w:rPr>
          <w:t>Apache ZooKeeper</w:t>
        </w:r>
      </w:hyperlink>
      <w:r w:rsidRPr="009A588C">
        <w:t>，</w:t>
      </w:r>
      <w:hyperlink r:id="rId273" w:history="1">
        <w:r w:rsidRPr="009A588C">
          <w:rPr>
            <w:color w:val="0000FF"/>
            <w:u w:val="single"/>
          </w:rPr>
          <w:t xml:space="preserve">ZooKeeper </w:t>
        </w:r>
        <w:r w:rsidRPr="009A588C">
          <w:rPr>
            <w:color w:val="0000FF"/>
            <w:u w:val="single"/>
          </w:rPr>
          <w:t>中文网</w:t>
        </w:r>
      </w:hyperlink>
      <w:r w:rsidRPr="009A588C">
        <w:t>，</w:t>
      </w:r>
    </w:p>
    <w:p w14:paraId="3A8CE48E" w14:textId="77777777" w:rsidR="009A588C" w:rsidRPr="009A588C" w:rsidRDefault="009A588C" w:rsidP="009A588C">
      <w:pPr>
        <w:spacing w:line="440" w:lineRule="exact"/>
      </w:pPr>
      <w:hyperlink r:id="rId274" w:history="1">
        <w:r w:rsidRPr="009A588C">
          <w:rPr>
            <w:color w:val="0000FF"/>
            <w:u w:val="single"/>
          </w:rPr>
          <w:t xml:space="preserve">Zookeeper </w:t>
        </w:r>
        <w:r w:rsidRPr="009A588C">
          <w:rPr>
            <w:color w:val="0000FF"/>
            <w:u w:val="single"/>
          </w:rPr>
          <w:t>教程</w:t>
        </w:r>
        <w:r w:rsidRPr="009A588C">
          <w:rPr>
            <w:color w:val="0000FF"/>
            <w:u w:val="single"/>
          </w:rPr>
          <w:t>_w3cschool</w:t>
        </w:r>
      </w:hyperlink>
      <w:r w:rsidRPr="009A588C">
        <w:t>，</w:t>
      </w:r>
      <w:hyperlink r:id="rId275" w:history="1">
        <w:r w:rsidRPr="009A588C">
          <w:rPr>
            <w:color w:val="0000FF"/>
            <w:u w:val="single"/>
          </w:rPr>
          <w:t xml:space="preserve">1.0 Zookeeper </w:t>
        </w:r>
        <w:r w:rsidRPr="009A588C">
          <w:rPr>
            <w:color w:val="0000FF"/>
            <w:u w:val="single"/>
          </w:rPr>
          <w:t>教程</w:t>
        </w:r>
        <w:r w:rsidRPr="009A588C">
          <w:rPr>
            <w:color w:val="0000FF"/>
            <w:u w:val="single"/>
          </w:rPr>
          <w:t xml:space="preserve"> | </w:t>
        </w:r>
        <w:r w:rsidRPr="009A588C">
          <w:rPr>
            <w:color w:val="0000FF"/>
            <w:u w:val="single"/>
          </w:rPr>
          <w:t>菜鸟教程</w:t>
        </w:r>
        <w:r w:rsidRPr="009A588C">
          <w:rPr>
            <w:color w:val="0000FF"/>
            <w:u w:val="single"/>
          </w:rPr>
          <w:t xml:space="preserve"> (runoob.com)</w:t>
        </w:r>
      </w:hyperlink>
      <w:r w:rsidRPr="009A588C">
        <w:t>，</w:t>
      </w:r>
    </w:p>
    <w:p w14:paraId="4A28F07B" w14:textId="77777777" w:rsidR="009A588C" w:rsidRPr="009A588C" w:rsidRDefault="009A588C" w:rsidP="009A588C">
      <w:pPr>
        <w:spacing w:line="440" w:lineRule="exact"/>
      </w:pPr>
      <w:r w:rsidRPr="009A588C">
        <w:rPr>
          <w:color w:val="FF0000"/>
        </w:rPr>
        <w:t>ZooKeeper</w:t>
      </w:r>
      <w:r w:rsidRPr="009A588C">
        <w:rPr>
          <w:rFonts w:hint="eastAsia"/>
          <w:color w:val="FF0000"/>
        </w:rPr>
        <w:t>1</w:t>
      </w:r>
      <w:r w:rsidRPr="009A588C">
        <w:rPr>
          <w:rFonts w:hint="eastAsia"/>
        </w:rPr>
        <w:t>是分布式应用程序协调服务，负责协调其他的大数据框架，我们会用即可。</w:t>
      </w:r>
    </w:p>
    <w:p w14:paraId="7C425C3F" w14:textId="2F9BD4DA" w:rsidR="009A588C" w:rsidRDefault="009A588C" w:rsidP="00391FA3">
      <w:pPr>
        <w:spacing w:line="440" w:lineRule="exact"/>
      </w:pPr>
    </w:p>
    <w:p w14:paraId="08416FDD" w14:textId="516D1B65" w:rsidR="00BF37C8" w:rsidRDefault="00BF37C8" w:rsidP="00391FA3">
      <w:pPr>
        <w:spacing w:line="440" w:lineRule="exact"/>
      </w:pPr>
    </w:p>
    <w:p w14:paraId="5519D827" w14:textId="4D324D65" w:rsidR="00BF37C8" w:rsidRPr="00BF37C8" w:rsidRDefault="00BF37C8" w:rsidP="00BF37C8">
      <w:pPr>
        <w:pStyle w:val="31"/>
        <w:spacing w:before="156"/>
      </w:pPr>
      <w:r w:rsidRPr="00BF37C8">
        <w:rPr>
          <w:rFonts w:hint="eastAsia"/>
        </w:rPr>
        <w:t>HDFS、MapReduce、Yarn</w:t>
      </w:r>
    </w:p>
    <w:p w14:paraId="02335A0F" w14:textId="654C6C6D" w:rsidR="00921690" w:rsidRDefault="00921690" w:rsidP="001D4EA0">
      <w:pPr>
        <w:spacing w:line="440" w:lineRule="exact"/>
        <w:rPr>
          <w:rFonts w:hint="eastAsia"/>
        </w:rPr>
      </w:pPr>
    </w:p>
    <w:p w14:paraId="51CA5BD5" w14:textId="77777777" w:rsidR="00FF6984" w:rsidRPr="00FF6984" w:rsidRDefault="00FF6984" w:rsidP="00FF6984">
      <w:pPr>
        <w:spacing w:line="440" w:lineRule="exact"/>
      </w:pPr>
      <w:r w:rsidRPr="00FF6984">
        <w:rPr>
          <w:color w:val="FF0000"/>
        </w:rPr>
        <w:t>HDFS1</w:t>
      </w:r>
      <w:r w:rsidRPr="00FF6984">
        <w:t>是一种旨在在商品硬件上运行的分布式文件系统。它与现有的分布式文件系统有许多相似之处。但是，与其他分布式文件系统的区别很明显。</w:t>
      </w:r>
      <w:r w:rsidRPr="00FF6984">
        <w:rPr>
          <w:u w:val="single"/>
        </w:rPr>
        <w:t>HDFS</w:t>
      </w:r>
      <w:r w:rsidRPr="00FF6984">
        <w:rPr>
          <w:u w:val="single"/>
        </w:rPr>
        <w:t>具有高度的容错能力，旨在部署在低成本硬件上。</w:t>
      </w:r>
      <w:r w:rsidRPr="00FF6984">
        <w:t>HDFS</w:t>
      </w:r>
      <w:r w:rsidRPr="00FF6984">
        <w:t>提供对应用程序数据的高吞吐量访问，并且适用于具有大数据集的应用程序。</w:t>
      </w:r>
      <w:r w:rsidRPr="00FF6984">
        <w:t>HDFS</w:t>
      </w:r>
      <w:r w:rsidRPr="00FF6984">
        <w:t>放宽了一些</w:t>
      </w:r>
      <w:r w:rsidRPr="00FF6984">
        <w:t>POSIX</w:t>
      </w:r>
      <w:r w:rsidRPr="00FF6984">
        <w:t>要求，以实现对文件系统数据的流式访问。</w:t>
      </w:r>
      <w:r w:rsidRPr="00FF6984">
        <w:t>HDFS</w:t>
      </w:r>
      <w:r w:rsidRPr="00FF6984">
        <w:t>最初是作为</w:t>
      </w:r>
      <w:r w:rsidRPr="00FF6984">
        <w:t>Apache Nutch Web</w:t>
      </w:r>
      <w:r w:rsidRPr="00FF6984">
        <w:t>搜索引擎项目的基础结构而构建的。</w:t>
      </w:r>
      <w:r w:rsidRPr="00FF6984">
        <w:t>HDFS</w:t>
      </w:r>
      <w:r w:rsidRPr="00FF6984">
        <w:t>是</w:t>
      </w:r>
      <w:r w:rsidRPr="00FF6984">
        <w:t>Apache Hadoop Core</w:t>
      </w:r>
      <w:r w:rsidRPr="00FF6984">
        <w:t>项目的一部分。</w:t>
      </w:r>
    </w:p>
    <w:p w14:paraId="3FE87E3E" w14:textId="553FF8E6" w:rsidR="00FF6984" w:rsidRPr="00FF6984" w:rsidRDefault="00FF6984" w:rsidP="001D4EA0">
      <w:pPr>
        <w:spacing w:line="440" w:lineRule="exact"/>
      </w:pPr>
    </w:p>
    <w:p w14:paraId="5BA1DDF7" w14:textId="77777777" w:rsidR="00FF6984" w:rsidRDefault="00FF6984" w:rsidP="00FF6984">
      <w:pPr>
        <w:spacing w:line="440" w:lineRule="exact"/>
      </w:pPr>
      <w:r>
        <w:rPr>
          <w:rFonts w:hint="eastAsia"/>
        </w:rPr>
        <w:t>NameNode</w:t>
      </w:r>
      <w:r>
        <w:rPr>
          <w:rFonts w:hint="eastAsia"/>
        </w:rPr>
        <w:t>存储文件的元数据，</w:t>
      </w:r>
      <w:r w:rsidRPr="00921690">
        <w:rPr>
          <w:rFonts w:hint="eastAsia"/>
        </w:rPr>
        <w:t>是用于指挥其它节点存储的节点。任何一个</w:t>
      </w:r>
      <w:r w:rsidRPr="00921690">
        <w:rPr>
          <w:rFonts w:hint="eastAsia"/>
        </w:rPr>
        <w:t>File System</w:t>
      </w:r>
      <w:r w:rsidRPr="00921690">
        <w:rPr>
          <w:rFonts w:hint="eastAsia"/>
        </w:rPr>
        <w:t>都需要具备根据文件路径映射到文件的功能，</w:t>
      </w:r>
      <w:r w:rsidRPr="00921690">
        <w:t>NameNode</w:t>
      </w:r>
      <w:r w:rsidRPr="00921690">
        <w:rPr>
          <w:rFonts w:hint="eastAsia"/>
        </w:rPr>
        <w:t>就是用于储存这些映射信息并提供映射服务的计算机，在整个</w:t>
      </w:r>
      <w:r w:rsidRPr="00921690">
        <w:rPr>
          <w:rFonts w:hint="eastAsia"/>
        </w:rPr>
        <w:t xml:space="preserve"> HDFS </w:t>
      </w:r>
      <w:r w:rsidRPr="00921690">
        <w:rPr>
          <w:rFonts w:hint="eastAsia"/>
        </w:rPr>
        <w:t>系统中扮演</w:t>
      </w:r>
      <w:r>
        <w:rPr>
          <w:rFonts w:hint="eastAsia"/>
        </w:rPr>
        <w:t>“</w:t>
      </w:r>
      <w:r w:rsidRPr="00921690">
        <w:rPr>
          <w:rFonts w:hint="eastAsia"/>
        </w:rPr>
        <w:t>管理员</w:t>
      </w:r>
      <w:r>
        <w:rPr>
          <w:rFonts w:hint="eastAsia"/>
        </w:rPr>
        <w:t>”</w:t>
      </w:r>
      <w:r w:rsidRPr="00921690">
        <w:rPr>
          <w:rFonts w:hint="eastAsia"/>
        </w:rPr>
        <w:t>的角色，因此一个</w:t>
      </w:r>
      <w:r w:rsidRPr="00921690">
        <w:rPr>
          <w:rFonts w:hint="eastAsia"/>
        </w:rPr>
        <w:t xml:space="preserve"> HDFS </w:t>
      </w:r>
      <w:r w:rsidRPr="00921690">
        <w:rPr>
          <w:rFonts w:hint="eastAsia"/>
        </w:rPr>
        <w:t>集群中只有一个</w:t>
      </w:r>
      <w:r w:rsidRPr="00921690">
        <w:t>NameNode</w:t>
      </w:r>
      <w:r w:rsidRPr="00921690">
        <w:rPr>
          <w:rFonts w:hint="eastAsia"/>
        </w:rPr>
        <w:t>。</w:t>
      </w:r>
    </w:p>
    <w:p w14:paraId="123C6A5F" w14:textId="77777777" w:rsidR="00FF6984" w:rsidRDefault="00FF6984" w:rsidP="001D4EA0">
      <w:pPr>
        <w:spacing w:line="440" w:lineRule="exact"/>
        <w:rPr>
          <w:rFonts w:hint="eastAsia"/>
        </w:rPr>
      </w:pPr>
    </w:p>
    <w:p w14:paraId="45829032" w14:textId="660091E8" w:rsidR="00921690" w:rsidRDefault="00921690" w:rsidP="001D4EA0">
      <w:pPr>
        <w:spacing w:line="440" w:lineRule="exact"/>
      </w:pPr>
      <w:r>
        <w:rPr>
          <w:rFonts w:hint="eastAsia"/>
        </w:rPr>
        <w:t>DataNode</w:t>
      </w:r>
      <w:r w:rsidRPr="00921690">
        <w:rPr>
          <w:rFonts w:hint="eastAsia"/>
        </w:rPr>
        <w:t xml:space="preserve"> </w:t>
      </w:r>
      <w:r>
        <w:rPr>
          <w:rFonts w:hint="eastAsia"/>
        </w:rPr>
        <w:t>是</w:t>
      </w:r>
      <w:r w:rsidRPr="00921690">
        <w:rPr>
          <w:rFonts w:hint="eastAsia"/>
        </w:rPr>
        <w:t>用来储存数据块的节点。当一个文件被</w:t>
      </w:r>
      <w:r>
        <w:rPr>
          <w:rFonts w:hint="eastAsia"/>
        </w:rPr>
        <w:t>NameNode</w:t>
      </w:r>
      <w:r w:rsidRPr="00921690">
        <w:rPr>
          <w:rFonts w:hint="eastAsia"/>
        </w:rPr>
        <w:t>承认并分块之后将会被储存到被分配的</w:t>
      </w:r>
      <w:r w:rsidR="001B2D46" w:rsidRPr="001B2D46">
        <w:t>DataNode</w:t>
      </w:r>
      <w:r w:rsidRPr="00921690">
        <w:rPr>
          <w:rFonts w:hint="eastAsia"/>
        </w:rPr>
        <w:t>中去。</w:t>
      </w:r>
      <w:r w:rsidR="001B2D46" w:rsidRPr="001B2D46">
        <w:t>DataNode</w:t>
      </w:r>
      <w:r w:rsidRPr="00921690">
        <w:rPr>
          <w:rFonts w:hint="eastAsia"/>
        </w:rPr>
        <w:t>具有储存数据、读写数据的功能，其中存储的数据块比较类似于硬盘中的</w:t>
      </w:r>
      <w:r w:rsidR="001B2D46">
        <w:rPr>
          <w:rFonts w:hint="eastAsia"/>
        </w:rPr>
        <w:t>“</w:t>
      </w:r>
      <w:r w:rsidR="001B2D46" w:rsidRPr="001B2D46">
        <w:rPr>
          <w:rFonts w:hint="eastAsia"/>
        </w:rPr>
        <w:t>扇区</w:t>
      </w:r>
      <w:r w:rsidR="001B2D46">
        <w:rPr>
          <w:rFonts w:hint="eastAsia"/>
        </w:rPr>
        <w:t>”</w:t>
      </w:r>
      <w:r w:rsidRPr="00921690">
        <w:rPr>
          <w:rFonts w:hint="eastAsia"/>
        </w:rPr>
        <w:t>概念，是</w:t>
      </w:r>
      <w:r w:rsidRPr="00921690">
        <w:rPr>
          <w:rFonts w:hint="eastAsia"/>
        </w:rPr>
        <w:t xml:space="preserve"> HDFS </w:t>
      </w:r>
      <w:r w:rsidRPr="00921690">
        <w:rPr>
          <w:rFonts w:hint="eastAsia"/>
        </w:rPr>
        <w:t>存储的基本单位。</w:t>
      </w:r>
    </w:p>
    <w:p w14:paraId="3EEA638C" w14:textId="31C599A5" w:rsidR="001B2D46" w:rsidRDefault="001B2D46" w:rsidP="001D4EA0">
      <w:pPr>
        <w:spacing w:line="440" w:lineRule="exact"/>
      </w:pPr>
    </w:p>
    <w:p w14:paraId="04A42171" w14:textId="1E992130" w:rsidR="00E11D3F" w:rsidRDefault="00E11D3F" w:rsidP="001D4EA0">
      <w:pPr>
        <w:spacing w:line="440" w:lineRule="exact"/>
      </w:pPr>
      <w:r>
        <w:rPr>
          <w:rFonts w:hint="eastAsia"/>
        </w:rPr>
        <w:t>Secondary</w:t>
      </w:r>
      <w:r>
        <w:t xml:space="preserve"> </w:t>
      </w:r>
      <w:r>
        <w:rPr>
          <w:rFonts w:hint="eastAsia"/>
        </w:rPr>
        <w:t>NameNode</w:t>
      </w:r>
      <w:r>
        <w:rPr>
          <w:rFonts w:hint="eastAsia"/>
        </w:rPr>
        <w:t>每隔一段时间对</w:t>
      </w:r>
      <w:r>
        <w:rPr>
          <w:rFonts w:hint="eastAsia"/>
        </w:rPr>
        <w:t>NameNode</w:t>
      </w:r>
      <w:r>
        <w:rPr>
          <w:rFonts w:hint="eastAsia"/>
        </w:rPr>
        <w:t>元数据进行备份</w:t>
      </w:r>
      <w:r w:rsidR="00D653C6" w:rsidRPr="00D653C6">
        <w:rPr>
          <w:rFonts w:hint="eastAsia"/>
        </w:rPr>
        <w:t>，是命名节点的</w:t>
      </w:r>
      <w:r w:rsidR="00D653C6">
        <w:rPr>
          <w:rFonts w:hint="eastAsia"/>
        </w:rPr>
        <w:t>“</w:t>
      </w:r>
      <w:r w:rsidR="00D653C6" w:rsidRPr="00D653C6">
        <w:rPr>
          <w:rFonts w:hint="eastAsia"/>
        </w:rPr>
        <w:t>秘书</w:t>
      </w:r>
      <w:r w:rsidR="00D653C6">
        <w:rPr>
          <w:rFonts w:hint="eastAsia"/>
        </w:rPr>
        <w:t>”</w:t>
      </w:r>
      <w:r>
        <w:rPr>
          <w:rFonts w:hint="eastAsia"/>
        </w:rPr>
        <w:t>。</w:t>
      </w:r>
      <w:r w:rsidR="00D653C6" w:rsidRPr="00D653C6">
        <w:rPr>
          <w:rFonts w:hint="eastAsia"/>
        </w:rPr>
        <w:t>这个形容很贴切，因为它并不能代替</w:t>
      </w:r>
      <w:r w:rsidR="00D653C6" w:rsidRPr="00D653C6">
        <w:t>NameNode</w:t>
      </w:r>
      <w:r w:rsidR="00D653C6" w:rsidRPr="00D653C6">
        <w:rPr>
          <w:rFonts w:hint="eastAsia"/>
        </w:rPr>
        <w:t>的工作，无论</w:t>
      </w:r>
      <w:r w:rsidR="00D653C6" w:rsidRPr="00D653C6">
        <w:t>NameNode</w:t>
      </w:r>
      <w:r w:rsidR="00D653C6" w:rsidRPr="00D653C6">
        <w:rPr>
          <w:rFonts w:hint="eastAsia"/>
        </w:rPr>
        <w:t>是否有能力继续工作。它主要负责分摊</w:t>
      </w:r>
      <w:r w:rsidR="00D653C6" w:rsidRPr="00D653C6">
        <w:t>NameNode</w:t>
      </w:r>
      <w:r w:rsidR="00D653C6" w:rsidRPr="00D653C6">
        <w:rPr>
          <w:rFonts w:hint="eastAsia"/>
        </w:rPr>
        <w:t>的压力、备份</w:t>
      </w:r>
      <w:r w:rsidR="00D653C6" w:rsidRPr="00D653C6">
        <w:t>NameNode</w:t>
      </w:r>
      <w:r w:rsidR="00D653C6" w:rsidRPr="00D653C6">
        <w:rPr>
          <w:rFonts w:hint="eastAsia"/>
        </w:rPr>
        <w:t>的状态并执行一些管理工作，如果</w:t>
      </w:r>
      <w:r w:rsidR="00D653C6" w:rsidRPr="00D653C6">
        <w:t>NameNode</w:t>
      </w:r>
      <w:r w:rsidR="00D653C6" w:rsidRPr="00D653C6">
        <w:rPr>
          <w:rFonts w:hint="eastAsia"/>
        </w:rPr>
        <w:t>要求它这样做的话。如果</w:t>
      </w:r>
      <w:r w:rsidR="00D653C6" w:rsidRPr="00D653C6">
        <w:t>NameNode</w:t>
      </w:r>
      <w:r w:rsidR="00D653C6" w:rsidRPr="00D653C6">
        <w:rPr>
          <w:rFonts w:hint="eastAsia"/>
        </w:rPr>
        <w:t>坏掉了，它也可以提供备份数据以恢复</w:t>
      </w:r>
      <w:r w:rsidR="00D653C6" w:rsidRPr="00D653C6">
        <w:t>NameNode</w:t>
      </w:r>
      <w:r w:rsidR="00D653C6" w:rsidRPr="00D653C6">
        <w:rPr>
          <w:rFonts w:hint="eastAsia"/>
        </w:rPr>
        <w:t>。</w:t>
      </w:r>
      <w:r w:rsidR="00D653C6" w:rsidRPr="00D653C6">
        <w:t>Secondary NameNode</w:t>
      </w:r>
      <w:r w:rsidR="00D653C6" w:rsidRPr="00D653C6">
        <w:rPr>
          <w:rFonts w:hint="eastAsia"/>
        </w:rPr>
        <w:t>可以有多个。</w:t>
      </w:r>
    </w:p>
    <w:p w14:paraId="5B883C97" w14:textId="1A586A7C" w:rsidR="00921690" w:rsidRDefault="00921690" w:rsidP="001D4EA0">
      <w:pPr>
        <w:spacing w:line="440" w:lineRule="exact"/>
      </w:pPr>
    </w:p>
    <w:p w14:paraId="53BE0D2D" w14:textId="5B515DCC" w:rsidR="001D4EA0" w:rsidRDefault="001D4EA0" w:rsidP="001D4EA0">
      <w:pPr>
        <w:spacing w:line="440" w:lineRule="exact"/>
        <w:rPr>
          <w:rFonts w:hint="eastAsia"/>
        </w:rPr>
      </w:pPr>
      <w:r>
        <w:rPr>
          <w:rFonts w:hint="eastAsia"/>
        </w:rPr>
        <w:t>与磁盘文件系统相似，</w:t>
      </w:r>
      <w:r>
        <w:rPr>
          <w:rFonts w:hint="eastAsia"/>
        </w:rPr>
        <w:t>HDFS</w:t>
      </w:r>
      <w:r>
        <w:rPr>
          <w:rFonts w:hint="eastAsia"/>
        </w:rPr>
        <w:t>中</w:t>
      </w:r>
      <w:r>
        <w:rPr>
          <w:rFonts w:hint="eastAsia"/>
        </w:rPr>
        <w:t>fsck</w:t>
      </w:r>
      <w:r>
        <w:rPr>
          <w:rFonts w:hint="eastAsia"/>
        </w:rPr>
        <w:t>指令可以显示块信息。例如，执行以下命令将列出文件系统中各个文件由哪些块构成</w:t>
      </w:r>
      <w:r>
        <w:rPr>
          <w:rFonts w:hint="eastAsia"/>
        </w:rPr>
        <w:t>：</w:t>
      </w:r>
    </w:p>
    <w:p w14:paraId="71F4A2E6" w14:textId="39975FEF" w:rsidR="001D4EA0" w:rsidRDefault="001D4EA0" w:rsidP="00391FA3">
      <w:pPr>
        <w:spacing w:line="440" w:lineRule="exact"/>
        <w:rPr>
          <w:rFonts w:hint="eastAsia"/>
        </w:rPr>
      </w:pPr>
      <w:r w:rsidRPr="001D4EA0">
        <w:rPr>
          <w:rFonts w:hint="eastAsia"/>
        </w:rPr>
        <w:t>％</w:t>
      </w:r>
      <w:r w:rsidRPr="001D4EA0">
        <w:rPr>
          <w:rFonts w:hint="eastAsia"/>
        </w:rPr>
        <w:t xml:space="preserve"> hdfs fsck </w:t>
      </w:r>
      <w:r w:rsidRPr="001D4EA0">
        <w:rPr>
          <w:rFonts w:hint="eastAsia"/>
        </w:rPr>
        <w:t>／</w:t>
      </w:r>
      <w:r w:rsidRPr="001D4EA0">
        <w:rPr>
          <w:rFonts w:hint="eastAsia"/>
        </w:rPr>
        <w:t xml:space="preserve"> -files -blocks</w:t>
      </w:r>
    </w:p>
    <w:p w14:paraId="17F7AC19" w14:textId="68B0E908" w:rsidR="00A203B2" w:rsidRDefault="00A203B2" w:rsidP="00391FA3">
      <w:pPr>
        <w:spacing w:line="440" w:lineRule="exact"/>
      </w:pPr>
    </w:p>
    <w:p w14:paraId="59716AFB" w14:textId="0FBBE590" w:rsidR="00290C07" w:rsidRPr="00290C07" w:rsidRDefault="00290C07" w:rsidP="00290C07">
      <w:pPr>
        <w:spacing w:line="440" w:lineRule="exact"/>
      </w:pPr>
      <w:r w:rsidRPr="00290C07">
        <w:rPr>
          <w:color w:val="FF0000"/>
        </w:rPr>
        <w:t>MapReduce1</w:t>
      </w:r>
      <w:r w:rsidRPr="00290C07">
        <w:t>将计算过程分为两个阶段：</w:t>
      </w:r>
      <w:r w:rsidRPr="00290C07">
        <w:t>Map</w:t>
      </w:r>
      <w:r w:rsidRPr="00290C07">
        <w:t>和</w:t>
      </w:r>
      <w:r w:rsidRPr="00290C07">
        <w:t>Reduce</w:t>
      </w:r>
      <w:r>
        <w:rPr>
          <w:rFonts w:hint="eastAsia"/>
        </w:rPr>
        <w:t>（映射和规约）。</w:t>
      </w:r>
    </w:p>
    <w:p w14:paraId="6F2205D5" w14:textId="77777777" w:rsidR="00290C07" w:rsidRPr="00290C07" w:rsidRDefault="00290C07" w:rsidP="00290C07">
      <w:pPr>
        <w:spacing w:line="440" w:lineRule="exact"/>
      </w:pPr>
      <w:r w:rsidRPr="00290C07">
        <w:t>1</w:t>
      </w:r>
      <w:r w:rsidRPr="00290C07">
        <w:t>）</w:t>
      </w:r>
      <w:r w:rsidRPr="00290C07">
        <w:t>Map</w:t>
      </w:r>
      <w:r w:rsidRPr="00290C07">
        <w:t>阶段并行处理输入数据</w:t>
      </w:r>
    </w:p>
    <w:p w14:paraId="0746B6BE" w14:textId="77777777" w:rsidR="00290C07" w:rsidRPr="00290C07" w:rsidRDefault="00290C07" w:rsidP="00290C07">
      <w:pPr>
        <w:spacing w:line="440" w:lineRule="exact"/>
      </w:pPr>
      <w:r w:rsidRPr="00290C07">
        <w:t>2</w:t>
      </w:r>
      <w:r w:rsidRPr="00290C07">
        <w:t>）</w:t>
      </w:r>
      <w:r w:rsidRPr="00290C07">
        <w:t>Reduce</w:t>
      </w:r>
      <w:r w:rsidRPr="00290C07">
        <w:t>阶段对</w:t>
      </w:r>
      <w:r w:rsidRPr="00290C07">
        <w:t>Map</w:t>
      </w:r>
      <w:r w:rsidRPr="00290C07">
        <w:t>结果进行汇总</w:t>
      </w:r>
    </w:p>
    <w:p w14:paraId="65E8C60D" w14:textId="3662793D" w:rsidR="00A84057" w:rsidRDefault="00A84057" w:rsidP="00391FA3">
      <w:pPr>
        <w:spacing w:line="440" w:lineRule="exact"/>
      </w:pPr>
    </w:p>
    <w:p w14:paraId="7AD1EE47" w14:textId="77777777" w:rsidR="00290C07" w:rsidRDefault="00290C07" w:rsidP="00391FA3">
      <w:pPr>
        <w:spacing w:line="440" w:lineRule="exact"/>
        <w:rPr>
          <w:rFonts w:hint="eastAsia"/>
        </w:rPr>
      </w:pPr>
    </w:p>
    <w:p w14:paraId="6A8293EB" w14:textId="118642B3" w:rsidR="00BF37C8" w:rsidRDefault="00BF37C8" w:rsidP="00391FA3">
      <w:pPr>
        <w:spacing w:line="440" w:lineRule="exact"/>
      </w:pPr>
    </w:p>
    <w:p w14:paraId="66B9818D" w14:textId="75ABE4B9" w:rsidR="00A84057" w:rsidRDefault="00A84057" w:rsidP="00391FA3">
      <w:pPr>
        <w:spacing w:line="440" w:lineRule="exact"/>
      </w:pPr>
    </w:p>
    <w:p w14:paraId="5E7279A0" w14:textId="77777777" w:rsidR="00A84057" w:rsidRDefault="00A84057" w:rsidP="00391FA3">
      <w:pPr>
        <w:spacing w:line="440" w:lineRule="exact"/>
        <w:rPr>
          <w:rFonts w:hint="eastAsia"/>
        </w:rPr>
      </w:pPr>
    </w:p>
    <w:p w14:paraId="38DA5A60" w14:textId="77777777" w:rsidR="00FF6984" w:rsidRDefault="00FF6984" w:rsidP="00391FA3">
      <w:pPr>
        <w:spacing w:line="440" w:lineRule="exact"/>
        <w:rPr>
          <w:rFonts w:hint="eastAsia"/>
        </w:rPr>
      </w:pPr>
    </w:p>
    <w:p w14:paraId="667AB55C" w14:textId="67DF90C3" w:rsidR="00BF37C8" w:rsidRDefault="00BF37C8" w:rsidP="00391FA3">
      <w:pPr>
        <w:spacing w:line="440" w:lineRule="exact"/>
      </w:pPr>
      <w:r w:rsidRPr="00BF37C8">
        <w:rPr>
          <w:rFonts w:hint="eastAsia"/>
          <w:color w:val="FF0000"/>
        </w:rPr>
        <w:t>Yarn</w:t>
      </w:r>
      <w:r w:rsidRPr="00BF37C8">
        <w:rPr>
          <w:color w:val="FF0000"/>
        </w:rPr>
        <w:t>1</w:t>
      </w:r>
      <w:r w:rsidR="00B80197">
        <w:rPr>
          <w:rFonts w:hint="eastAsia"/>
        </w:rPr>
        <w:t>（</w:t>
      </w:r>
      <w:r w:rsidR="00B80197" w:rsidRPr="00B80197">
        <w:t>Yet Another Resource Negotiator</w:t>
      </w:r>
      <w:r w:rsidR="00B80197">
        <w:rPr>
          <w:rFonts w:hint="eastAsia"/>
        </w:rPr>
        <w:t>）</w:t>
      </w:r>
    </w:p>
    <w:p w14:paraId="06C16B60" w14:textId="4540EFE2" w:rsidR="00B80197" w:rsidRDefault="00B80197" w:rsidP="00391FA3">
      <w:pPr>
        <w:spacing w:line="440" w:lineRule="exact"/>
      </w:pPr>
    </w:p>
    <w:p w14:paraId="673F78CE" w14:textId="77777777" w:rsidR="00B80197" w:rsidRPr="00B80197" w:rsidRDefault="00B80197" w:rsidP="00391FA3">
      <w:pPr>
        <w:spacing w:line="440" w:lineRule="exact"/>
        <w:rPr>
          <w:rFonts w:hint="eastAsia"/>
        </w:rPr>
      </w:pPr>
    </w:p>
    <w:p w14:paraId="03FA2CF8" w14:textId="77777777" w:rsidR="00BF37C8" w:rsidRDefault="00BF37C8" w:rsidP="00391FA3">
      <w:pPr>
        <w:spacing w:line="440" w:lineRule="exact"/>
        <w:rPr>
          <w:rFonts w:hint="eastAsia"/>
        </w:rPr>
      </w:pPr>
    </w:p>
    <w:p w14:paraId="23768090" w14:textId="56CEFE08" w:rsidR="00D822F4" w:rsidRDefault="001D4B15" w:rsidP="009A588C">
      <w:pPr>
        <w:pStyle w:val="31"/>
        <w:spacing w:before="156"/>
        <w:rPr>
          <w:rFonts w:hint="eastAsia"/>
        </w:rPr>
      </w:pPr>
      <w:r>
        <w:rPr>
          <w:rFonts w:hint="eastAsia"/>
        </w:rPr>
        <w:t>Hive</w:t>
      </w:r>
      <w:r w:rsidR="009A588C">
        <w:rPr>
          <w:rFonts w:hint="eastAsia"/>
        </w:rPr>
        <w:t>、</w:t>
      </w:r>
      <w:r w:rsidR="00810F29">
        <w:rPr>
          <w:rFonts w:hint="eastAsia"/>
        </w:rPr>
        <w:t>HBase、</w:t>
      </w:r>
      <w:r w:rsidR="009A588C">
        <w:rPr>
          <w:rFonts w:hint="eastAsia"/>
        </w:rPr>
        <w:t>Flink、Storm</w:t>
      </w:r>
    </w:p>
    <w:p w14:paraId="375A13B0" w14:textId="15B21A09" w:rsidR="001D4B15" w:rsidRDefault="001D4B15" w:rsidP="00391FA3">
      <w:pPr>
        <w:spacing w:line="440" w:lineRule="exact"/>
      </w:pPr>
    </w:p>
    <w:p w14:paraId="6C9D8F9A" w14:textId="739AF9F5" w:rsidR="001D4B15" w:rsidRDefault="001D4B15" w:rsidP="00391FA3">
      <w:pPr>
        <w:spacing w:line="440" w:lineRule="exact"/>
      </w:pPr>
    </w:p>
    <w:p w14:paraId="1B742551" w14:textId="4C8417DF" w:rsidR="001D4B15" w:rsidRDefault="001D4B15" w:rsidP="00391FA3">
      <w:pPr>
        <w:spacing w:line="440" w:lineRule="exact"/>
      </w:pPr>
    </w:p>
    <w:p w14:paraId="0DF3D994" w14:textId="5C8BF7D5" w:rsidR="001D4B15" w:rsidRDefault="001D4B15" w:rsidP="00391FA3">
      <w:pPr>
        <w:spacing w:line="440" w:lineRule="exact"/>
      </w:pPr>
      <w:r w:rsidRPr="001D4B15">
        <w:rPr>
          <w:rFonts w:hint="eastAsia"/>
          <w:color w:val="FF0000"/>
        </w:rPr>
        <w:t>Hive</w:t>
      </w:r>
      <w:r w:rsidRPr="001D4B15">
        <w:rPr>
          <w:color w:val="FF0000"/>
        </w:rPr>
        <w:t>1</w:t>
      </w:r>
      <w:r w:rsidRPr="001D4B15">
        <w:rPr>
          <w:rFonts w:hint="eastAsia"/>
        </w:rPr>
        <w:t>是数据仓库的工具，需要重点掌握，</w:t>
      </w:r>
      <w:r>
        <w:rPr>
          <w:rFonts w:hint="eastAsia"/>
        </w:rPr>
        <w:t>Hive</w:t>
      </w:r>
      <w:r w:rsidRPr="001D4B15">
        <w:rPr>
          <w:rFonts w:hint="eastAsia"/>
        </w:rPr>
        <w:t>的底层存储是用的</w:t>
      </w:r>
      <w:r w:rsidRPr="001D4B15">
        <w:rPr>
          <w:rFonts w:hint="eastAsia"/>
        </w:rPr>
        <w:t>HDFS</w:t>
      </w:r>
      <w:r w:rsidRPr="001D4B15">
        <w:rPr>
          <w:rFonts w:hint="eastAsia"/>
        </w:rPr>
        <w:t>，计算使用的是</w:t>
      </w:r>
      <w:r w:rsidRPr="001D4B15">
        <w:rPr>
          <w:rFonts w:hint="eastAsia"/>
        </w:rPr>
        <w:t>MapReduce</w:t>
      </w:r>
      <w:r w:rsidRPr="001D4B15">
        <w:rPr>
          <w:rFonts w:hint="eastAsia"/>
        </w:rPr>
        <w:t>或者</w:t>
      </w:r>
      <w:r w:rsidRPr="001D4B15">
        <w:rPr>
          <w:rFonts w:hint="eastAsia"/>
        </w:rPr>
        <w:t>Spark</w:t>
      </w:r>
      <w:r>
        <w:rPr>
          <w:rFonts w:hint="eastAsia"/>
        </w:rPr>
        <w:t>。</w:t>
      </w:r>
    </w:p>
    <w:p w14:paraId="00AF9161" w14:textId="6A68F866" w:rsidR="00810F29" w:rsidRDefault="00810F29" w:rsidP="00391FA3">
      <w:pPr>
        <w:spacing w:line="440" w:lineRule="exact"/>
      </w:pPr>
    </w:p>
    <w:p w14:paraId="580E49CE" w14:textId="570679A1" w:rsidR="00810F29" w:rsidRPr="00810F29" w:rsidRDefault="00810F29" w:rsidP="00391FA3">
      <w:pPr>
        <w:spacing w:line="440" w:lineRule="exact"/>
        <w:rPr>
          <w:rFonts w:hint="eastAsia"/>
          <w:color w:val="FF0000"/>
        </w:rPr>
      </w:pPr>
      <w:r w:rsidRPr="00810F29">
        <w:rPr>
          <w:rFonts w:hint="eastAsia"/>
          <w:color w:val="FF0000"/>
        </w:rPr>
        <w:lastRenderedPageBreak/>
        <w:t>HBase</w:t>
      </w:r>
      <w:r w:rsidRPr="00810F29">
        <w:rPr>
          <w:color w:val="FF0000"/>
        </w:rPr>
        <w:t>1</w:t>
      </w:r>
    </w:p>
    <w:p w14:paraId="0BEE356C" w14:textId="6E5D8329" w:rsidR="001D4B15" w:rsidRDefault="001D4B15" w:rsidP="00391FA3">
      <w:pPr>
        <w:spacing w:line="440" w:lineRule="exact"/>
      </w:pPr>
    </w:p>
    <w:p w14:paraId="147DBDD3" w14:textId="77777777" w:rsidR="009A588C" w:rsidRDefault="009A588C" w:rsidP="00391FA3">
      <w:pPr>
        <w:spacing w:line="440" w:lineRule="exact"/>
        <w:rPr>
          <w:rFonts w:hint="eastAsia"/>
        </w:rPr>
      </w:pPr>
    </w:p>
    <w:p w14:paraId="7DB8E30C" w14:textId="36E7F9EE" w:rsidR="009A588C" w:rsidRDefault="009A588C" w:rsidP="00391FA3">
      <w:pPr>
        <w:spacing w:line="440" w:lineRule="exact"/>
      </w:pPr>
      <w:r w:rsidRPr="009A588C">
        <w:rPr>
          <w:rFonts w:hint="eastAsia"/>
          <w:color w:val="FF0000"/>
        </w:rPr>
        <w:t>Flink</w:t>
      </w:r>
      <w:r w:rsidRPr="009A588C">
        <w:rPr>
          <w:color w:val="FF0000"/>
        </w:rPr>
        <w:t>1</w:t>
      </w:r>
      <w:r w:rsidRPr="009A588C">
        <w:rPr>
          <w:rFonts w:hint="eastAsia"/>
        </w:rPr>
        <w:t>目前非常的火，很多大厂都在转向</w:t>
      </w:r>
      <w:r>
        <w:rPr>
          <w:rFonts w:hint="eastAsia"/>
        </w:rPr>
        <w:t>Flink</w:t>
      </w:r>
      <w:r w:rsidRPr="009A588C">
        <w:rPr>
          <w:rFonts w:hint="eastAsia"/>
        </w:rPr>
        <w:t>，在实时计算方面，</w:t>
      </w:r>
      <w:r w:rsidRPr="009A588C">
        <w:rPr>
          <w:rFonts w:hint="eastAsia"/>
        </w:rPr>
        <w:t>Flink</w:t>
      </w:r>
      <w:r w:rsidRPr="009A588C">
        <w:rPr>
          <w:rFonts w:hint="eastAsia"/>
        </w:rPr>
        <w:t>一骑绝尘，所以需要我们重点掌握，需要懂底层原理。</w:t>
      </w:r>
    </w:p>
    <w:p w14:paraId="32301838" w14:textId="7C6BF4BA" w:rsidR="009A588C" w:rsidRDefault="009A588C" w:rsidP="00391FA3">
      <w:pPr>
        <w:spacing w:line="440" w:lineRule="exact"/>
      </w:pPr>
    </w:p>
    <w:p w14:paraId="1A0C036C" w14:textId="77777777" w:rsidR="009A588C" w:rsidRDefault="009A588C" w:rsidP="009A588C">
      <w:pPr>
        <w:spacing w:line="440" w:lineRule="exact"/>
      </w:pPr>
    </w:p>
    <w:p w14:paraId="59EC0D7D" w14:textId="7676DC95" w:rsidR="009A588C" w:rsidRDefault="009A588C" w:rsidP="009A588C">
      <w:pPr>
        <w:spacing w:line="440" w:lineRule="exact"/>
      </w:pPr>
      <w:hyperlink r:id="rId276" w:history="1">
        <w:r w:rsidRPr="008439D4">
          <w:rPr>
            <w:color w:val="0000FF"/>
            <w:u w:val="single"/>
          </w:rPr>
          <w:t>Storm</w:t>
        </w:r>
        <w:r w:rsidRPr="008439D4">
          <w:rPr>
            <w:color w:val="0000FF"/>
            <w:u w:val="single"/>
          </w:rPr>
          <w:t>（流计算）技术</w:t>
        </w:r>
        <w:r w:rsidRPr="008439D4">
          <w:rPr>
            <w:color w:val="0000FF"/>
            <w:u w:val="single"/>
          </w:rPr>
          <w:t>原</w:t>
        </w:r>
        <w:r w:rsidRPr="008439D4">
          <w:rPr>
            <w:color w:val="0000FF"/>
            <w:u w:val="single"/>
          </w:rPr>
          <w:t>理</w:t>
        </w:r>
        <w:r w:rsidRPr="008439D4">
          <w:rPr>
            <w:color w:val="0000FF"/>
            <w:u w:val="single"/>
          </w:rPr>
          <w:t>_</w:t>
        </w:r>
        <w:r w:rsidRPr="008439D4">
          <w:rPr>
            <w:color w:val="0000FF"/>
            <w:u w:val="single"/>
          </w:rPr>
          <w:t>曹世宏的博客的博客</w:t>
        </w:r>
        <w:r w:rsidRPr="008439D4">
          <w:rPr>
            <w:color w:val="0000FF"/>
            <w:u w:val="single"/>
          </w:rPr>
          <w:t>-CSDN</w:t>
        </w:r>
        <w:r w:rsidRPr="008439D4">
          <w:rPr>
            <w:color w:val="0000FF"/>
            <w:u w:val="single"/>
          </w:rPr>
          <w:t>博客</w:t>
        </w:r>
        <w:r w:rsidRPr="008439D4">
          <w:rPr>
            <w:color w:val="0000FF"/>
            <w:u w:val="single"/>
          </w:rPr>
          <w:t xml:space="preserve">_storm </w:t>
        </w:r>
        <w:r w:rsidRPr="008439D4">
          <w:rPr>
            <w:color w:val="0000FF"/>
            <w:u w:val="single"/>
          </w:rPr>
          <w:t>流</w:t>
        </w:r>
      </w:hyperlink>
      <w:r>
        <w:rPr>
          <w:rFonts w:hint="eastAsia"/>
        </w:rPr>
        <w:t>，</w:t>
      </w:r>
    </w:p>
    <w:p w14:paraId="48F93744" w14:textId="1484A2E2" w:rsidR="009A588C" w:rsidRPr="007077D9" w:rsidRDefault="007077D9" w:rsidP="009A588C">
      <w:pPr>
        <w:spacing w:line="440" w:lineRule="exact"/>
        <w:rPr>
          <w:rFonts w:hint="eastAsia"/>
          <w:color w:val="FF0000"/>
        </w:rPr>
      </w:pPr>
      <w:r w:rsidRPr="007077D9">
        <w:rPr>
          <w:rFonts w:hint="eastAsia"/>
          <w:color w:val="FF0000"/>
        </w:rPr>
        <w:t>Storm</w:t>
      </w:r>
      <w:r w:rsidRPr="007077D9">
        <w:rPr>
          <w:color w:val="FF0000"/>
        </w:rPr>
        <w:t>1</w:t>
      </w:r>
    </w:p>
    <w:p w14:paraId="4FCE6AA5" w14:textId="77777777" w:rsidR="009A588C" w:rsidRDefault="009A588C" w:rsidP="009A588C">
      <w:pPr>
        <w:spacing w:line="440" w:lineRule="exact"/>
      </w:pPr>
      <w:r w:rsidRPr="00C74D99">
        <w:rPr>
          <w:rFonts w:hint="eastAsia"/>
        </w:rPr>
        <w:t>数据有静态数据和流数据。</w:t>
      </w:r>
    </w:p>
    <w:p w14:paraId="3CDE2DE8" w14:textId="77777777" w:rsidR="009A588C" w:rsidRDefault="009A588C" w:rsidP="009A588C">
      <w:pPr>
        <w:spacing w:line="440" w:lineRule="exact"/>
      </w:pPr>
      <w:r w:rsidRPr="00AC666A">
        <w:rPr>
          <w:rFonts w:hint="eastAsia"/>
        </w:rPr>
        <w:t>对静态数据和流数据的处理，对应着两种截然不同的计算模式：批量计算和实时计算。</w:t>
      </w:r>
    </w:p>
    <w:p w14:paraId="329401B0" w14:textId="77777777" w:rsidR="009A588C" w:rsidRDefault="009A588C" w:rsidP="009A588C">
      <w:pPr>
        <w:spacing w:line="440" w:lineRule="exact"/>
      </w:pPr>
      <w:r>
        <w:rPr>
          <w:rFonts w:hint="eastAsia"/>
        </w:rPr>
        <w:t>流计算秉承一个基本理念，即</w:t>
      </w:r>
      <w:r w:rsidRPr="005F5939">
        <w:rPr>
          <w:rFonts w:hint="eastAsia"/>
          <w:u w:val="single"/>
        </w:rPr>
        <w:t>数据的价值随着时间的流逝而降低</w:t>
      </w:r>
      <w:r>
        <w:rPr>
          <w:rFonts w:hint="eastAsia"/>
        </w:rPr>
        <w:t>，如用户点击流。因此，当事件出现时就应该立即进行处理，而不是缓存起来进行批量处理。为了及时处理流数据，就需要一个低延迟、可扩展、高可靠的处理引擎</w:t>
      </w:r>
      <w:r>
        <w:rPr>
          <w:rFonts w:hint="eastAsia"/>
        </w:rPr>
        <w:t>.</w:t>
      </w:r>
    </w:p>
    <w:p w14:paraId="73117FB2" w14:textId="77777777" w:rsidR="009A588C" w:rsidRDefault="009A588C" w:rsidP="009A588C">
      <w:pPr>
        <w:spacing w:line="440" w:lineRule="exact"/>
      </w:pPr>
      <w:r>
        <w:rPr>
          <w:rFonts w:hint="eastAsia"/>
        </w:rPr>
        <w:t>对于一个流计算系统来说，它应达到如下需求：高性能，海量式，实时性，分布式，易用性，可靠性。</w:t>
      </w:r>
    </w:p>
    <w:p w14:paraId="015CC9CD" w14:textId="77777777" w:rsidR="009A588C" w:rsidRDefault="009A588C" w:rsidP="009A588C">
      <w:pPr>
        <w:spacing w:line="440" w:lineRule="exact"/>
      </w:pPr>
      <w:r>
        <w:rPr>
          <w:rFonts w:hint="eastAsia"/>
        </w:rPr>
        <w:t>流计算适合于需要处理持续到达的流数据、对数据处理有较高实时性要求的场景。</w:t>
      </w:r>
    </w:p>
    <w:p w14:paraId="5FB673F2" w14:textId="77777777" w:rsidR="009A588C" w:rsidRDefault="009A588C" w:rsidP="009A588C">
      <w:pPr>
        <w:spacing w:line="440" w:lineRule="exact"/>
      </w:pPr>
      <w:r>
        <w:rPr>
          <w:rFonts w:hint="eastAsia"/>
        </w:rPr>
        <w:t>1</w:t>
      </w:r>
      <w:r>
        <w:rPr>
          <w:rFonts w:hint="eastAsia"/>
        </w:rPr>
        <w:t>）实时分析：如实时日志处理、交通流量分析等。</w:t>
      </w:r>
    </w:p>
    <w:p w14:paraId="758AE6C6" w14:textId="77777777" w:rsidR="009A588C" w:rsidRDefault="009A588C" w:rsidP="009A588C">
      <w:pPr>
        <w:spacing w:line="440" w:lineRule="exact"/>
      </w:pPr>
      <w:r>
        <w:rPr>
          <w:rFonts w:hint="eastAsia"/>
        </w:rPr>
        <w:t>2</w:t>
      </w:r>
      <w:r>
        <w:rPr>
          <w:rFonts w:hint="eastAsia"/>
        </w:rPr>
        <w:t>）实时统计：如网站的实时访问统计、排序等。</w:t>
      </w:r>
    </w:p>
    <w:p w14:paraId="6CC439C1" w14:textId="77777777" w:rsidR="009A588C" w:rsidRDefault="009A588C" w:rsidP="009A588C">
      <w:pPr>
        <w:spacing w:line="440" w:lineRule="exact"/>
      </w:pPr>
      <w:r>
        <w:rPr>
          <w:rFonts w:hint="eastAsia"/>
        </w:rPr>
        <w:t>3</w:t>
      </w:r>
      <w:r>
        <w:rPr>
          <w:rFonts w:hint="eastAsia"/>
        </w:rPr>
        <w:t>）实时推荐：如实时的广告定位、时间营销等。</w:t>
      </w:r>
    </w:p>
    <w:p w14:paraId="3EE89CD2" w14:textId="77777777" w:rsidR="009A588C" w:rsidRDefault="009A588C" w:rsidP="009A588C">
      <w:pPr>
        <w:spacing w:line="440" w:lineRule="exact"/>
      </w:pPr>
      <w:r>
        <w:rPr>
          <w:rFonts w:hint="eastAsia"/>
        </w:rPr>
        <w:t>Hadoop</w:t>
      </w:r>
      <w:r>
        <w:rPr>
          <w:rFonts w:hint="eastAsia"/>
        </w:rPr>
        <w:t>设计的初衷是面向大规模数据的批量处理，不适合流处理。</w:t>
      </w:r>
    </w:p>
    <w:p w14:paraId="7CD4F9EE" w14:textId="77777777" w:rsidR="009A588C" w:rsidRDefault="009A588C" w:rsidP="009A588C">
      <w:pPr>
        <w:spacing w:line="440" w:lineRule="exact"/>
      </w:pPr>
      <w:r>
        <w:rPr>
          <w:rFonts w:hint="eastAsia"/>
        </w:rPr>
        <w:t>MapReduce</w:t>
      </w:r>
      <w:r>
        <w:rPr>
          <w:rFonts w:hint="eastAsia"/>
        </w:rPr>
        <w:t>是专门面向静态数据的批量处理的，内部各种实现机制都为批处理做了高度优化，不适合用于处理持续到达的动态数据。</w:t>
      </w:r>
    </w:p>
    <w:p w14:paraId="118510E8" w14:textId="77777777" w:rsidR="009A588C" w:rsidRDefault="009A588C" w:rsidP="009A588C">
      <w:pPr>
        <w:spacing w:line="440" w:lineRule="exact"/>
      </w:pPr>
      <w:r w:rsidRPr="00E802C8">
        <w:rPr>
          <w:rFonts w:hint="eastAsia"/>
        </w:rPr>
        <w:t>流计算处理流程</w:t>
      </w:r>
      <w:r>
        <w:rPr>
          <w:rFonts w:hint="eastAsia"/>
        </w:rPr>
        <w:t>的</w:t>
      </w:r>
      <w:r w:rsidRPr="00E802C8">
        <w:rPr>
          <w:rFonts w:hint="eastAsia"/>
        </w:rPr>
        <w:t>三个阶段：数据实时采集、数据实时计算、实时查询服务。</w:t>
      </w:r>
    </w:p>
    <w:p w14:paraId="54987888" w14:textId="5F68A09A" w:rsidR="009A588C" w:rsidRDefault="009A588C" w:rsidP="00391FA3">
      <w:pPr>
        <w:spacing w:line="440" w:lineRule="exact"/>
      </w:pPr>
    </w:p>
    <w:p w14:paraId="4BE62B9B" w14:textId="6BD0E0EF" w:rsidR="00627FA6" w:rsidRDefault="00627FA6" w:rsidP="00627FA6">
      <w:pPr>
        <w:pStyle w:val="31"/>
        <w:spacing w:before="156"/>
      </w:pPr>
      <w:r>
        <w:rPr>
          <w:rFonts w:hint="eastAsia"/>
        </w:rPr>
        <w:t>Sqoop、Flume、Kafka</w:t>
      </w:r>
    </w:p>
    <w:p w14:paraId="475232AD" w14:textId="37DE3927" w:rsidR="00627FA6" w:rsidRPr="00627FA6" w:rsidRDefault="00627FA6" w:rsidP="00391FA3">
      <w:pPr>
        <w:spacing w:line="440" w:lineRule="exact"/>
        <w:rPr>
          <w:rFonts w:hint="eastAsia"/>
          <w:color w:val="FF0000"/>
        </w:rPr>
      </w:pPr>
      <w:r w:rsidRPr="00627FA6">
        <w:rPr>
          <w:color w:val="FF0000"/>
        </w:rPr>
        <w:t>S</w:t>
      </w:r>
      <w:r w:rsidRPr="00627FA6">
        <w:rPr>
          <w:rFonts w:hint="eastAsia"/>
          <w:color w:val="FF0000"/>
        </w:rPr>
        <w:t>qoop</w:t>
      </w:r>
      <w:r w:rsidRPr="00627FA6">
        <w:rPr>
          <w:color w:val="FF0000"/>
        </w:rPr>
        <w:t>1</w:t>
      </w:r>
    </w:p>
    <w:p w14:paraId="6D12652C" w14:textId="63434EE1" w:rsidR="00627FA6" w:rsidRDefault="00627FA6" w:rsidP="00391FA3">
      <w:pPr>
        <w:spacing w:line="440" w:lineRule="exact"/>
      </w:pPr>
    </w:p>
    <w:p w14:paraId="2835F30B" w14:textId="38B9B6A7" w:rsidR="00627FA6" w:rsidRDefault="00627FA6" w:rsidP="00391FA3">
      <w:pPr>
        <w:spacing w:line="440" w:lineRule="exact"/>
      </w:pPr>
    </w:p>
    <w:p w14:paraId="47A0ED59" w14:textId="3723A1FC" w:rsidR="00627FA6" w:rsidRPr="00627FA6" w:rsidRDefault="00627FA6" w:rsidP="00391FA3">
      <w:pPr>
        <w:spacing w:line="440" w:lineRule="exact"/>
        <w:rPr>
          <w:rFonts w:hint="eastAsia"/>
          <w:color w:val="FF0000"/>
        </w:rPr>
      </w:pPr>
      <w:r w:rsidRPr="00627FA6">
        <w:rPr>
          <w:rFonts w:hint="eastAsia"/>
          <w:color w:val="FF0000"/>
        </w:rPr>
        <w:t>Flume</w:t>
      </w:r>
      <w:r w:rsidRPr="00627FA6">
        <w:rPr>
          <w:color w:val="FF0000"/>
        </w:rPr>
        <w:t>1</w:t>
      </w:r>
    </w:p>
    <w:p w14:paraId="6A6043CE" w14:textId="77777777" w:rsidR="00627FA6" w:rsidRPr="009A588C" w:rsidRDefault="00627FA6" w:rsidP="00391FA3">
      <w:pPr>
        <w:spacing w:line="440" w:lineRule="exact"/>
        <w:rPr>
          <w:rFonts w:hint="eastAsia"/>
        </w:rPr>
      </w:pPr>
    </w:p>
    <w:p w14:paraId="68EAACB8" w14:textId="6D0A05B4" w:rsidR="009A588C" w:rsidRDefault="009A588C" w:rsidP="00391FA3">
      <w:pPr>
        <w:spacing w:line="440" w:lineRule="exact"/>
      </w:pPr>
    </w:p>
    <w:p w14:paraId="3489BD55" w14:textId="45B994E3" w:rsidR="00627FA6" w:rsidRPr="00627FA6" w:rsidRDefault="00627FA6" w:rsidP="00391FA3">
      <w:pPr>
        <w:spacing w:line="440" w:lineRule="exact"/>
        <w:rPr>
          <w:color w:val="FF0000"/>
        </w:rPr>
      </w:pPr>
      <w:r w:rsidRPr="00627FA6">
        <w:rPr>
          <w:rFonts w:hint="eastAsia"/>
          <w:color w:val="FF0000"/>
        </w:rPr>
        <w:t>Kafka</w:t>
      </w:r>
      <w:r w:rsidRPr="00627FA6">
        <w:rPr>
          <w:color w:val="FF0000"/>
        </w:rPr>
        <w:t>1</w:t>
      </w:r>
    </w:p>
    <w:p w14:paraId="31555F50" w14:textId="7B919005" w:rsidR="00627FA6" w:rsidRDefault="00627FA6" w:rsidP="00391FA3">
      <w:pPr>
        <w:spacing w:line="440" w:lineRule="exact"/>
      </w:pPr>
    </w:p>
    <w:p w14:paraId="1A4EFB91" w14:textId="6315A4F1" w:rsidR="00627FA6" w:rsidRDefault="00627FA6" w:rsidP="00391FA3">
      <w:pPr>
        <w:spacing w:line="440" w:lineRule="exact"/>
      </w:pPr>
    </w:p>
    <w:p w14:paraId="7830392E" w14:textId="4622A996" w:rsidR="00CD01BE" w:rsidRDefault="00C536AF" w:rsidP="00176F02">
      <w:pPr>
        <w:pStyle w:val="21"/>
      </w:pPr>
      <w:r>
        <w:rPr>
          <w:rFonts w:hint="eastAsia"/>
        </w:rPr>
        <w:t>前端</w:t>
      </w:r>
      <w:r w:rsidR="00176F02">
        <w:rPr>
          <w:rFonts w:hint="eastAsia"/>
        </w:rPr>
        <w:t>、</w:t>
      </w:r>
      <w:r w:rsidR="00A61527">
        <w:rPr>
          <w:rFonts w:hint="eastAsia"/>
        </w:rPr>
        <w:t>数据库</w:t>
      </w:r>
    </w:p>
    <w:p w14:paraId="011E74A3" w14:textId="3AD0B882" w:rsidR="00804001" w:rsidRDefault="00000000" w:rsidP="00B50871">
      <w:hyperlink r:id="rId277" w:history="1">
        <w:r w:rsidR="002966CD" w:rsidRPr="00C33A74">
          <w:rPr>
            <w:rStyle w:val="a9"/>
          </w:rPr>
          <w:t>HTML.COM</w:t>
        </w:r>
      </w:hyperlink>
      <w:r w:rsidR="002966CD">
        <w:rPr>
          <w:rFonts w:hint="eastAsia"/>
        </w:rPr>
        <w:t>，</w:t>
      </w:r>
      <w:hyperlink r:id="rId278" w:history="1">
        <w:r w:rsidR="004336C7" w:rsidRPr="004336C7">
          <w:rPr>
            <w:rStyle w:val="a9"/>
            <w:rFonts w:hint="eastAsia"/>
          </w:rPr>
          <w:t>HTML</w:t>
        </w:r>
        <w:r w:rsidR="004336C7" w:rsidRPr="004336C7">
          <w:rPr>
            <w:rStyle w:val="a9"/>
            <w:rFonts w:hint="eastAsia"/>
          </w:rPr>
          <w:t>教程</w:t>
        </w:r>
        <w:r w:rsidR="004336C7" w:rsidRPr="004336C7">
          <w:rPr>
            <w:rStyle w:val="a9"/>
            <w:rFonts w:hint="eastAsia"/>
          </w:rPr>
          <w:t>/</w:t>
        </w:r>
        <w:r w:rsidR="004336C7" w:rsidRPr="004336C7">
          <w:rPr>
            <w:rStyle w:val="a9"/>
            <w:rFonts w:hint="eastAsia"/>
          </w:rPr>
          <w:t>菜鸟教程</w:t>
        </w:r>
      </w:hyperlink>
      <w:r w:rsidR="004336C7">
        <w:rPr>
          <w:rFonts w:hint="eastAsia"/>
        </w:rPr>
        <w:t>，</w:t>
      </w:r>
      <w:hyperlink r:id="rId279" w:history="1">
        <w:r w:rsidR="004336C7" w:rsidRPr="004336C7">
          <w:rPr>
            <w:rStyle w:val="a9"/>
            <w:rFonts w:hint="eastAsia"/>
          </w:rPr>
          <w:t>HTML</w:t>
        </w:r>
        <w:r w:rsidR="004336C7" w:rsidRPr="004336C7">
          <w:rPr>
            <w:rStyle w:val="a9"/>
            <w:rFonts w:hint="eastAsia"/>
          </w:rPr>
          <w:t>参考手册</w:t>
        </w:r>
        <w:r w:rsidR="004336C7" w:rsidRPr="004336C7">
          <w:rPr>
            <w:rStyle w:val="a9"/>
            <w:rFonts w:hint="eastAsia"/>
          </w:rPr>
          <w:t>/</w:t>
        </w:r>
        <w:r w:rsidR="004336C7" w:rsidRPr="004336C7">
          <w:rPr>
            <w:rStyle w:val="a9"/>
            <w:rFonts w:hint="eastAsia"/>
          </w:rPr>
          <w:t>菜鸟教程</w:t>
        </w:r>
      </w:hyperlink>
      <w:r w:rsidR="004336C7">
        <w:rPr>
          <w:rFonts w:hint="eastAsia"/>
        </w:rPr>
        <w:t>，</w:t>
      </w:r>
    </w:p>
    <w:p w14:paraId="744324F8" w14:textId="11589198" w:rsidR="00A61527" w:rsidRDefault="00A61527" w:rsidP="00A61527">
      <w:pPr>
        <w:pStyle w:val="31"/>
        <w:spacing w:before="156"/>
      </w:pPr>
      <w:r>
        <w:rPr>
          <w:rFonts w:hint="eastAsia"/>
        </w:rPr>
        <w:t>HTML、CSS、JavaScript、JSON</w:t>
      </w:r>
    </w:p>
    <w:p w14:paraId="16C8479F" w14:textId="4944D078" w:rsidR="00770AAA" w:rsidRDefault="00A36FB3" w:rsidP="001F3A9B">
      <w:pPr>
        <w:spacing w:line="440" w:lineRule="exact"/>
      </w:pPr>
      <w:r w:rsidRPr="002966CD">
        <w:rPr>
          <w:rFonts w:hint="eastAsia"/>
          <w:color w:val="FF0000"/>
        </w:rPr>
        <w:t>HTML</w:t>
      </w:r>
      <w:r w:rsidR="002966CD" w:rsidRPr="002966CD">
        <w:rPr>
          <w:rFonts w:hint="eastAsia"/>
          <w:color w:val="FF0000"/>
        </w:rPr>
        <w:t>1</w:t>
      </w:r>
      <w:r w:rsidR="001F3A9B" w:rsidRPr="001F3A9B">
        <w:rPr>
          <w:rFonts w:hint="eastAsia"/>
        </w:rPr>
        <w:t>文本是由</w:t>
      </w:r>
      <w:r w:rsidR="001F3A9B" w:rsidRPr="001F3A9B">
        <w:rPr>
          <w:rFonts w:hint="eastAsia"/>
        </w:rPr>
        <w:t>HTML</w:t>
      </w:r>
      <w:r w:rsidR="001F3A9B" w:rsidRPr="001F3A9B">
        <w:rPr>
          <w:rFonts w:hint="eastAsia"/>
        </w:rPr>
        <w:t>命令组成的描述性文本，</w:t>
      </w:r>
      <w:r w:rsidR="001F3A9B" w:rsidRPr="001F3A9B">
        <w:rPr>
          <w:rFonts w:hint="eastAsia"/>
        </w:rPr>
        <w:t>HTML</w:t>
      </w:r>
      <w:r w:rsidR="001F3A9B" w:rsidRPr="001F3A9B">
        <w:rPr>
          <w:rFonts w:hint="eastAsia"/>
        </w:rPr>
        <w:t>命令可以说明文字，图形、动画、声音、表格、链接等。</w:t>
      </w:r>
    </w:p>
    <w:p w14:paraId="2ED43369" w14:textId="1D86F32D" w:rsidR="008A65E3" w:rsidRDefault="00770AAA" w:rsidP="001F3A9B">
      <w:pPr>
        <w:spacing w:line="440" w:lineRule="exact"/>
      </w:pPr>
      <w:r w:rsidRPr="00770AAA">
        <w:rPr>
          <w:rFonts w:hint="eastAsia"/>
        </w:rPr>
        <w:t>超文本是一种组织信息的方式，它通过超级链接方法将文本中的文字、图表与其他信息媒体相关联。这些相互关联的信息媒体可能在同一文本中，也可能是其他文件，或是地理位置相距遥远的某台计算机上的文件。这种组织信息方式将分布在不同位置的信息资源用随机方式进行连接，为人们查找，检索信息提供方便。</w:t>
      </w:r>
    </w:p>
    <w:p w14:paraId="5D2BC376" w14:textId="092F7042" w:rsidR="002966CD" w:rsidRDefault="002966CD" w:rsidP="001F3A9B">
      <w:pPr>
        <w:spacing w:line="440" w:lineRule="exact"/>
      </w:pPr>
      <w:r w:rsidRPr="002966CD">
        <w:rPr>
          <w:rFonts w:hint="eastAsia"/>
        </w:rPr>
        <w:t>在</w:t>
      </w:r>
      <w:r w:rsidRPr="002966CD">
        <w:rPr>
          <w:rFonts w:hint="eastAsia"/>
        </w:rPr>
        <w:t>&lt;link&gt;</w:t>
      </w:r>
      <w:r w:rsidRPr="002966CD">
        <w:rPr>
          <w:rFonts w:hint="eastAsia"/>
        </w:rPr>
        <w:t>标签中，</w:t>
      </w:r>
      <w:r w:rsidRPr="002966CD">
        <w:t>rel="stylesheet"</w:t>
      </w:r>
      <w:r>
        <w:rPr>
          <w:rFonts w:hint="eastAsia"/>
        </w:rPr>
        <w:t>指</w:t>
      </w:r>
      <w:r w:rsidRPr="002966CD">
        <w:rPr>
          <w:rFonts w:hint="eastAsia"/>
        </w:rPr>
        <w:t>关联</w:t>
      </w:r>
      <w:r>
        <w:rPr>
          <w:rFonts w:hint="eastAsia"/>
        </w:rPr>
        <w:t>到</w:t>
      </w:r>
      <w:r w:rsidRPr="002966CD">
        <w:rPr>
          <w:rFonts w:hint="eastAsia"/>
        </w:rPr>
        <w:t>一个</w:t>
      </w:r>
      <w:r>
        <w:rPr>
          <w:rFonts w:hint="eastAsia"/>
        </w:rPr>
        <w:t>CSS</w:t>
      </w:r>
      <w:r w:rsidRPr="002966CD">
        <w:rPr>
          <w:rFonts w:hint="eastAsia"/>
        </w:rPr>
        <w:t>文档</w:t>
      </w:r>
      <w:r>
        <w:rPr>
          <w:rFonts w:hint="eastAsia"/>
        </w:rPr>
        <w:t>。</w:t>
      </w:r>
    </w:p>
    <w:p w14:paraId="7BF24ECB" w14:textId="2290CCCD" w:rsidR="00CF4306" w:rsidRDefault="00CF4306" w:rsidP="00CF4306">
      <w:pPr>
        <w:spacing w:line="440" w:lineRule="exact"/>
      </w:pPr>
      <w:r>
        <w:t>&lt;dl&gt;</w:t>
      </w:r>
      <w:r>
        <w:rPr>
          <w:rFonts w:hint="eastAsia"/>
        </w:rPr>
        <w:t>define</w:t>
      </w:r>
      <w:r>
        <w:t xml:space="preserve"> </w:t>
      </w:r>
      <w:r>
        <w:rPr>
          <w:rFonts w:hint="eastAsia"/>
        </w:rPr>
        <w:t>list</w:t>
      </w:r>
      <w:r w:rsidR="00E15713">
        <w:rPr>
          <w:rFonts w:hint="eastAsia"/>
        </w:rPr>
        <w:t>，</w:t>
      </w:r>
      <w:r>
        <w:t>&lt;dt&gt;</w:t>
      </w:r>
      <w:r>
        <w:rPr>
          <w:rFonts w:hint="eastAsia"/>
        </w:rPr>
        <w:t>define</w:t>
      </w:r>
      <w:r>
        <w:t xml:space="preserve"> </w:t>
      </w:r>
      <w:r>
        <w:rPr>
          <w:rFonts w:hint="eastAsia"/>
        </w:rPr>
        <w:t>term</w:t>
      </w:r>
      <w:r w:rsidR="00E15713">
        <w:rPr>
          <w:rFonts w:hint="eastAsia"/>
        </w:rPr>
        <w:t>，</w:t>
      </w:r>
      <w:r w:rsidRPr="00CF4306">
        <w:t>&lt;dd&gt;</w:t>
      </w:r>
      <w:r>
        <w:rPr>
          <w:rFonts w:hint="eastAsia"/>
        </w:rPr>
        <w:t>define</w:t>
      </w:r>
      <w:r>
        <w:t xml:space="preserve"> </w:t>
      </w:r>
      <w:r>
        <w:rPr>
          <w:rFonts w:hint="eastAsia"/>
        </w:rPr>
        <w:t>description</w:t>
      </w:r>
      <w:r w:rsidR="00E15713">
        <w:rPr>
          <w:rFonts w:hint="eastAsia"/>
        </w:rPr>
        <w:t>。</w:t>
      </w:r>
    </w:p>
    <w:p w14:paraId="7D1A0408" w14:textId="77777777" w:rsidR="00A6488F" w:rsidRDefault="00A6488F" w:rsidP="001F3A9B">
      <w:pPr>
        <w:spacing w:line="440" w:lineRule="exact"/>
      </w:pPr>
      <w:r w:rsidRPr="00A6488F">
        <w:t>&lt;dt hidden="hidden"&gt;value of hidden?&lt;/dt&gt;</w:t>
      </w:r>
    </w:p>
    <w:p w14:paraId="504FD43C" w14:textId="12297C48" w:rsidR="00CF4306" w:rsidRDefault="00A6488F" w:rsidP="001F3A9B">
      <w:pPr>
        <w:spacing w:line="440" w:lineRule="exact"/>
      </w:pPr>
      <w:r w:rsidRPr="00A6488F">
        <w:rPr>
          <w:rFonts w:hint="eastAsia"/>
        </w:rPr>
        <w:t>hidden</w:t>
      </w:r>
      <w:r w:rsidRPr="00A6488F">
        <w:rPr>
          <w:rFonts w:hint="eastAsia"/>
        </w:rPr>
        <w:t>属性功能是通知浏览器不渲染元素，</w:t>
      </w:r>
      <w:r>
        <w:rPr>
          <w:rFonts w:hint="eastAsia"/>
        </w:rPr>
        <w:t>使</w:t>
      </w:r>
      <w:r w:rsidRPr="00A6488F">
        <w:rPr>
          <w:rFonts w:hint="eastAsia"/>
        </w:rPr>
        <w:t>该元素处于不可见状态。但</w:t>
      </w:r>
      <w:r>
        <w:rPr>
          <w:rFonts w:hint="eastAsia"/>
        </w:rPr>
        <w:t>依然会创建</w:t>
      </w:r>
      <w:r w:rsidRPr="00A6488F">
        <w:rPr>
          <w:rFonts w:hint="eastAsia"/>
        </w:rPr>
        <w:t>元素中的内容，也就是说页面装载后允许使用</w:t>
      </w:r>
      <w:r w:rsidR="00BF13D9">
        <w:rPr>
          <w:rFonts w:hint="eastAsia"/>
        </w:rPr>
        <w:t>JavaScript</w:t>
      </w:r>
      <w:r w:rsidRPr="00A6488F">
        <w:rPr>
          <w:rFonts w:hint="eastAsia"/>
        </w:rPr>
        <w:t>脚本将该属性取消，取消后该元素变为可见状态，同时元素中的内容也即时显示出来。</w:t>
      </w:r>
    </w:p>
    <w:p w14:paraId="35AE8CC6" w14:textId="77777777" w:rsidR="00652B96" w:rsidRDefault="00652B96" w:rsidP="001F3A9B">
      <w:pPr>
        <w:spacing w:line="440" w:lineRule="exact"/>
      </w:pPr>
      <w:r w:rsidRPr="00652B96">
        <w:rPr>
          <w:rFonts w:hint="eastAsia"/>
        </w:rPr>
        <w:t>radio</w:t>
      </w:r>
      <w:r>
        <w:rPr>
          <w:rFonts w:hint="eastAsia"/>
        </w:rPr>
        <w:t>、</w:t>
      </w:r>
      <w:r w:rsidRPr="00652B96">
        <w:rPr>
          <w:rFonts w:hint="eastAsia"/>
        </w:rPr>
        <w:t>checkbox</w:t>
      </w:r>
      <w:r w:rsidRPr="00652B96">
        <w:rPr>
          <w:rFonts w:hint="eastAsia"/>
        </w:rPr>
        <w:t>设置默认值是</w:t>
      </w:r>
      <w:r w:rsidRPr="00652B96">
        <w:rPr>
          <w:rFonts w:hint="eastAsia"/>
        </w:rPr>
        <w:t>checked="checked"</w:t>
      </w:r>
      <w:r w:rsidRPr="00652B96">
        <w:rPr>
          <w:rFonts w:hint="eastAsia"/>
        </w:rPr>
        <w:t>，</w:t>
      </w:r>
    </w:p>
    <w:p w14:paraId="5C918A88" w14:textId="7FB2AE5B" w:rsidR="00652B96" w:rsidRDefault="00652B96" w:rsidP="001F3A9B">
      <w:pPr>
        <w:spacing w:line="440" w:lineRule="exact"/>
      </w:pPr>
      <w:r w:rsidRPr="00652B96">
        <w:rPr>
          <w:rFonts w:hint="eastAsia"/>
        </w:rPr>
        <w:t>select_option</w:t>
      </w:r>
      <w:r w:rsidRPr="00652B96">
        <w:rPr>
          <w:rFonts w:hint="eastAsia"/>
        </w:rPr>
        <w:t>设置默认值是</w:t>
      </w:r>
      <w:r w:rsidRPr="00652B96">
        <w:rPr>
          <w:rFonts w:hint="eastAsia"/>
        </w:rPr>
        <w:t>selected="selected"</w:t>
      </w:r>
      <w:r w:rsidR="00857C8F">
        <w:rPr>
          <w:rFonts w:hint="eastAsia"/>
        </w:rPr>
        <w:t>。（都跟</w:t>
      </w:r>
      <w:r w:rsidR="00857C8F">
        <w:rPr>
          <w:rFonts w:hint="eastAsia"/>
        </w:rPr>
        <w:t>default</w:t>
      </w:r>
      <w:r w:rsidR="00857C8F">
        <w:rPr>
          <w:rFonts w:hint="eastAsia"/>
        </w:rPr>
        <w:t>没什么关系。）</w:t>
      </w:r>
    </w:p>
    <w:p w14:paraId="5DF2C290" w14:textId="77777777" w:rsidR="00CF4306" w:rsidRDefault="00CF4306" w:rsidP="001F3A9B">
      <w:pPr>
        <w:spacing w:line="440" w:lineRule="exact"/>
      </w:pPr>
    </w:p>
    <w:p w14:paraId="327508B5" w14:textId="77777777" w:rsidR="001F3A9B" w:rsidRDefault="008A65E3" w:rsidP="001F3A9B">
      <w:pPr>
        <w:spacing w:line="440" w:lineRule="exact"/>
      </w:pPr>
      <w:r>
        <w:t>The &lt;div&gt; element has no particular semantic meaning. It simply defines a block of content which can be styled as a single unit on a page.</w:t>
      </w:r>
      <w:r w:rsidR="001D45AB">
        <w:t xml:space="preserve"> </w:t>
      </w:r>
    </w:p>
    <w:p w14:paraId="6875A27A" w14:textId="1C70529D" w:rsidR="00A36FB3" w:rsidRDefault="001F3A9B" w:rsidP="00A36FB3">
      <w:pPr>
        <w:spacing w:line="440" w:lineRule="exact"/>
      </w:pPr>
      <w:r>
        <w:rPr>
          <w:rFonts w:hint="eastAsia"/>
        </w:rPr>
        <w:t>网页快速定位到指定元素，右键</w:t>
      </w:r>
      <w:r>
        <w:rPr>
          <w:rFonts w:hint="eastAsia"/>
        </w:rPr>
        <w:t>--&gt;</w:t>
      </w:r>
      <w:r>
        <w:rPr>
          <w:rFonts w:hint="eastAsia"/>
        </w:rPr>
        <w:t>检查。</w:t>
      </w:r>
    </w:p>
    <w:p w14:paraId="1C1E1F30" w14:textId="613A1BCC" w:rsidR="00770AAA" w:rsidRDefault="00770AAA" w:rsidP="00A36FB3">
      <w:pPr>
        <w:spacing w:line="440" w:lineRule="exact"/>
      </w:pPr>
      <w:r w:rsidRPr="00770AAA">
        <w:rPr>
          <w:rFonts w:hint="eastAsia"/>
        </w:rPr>
        <w:t>HTML5</w:t>
      </w:r>
      <w:r w:rsidRPr="00770AAA">
        <w:rPr>
          <w:rFonts w:hint="eastAsia"/>
        </w:rPr>
        <w:t>是公认的下一代</w:t>
      </w:r>
      <w:r w:rsidRPr="00770AAA">
        <w:rPr>
          <w:rFonts w:hint="eastAsia"/>
        </w:rPr>
        <w:t>Web</w:t>
      </w:r>
      <w:r w:rsidRPr="00770AAA">
        <w:rPr>
          <w:rFonts w:hint="eastAsia"/>
        </w:rPr>
        <w:t>语言，极大地提升了</w:t>
      </w:r>
      <w:r w:rsidRPr="00770AAA">
        <w:rPr>
          <w:rFonts w:hint="eastAsia"/>
        </w:rPr>
        <w:t>Web</w:t>
      </w:r>
      <w:r w:rsidRPr="00770AAA">
        <w:rPr>
          <w:rFonts w:hint="eastAsia"/>
        </w:rPr>
        <w:t>在富媒体、富内容和富应用等方面的能力，被喻为终将改变移动互联网的重要推手。</w:t>
      </w:r>
      <w:r w:rsidRPr="00770AAA">
        <w:rPr>
          <w:rFonts w:hint="eastAsia"/>
        </w:rPr>
        <w:t>InternetExplorer8</w:t>
      </w:r>
      <w:r w:rsidRPr="00770AAA">
        <w:rPr>
          <w:rFonts w:hint="eastAsia"/>
        </w:rPr>
        <w:t>及以前的版本不支持。</w:t>
      </w:r>
    </w:p>
    <w:p w14:paraId="584B12FC" w14:textId="714EBD22" w:rsidR="006862F5" w:rsidRDefault="00000000" w:rsidP="001D45AB">
      <w:pPr>
        <w:spacing w:line="440" w:lineRule="exact"/>
      </w:pPr>
      <w:hyperlink r:id="rId280" w:history="1">
        <w:r w:rsidR="00A36FB3" w:rsidRPr="006862F5">
          <w:rPr>
            <w:rStyle w:val="a9"/>
            <w:rFonts w:hint="eastAsia"/>
          </w:rPr>
          <w:t>盒子模型</w:t>
        </w:r>
        <w:r w:rsidR="00A36FB3" w:rsidRPr="006862F5">
          <w:rPr>
            <w:rStyle w:val="a9"/>
            <w:rFonts w:hint="eastAsia"/>
          </w:rPr>
          <w:t>.png</w:t>
        </w:r>
      </w:hyperlink>
      <w:r w:rsidR="00A36FB3">
        <w:rPr>
          <w:rFonts w:hint="eastAsia"/>
        </w:rPr>
        <w:t>，</w:t>
      </w:r>
      <w:hyperlink r:id="rId281" w:history="1">
        <w:r w:rsidR="00603737" w:rsidRPr="00603737">
          <w:rPr>
            <w:rStyle w:val="a9"/>
            <w:rFonts w:hint="eastAsia"/>
          </w:rPr>
          <w:t>CSS</w:t>
        </w:r>
        <w:r w:rsidR="00603737" w:rsidRPr="00603737">
          <w:rPr>
            <w:rStyle w:val="a9"/>
            <w:rFonts w:hint="eastAsia"/>
          </w:rPr>
          <w:t>及</w:t>
        </w:r>
        <w:r w:rsidR="00603737" w:rsidRPr="00603737">
          <w:rPr>
            <w:rStyle w:val="a9"/>
            <w:rFonts w:hint="eastAsia"/>
          </w:rPr>
          <w:t>JS</w:t>
        </w:r>
        <w:r w:rsidR="00603737" w:rsidRPr="00603737">
          <w:rPr>
            <w:rStyle w:val="a9"/>
            <w:rFonts w:hint="eastAsia"/>
          </w:rPr>
          <w:t>文档中文注释代码在浏览器中显示乱码</w:t>
        </w:r>
      </w:hyperlink>
      <w:r w:rsidR="00603737">
        <w:rPr>
          <w:rFonts w:hint="eastAsia"/>
        </w:rPr>
        <w:t>，</w:t>
      </w:r>
    </w:p>
    <w:p w14:paraId="70FF934C" w14:textId="4251B0C7" w:rsidR="001D45AB" w:rsidRDefault="001D45AB" w:rsidP="004176FA">
      <w:pPr>
        <w:spacing w:line="440" w:lineRule="exact"/>
      </w:pPr>
      <w:r w:rsidRPr="00401E31">
        <w:rPr>
          <w:rFonts w:hint="eastAsia"/>
          <w:color w:val="FF0000"/>
        </w:rPr>
        <w:t>CSS</w:t>
      </w:r>
      <w:r w:rsidR="00401E31" w:rsidRPr="00401E31">
        <w:rPr>
          <w:rFonts w:hint="eastAsia"/>
          <w:color w:val="FF0000"/>
        </w:rPr>
        <w:t>1</w:t>
      </w:r>
      <w:r w:rsidR="000D6034">
        <w:rPr>
          <w:rFonts w:hint="eastAsia"/>
        </w:rPr>
        <w:t>（</w:t>
      </w:r>
      <w:r w:rsidR="000D6034">
        <w:rPr>
          <w:rFonts w:hint="eastAsia"/>
        </w:rPr>
        <w:t>CascadeStyle</w:t>
      </w:r>
      <w:r w:rsidR="000D6034">
        <w:t>S</w:t>
      </w:r>
      <w:r w:rsidR="000D6034">
        <w:rPr>
          <w:rFonts w:hint="eastAsia"/>
        </w:rPr>
        <w:t>heet</w:t>
      </w:r>
      <w:r w:rsidR="000D6034">
        <w:rPr>
          <w:rFonts w:hint="eastAsia"/>
        </w:rPr>
        <w:t>）</w:t>
      </w:r>
      <w:r w:rsidR="00621E10">
        <w:rPr>
          <w:rFonts w:hint="eastAsia"/>
        </w:rPr>
        <w:t>专门用来修饰</w:t>
      </w:r>
      <w:r w:rsidR="00621E10">
        <w:rPr>
          <w:rFonts w:hint="eastAsia"/>
        </w:rPr>
        <w:t>HTML</w:t>
      </w:r>
      <w:r w:rsidR="00621E10">
        <w:rPr>
          <w:rFonts w:hint="eastAsia"/>
        </w:rPr>
        <w:t>网页</w:t>
      </w:r>
      <w:r>
        <w:rPr>
          <w:rFonts w:hint="eastAsia"/>
        </w:rPr>
        <w:t>，</w:t>
      </w:r>
      <w:r w:rsidR="000D6034" w:rsidRPr="000D6034">
        <w:rPr>
          <w:rFonts w:hint="eastAsia"/>
        </w:rPr>
        <w:t>增强网页的展示能力。</w:t>
      </w:r>
    </w:p>
    <w:p w14:paraId="6AE901AC" w14:textId="6296ABF3" w:rsidR="004E7FD9" w:rsidRDefault="00621E10" w:rsidP="004E7FD9">
      <w:pPr>
        <w:spacing w:line="440" w:lineRule="exact"/>
      </w:pPr>
      <w:r>
        <w:rPr>
          <w:rFonts w:hint="eastAsia"/>
        </w:rPr>
        <w:t>行内</w:t>
      </w:r>
      <w:r>
        <w:rPr>
          <w:rFonts w:hint="eastAsia"/>
        </w:rPr>
        <w:t>CSS</w:t>
      </w:r>
      <w:r w:rsidR="00BB66B6">
        <w:rPr>
          <w:rFonts w:hint="eastAsia"/>
        </w:rPr>
        <w:t>给当前行</w:t>
      </w:r>
      <w:r>
        <w:rPr>
          <w:rFonts w:hint="eastAsia"/>
        </w:rPr>
        <w:t>修饰</w:t>
      </w:r>
      <w:r w:rsidR="00BB66B6">
        <w:rPr>
          <w:rFonts w:hint="eastAsia"/>
        </w:rPr>
        <w:t>；</w:t>
      </w:r>
      <w:r>
        <w:rPr>
          <w:rFonts w:hint="eastAsia"/>
        </w:rPr>
        <w:t>内部</w:t>
      </w:r>
      <w:r>
        <w:rPr>
          <w:rFonts w:hint="eastAsia"/>
        </w:rPr>
        <w:t>CSS</w:t>
      </w:r>
      <w:r>
        <w:rPr>
          <w:rFonts w:hint="eastAsia"/>
        </w:rPr>
        <w:t>在</w:t>
      </w:r>
      <w:r>
        <w:rPr>
          <w:rFonts w:hint="eastAsia"/>
        </w:rPr>
        <w:t>head</w:t>
      </w:r>
      <w:r>
        <w:rPr>
          <w:rFonts w:hint="eastAsia"/>
        </w:rPr>
        <w:t>标签中使用</w:t>
      </w:r>
      <w:r w:rsidR="00BB66B6">
        <w:t>&lt;style&gt;&lt;/style&gt;</w:t>
      </w:r>
      <w:r>
        <w:rPr>
          <w:rFonts w:hint="eastAsia"/>
        </w:rPr>
        <w:t>添加</w:t>
      </w:r>
      <w:r w:rsidR="00BB66B6">
        <w:rPr>
          <w:rFonts w:hint="eastAsia"/>
        </w:rPr>
        <w:t>修饰；</w:t>
      </w:r>
      <w:r>
        <w:rPr>
          <w:rFonts w:hint="eastAsia"/>
        </w:rPr>
        <w:t>外部</w:t>
      </w:r>
      <w:r>
        <w:rPr>
          <w:rFonts w:hint="eastAsia"/>
        </w:rPr>
        <w:t>CSS</w:t>
      </w:r>
      <w:r w:rsidR="00BB66B6">
        <w:rPr>
          <w:rFonts w:hint="eastAsia"/>
        </w:rPr>
        <w:t>引用外部</w:t>
      </w:r>
      <w:r w:rsidR="00BB66B6">
        <w:rPr>
          <w:rFonts w:hint="eastAsia"/>
        </w:rPr>
        <w:t>.css</w:t>
      </w:r>
      <w:r w:rsidR="00BB66B6">
        <w:rPr>
          <w:rFonts w:hint="eastAsia"/>
        </w:rPr>
        <w:t>文件</w:t>
      </w:r>
      <w:r w:rsidR="00687965">
        <w:rPr>
          <w:rFonts w:hint="eastAsia"/>
        </w:rPr>
        <w:t>。</w:t>
      </w:r>
    </w:p>
    <w:p w14:paraId="077A51FA" w14:textId="5E295606" w:rsidR="004E7FD9" w:rsidRDefault="004E7FD9" w:rsidP="004E7FD9">
      <w:pPr>
        <w:spacing w:line="440" w:lineRule="exact"/>
      </w:pPr>
      <w:r>
        <w:rPr>
          <w:rFonts w:hint="eastAsia"/>
        </w:rPr>
        <w:lastRenderedPageBreak/>
        <w:t>&lt;div style="color: red;"&gt;div&lt;/div&gt;</w:t>
      </w:r>
    </w:p>
    <w:p w14:paraId="72D61F95" w14:textId="386F432D" w:rsidR="004E7FD9" w:rsidRDefault="004E7FD9" w:rsidP="004E7FD9">
      <w:pPr>
        <w:spacing w:line="440" w:lineRule="exact"/>
      </w:pPr>
      <w:r w:rsidRPr="004E7FD9">
        <w:t>&lt;style&gt;&lt;/style&gt;</w:t>
      </w:r>
    </w:p>
    <w:p w14:paraId="6A2A7E51" w14:textId="04A7C960" w:rsidR="003B2D7F" w:rsidRPr="003B2D7F" w:rsidRDefault="004E7FD9" w:rsidP="003B2D7F">
      <w:pPr>
        <w:spacing w:line="440" w:lineRule="exact"/>
      </w:pPr>
      <w:r>
        <w:rPr>
          <w:rFonts w:hint="eastAsia"/>
        </w:rPr>
        <w:t>&lt;link rel="stylesheet" type="text/css" href="register.css" /&gt;</w:t>
      </w:r>
    </w:p>
    <w:p w14:paraId="16E144E5" w14:textId="184B109D" w:rsidR="003B2D7F" w:rsidRDefault="003B2D7F" w:rsidP="004E7FD9">
      <w:pPr>
        <w:spacing w:line="440" w:lineRule="exact"/>
      </w:pPr>
      <w:r w:rsidRPr="003B2D7F">
        <w:rPr>
          <w:rFonts w:hint="eastAsia"/>
        </w:rPr>
        <w:t>在</w:t>
      </w:r>
      <w:r w:rsidRPr="003B2D7F">
        <w:rPr>
          <w:rFonts w:hint="eastAsia"/>
        </w:rPr>
        <w:t>&lt;link&gt;</w:t>
      </w:r>
      <w:r w:rsidRPr="003B2D7F">
        <w:rPr>
          <w:rFonts w:hint="eastAsia"/>
        </w:rPr>
        <w:t>标签中，</w:t>
      </w:r>
      <w:r w:rsidRPr="003B2D7F">
        <w:t>rel="stylesheet"</w:t>
      </w:r>
      <w:r w:rsidRPr="003B2D7F">
        <w:t>指</w:t>
      </w:r>
      <w:r w:rsidRPr="003B2D7F">
        <w:rPr>
          <w:rFonts w:hint="eastAsia"/>
        </w:rPr>
        <w:t>关联到一个</w:t>
      </w:r>
      <w:r w:rsidRPr="003B2D7F">
        <w:rPr>
          <w:rFonts w:hint="eastAsia"/>
        </w:rPr>
        <w:t>CSS</w:t>
      </w:r>
      <w:r w:rsidRPr="003B2D7F">
        <w:rPr>
          <w:rFonts w:hint="eastAsia"/>
        </w:rPr>
        <w:t>文档。</w:t>
      </w:r>
    </w:p>
    <w:p w14:paraId="2BC20AB8" w14:textId="53751154" w:rsidR="00F424CF" w:rsidRDefault="00F424CF" w:rsidP="00621E10">
      <w:pPr>
        <w:spacing w:line="440" w:lineRule="exact"/>
      </w:pPr>
      <w:r>
        <w:rPr>
          <w:rFonts w:hint="eastAsia"/>
        </w:rPr>
        <w:t>类选择器，</w:t>
      </w:r>
      <w:r>
        <w:rPr>
          <w:rFonts w:hint="eastAsia"/>
        </w:rPr>
        <w:t>Id</w:t>
      </w:r>
      <w:r>
        <w:rPr>
          <w:rFonts w:hint="eastAsia"/>
        </w:rPr>
        <w:t>选择器，标签名选择器，分组选择器，属性选择器。</w:t>
      </w:r>
    </w:p>
    <w:p w14:paraId="12EADE56" w14:textId="77777777" w:rsidR="004176FA" w:rsidRDefault="004176FA" w:rsidP="004176FA">
      <w:pPr>
        <w:spacing w:line="440" w:lineRule="exact"/>
      </w:pPr>
      <w:r>
        <w:rPr>
          <w:rFonts w:hint="eastAsia"/>
        </w:rPr>
        <w:t>CSS</w:t>
      </w:r>
      <w:r>
        <w:rPr>
          <w:rFonts w:hint="eastAsia"/>
        </w:rPr>
        <w:t>认为</w:t>
      </w:r>
      <w:r>
        <w:rPr>
          <w:rFonts w:hint="eastAsia"/>
        </w:rPr>
        <w:t>HTML</w:t>
      </w:r>
      <w:r>
        <w:rPr>
          <w:rFonts w:hint="eastAsia"/>
        </w:rPr>
        <w:t>的所有元素都是一个一个的盒子。</w:t>
      </w:r>
    </w:p>
    <w:p w14:paraId="7B528400" w14:textId="11D4403D" w:rsidR="00FC4F0D" w:rsidRDefault="004176FA" w:rsidP="00A36FB3">
      <w:pPr>
        <w:spacing w:line="440" w:lineRule="exact"/>
      </w:pPr>
      <w:r>
        <w:rPr>
          <w:rFonts w:hint="eastAsia"/>
        </w:rPr>
        <w:t>table</w:t>
      </w:r>
      <w:r w:rsidR="00D17B59">
        <w:rPr>
          <w:rFonts w:hint="eastAsia"/>
        </w:rPr>
        <w:t>属性</w:t>
      </w:r>
      <w:r>
        <w:rPr>
          <w:rFonts w:hint="eastAsia"/>
        </w:rPr>
        <w:t>cellspacing</w:t>
      </w:r>
      <w:r>
        <w:rPr>
          <w:rFonts w:hint="eastAsia"/>
        </w:rPr>
        <w:t>和</w:t>
      </w:r>
      <w:r>
        <w:rPr>
          <w:rFonts w:hint="eastAsia"/>
        </w:rPr>
        <w:t>cellpadding</w:t>
      </w:r>
      <w:r>
        <w:rPr>
          <w:rFonts w:hint="eastAsia"/>
        </w:rPr>
        <w:t>就对应盒子模型的</w:t>
      </w:r>
      <w:r>
        <w:rPr>
          <w:rFonts w:hint="eastAsia"/>
        </w:rPr>
        <w:t>margin</w:t>
      </w:r>
      <w:r>
        <w:rPr>
          <w:rFonts w:hint="eastAsia"/>
        </w:rPr>
        <w:t>和</w:t>
      </w:r>
      <w:r>
        <w:rPr>
          <w:rFonts w:hint="eastAsia"/>
        </w:rPr>
        <w:t>padding</w:t>
      </w:r>
      <w:r>
        <w:rPr>
          <w:rFonts w:hint="eastAsia"/>
        </w:rPr>
        <w:t>。</w:t>
      </w:r>
    </w:p>
    <w:p w14:paraId="16B111F2" w14:textId="2FBE522F" w:rsidR="00441667" w:rsidRDefault="00441667" w:rsidP="00A36FB3">
      <w:pPr>
        <w:spacing w:line="440" w:lineRule="exact"/>
      </w:pPr>
      <w:r w:rsidRPr="00441667">
        <w:rPr>
          <w:rFonts w:hint="eastAsia"/>
        </w:rPr>
        <w:t>border-width</w:t>
      </w:r>
      <w:r>
        <w:rPr>
          <w:rFonts w:hint="eastAsia"/>
        </w:rPr>
        <w:t>的四个参数分别设置容器的上、右、下、左边框。</w:t>
      </w:r>
      <w:r w:rsidR="00D13C86">
        <w:rPr>
          <w:rFonts w:hint="eastAsia"/>
        </w:rPr>
        <w:t>（时钟方向。）</w:t>
      </w:r>
    </w:p>
    <w:p w14:paraId="33639FDB" w14:textId="5F6E9ECD" w:rsidR="005A2D01" w:rsidRDefault="005A2D01" w:rsidP="00A36FB3">
      <w:pPr>
        <w:spacing w:line="440" w:lineRule="exact"/>
      </w:pPr>
      <w:r w:rsidRPr="005A2D01">
        <w:rPr>
          <w:rFonts w:hint="eastAsia"/>
        </w:rPr>
        <w:t>伪元素不存在在</w:t>
      </w:r>
      <w:r w:rsidRPr="005A2D01">
        <w:rPr>
          <w:rFonts w:hint="eastAsia"/>
        </w:rPr>
        <w:t>DOM</w:t>
      </w:r>
      <w:r w:rsidRPr="005A2D01">
        <w:rPr>
          <w:rFonts w:hint="eastAsia"/>
        </w:rPr>
        <w:t>文档中，是虚拟的元素，是创建新元素。代表某个元素的子元素，这个子元素虽然在逻辑上存在，但却并不实际存在于文档树中。</w:t>
      </w:r>
    </w:p>
    <w:p w14:paraId="32FAA1CA" w14:textId="03B867EB" w:rsidR="00F15F8A" w:rsidRDefault="00000000" w:rsidP="00A36FB3">
      <w:pPr>
        <w:spacing w:line="440" w:lineRule="exact"/>
      </w:pPr>
      <w:hyperlink r:id="rId282" w:history="1">
        <w:r w:rsidR="00F15F8A" w:rsidRPr="00F15F8A">
          <w:rPr>
            <w:rStyle w:val="a9"/>
          </w:rPr>
          <w:t>JavaScript Index</w:t>
        </w:r>
      </w:hyperlink>
      <w:r w:rsidR="00F15F8A">
        <w:rPr>
          <w:rFonts w:hint="eastAsia"/>
        </w:rPr>
        <w:t>，</w:t>
      </w:r>
      <w:hyperlink r:id="rId283" w:history="1">
        <w:r w:rsidR="009A3D5E" w:rsidRPr="009A3D5E">
          <w:rPr>
            <w:rStyle w:val="a9"/>
            <w:rFonts w:hint="eastAsia"/>
          </w:rPr>
          <w:t>typeof</w:t>
        </w:r>
        <w:r w:rsidR="009A3D5E" w:rsidRPr="009A3D5E">
          <w:rPr>
            <w:rStyle w:val="a9"/>
            <w:rFonts w:hint="eastAsia"/>
          </w:rPr>
          <w:t>关键字</w:t>
        </w:r>
        <w:r w:rsidR="009A3D5E" w:rsidRPr="009A3D5E">
          <w:rPr>
            <w:rStyle w:val="a9"/>
            <w:rFonts w:hint="eastAsia"/>
          </w:rPr>
          <w:t>.png</w:t>
        </w:r>
      </w:hyperlink>
      <w:r w:rsidR="009A3D5E" w:rsidRPr="009A3D5E">
        <w:t>，</w:t>
      </w:r>
    </w:p>
    <w:p w14:paraId="279EE152" w14:textId="403A0F95" w:rsidR="00FC4F0D" w:rsidRDefault="005F355B" w:rsidP="00FC4F0D">
      <w:pPr>
        <w:spacing w:line="440" w:lineRule="exact"/>
      </w:pPr>
      <w:r w:rsidRPr="00401E31">
        <w:rPr>
          <w:rFonts w:hint="eastAsia"/>
          <w:color w:val="FF0000"/>
        </w:rPr>
        <w:t>JavaScript</w:t>
      </w:r>
      <w:r w:rsidR="00401E31" w:rsidRPr="00401E31">
        <w:rPr>
          <w:rFonts w:hint="eastAsia"/>
          <w:color w:val="FF0000"/>
        </w:rPr>
        <w:t>1</w:t>
      </w:r>
      <w:r w:rsidR="00FC4F0D">
        <w:rPr>
          <w:rFonts w:hint="eastAsia"/>
        </w:rPr>
        <w:t>是一门基于对象和事件驱动的脚本语言，通常用来提高网页与用户的交互性。</w:t>
      </w:r>
    </w:p>
    <w:p w14:paraId="1536E13B" w14:textId="77777777" w:rsidR="00FC4F0D" w:rsidRDefault="00FC4F0D" w:rsidP="00FC4F0D">
      <w:pPr>
        <w:spacing w:line="440" w:lineRule="exact"/>
      </w:pPr>
      <w:r>
        <w:rPr>
          <w:rFonts w:hint="eastAsia"/>
        </w:rPr>
        <w:t>JS</w:t>
      </w:r>
      <w:r>
        <w:rPr>
          <w:rFonts w:hint="eastAsia"/>
        </w:rPr>
        <w:t>可以比作赋予静态网页了灵魂，它让静态的</w:t>
      </w:r>
      <w:r>
        <w:rPr>
          <w:rFonts w:hint="eastAsia"/>
        </w:rPr>
        <w:t>HTML</w:t>
      </w:r>
      <w:r>
        <w:rPr>
          <w:rFonts w:hint="eastAsia"/>
        </w:rPr>
        <w:t>骨架生动灵活了起来。</w:t>
      </w:r>
    </w:p>
    <w:p w14:paraId="756B511F" w14:textId="5ED3B374" w:rsidR="00FC4F0D" w:rsidRDefault="00FC4F0D" w:rsidP="00FC4F0D">
      <w:pPr>
        <w:spacing w:line="440" w:lineRule="exact"/>
      </w:pPr>
      <w:r>
        <w:rPr>
          <w:rFonts w:hint="eastAsia"/>
        </w:rPr>
        <w:t>基于对象：它不仅可以</w:t>
      </w:r>
      <w:r w:rsidR="00726432">
        <w:rPr>
          <w:rFonts w:hint="eastAsia"/>
        </w:rPr>
        <w:t>new</w:t>
      </w:r>
      <w:r>
        <w:rPr>
          <w:rFonts w:hint="eastAsia"/>
        </w:rPr>
        <w:t>对象，也能使用现有的对象。</w:t>
      </w:r>
      <w:r>
        <w:rPr>
          <w:rFonts w:hint="eastAsia"/>
        </w:rPr>
        <w:t>JS</w:t>
      </w:r>
      <w:r>
        <w:rPr>
          <w:rFonts w:hint="eastAsia"/>
        </w:rPr>
        <w:t>没有类的概念，也没有编译的过程。直接执行的就是源代码。</w:t>
      </w:r>
    </w:p>
    <w:p w14:paraId="31141769" w14:textId="77777777" w:rsidR="00FC4F0D" w:rsidRDefault="00FC4F0D" w:rsidP="00FC4F0D">
      <w:pPr>
        <w:spacing w:line="440" w:lineRule="exact"/>
      </w:pPr>
      <w:r>
        <w:rPr>
          <w:rFonts w:hint="eastAsia"/>
        </w:rPr>
        <w:t>事件驱动：在</w:t>
      </w:r>
      <w:r>
        <w:rPr>
          <w:rFonts w:hint="eastAsia"/>
        </w:rPr>
        <w:t>JS</w:t>
      </w:r>
      <w:r>
        <w:rPr>
          <w:rFonts w:hint="eastAsia"/>
        </w:rPr>
        <w:t>中，大部分情况下都是通过事件触发驱动函数执行的，从而实现特定的功能。</w:t>
      </w:r>
    </w:p>
    <w:p w14:paraId="6AD2E870" w14:textId="094D6D6A" w:rsidR="00FC4F0D" w:rsidRDefault="00FC4F0D" w:rsidP="00FC4F0D">
      <w:pPr>
        <w:spacing w:line="440" w:lineRule="exact"/>
      </w:pPr>
      <w:r>
        <w:rPr>
          <w:rFonts w:hint="eastAsia"/>
        </w:rPr>
        <w:t>脚本语言：在网络前端开发环境下，用于嵌入在客户端浏览器中的一段小程序。</w:t>
      </w:r>
    </w:p>
    <w:p w14:paraId="6D4D5432" w14:textId="3BE65EA7" w:rsidR="004D012C" w:rsidRDefault="00FA08E4" w:rsidP="00FC4F0D">
      <w:pPr>
        <w:spacing w:line="440" w:lineRule="exact"/>
      </w:pPr>
      <w:r>
        <w:t>JS</w:t>
      </w:r>
      <w:r w:rsidR="004D012C" w:rsidRPr="004D012C">
        <w:rPr>
          <w:rFonts w:hint="eastAsia"/>
        </w:rPr>
        <w:t>是弱类型语言，所有类型的变量都是用</w:t>
      </w:r>
      <w:r w:rsidR="004D012C" w:rsidRPr="004D012C">
        <w:rPr>
          <w:rFonts w:hint="eastAsia"/>
        </w:rPr>
        <w:t>var</w:t>
      </w:r>
      <w:r w:rsidR="004D012C" w:rsidRPr="004D012C">
        <w:rPr>
          <w:rFonts w:hint="eastAsia"/>
        </w:rPr>
        <w:t>关键字定义</w:t>
      </w:r>
      <w:r w:rsidR="00765EFF">
        <w:rPr>
          <w:rFonts w:hint="eastAsia"/>
        </w:rPr>
        <w:t>，在需要的时候会自动进行数据</w:t>
      </w:r>
      <w:r w:rsidR="00E070D7">
        <w:rPr>
          <w:rFonts w:hint="eastAsia"/>
        </w:rPr>
        <w:t>间的</w:t>
      </w:r>
      <w:r w:rsidR="00765EFF">
        <w:rPr>
          <w:rFonts w:hint="eastAsia"/>
        </w:rPr>
        <w:t>类型转换</w:t>
      </w:r>
      <w:r w:rsidR="004D012C" w:rsidRPr="004D012C">
        <w:rPr>
          <w:rFonts w:hint="eastAsia"/>
        </w:rPr>
        <w:t>。</w:t>
      </w:r>
    </w:p>
    <w:p w14:paraId="4D2776AA" w14:textId="0EC994B3" w:rsidR="00FA08E4" w:rsidRDefault="00FA08E4" w:rsidP="00FA08E4">
      <w:pPr>
        <w:spacing w:line="440" w:lineRule="exact"/>
      </w:pPr>
      <w:r>
        <w:rPr>
          <w:rFonts w:hint="eastAsia"/>
        </w:rPr>
        <w:t>JS</w:t>
      </w:r>
      <w:r>
        <w:rPr>
          <w:rFonts w:hint="eastAsia"/>
        </w:rPr>
        <w:t>具有良好的跨平台性，只要有浏览器的地方都能执行</w:t>
      </w:r>
      <w:r>
        <w:rPr>
          <w:rFonts w:hint="eastAsia"/>
        </w:rPr>
        <w:t>JS</w:t>
      </w:r>
      <w:r>
        <w:rPr>
          <w:rFonts w:hint="eastAsia"/>
        </w:rPr>
        <w:t>。</w:t>
      </w:r>
      <w:r>
        <w:rPr>
          <w:rFonts w:hint="eastAsia"/>
        </w:rPr>
        <w:t>Java</w:t>
      </w:r>
      <w:r w:rsidR="009570A8">
        <w:rPr>
          <w:rFonts w:hint="eastAsia"/>
        </w:rPr>
        <w:t>的</w:t>
      </w:r>
      <w:r>
        <w:rPr>
          <w:rFonts w:hint="eastAsia"/>
        </w:rPr>
        <w:t>跨平台性是因为有</w:t>
      </w:r>
      <w:r>
        <w:rPr>
          <w:rFonts w:hint="eastAsia"/>
        </w:rPr>
        <w:t>JVM</w:t>
      </w:r>
      <w:r>
        <w:rPr>
          <w:rFonts w:hint="eastAsia"/>
        </w:rPr>
        <w:t>。</w:t>
      </w:r>
    </w:p>
    <w:p w14:paraId="31C5BDA7" w14:textId="3A5F2D1B" w:rsidR="00A20436" w:rsidRPr="00A20436" w:rsidRDefault="00D93ADE" w:rsidP="00A20436">
      <w:pPr>
        <w:spacing w:line="440" w:lineRule="exact"/>
      </w:pPr>
      <w:r>
        <w:rPr>
          <w:rFonts w:hint="eastAsia"/>
        </w:rPr>
        <w:t>JS</w:t>
      </w:r>
      <w:r>
        <w:rPr>
          <w:rFonts w:hint="eastAsia"/>
        </w:rPr>
        <w:t>里面很难报错，除非你打开浏览器开发者模式。</w:t>
      </w:r>
    </w:p>
    <w:p w14:paraId="0A098AC9" w14:textId="77777777" w:rsidR="00A20436" w:rsidRPr="00A20436" w:rsidRDefault="00A20436" w:rsidP="00A20436">
      <w:pPr>
        <w:spacing w:line="440" w:lineRule="exact"/>
      </w:pPr>
      <w:r w:rsidRPr="00A20436">
        <w:t>OOM</w:t>
      </w:r>
      <w:r w:rsidRPr="00A20436">
        <w:rPr>
          <w:rFonts w:hint="eastAsia"/>
        </w:rPr>
        <w:t>是指内存溢出</w:t>
      </w:r>
      <w:r w:rsidRPr="00A20436">
        <w:rPr>
          <w:rFonts w:hint="eastAsia"/>
        </w:rPr>
        <w:t>OutOfMemory</w:t>
      </w:r>
      <w:r w:rsidRPr="00A20436">
        <w:rPr>
          <w:rFonts w:hint="eastAsia"/>
        </w:rPr>
        <w:t>，可能由死循环导致。</w:t>
      </w:r>
    </w:p>
    <w:p w14:paraId="0A3139D3" w14:textId="73E602FC" w:rsidR="00A20436" w:rsidRPr="00A20436" w:rsidRDefault="00A20436" w:rsidP="00A20436">
      <w:pPr>
        <w:spacing w:line="440" w:lineRule="exact"/>
      </w:pPr>
      <w:r w:rsidRPr="00A20436">
        <w:rPr>
          <w:rFonts w:hint="eastAsia"/>
        </w:rPr>
        <w:t>浏览器的控制台可以输出也可以输入（源代码）。</w:t>
      </w:r>
    </w:p>
    <w:p w14:paraId="2C75F2C2" w14:textId="19441FD0" w:rsidR="00502085" w:rsidRDefault="00502085" w:rsidP="00502085">
      <w:pPr>
        <w:spacing w:line="440" w:lineRule="exact"/>
      </w:pPr>
      <w:r>
        <w:rPr>
          <w:rFonts w:hint="eastAsia"/>
        </w:rPr>
        <w:t>JavaScript</w:t>
      </w:r>
      <w:r>
        <w:rPr>
          <w:rFonts w:hint="eastAsia"/>
        </w:rPr>
        <w:t>对象：</w:t>
      </w:r>
    </w:p>
    <w:p w14:paraId="43EEBA4B" w14:textId="4F56A642" w:rsidR="00502085" w:rsidRDefault="00502085" w:rsidP="00502085">
      <w:pPr>
        <w:spacing w:line="440" w:lineRule="exact"/>
      </w:pPr>
      <w:r>
        <w:rPr>
          <w:rFonts w:hint="eastAsia"/>
        </w:rPr>
        <w:t>1</w:t>
      </w:r>
      <w:r>
        <w:t>)</w:t>
      </w:r>
      <w:r>
        <w:rPr>
          <w:rFonts w:hint="eastAsia"/>
        </w:rPr>
        <w:t>内置对象</w:t>
      </w:r>
      <w:r w:rsidR="001F04D3">
        <w:rPr>
          <w:rFonts w:hint="eastAsia"/>
        </w:rPr>
        <w:t>，</w:t>
      </w:r>
      <w:r>
        <w:rPr>
          <w:rFonts w:hint="eastAsia"/>
        </w:rPr>
        <w:t>Arguments Array Boolean Date Function Number String Regexp Math</w:t>
      </w:r>
      <w:r>
        <w:t xml:space="preserve"> </w:t>
      </w:r>
      <w:r>
        <w:rPr>
          <w:rFonts w:hint="eastAsia"/>
        </w:rPr>
        <w:t>Object</w:t>
      </w:r>
      <w:r>
        <w:rPr>
          <w:rFonts w:hint="eastAsia"/>
        </w:rPr>
        <w:t>以及</w:t>
      </w:r>
      <w:r>
        <w:rPr>
          <w:rFonts w:hint="eastAsia"/>
        </w:rPr>
        <w:t>6</w:t>
      </w:r>
      <w:r>
        <w:rPr>
          <w:rFonts w:hint="eastAsia"/>
        </w:rPr>
        <w:t>种</w:t>
      </w:r>
      <w:r>
        <w:rPr>
          <w:rFonts w:hint="eastAsia"/>
        </w:rPr>
        <w:t>Error</w:t>
      </w:r>
      <w:r>
        <w:rPr>
          <w:rFonts w:hint="eastAsia"/>
        </w:rPr>
        <w:t>对象。</w:t>
      </w:r>
    </w:p>
    <w:p w14:paraId="386DA377" w14:textId="73299F08" w:rsidR="00502085" w:rsidRDefault="00502085" w:rsidP="00502085">
      <w:pPr>
        <w:spacing w:line="440" w:lineRule="exact"/>
      </w:pPr>
      <w:r>
        <w:rPr>
          <w:rFonts w:hint="eastAsia"/>
        </w:rPr>
        <w:t>2</w:t>
      </w:r>
      <w:r>
        <w:t>)</w:t>
      </w:r>
      <w:r>
        <w:rPr>
          <w:rFonts w:hint="eastAsia"/>
        </w:rPr>
        <w:t>宿主对象</w:t>
      </w:r>
      <w:r w:rsidR="001F04D3">
        <w:rPr>
          <w:rFonts w:hint="eastAsia"/>
        </w:rPr>
        <w:t>，</w:t>
      </w:r>
      <w:r>
        <w:rPr>
          <w:rFonts w:hint="eastAsia"/>
        </w:rPr>
        <w:t>运行环境提供的对象。</w:t>
      </w:r>
      <w:r>
        <w:rPr>
          <w:rFonts w:hint="eastAsia"/>
        </w:rPr>
        <w:t>Window Documen Element form image</w:t>
      </w:r>
      <w:r>
        <w:rPr>
          <w:rFonts w:hint="eastAsia"/>
        </w:rPr>
        <w:t>。</w:t>
      </w:r>
    </w:p>
    <w:p w14:paraId="11E16590" w14:textId="77777777" w:rsidR="00C05208" w:rsidRDefault="00502085" w:rsidP="00502085">
      <w:pPr>
        <w:spacing w:line="440" w:lineRule="exact"/>
      </w:pPr>
      <w:r>
        <w:rPr>
          <w:rFonts w:hint="eastAsia"/>
        </w:rPr>
        <w:t>3</w:t>
      </w:r>
      <w:r>
        <w:t>)</w:t>
      </w:r>
      <w:r>
        <w:rPr>
          <w:rFonts w:hint="eastAsia"/>
        </w:rPr>
        <w:t>自定义对象。</w:t>
      </w:r>
    </w:p>
    <w:p w14:paraId="506913BA" w14:textId="63F6E5F9" w:rsidR="00C05208" w:rsidRDefault="00C05208" w:rsidP="00502085">
      <w:pPr>
        <w:spacing w:line="440" w:lineRule="exact"/>
      </w:pPr>
      <w:r w:rsidRPr="00C05208">
        <w:t>window.sessionStorage.setItem("token",token)</w:t>
      </w:r>
    </w:p>
    <w:p w14:paraId="24629191" w14:textId="59FCA91B" w:rsidR="00C05208" w:rsidRDefault="00C05208" w:rsidP="00C05208">
      <w:pPr>
        <w:spacing w:line="440" w:lineRule="exact"/>
      </w:pPr>
      <w:r>
        <w:rPr>
          <w:rFonts w:hint="eastAsia"/>
        </w:rPr>
        <w:t>localStorage</w:t>
      </w:r>
      <w:r>
        <w:rPr>
          <w:rFonts w:hint="eastAsia"/>
        </w:rPr>
        <w:t>和</w:t>
      </w:r>
      <w:r>
        <w:rPr>
          <w:rFonts w:hint="eastAsia"/>
        </w:rPr>
        <w:t>sessionStorage</w:t>
      </w:r>
      <w:r>
        <w:rPr>
          <w:rFonts w:hint="eastAsia"/>
        </w:rPr>
        <w:t>属性允许在浏览器中存储</w:t>
      </w:r>
      <w:r>
        <w:rPr>
          <w:rFonts w:hint="eastAsia"/>
        </w:rPr>
        <w:t>K/</w:t>
      </w:r>
      <w:r>
        <w:t>V</w:t>
      </w:r>
      <w:r>
        <w:rPr>
          <w:rFonts w:hint="eastAsia"/>
        </w:rPr>
        <w:t>数据。</w:t>
      </w:r>
    </w:p>
    <w:p w14:paraId="5FECCB14" w14:textId="087953E9" w:rsidR="00C05208" w:rsidRDefault="00C05208" w:rsidP="00C05208">
      <w:pPr>
        <w:spacing w:line="440" w:lineRule="exact"/>
      </w:pPr>
      <w:r>
        <w:rPr>
          <w:rFonts w:hint="eastAsia"/>
        </w:rPr>
        <w:lastRenderedPageBreak/>
        <w:t>sessionStorage</w:t>
      </w:r>
      <w:r>
        <w:rPr>
          <w:rFonts w:hint="eastAsia"/>
        </w:rPr>
        <w:t>用于临时保存同一窗口</w:t>
      </w:r>
      <w:r w:rsidR="00C5230D">
        <w:rPr>
          <w:rFonts w:hint="eastAsia"/>
        </w:rPr>
        <w:t>（或标签页）</w:t>
      </w:r>
      <w:r>
        <w:rPr>
          <w:rFonts w:hint="eastAsia"/>
        </w:rPr>
        <w:t>的数据，在关闭窗口或标签页之后将会删除这些数据。</w:t>
      </w:r>
      <w:r w:rsidR="000A20B7">
        <w:t>L</w:t>
      </w:r>
      <w:r w:rsidR="000A20B7">
        <w:rPr>
          <w:rFonts w:hint="eastAsia"/>
        </w:rPr>
        <w:t>ocalStorage</w:t>
      </w:r>
      <w:r w:rsidR="000A20B7">
        <w:rPr>
          <w:rFonts w:hint="eastAsia"/>
        </w:rPr>
        <w:t>保存的数据不会过期，可以</w:t>
      </w:r>
      <w:r w:rsidR="00F16DE7">
        <w:rPr>
          <w:rFonts w:hint="eastAsia"/>
        </w:rPr>
        <w:t>手动删除。</w:t>
      </w:r>
    </w:p>
    <w:p w14:paraId="65DB070D" w14:textId="1EAA67D3" w:rsidR="00C05208" w:rsidRDefault="00C05208" w:rsidP="00502085">
      <w:pPr>
        <w:spacing w:line="440" w:lineRule="exact"/>
      </w:pPr>
    </w:p>
    <w:p w14:paraId="0A5DC4ED" w14:textId="4A585F36" w:rsidR="00C05208" w:rsidRDefault="00C05208" w:rsidP="00502085">
      <w:pPr>
        <w:spacing w:line="440" w:lineRule="exact"/>
      </w:pPr>
    </w:p>
    <w:p w14:paraId="3B496D6A" w14:textId="77777777" w:rsidR="00C05208" w:rsidRPr="00A20436" w:rsidRDefault="00C05208" w:rsidP="00502085">
      <w:pPr>
        <w:spacing w:line="440" w:lineRule="exact"/>
      </w:pPr>
    </w:p>
    <w:p w14:paraId="1069086B" w14:textId="51188CBF" w:rsidR="004D012C" w:rsidRDefault="008508B7" w:rsidP="00FC4F0D">
      <w:pPr>
        <w:spacing w:line="440" w:lineRule="exact"/>
      </w:pPr>
      <w:r>
        <w:rPr>
          <w:rFonts w:hint="eastAsia"/>
        </w:rPr>
        <w:t>基本数据类型：</w:t>
      </w:r>
      <w:r w:rsidRPr="008508B7">
        <w:rPr>
          <w:rFonts w:hint="eastAsia"/>
        </w:rPr>
        <w:t>number/string/boolean/null/undefined</w:t>
      </w:r>
      <w:r w:rsidR="00A33CF0">
        <w:t>/</w:t>
      </w:r>
      <w:r w:rsidR="00A33CF0" w:rsidRPr="00A33CF0">
        <w:rPr>
          <w:rFonts w:hint="eastAsia"/>
        </w:rPr>
        <w:t xml:space="preserve"> </w:t>
      </w:r>
      <w:r w:rsidR="00A33CF0">
        <w:t>s</w:t>
      </w:r>
      <w:r w:rsidR="00A33CF0" w:rsidRPr="00A33CF0">
        <w:rPr>
          <w:rFonts w:hint="eastAsia"/>
        </w:rPr>
        <w:t>ymbol</w:t>
      </w:r>
      <w:r w:rsidR="00A33CF0" w:rsidRPr="00A33CF0">
        <w:rPr>
          <w:rFonts w:hint="eastAsia"/>
        </w:rPr>
        <w:t>（</w:t>
      </w:r>
      <w:r w:rsidR="00A33CF0" w:rsidRPr="00A33CF0">
        <w:rPr>
          <w:rFonts w:hint="eastAsia"/>
        </w:rPr>
        <w:t>es6</w:t>
      </w:r>
      <w:r w:rsidR="00A33CF0" w:rsidRPr="00A33CF0">
        <w:rPr>
          <w:rFonts w:hint="eastAsia"/>
        </w:rPr>
        <w:t>新增）</w:t>
      </w:r>
      <w:r w:rsidR="007E37E1">
        <w:rPr>
          <w:rFonts w:hint="eastAsia"/>
        </w:rPr>
        <w:t>。</w:t>
      </w:r>
      <w:r w:rsidR="00C23A79">
        <w:rPr>
          <w:rFonts w:hint="eastAsia"/>
        </w:rPr>
        <w:t>（</w:t>
      </w:r>
      <w:r w:rsidR="00753D24">
        <w:rPr>
          <w:rFonts w:hint="eastAsia"/>
        </w:rPr>
        <w:t>Array</w:t>
      </w:r>
      <w:r w:rsidR="00753D24">
        <w:rPr>
          <w:rFonts w:hint="eastAsia"/>
        </w:rPr>
        <w:t>是对象！</w:t>
      </w:r>
      <w:r w:rsidR="00C23A79">
        <w:rPr>
          <w:rFonts w:hint="eastAsia"/>
        </w:rPr>
        <w:t>）</w:t>
      </w:r>
    </w:p>
    <w:p w14:paraId="00278B00" w14:textId="11C76768" w:rsidR="00010290" w:rsidRDefault="00761CB4" w:rsidP="00010290">
      <w:pPr>
        <w:spacing w:line="440" w:lineRule="exact"/>
      </w:pPr>
      <w:r w:rsidRPr="00761CB4">
        <w:rPr>
          <w:rFonts w:hint="eastAsia"/>
        </w:rPr>
        <w:t>在</w:t>
      </w:r>
      <w:r w:rsidRPr="00761CB4">
        <w:rPr>
          <w:rFonts w:hint="eastAsia"/>
        </w:rPr>
        <w:t>JS</w:t>
      </w:r>
      <w:r w:rsidRPr="00761CB4">
        <w:rPr>
          <w:rFonts w:hint="eastAsia"/>
        </w:rPr>
        <w:t>中，数值类型只有一种，就是浮点型</w:t>
      </w:r>
      <w:r>
        <w:rPr>
          <w:rFonts w:hint="eastAsia"/>
        </w:rPr>
        <w:t>number</w:t>
      </w:r>
      <w:r w:rsidRPr="00761CB4">
        <w:rPr>
          <w:rFonts w:hint="eastAsia"/>
        </w:rPr>
        <w:t>。</w:t>
      </w:r>
    </w:p>
    <w:p w14:paraId="5846B4FE" w14:textId="51EA5D22" w:rsidR="00010290" w:rsidRDefault="00010290" w:rsidP="00010290">
      <w:pPr>
        <w:spacing w:line="440" w:lineRule="exact"/>
      </w:pPr>
      <w:r>
        <w:rPr>
          <w:rFonts w:hint="eastAsia"/>
        </w:rPr>
        <w:t>Infinity</w:t>
      </w:r>
      <w:r>
        <w:rPr>
          <w:rFonts w:hint="eastAsia"/>
        </w:rPr>
        <w:t>：正无穷大</w:t>
      </w:r>
    </w:p>
    <w:p w14:paraId="59236AA9" w14:textId="2703C010" w:rsidR="00010290" w:rsidRDefault="00010290" w:rsidP="00010290">
      <w:pPr>
        <w:spacing w:line="440" w:lineRule="exact"/>
      </w:pPr>
      <w:r>
        <w:rPr>
          <w:rFonts w:hint="eastAsia"/>
        </w:rPr>
        <w:t>-Infinity</w:t>
      </w:r>
      <w:r>
        <w:rPr>
          <w:rFonts w:hint="eastAsia"/>
        </w:rPr>
        <w:t>：负无穷大</w:t>
      </w:r>
    </w:p>
    <w:p w14:paraId="4697462F" w14:textId="77777777" w:rsidR="00005403" w:rsidRDefault="00010290" w:rsidP="00005403">
      <w:pPr>
        <w:spacing w:line="440" w:lineRule="exact"/>
      </w:pPr>
      <w:r>
        <w:rPr>
          <w:rFonts w:hint="eastAsia"/>
        </w:rPr>
        <w:t>NaN</w:t>
      </w:r>
      <w:r>
        <w:rPr>
          <w:rFonts w:hint="eastAsia"/>
        </w:rPr>
        <w:t>：非数字，和任何值都不相等，包括它本身。</w:t>
      </w:r>
    </w:p>
    <w:p w14:paraId="346C4FC4" w14:textId="2C9995A2" w:rsidR="00005403" w:rsidRDefault="00005403" w:rsidP="00005403">
      <w:pPr>
        <w:spacing w:line="440" w:lineRule="exact"/>
      </w:pPr>
      <w:r>
        <w:t>byte count = 1;(var count = 1;)</w:t>
      </w:r>
    </w:p>
    <w:p w14:paraId="3A3CF21D" w14:textId="7E24BB22" w:rsidR="00005403" w:rsidRDefault="00005403" w:rsidP="00005403">
      <w:pPr>
        <w:spacing w:line="440" w:lineRule="exact"/>
      </w:pPr>
      <w:r>
        <w:t>count++;</w:t>
      </w:r>
      <w:r w:rsidR="00DD2274">
        <w:t xml:space="preserve"> //</w:t>
      </w:r>
      <w:r>
        <w:rPr>
          <w:rFonts w:hint="eastAsia"/>
        </w:rPr>
        <w:t>在</w:t>
      </w:r>
      <w:r w:rsidR="00C76D69">
        <w:rPr>
          <w:rFonts w:hint="eastAsia"/>
        </w:rPr>
        <w:t>Ja</w:t>
      </w:r>
      <w:r>
        <w:rPr>
          <w:rFonts w:hint="eastAsia"/>
        </w:rPr>
        <w:t>va</w:t>
      </w:r>
      <w:r w:rsidR="00C76D69">
        <w:t>/</w:t>
      </w:r>
      <w:r w:rsidR="00C76D69">
        <w:rPr>
          <w:rFonts w:hint="eastAsia"/>
        </w:rPr>
        <w:t>JavaScript</w:t>
      </w:r>
      <w:r>
        <w:rPr>
          <w:rFonts w:hint="eastAsia"/>
        </w:rPr>
        <w:t>中这三行代码有什么区别？</w:t>
      </w:r>
    </w:p>
    <w:p w14:paraId="4F210931" w14:textId="27EFBA9D" w:rsidR="00005403" w:rsidRDefault="00005403" w:rsidP="00005403">
      <w:pPr>
        <w:spacing w:line="440" w:lineRule="exact"/>
      </w:pPr>
      <w:r>
        <w:t>count = count + 1;</w:t>
      </w:r>
    </w:p>
    <w:p w14:paraId="260F876F" w14:textId="54112BAF" w:rsidR="00A20436" w:rsidRPr="00A20436" w:rsidRDefault="00005403" w:rsidP="00A20436">
      <w:pPr>
        <w:spacing w:line="440" w:lineRule="exact"/>
      </w:pPr>
      <w:r>
        <w:t>count += 1;</w:t>
      </w:r>
    </w:p>
    <w:p w14:paraId="06D9114C" w14:textId="170B2C40" w:rsidR="000F329C" w:rsidRDefault="00A05DC5" w:rsidP="00010290">
      <w:pPr>
        <w:spacing w:line="440" w:lineRule="exact"/>
      </w:pPr>
      <w:r>
        <w:rPr>
          <w:rFonts w:hint="eastAsia"/>
        </w:rPr>
        <w:t>js</w:t>
      </w:r>
      <w:r>
        <w:rPr>
          <w:rFonts w:hint="eastAsia"/>
        </w:rPr>
        <w:t>中的</w:t>
      </w:r>
      <w:r>
        <w:rPr>
          <w:rFonts w:hint="eastAsia"/>
        </w:rPr>
        <w:t>typeof</w:t>
      </w:r>
      <w:r>
        <w:rPr>
          <w:rFonts w:hint="eastAsia"/>
        </w:rPr>
        <w:t>类似于</w:t>
      </w:r>
      <w:r>
        <w:rPr>
          <w:rFonts w:hint="eastAsia"/>
        </w:rPr>
        <w:t>java</w:t>
      </w:r>
      <w:r>
        <w:rPr>
          <w:rFonts w:hint="eastAsia"/>
        </w:rPr>
        <w:t>中的</w:t>
      </w:r>
      <w:r>
        <w:rPr>
          <w:rFonts w:hint="eastAsia"/>
        </w:rPr>
        <w:t>instanceof</w:t>
      </w:r>
      <w:r w:rsidR="005322B9">
        <w:rPr>
          <w:rFonts w:hint="eastAsia"/>
        </w:rPr>
        <w:t>（强转时加判断以增强健壮性）</w:t>
      </w:r>
      <w:r w:rsidR="000F329C">
        <w:rPr>
          <w:rFonts w:hint="eastAsia"/>
        </w:rPr>
        <w:t>，</w:t>
      </w:r>
      <w:r w:rsidR="004075D8">
        <w:rPr>
          <w:rFonts w:hint="eastAsia"/>
        </w:rPr>
        <w:t>js</w:t>
      </w:r>
      <w:r w:rsidR="004075D8">
        <w:rPr>
          <w:rFonts w:hint="eastAsia"/>
        </w:rPr>
        <w:t>也有</w:t>
      </w:r>
      <w:r w:rsidR="004075D8">
        <w:rPr>
          <w:rFonts w:hint="eastAsia"/>
        </w:rPr>
        <w:t>instanceof</w:t>
      </w:r>
      <w:r w:rsidR="000F329C">
        <w:rPr>
          <w:rFonts w:hint="eastAsia"/>
        </w:rPr>
        <w:t>。</w:t>
      </w:r>
    </w:p>
    <w:p w14:paraId="3BFE79A7" w14:textId="668AED94" w:rsidR="00010290" w:rsidRDefault="0069487E" w:rsidP="00010290">
      <w:pPr>
        <w:spacing w:line="440" w:lineRule="exact"/>
      </w:pPr>
      <w:r w:rsidRPr="0069487E">
        <w:t>instanceof</w:t>
      </w:r>
      <w:r w:rsidR="000F329C">
        <w:t xml:space="preserve"> </w:t>
      </w:r>
      <w:r w:rsidRPr="0069487E">
        <w:t>checks if the object is an instance of given type</w:t>
      </w:r>
      <w:r w:rsidR="000F329C">
        <w:rPr>
          <w:rFonts w:hint="eastAsia"/>
        </w:rPr>
        <w:t>,</w:t>
      </w:r>
      <w:r w:rsidR="000F329C">
        <w:t xml:space="preserve"> </w:t>
      </w:r>
      <w:r w:rsidRPr="0069487E">
        <w:t>typeof</w:t>
      </w:r>
      <w:r>
        <w:t xml:space="preserve"> </w:t>
      </w:r>
      <w:r w:rsidRPr="0069487E">
        <w:t>checks the type of object.</w:t>
      </w:r>
    </w:p>
    <w:p w14:paraId="0DE01A56" w14:textId="46F87828" w:rsidR="006D74FD" w:rsidRDefault="000E5248" w:rsidP="00010290">
      <w:pPr>
        <w:spacing w:line="440" w:lineRule="exact"/>
      </w:pPr>
      <w:r>
        <w:rPr>
          <w:rFonts w:hint="eastAsia"/>
        </w:rPr>
        <w:t>js</w:t>
      </w:r>
      <w:r>
        <w:rPr>
          <w:rFonts w:hint="eastAsia"/>
        </w:rPr>
        <w:t>中定义数组用中括号，</w:t>
      </w:r>
      <w:r>
        <w:rPr>
          <w:rFonts w:hint="eastAsia"/>
        </w:rPr>
        <w:t>java</w:t>
      </w:r>
      <w:r>
        <w:rPr>
          <w:rFonts w:hint="eastAsia"/>
        </w:rPr>
        <w:t>中定义数组用大括号。</w:t>
      </w:r>
    </w:p>
    <w:p w14:paraId="2589FF2E" w14:textId="75C02DB6" w:rsidR="0055173C" w:rsidRDefault="0017262D" w:rsidP="0055173C">
      <w:pPr>
        <w:spacing w:line="440" w:lineRule="exact"/>
      </w:pPr>
      <w:r>
        <w:rPr>
          <w:rFonts w:hint="eastAsia"/>
        </w:rPr>
        <w:t>js</w:t>
      </w:r>
      <w:r w:rsidRPr="0017262D">
        <w:rPr>
          <w:rFonts w:hint="eastAsia"/>
        </w:rPr>
        <w:t>中的判断条件可以不是</w:t>
      </w:r>
      <w:r w:rsidRPr="0017262D">
        <w:rPr>
          <w:rFonts w:hint="eastAsia"/>
        </w:rPr>
        <w:t>boolean</w:t>
      </w:r>
      <w:r w:rsidRPr="0017262D">
        <w:rPr>
          <w:rFonts w:hint="eastAsia"/>
        </w:rPr>
        <w:t>类型，</w:t>
      </w:r>
      <w:r w:rsidR="0055173C">
        <w:rPr>
          <w:rFonts w:hint="eastAsia"/>
        </w:rPr>
        <w:t>在需要的时候会自动进行数据间的类型转换</w:t>
      </w:r>
      <w:r w:rsidR="0055173C" w:rsidRPr="004D012C">
        <w:rPr>
          <w:rFonts w:hint="eastAsia"/>
        </w:rPr>
        <w:t>。</w:t>
      </w:r>
    </w:p>
    <w:p w14:paraId="7FCF0AAC" w14:textId="04CFE811" w:rsidR="0049764C" w:rsidRDefault="00DD2274" w:rsidP="00B10D18">
      <w:pPr>
        <w:spacing w:line="440" w:lineRule="exact"/>
      </w:pPr>
      <w:r w:rsidRPr="00DD2274">
        <w:t>var person={fname:"John",lname:"Doe",age:25};</w:t>
      </w:r>
      <w:r>
        <w:t xml:space="preserve"> </w:t>
      </w:r>
      <w:r>
        <w:rPr>
          <w:rFonts w:hint="eastAsia"/>
        </w:rPr>
        <w:t>/</w:t>
      </w:r>
      <w:r>
        <w:t>/</w:t>
      </w:r>
      <w:r>
        <w:rPr>
          <w:rFonts w:hint="eastAsia"/>
        </w:rPr>
        <w:t>在</w:t>
      </w:r>
      <w:r>
        <w:rPr>
          <w:rFonts w:hint="eastAsia"/>
        </w:rPr>
        <w:t>js</w:t>
      </w:r>
      <w:r>
        <w:rPr>
          <w:rFonts w:hint="eastAsia"/>
        </w:rPr>
        <w:t>中看到</w:t>
      </w:r>
      <w:r>
        <w:rPr>
          <w:rFonts w:hint="eastAsia"/>
        </w:rPr>
        <w:t>{</w:t>
      </w:r>
      <w:r>
        <w:t>}</w:t>
      </w:r>
      <w:r>
        <w:rPr>
          <w:rFonts w:hint="eastAsia"/>
        </w:rPr>
        <w:t>千万不要以为是数组</w:t>
      </w:r>
      <w:r>
        <w:t>…</w:t>
      </w:r>
    </w:p>
    <w:p w14:paraId="11862A90" w14:textId="000AA73D" w:rsidR="0049764C" w:rsidRDefault="00545D4B" w:rsidP="00010290">
      <w:pPr>
        <w:spacing w:line="440" w:lineRule="exact"/>
      </w:pPr>
      <w:r w:rsidRPr="00545D4B">
        <w:rPr>
          <w:rFonts w:hint="eastAsia"/>
        </w:rPr>
        <w:t>JavaScript</w:t>
      </w:r>
      <w:r w:rsidRPr="00545D4B">
        <w:rPr>
          <w:rFonts w:hint="eastAsia"/>
        </w:rPr>
        <w:t>中的一些比较特别的类型转换</w:t>
      </w:r>
      <w:r>
        <w:rPr>
          <w:rFonts w:hint="eastAsia"/>
        </w:rPr>
        <w:t>：</w:t>
      </w:r>
    </w:p>
    <w:p w14:paraId="34FD05BC" w14:textId="14601DA8" w:rsidR="00545D4B" w:rsidRDefault="00545D4B" w:rsidP="00545D4B">
      <w:pPr>
        <w:spacing w:line="440" w:lineRule="exact"/>
      </w:pPr>
      <w:r>
        <w:rPr>
          <w:rFonts w:hint="eastAsia"/>
        </w:rPr>
        <w:t xml:space="preserve">!!String("") </w:t>
      </w:r>
      <w:r w:rsidR="00724F64">
        <w:rPr>
          <w:rFonts w:hint="eastAsia"/>
        </w:rPr>
        <w:t>//</w:t>
      </w:r>
      <w:r>
        <w:rPr>
          <w:rFonts w:hint="eastAsia"/>
        </w:rPr>
        <w:t>返回</w:t>
      </w:r>
      <w:r w:rsidR="00A067F5">
        <w:t>false</w:t>
      </w:r>
    </w:p>
    <w:p w14:paraId="69D1BABC" w14:textId="39329E20"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false</w:t>
      </w:r>
    </w:p>
    <w:p w14:paraId="2DF5BC67" w14:textId="7526FB21" w:rsidR="00545D4B" w:rsidRDefault="00545D4B" w:rsidP="00545D4B">
      <w:pPr>
        <w:spacing w:line="440" w:lineRule="exact"/>
      </w:pPr>
      <w:r>
        <w:rPr>
          <w:rFonts w:hint="eastAsia"/>
        </w:rPr>
        <w:t xml:space="preserve">!!Number("") </w:t>
      </w:r>
      <w:r w:rsidR="00724F64">
        <w:rPr>
          <w:rFonts w:hint="eastAsia"/>
        </w:rPr>
        <w:t>//</w:t>
      </w:r>
      <w:r>
        <w:rPr>
          <w:rFonts w:hint="eastAsia"/>
        </w:rPr>
        <w:t>返回</w:t>
      </w:r>
      <w:r w:rsidR="007C1192">
        <w:t>false</w:t>
      </w:r>
    </w:p>
    <w:p w14:paraId="474989CB" w14:textId="2B650A03" w:rsidR="00545D4B" w:rsidRDefault="00545D4B" w:rsidP="00545D4B">
      <w:pPr>
        <w:spacing w:line="440" w:lineRule="exact"/>
      </w:pPr>
      <w:r>
        <w:rPr>
          <w:rFonts w:hint="eastAsia"/>
        </w:rPr>
        <w:t xml:space="preserve">!!Boolean([]) </w:t>
      </w:r>
      <w:r w:rsidR="00724F64">
        <w:rPr>
          <w:rFonts w:hint="eastAsia"/>
        </w:rPr>
        <w:t>//</w:t>
      </w:r>
      <w:r>
        <w:rPr>
          <w:rFonts w:hint="eastAsia"/>
        </w:rPr>
        <w:t>返回</w:t>
      </w:r>
      <w:r>
        <w:rPr>
          <w:rFonts w:hint="eastAsia"/>
        </w:rPr>
        <w:t>true</w:t>
      </w:r>
    </w:p>
    <w:p w14:paraId="6B380A6F" w14:textId="0896B70D" w:rsidR="00545D4B" w:rsidRDefault="00545D4B" w:rsidP="00545D4B">
      <w:pPr>
        <w:spacing w:line="440" w:lineRule="exact"/>
      </w:pPr>
      <w:r>
        <w:rPr>
          <w:rFonts w:hint="eastAsia"/>
        </w:rPr>
        <w:t xml:space="preserve">!!String([]) </w:t>
      </w:r>
      <w:r w:rsidR="00724F64">
        <w:rPr>
          <w:rFonts w:hint="eastAsia"/>
        </w:rPr>
        <w:t>//</w:t>
      </w:r>
      <w:r>
        <w:rPr>
          <w:rFonts w:hint="eastAsia"/>
        </w:rPr>
        <w:t>返回</w:t>
      </w:r>
      <w:r>
        <w:rPr>
          <w:rFonts w:hint="eastAsia"/>
        </w:rPr>
        <w:t>false</w:t>
      </w:r>
    </w:p>
    <w:p w14:paraId="5FF52E6C" w14:textId="77777777" w:rsidR="00545D4B" w:rsidRDefault="00545D4B" w:rsidP="00545D4B">
      <w:pPr>
        <w:spacing w:line="440" w:lineRule="exact"/>
      </w:pPr>
      <w:r>
        <w:t>!!Number([]) //false</w:t>
      </w:r>
    </w:p>
    <w:p w14:paraId="5C02C6DD" w14:textId="737D1DAB" w:rsidR="00545D4B" w:rsidRDefault="00545D4B" w:rsidP="00545D4B">
      <w:pPr>
        <w:spacing w:line="440" w:lineRule="exact"/>
      </w:pPr>
      <w:r>
        <w:rPr>
          <w:rFonts w:hint="eastAsia"/>
        </w:rPr>
        <w:t xml:space="preserve">!!String(0) </w:t>
      </w:r>
      <w:r w:rsidR="00724F64">
        <w:rPr>
          <w:rFonts w:hint="eastAsia"/>
        </w:rPr>
        <w:t>//</w:t>
      </w:r>
      <w:r>
        <w:rPr>
          <w:rFonts w:hint="eastAsia"/>
        </w:rPr>
        <w:t>返回</w:t>
      </w:r>
      <w:r>
        <w:rPr>
          <w:rFonts w:hint="eastAsia"/>
        </w:rPr>
        <w:t>true</w:t>
      </w:r>
    </w:p>
    <w:p w14:paraId="7194001F" w14:textId="2CBF00E6" w:rsidR="00545D4B" w:rsidRDefault="00545D4B" w:rsidP="00545D4B">
      <w:pPr>
        <w:spacing w:line="440" w:lineRule="exact"/>
      </w:pPr>
      <w:r>
        <w:rPr>
          <w:rFonts w:hint="eastAsia"/>
        </w:rPr>
        <w:t xml:space="preserve">!!Number(0) </w:t>
      </w:r>
      <w:r w:rsidR="00724F64">
        <w:rPr>
          <w:rFonts w:hint="eastAsia"/>
        </w:rPr>
        <w:t>//</w:t>
      </w:r>
      <w:r>
        <w:rPr>
          <w:rFonts w:hint="eastAsia"/>
        </w:rPr>
        <w:t>返回</w:t>
      </w:r>
      <w:r>
        <w:rPr>
          <w:rFonts w:hint="eastAsia"/>
        </w:rPr>
        <w:t>false</w:t>
      </w:r>
    </w:p>
    <w:p w14:paraId="55D59E6B" w14:textId="226C8DDA" w:rsidR="00545D4B" w:rsidRDefault="00545D4B" w:rsidP="00545D4B">
      <w:pPr>
        <w:spacing w:line="440" w:lineRule="exact"/>
      </w:pPr>
      <w:r>
        <w:rPr>
          <w:rFonts w:hint="eastAsia"/>
        </w:rPr>
        <w:t xml:space="preserve">!!Boolean(0) </w:t>
      </w:r>
      <w:r w:rsidR="00724F64">
        <w:rPr>
          <w:rFonts w:hint="eastAsia"/>
        </w:rPr>
        <w:t>//</w:t>
      </w:r>
      <w:r>
        <w:rPr>
          <w:rFonts w:hint="eastAsia"/>
        </w:rPr>
        <w:t>返回</w:t>
      </w:r>
      <w:r>
        <w:rPr>
          <w:rFonts w:hint="eastAsia"/>
        </w:rPr>
        <w:t>false</w:t>
      </w:r>
    </w:p>
    <w:p w14:paraId="7F2B6421" w14:textId="02175FEB" w:rsidR="00545D4B" w:rsidRDefault="00545D4B" w:rsidP="00545D4B">
      <w:pPr>
        <w:spacing w:line="440" w:lineRule="exact"/>
      </w:pPr>
      <w:r>
        <w:rPr>
          <w:rFonts w:hint="eastAsia"/>
        </w:rPr>
        <w:t>[]</w:t>
      </w:r>
      <w:r>
        <w:rPr>
          <w:rFonts w:hint="eastAsia"/>
        </w:rPr>
        <w:t>转为字符串是</w:t>
      </w:r>
      <w:r>
        <w:rPr>
          <w:rFonts w:hint="eastAsia"/>
        </w:rPr>
        <w:t xml:space="preserve">"" </w:t>
      </w:r>
      <w:r w:rsidR="00724F64">
        <w:rPr>
          <w:rFonts w:hint="eastAsia"/>
        </w:rPr>
        <w:t>//</w:t>
      </w:r>
      <w:r>
        <w:rPr>
          <w:rFonts w:hint="eastAsia"/>
        </w:rPr>
        <w:t>String([])</w:t>
      </w:r>
      <w:r>
        <w:rPr>
          <w:rFonts w:hint="eastAsia"/>
        </w:rPr>
        <w:t>返回</w:t>
      </w:r>
      <w:r>
        <w:rPr>
          <w:rFonts w:hint="eastAsia"/>
        </w:rPr>
        <w:t>""</w:t>
      </w:r>
    </w:p>
    <w:p w14:paraId="3EAD5075" w14:textId="55C774BD" w:rsidR="00545D4B" w:rsidRDefault="00545D4B" w:rsidP="00545D4B">
      <w:pPr>
        <w:spacing w:line="440" w:lineRule="exact"/>
      </w:pPr>
      <w:r>
        <w:rPr>
          <w:rFonts w:hint="eastAsia"/>
        </w:rPr>
        <w:t>[]</w:t>
      </w:r>
      <w:r>
        <w:rPr>
          <w:rFonts w:hint="eastAsia"/>
        </w:rPr>
        <w:t>转为数字是</w:t>
      </w:r>
      <w:r>
        <w:rPr>
          <w:rFonts w:hint="eastAsia"/>
        </w:rPr>
        <w:t xml:space="preserve">0 </w:t>
      </w:r>
      <w:r w:rsidR="00724F64">
        <w:rPr>
          <w:rFonts w:hint="eastAsia"/>
        </w:rPr>
        <w:t>//</w:t>
      </w:r>
      <w:r>
        <w:rPr>
          <w:rFonts w:hint="eastAsia"/>
        </w:rPr>
        <w:t>Number([])</w:t>
      </w:r>
      <w:r>
        <w:rPr>
          <w:rFonts w:hint="eastAsia"/>
        </w:rPr>
        <w:t>返回</w:t>
      </w:r>
      <w:r>
        <w:rPr>
          <w:rFonts w:hint="eastAsia"/>
        </w:rPr>
        <w:t>0</w:t>
      </w:r>
    </w:p>
    <w:p w14:paraId="19F465C2" w14:textId="7FE65AC0" w:rsidR="00545D4B" w:rsidRDefault="00545D4B" w:rsidP="00545D4B">
      <w:pPr>
        <w:spacing w:line="440" w:lineRule="exact"/>
      </w:pPr>
      <w:r>
        <w:rPr>
          <w:rFonts w:hint="eastAsia"/>
        </w:rPr>
        <w:t>[]</w:t>
      </w:r>
      <w:r>
        <w:rPr>
          <w:rFonts w:hint="eastAsia"/>
        </w:rPr>
        <w:t>转为布尔值是</w:t>
      </w:r>
      <w:r>
        <w:rPr>
          <w:rFonts w:hint="eastAsia"/>
        </w:rPr>
        <w:t xml:space="preserve">true </w:t>
      </w:r>
      <w:r w:rsidR="00724F64">
        <w:rPr>
          <w:rFonts w:hint="eastAsia"/>
        </w:rPr>
        <w:t>//</w:t>
      </w:r>
      <w:r>
        <w:rPr>
          <w:rFonts w:hint="eastAsia"/>
        </w:rPr>
        <w:t>Boolean([])</w:t>
      </w:r>
      <w:r>
        <w:rPr>
          <w:rFonts w:hint="eastAsia"/>
        </w:rPr>
        <w:t>返回</w:t>
      </w:r>
      <w:r>
        <w:rPr>
          <w:rFonts w:hint="eastAsia"/>
        </w:rPr>
        <w:t>true</w:t>
      </w:r>
    </w:p>
    <w:p w14:paraId="4FF0815E" w14:textId="433474CE" w:rsidR="00545D4B" w:rsidRDefault="00545D4B" w:rsidP="00545D4B">
      <w:pPr>
        <w:spacing w:line="440" w:lineRule="exact"/>
      </w:pPr>
      <w:r>
        <w:rPr>
          <w:rFonts w:hint="eastAsia"/>
        </w:rPr>
        <w:lastRenderedPageBreak/>
        <w:t>true</w:t>
      </w:r>
      <w:r>
        <w:rPr>
          <w:rFonts w:hint="eastAsia"/>
        </w:rPr>
        <w:t>转为数字是</w:t>
      </w:r>
      <w:r>
        <w:rPr>
          <w:rFonts w:hint="eastAsia"/>
        </w:rPr>
        <w:t xml:space="preserve">1 </w:t>
      </w:r>
      <w:r w:rsidR="00724F64">
        <w:rPr>
          <w:rFonts w:hint="eastAsia"/>
        </w:rPr>
        <w:t>//</w:t>
      </w:r>
      <w:r>
        <w:rPr>
          <w:rFonts w:hint="eastAsia"/>
        </w:rPr>
        <w:t>Number(true)</w:t>
      </w:r>
      <w:r>
        <w:rPr>
          <w:rFonts w:hint="eastAsia"/>
        </w:rPr>
        <w:t>返回</w:t>
      </w:r>
      <w:r>
        <w:rPr>
          <w:rFonts w:hint="eastAsia"/>
        </w:rPr>
        <w:t>1</w:t>
      </w:r>
    </w:p>
    <w:p w14:paraId="37068C5F" w14:textId="4E71E2D2" w:rsidR="00B10D18" w:rsidRDefault="00545D4B" w:rsidP="00B10D18">
      <w:pPr>
        <w:spacing w:line="440" w:lineRule="exact"/>
      </w:pPr>
      <w:r>
        <w:rPr>
          <w:rFonts w:hint="eastAsia"/>
        </w:rPr>
        <w:t>false</w:t>
      </w:r>
      <w:r>
        <w:rPr>
          <w:rFonts w:hint="eastAsia"/>
        </w:rPr>
        <w:t>转为数字是</w:t>
      </w:r>
      <w:r>
        <w:rPr>
          <w:rFonts w:hint="eastAsia"/>
        </w:rPr>
        <w:t xml:space="preserve">0 </w:t>
      </w:r>
      <w:r w:rsidR="00724F64">
        <w:rPr>
          <w:rFonts w:hint="eastAsia"/>
        </w:rPr>
        <w:t>//</w:t>
      </w:r>
      <w:r>
        <w:rPr>
          <w:rFonts w:hint="eastAsia"/>
        </w:rPr>
        <w:t>Number(false)</w:t>
      </w:r>
      <w:r>
        <w:rPr>
          <w:rFonts w:hint="eastAsia"/>
        </w:rPr>
        <w:t>返回</w:t>
      </w:r>
      <w:r>
        <w:rPr>
          <w:rFonts w:hint="eastAsia"/>
        </w:rPr>
        <w:t>0</w:t>
      </w:r>
    </w:p>
    <w:p w14:paraId="60AA85A0" w14:textId="448DEE80" w:rsidR="00B23E35" w:rsidRPr="00B23E35" w:rsidRDefault="00B10D18" w:rsidP="00B23E35">
      <w:pPr>
        <w:spacing w:line="440" w:lineRule="exact"/>
      </w:pPr>
      <w:r w:rsidRPr="0049764C">
        <w:rPr>
          <w:rFonts w:hint="eastAsia"/>
        </w:rPr>
        <w:t>空对象转换为布尔类型为</w:t>
      </w:r>
      <w:r w:rsidRPr="0049764C">
        <w:rPr>
          <w:rFonts w:hint="eastAsia"/>
        </w:rPr>
        <w:t>true</w:t>
      </w:r>
      <w:r w:rsidRPr="0049764C">
        <w:rPr>
          <w:rFonts w:hint="eastAsia"/>
        </w:rPr>
        <w:t>。</w:t>
      </w:r>
    </w:p>
    <w:p w14:paraId="08D546AF" w14:textId="71420DA3" w:rsidR="00B23E35" w:rsidRPr="00B23E35" w:rsidRDefault="00B23E35" w:rsidP="00B23E35">
      <w:pPr>
        <w:spacing w:line="440" w:lineRule="exact"/>
      </w:pPr>
      <w:r w:rsidRPr="00B23E35">
        <w:rPr>
          <w:rFonts w:hint="eastAsia"/>
        </w:rPr>
        <w:t>ES6</w:t>
      </w:r>
      <w:r w:rsidRPr="00B23E35">
        <w:rPr>
          <w:rFonts w:hint="eastAsia"/>
        </w:rPr>
        <w:t>新增字符串方法</w:t>
      </w:r>
      <w:r w:rsidRPr="00B23E35">
        <w:rPr>
          <w:rFonts w:hint="eastAsia"/>
        </w:rPr>
        <w:t>`${}`</w:t>
      </w:r>
      <w:r w:rsidRPr="00B23E35">
        <w:rPr>
          <w:rFonts w:hint="eastAsia"/>
        </w:rPr>
        <w:t>，可以配合反单引号完成拼接字符串的功能。</w:t>
      </w:r>
      <w:r w:rsidR="00021571">
        <w:rPr>
          <w:rFonts w:hint="eastAsia"/>
        </w:rPr>
        <w:t>（模板字符串。）</w:t>
      </w:r>
    </w:p>
    <w:p w14:paraId="79056F34" w14:textId="77777777" w:rsidR="00B23E35" w:rsidRPr="00B23E35" w:rsidRDefault="00B23E35" w:rsidP="00B23E35">
      <w:pPr>
        <w:spacing w:line="440" w:lineRule="exact"/>
      </w:pPr>
      <w:r w:rsidRPr="00B23E35">
        <w:t>let a='Karry Wang';</w:t>
      </w:r>
    </w:p>
    <w:p w14:paraId="6088109B" w14:textId="77777777" w:rsidR="00B23E35" w:rsidRPr="00B23E35" w:rsidRDefault="00B23E35" w:rsidP="00B23E35">
      <w:pPr>
        <w:spacing w:line="440" w:lineRule="exact"/>
      </w:pPr>
      <w:r w:rsidRPr="00B23E35">
        <w:t>let str=`I love ${a}, because he is handsome.`;</w:t>
      </w:r>
      <w:r w:rsidRPr="00B23E35">
        <w:t>（</w:t>
      </w:r>
      <w:r w:rsidRPr="00B23E35">
        <w:rPr>
          <w:rFonts w:hint="eastAsia"/>
        </w:rPr>
        <w:t>还有个可以换行拼接字符串的功能</w:t>
      </w:r>
      <w:r w:rsidRPr="00B23E35">
        <w:t>）</w:t>
      </w:r>
    </w:p>
    <w:p w14:paraId="022449CA" w14:textId="17FFA1BA" w:rsidR="00B23E35" w:rsidRDefault="00B23E35" w:rsidP="00525FD7">
      <w:pPr>
        <w:spacing w:line="440" w:lineRule="exact"/>
      </w:pPr>
      <w:r w:rsidRPr="00B23E35">
        <w:t>alert(str);</w:t>
      </w:r>
    </w:p>
    <w:p w14:paraId="597E99EE" w14:textId="1BF411C2" w:rsidR="00A20436" w:rsidRPr="00A20436" w:rsidRDefault="00A20436" w:rsidP="00A20436">
      <w:pPr>
        <w:spacing w:line="440" w:lineRule="exact"/>
      </w:pPr>
      <w:r w:rsidRPr="00A20436">
        <w:rPr>
          <w:rFonts w:hint="eastAsia"/>
        </w:rPr>
        <w:t>在</w:t>
      </w:r>
      <w:r w:rsidRPr="00A20436">
        <w:rPr>
          <w:rFonts w:hint="eastAsia"/>
        </w:rPr>
        <w:t>JavaScript</w:t>
      </w:r>
      <w:r w:rsidRPr="00A20436">
        <w:rPr>
          <w:rFonts w:hint="eastAsia"/>
        </w:rPr>
        <w:t>中，调用对象属性的描述中，以下代码错误的是</w:t>
      </w:r>
      <w:r w:rsidRPr="00A20436">
        <w:rPr>
          <w:rFonts w:hint="eastAsia"/>
        </w:rPr>
        <w:t xml:space="preserve">? </w:t>
      </w:r>
      <w:r w:rsidR="009F4B8F">
        <w:rPr>
          <w:rFonts w:hint="eastAsia"/>
        </w:rPr>
        <w:t>C</w:t>
      </w:r>
    </w:p>
    <w:p w14:paraId="68E428CF" w14:textId="77777777" w:rsidR="00A20436" w:rsidRPr="00A20436" w:rsidRDefault="00A20436" w:rsidP="00A20436">
      <w:pPr>
        <w:spacing w:line="440" w:lineRule="exact"/>
      </w:pPr>
      <w:r w:rsidRPr="00A20436">
        <w:t>A</w:t>
      </w:r>
      <w:r w:rsidRPr="00A20436">
        <w:rPr>
          <w:rFonts w:hint="eastAsia"/>
        </w:rPr>
        <w:t>)</w:t>
      </w:r>
      <w:r w:rsidRPr="00A20436">
        <w:t>obj["arr"]</w:t>
      </w:r>
    </w:p>
    <w:p w14:paraId="13FE75E1" w14:textId="77777777" w:rsidR="00A20436" w:rsidRPr="00A20436" w:rsidRDefault="00A20436" w:rsidP="00A20436">
      <w:pPr>
        <w:spacing w:line="440" w:lineRule="exact"/>
      </w:pPr>
      <w:r w:rsidRPr="00A20436">
        <w:rPr>
          <w:rFonts w:hint="eastAsia"/>
        </w:rPr>
        <w:t>B</w:t>
      </w:r>
      <w:r w:rsidRPr="00A20436">
        <w:t>)obj["a"+"r"+"r"]</w:t>
      </w:r>
    </w:p>
    <w:p w14:paraId="23FCE2B3" w14:textId="77777777" w:rsidR="00A20436" w:rsidRPr="00A20436" w:rsidRDefault="00A20436" w:rsidP="00A20436">
      <w:pPr>
        <w:spacing w:line="440" w:lineRule="exact"/>
      </w:pPr>
      <w:r w:rsidRPr="00A20436">
        <w:t>C)obj{"arr"}</w:t>
      </w:r>
    </w:p>
    <w:p w14:paraId="3791BC14" w14:textId="77777777" w:rsidR="00A20436" w:rsidRPr="00A20436" w:rsidRDefault="00A20436" w:rsidP="00A20436">
      <w:pPr>
        <w:spacing w:line="440" w:lineRule="exact"/>
      </w:pPr>
      <w:r w:rsidRPr="00A20436">
        <w:rPr>
          <w:rFonts w:hint="eastAsia"/>
        </w:rPr>
        <w:t>D</w:t>
      </w:r>
      <w:r w:rsidRPr="00A20436">
        <w:t>)obj.arr</w:t>
      </w:r>
    </w:p>
    <w:p w14:paraId="6CE916F1" w14:textId="1C2F7ABF" w:rsidR="00A20436" w:rsidRPr="00A20436" w:rsidRDefault="00A20436" w:rsidP="00A20436">
      <w:pPr>
        <w:spacing w:line="440" w:lineRule="exact"/>
      </w:pPr>
      <w:r w:rsidRPr="00A20436">
        <w:rPr>
          <w:rFonts w:hint="eastAsia"/>
        </w:rPr>
        <w:t>下面结果为真的表达式是？</w:t>
      </w:r>
      <w:r w:rsidR="009F4B8F">
        <w:rPr>
          <w:rFonts w:hint="eastAsia"/>
        </w:rPr>
        <w:t>C</w:t>
      </w:r>
    </w:p>
    <w:p w14:paraId="452206EC" w14:textId="77777777" w:rsidR="00A20436" w:rsidRPr="00A20436" w:rsidRDefault="00A20436" w:rsidP="00A20436">
      <w:pPr>
        <w:spacing w:line="440" w:lineRule="exact"/>
      </w:pPr>
      <w:r w:rsidRPr="00A20436">
        <w:t>A</w:t>
      </w:r>
      <w:r w:rsidRPr="00A20436">
        <w:rPr>
          <w:rFonts w:hint="eastAsia"/>
        </w:rPr>
        <w:t>)</w:t>
      </w:r>
      <w:r w:rsidRPr="00A20436">
        <w:t>null instanceof Object</w:t>
      </w:r>
    </w:p>
    <w:p w14:paraId="457070D0" w14:textId="77777777" w:rsidR="00A20436" w:rsidRPr="00A20436" w:rsidRDefault="00A20436" w:rsidP="00A20436">
      <w:pPr>
        <w:spacing w:line="440" w:lineRule="exact"/>
      </w:pPr>
      <w:r w:rsidRPr="00A20436">
        <w:rPr>
          <w:rFonts w:hint="eastAsia"/>
        </w:rPr>
        <w:t>B</w:t>
      </w:r>
      <w:r w:rsidRPr="00A20436">
        <w:t>)null === undefined</w:t>
      </w:r>
    </w:p>
    <w:p w14:paraId="05A4B6AE" w14:textId="77777777" w:rsidR="00A20436" w:rsidRPr="00A20436" w:rsidRDefault="00A20436" w:rsidP="00A20436">
      <w:pPr>
        <w:spacing w:line="440" w:lineRule="exact"/>
      </w:pPr>
      <w:r w:rsidRPr="00A20436">
        <w:t>C)null == undefined</w:t>
      </w:r>
    </w:p>
    <w:p w14:paraId="3FA6AE95" w14:textId="21699391" w:rsidR="00525FD7" w:rsidRDefault="00A20436" w:rsidP="00525FD7">
      <w:pPr>
        <w:spacing w:line="440" w:lineRule="exact"/>
      </w:pPr>
      <w:r w:rsidRPr="00A20436">
        <w:rPr>
          <w:rFonts w:hint="eastAsia"/>
        </w:rPr>
        <w:t>D</w:t>
      </w:r>
      <w:r w:rsidRPr="00A20436">
        <w:t>)NaN == NaN</w:t>
      </w:r>
    </w:p>
    <w:p w14:paraId="6A4EEBC7" w14:textId="6668273D" w:rsidR="00F9462E" w:rsidRDefault="00000000" w:rsidP="00525FD7">
      <w:pPr>
        <w:spacing w:line="440" w:lineRule="exact"/>
      </w:pPr>
      <w:hyperlink r:id="rId284" w:history="1">
        <w:r w:rsidR="007F2E8E">
          <w:rPr>
            <w:rStyle w:val="a9"/>
            <w:rFonts w:hint="eastAsia"/>
          </w:rPr>
          <w:t>JSON</w:t>
        </w:r>
        <w:r w:rsidR="007F2E8E">
          <w:rPr>
            <w:rStyle w:val="a9"/>
            <w:rFonts w:hint="eastAsia"/>
          </w:rPr>
          <w:t>中文网</w:t>
        </w:r>
      </w:hyperlink>
      <w:r w:rsidR="00F9462E">
        <w:rPr>
          <w:rFonts w:hint="eastAsia"/>
        </w:rPr>
        <w:t>，</w:t>
      </w:r>
    </w:p>
    <w:p w14:paraId="03E9C308" w14:textId="4E0142B9" w:rsidR="00F9462E" w:rsidRPr="00525FD7" w:rsidRDefault="00000000" w:rsidP="00525FD7">
      <w:pPr>
        <w:spacing w:line="440" w:lineRule="exact"/>
      </w:pPr>
      <w:hyperlink r:id="rId285" w:anchor="summary" w:history="1">
        <w:r w:rsidR="006977F5" w:rsidRPr="006977F5">
          <w:rPr>
            <w:rStyle w:val="a9"/>
            <w:rFonts w:hint="eastAsia"/>
          </w:rPr>
          <w:t>以下</w:t>
        </w:r>
        <w:r w:rsidR="006977F5" w:rsidRPr="006977F5">
          <w:rPr>
            <w:rStyle w:val="a9"/>
            <w:rFonts w:hint="eastAsia"/>
          </w:rPr>
          <w:t>json</w:t>
        </w:r>
        <w:r w:rsidR="006977F5" w:rsidRPr="006977F5">
          <w:rPr>
            <w:rStyle w:val="a9"/>
            <w:rFonts w:hint="eastAsia"/>
          </w:rPr>
          <w:t>格式数据，错误的是？牛客网</w:t>
        </w:r>
      </w:hyperlink>
      <w:r w:rsidR="006977F5">
        <w:rPr>
          <w:rFonts w:hint="eastAsia"/>
        </w:rPr>
        <w:t>，</w:t>
      </w:r>
    </w:p>
    <w:p w14:paraId="0BB7B098" w14:textId="30D5698B" w:rsidR="002D6507" w:rsidRDefault="003A53EA" w:rsidP="00A01ADC">
      <w:pPr>
        <w:spacing w:line="440" w:lineRule="exact"/>
      </w:pPr>
      <w:r w:rsidRPr="00525FD7">
        <w:rPr>
          <w:rFonts w:hint="eastAsia"/>
          <w:color w:val="FF0000"/>
        </w:rPr>
        <w:t>JSON</w:t>
      </w:r>
      <w:r w:rsidR="006977F5">
        <w:rPr>
          <w:color w:val="FF0000"/>
        </w:rPr>
        <w:t>1</w:t>
      </w:r>
      <w:r w:rsidR="00C31EF3">
        <w:rPr>
          <w:rFonts w:hint="eastAsia"/>
        </w:rPr>
        <w:t>（</w:t>
      </w:r>
      <w:r w:rsidR="00C31EF3" w:rsidRPr="00C31EF3">
        <w:rPr>
          <w:rFonts w:hint="eastAsia"/>
        </w:rPr>
        <w:t>JavaScript</w:t>
      </w:r>
      <w:r w:rsidR="00C31EF3">
        <w:t xml:space="preserve"> </w:t>
      </w:r>
      <w:r w:rsidR="00C31EF3" w:rsidRPr="00C31EF3">
        <w:rPr>
          <w:rFonts w:hint="eastAsia"/>
        </w:rPr>
        <w:t>Object</w:t>
      </w:r>
      <w:r w:rsidR="00C31EF3">
        <w:t xml:space="preserve"> </w:t>
      </w:r>
      <w:r w:rsidR="00C31EF3" w:rsidRPr="00C31EF3">
        <w:rPr>
          <w:rFonts w:hint="eastAsia"/>
        </w:rPr>
        <w:t>Notation</w:t>
      </w:r>
      <w:r w:rsidR="00C31EF3">
        <w:rPr>
          <w:rFonts w:hint="eastAsia"/>
        </w:rPr>
        <w:t>，</w:t>
      </w:r>
      <w:r w:rsidR="00C31EF3">
        <w:rPr>
          <w:rFonts w:hint="eastAsia"/>
        </w:rPr>
        <w:t>JS</w:t>
      </w:r>
      <w:r w:rsidR="00C31EF3" w:rsidRPr="00C31EF3">
        <w:rPr>
          <w:rFonts w:hint="eastAsia"/>
        </w:rPr>
        <w:t>对象简谱</w:t>
      </w:r>
      <w:r w:rsidR="00C31EF3">
        <w:rPr>
          <w:rFonts w:hint="eastAsia"/>
        </w:rPr>
        <w:t>）</w:t>
      </w:r>
      <w:r w:rsidR="00C31EF3" w:rsidRPr="00C31EF3">
        <w:rPr>
          <w:rFonts w:hint="eastAsia"/>
        </w:rPr>
        <w:t>是一种轻量级的数据交换格式。它基于</w:t>
      </w:r>
      <w:r w:rsidR="00C31EF3" w:rsidRPr="00C31EF3">
        <w:rPr>
          <w:rFonts w:hint="eastAsia"/>
        </w:rPr>
        <w:t>ECMAScript</w:t>
      </w:r>
      <w:r w:rsidR="003B283C">
        <w:rPr>
          <w:rFonts w:hint="eastAsia"/>
        </w:rPr>
        <w:t>（</w:t>
      </w:r>
      <w:r w:rsidR="003B283C" w:rsidRPr="00C31EF3">
        <w:rPr>
          <w:rFonts w:hint="eastAsia"/>
        </w:rPr>
        <w:t>欧洲计算机协会制定的</w:t>
      </w:r>
      <w:r w:rsidR="003B283C" w:rsidRPr="00C31EF3">
        <w:rPr>
          <w:rFonts w:hint="eastAsia"/>
        </w:rPr>
        <w:t>js</w:t>
      </w:r>
      <w:r w:rsidR="003B283C" w:rsidRPr="00C31EF3">
        <w:rPr>
          <w:rFonts w:hint="eastAsia"/>
        </w:rPr>
        <w:t>规范</w:t>
      </w:r>
      <w:r w:rsidR="003B283C">
        <w:rPr>
          <w:rFonts w:hint="eastAsia"/>
        </w:rPr>
        <w:t>）</w:t>
      </w:r>
      <w:r w:rsidR="00C31EF3" w:rsidRPr="00C31EF3">
        <w:rPr>
          <w:rFonts w:hint="eastAsia"/>
        </w:rPr>
        <w:t>的一个子集，采用完全独立于编程语言的文本格式来存储和表示数据。简洁和清晰的层次结构使得</w:t>
      </w:r>
      <w:r w:rsidR="00C31EF3" w:rsidRPr="00C31EF3">
        <w:rPr>
          <w:rFonts w:hint="eastAsia"/>
        </w:rPr>
        <w:t>JSON</w:t>
      </w:r>
      <w:r w:rsidR="00C31EF3" w:rsidRPr="00C31EF3">
        <w:rPr>
          <w:rFonts w:hint="eastAsia"/>
        </w:rPr>
        <w:t>成为理想的数据交换语言。易于人阅读和编写，同时也易于机器解析和生成，并有效地提升网络传输效率。</w:t>
      </w:r>
    </w:p>
    <w:p w14:paraId="5EC537DC" w14:textId="77777777" w:rsidR="002D6507" w:rsidRDefault="002D6507" w:rsidP="002D6507">
      <w:pPr>
        <w:spacing w:line="440" w:lineRule="exact"/>
      </w:pPr>
      <w:r>
        <w:rPr>
          <w:rFonts w:hint="eastAsia"/>
        </w:rPr>
        <w:t>JSON</w:t>
      </w:r>
      <w:r>
        <w:rPr>
          <w:rFonts w:hint="eastAsia"/>
        </w:rPr>
        <w:t>基于两种结构：</w:t>
      </w:r>
    </w:p>
    <w:p w14:paraId="4EFCE988" w14:textId="68D420AF" w:rsidR="002D6507" w:rsidRDefault="002D6507" w:rsidP="002D6507">
      <w:pPr>
        <w:spacing w:line="440" w:lineRule="exact"/>
      </w:pPr>
      <w:r>
        <w:rPr>
          <w:rFonts w:hint="eastAsia"/>
        </w:rPr>
        <w:t>键值对的集合。不同的编程语言中，它被理解为对象（</w:t>
      </w:r>
      <w:r>
        <w:rPr>
          <w:rFonts w:hint="eastAsia"/>
        </w:rPr>
        <w:t>object</w:t>
      </w:r>
      <w:r>
        <w:rPr>
          <w:rFonts w:hint="eastAsia"/>
        </w:rPr>
        <w:t>），纪录（</w:t>
      </w:r>
      <w:r>
        <w:rPr>
          <w:rFonts w:hint="eastAsia"/>
        </w:rPr>
        <w:t>record</w:t>
      </w:r>
      <w:r>
        <w:rPr>
          <w:rFonts w:hint="eastAsia"/>
        </w:rPr>
        <w:t>），结构（</w:t>
      </w:r>
      <w:r>
        <w:rPr>
          <w:rFonts w:hint="eastAsia"/>
        </w:rPr>
        <w:t>struct</w:t>
      </w:r>
      <w:r>
        <w:rPr>
          <w:rFonts w:hint="eastAsia"/>
        </w:rPr>
        <w:t>），字典（</w:t>
      </w:r>
      <w:r>
        <w:rPr>
          <w:rFonts w:hint="eastAsia"/>
        </w:rPr>
        <w:t>dictionary</w:t>
      </w:r>
      <w:r>
        <w:rPr>
          <w:rFonts w:hint="eastAsia"/>
        </w:rPr>
        <w:t>），哈希表（</w:t>
      </w:r>
      <w:r>
        <w:rPr>
          <w:rFonts w:hint="eastAsia"/>
        </w:rPr>
        <w:t>hashtable</w:t>
      </w:r>
      <w:r>
        <w:rPr>
          <w:rFonts w:hint="eastAsia"/>
        </w:rPr>
        <w:t>），有键列表（</w:t>
      </w:r>
      <w:r>
        <w:rPr>
          <w:rFonts w:hint="eastAsia"/>
        </w:rPr>
        <w:t>keyedlist</w:t>
      </w:r>
      <w:r>
        <w:rPr>
          <w:rFonts w:hint="eastAsia"/>
        </w:rPr>
        <w:t>），或者关联数组（</w:t>
      </w:r>
      <w:r>
        <w:rPr>
          <w:rFonts w:hint="eastAsia"/>
        </w:rPr>
        <w:t>associativearray</w:t>
      </w:r>
      <w:r>
        <w:rPr>
          <w:rFonts w:hint="eastAsia"/>
        </w:rPr>
        <w:t>）。</w:t>
      </w:r>
    </w:p>
    <w:p w14:paraId="31D52CB5" w14:textId="1F499796" w:rsidR="002D6507" w:rsidRDefault="002D6507" w:rsidP="00A01ADC">
      <w:pPr>
        <w:spacing w:line="440" w:lineRule="exact"/>
      </w:pPr>
      <w:r>
        <w:rPr>
          <w:rFonts w:hint="eastAsia"/>
        </w:rPr>
        <w:t>值的有序列表。在大部分语言中，它被实现为数组（</w:t>
      </w:r>
      <w:r>
        <w:rPr>
          <w:rFonts w:hint="eastAsia"/>
        </w:rPr>
        <w:t>array</w:t>
      </w:r>
      <w:r>
        <w:rPr>
          <w:rFonts w:hint="eastAsia"/>
        </w:rPr>
        <w:t>），矢量（</w:t>
      </w:r>
      <w:r>
        <w:rPr>
          <w:rFonts w:hint="eastAsia"/>
        </w:rPr>
        <w:t>vector</w:t>
      </w:r>
      <w:r>
        <w:rPr>
          <w:rFonts w:hint="eastAsia"/>
        </w:rPr>
        <w:t>），列表（</w:t>
      </w:r>
      <w:r>
        <w:rPr>
          <w:rFonts w:hint="eastAsia"/>
        </w:rPr>
        <w:t>list</w:t>
      </w:r>
      <w:r>
        <w:rPr>
          <w:rFonts w:hint="eastAsia"/>
        </w:rPr>
        <w:t>），序列（</w:t>
      </w:r>
      <w:r>
        <w:rPr>
          <w:rFonts w:hint="eastAsia"/>
        </w:rPr>
        <w:t>sequence</w:t>
      </w:r>
      <w:r>
        <w:rPr>
          <w:rFonts w:hint="eastAsia"/>
        </w:rPr>
        <w:t>）。</w:t>
      </w:r>
    </w:p>
    <w:p w14:paraId="08BA3F8E" w14:textId="33B6B6FB" w:rsidR="00F7734F" w:rsidRDefault="003A53EA" w:rsidP="00010290">
      <w:pPr>
        <w:spacing w:line="440" w:lineRule="exact"/>
      </w:pPr>
      <w:r w:rsidRPr="003A53EA">
        <w:rPr>
          <w:rFonts w:hint="eastAsia"/>
        </w:rPr>
        <w:t>JSON</w:t>
      </w:r>
      <w:r w:rsidRPr="003A53EA">
        <w:rPr>
          <w:rFonts w:hint="eastAsia"/>
        </w:rPr>
        <w:t>是</w:t>
      </w:r>
      <w:r w:rsidRPr="003A53EA">
        <w:rPr>
          <w:rFonts w:hint="eastAsia"/>
        </w:rPr>
        <w:t>JS</w:t>
      </w:r>
      <w:r w:rsidRPr="003A53EA">
        <w:rPr>
          <w:rFonts w:hint="eastAsia"/>
        </w:rPr>
        <w:t>对象的字符串表示法，它使用文本表示一个</w:t>
      </w:r>
      <w:r w:rsidRPr="003A53EA">
        <w:rPr>
          <w:rFonts w:hint="eastAsia"/>
        </w:rPr>
        <w:t>JS</w:t>
      </w:r>
      <w:r w:rsidRPr="003A53EA">
        <w:rPr>
          <w:rFonts w:hint="eastAsia"/>
        </w:rPr>
        <w:t>对象的信息，本质是一个字符串。</w:t>
      </w:r>
    </w:p>
    <w:p w14:paraId="099E9207" w14:textId="5FA72E52" w:rsidR="00252029" w:rsidRDefault="00BB45EF" w:rsidP="00252029">
      <w:pPr>
        <w:spacing w:line="440" w:lineRule="exact"/>
      </w:pPr>
      <w:r w:rsidRPr="00BB45EF">
        <w:rPr>
          <w:rFonts w:hint="eastAsia"/>
        </w:rPr>
        <w:t>JSON</w:t>
      </w:r>
      <w:r w:rsidRPr="00BB45EF">
        <w:rPr>
          <w:rFonts w:hint="eastAsia"/>
        </w:rPr>
        <w:t>和</w:t>
      </w:r>
      <w:r w:rsidRPr="00BB45EF">
        <w:rPr>
          <w:rFonts w:hint="eastAsia"/>
        </w:rPr>
        <w:t>XML</w:t>
      </w:r>
      <w:r w:rsidRPr="00BB45EF">
        <w:rPr>
          <w:rFonts w:hint="eastAsia"/>
        </w:rPr>
        <w:t>的可读性可谓不相上下，一边是简易的语法，一边是规范的标签形式，很难分出胜负。</w:t>
      </w:r>
      <w:r w:rsidR="00252029">
        <w:rPr>
          <w:rFonts w:hint="eastAsia"/>
        </w:rPr>
        <w:t>但看了代码会发现，</w:t>
      </w:r>
      <w:r w:rsidR="00252029" w:rsidRPr="00252029">
        <w:rPr>
          <w:rFonts w:hint="eastAsia"/>
        </w:rPr>
        <w:t>JSON</w:t>
      </w:r>
      <w:r w:rsidR="00252029" w:rsidRPr="00252029">
        <w:rPr>
          <w:rFonts w:hint="eastAsia"/>
        </w:rPr>
        <w:t>简单的语法格式和清晰的层次结构</w:t>
      </w:r>
      <w:r w:rsidR="00252029">
        <w:rPr>
          <w:rFonts w:hint="eastAsia"/>
        </w:rPr>
        <w:t>明显</w:t>
      </w:r>
      <w:r w:rsidR="00252029" w:rsidRPr="00252029">
        <w:rPr>
          <w:rFonts w:hint="eastAsia"/>
        </w:rPr>
        <w:t>要比</w:t>
      </w:r>
      <w:r w:rsidR="00252029" w:rsidRPr="00252029">
        <w:rPr>
          <w:rFonts w:hint="eastAsia"/>
        </w:rPr>
        <w:t>XML</w:t>
      </w:r>
      <w:r w:rsidR="00252029" w:rsidRPr="00252029">
        <w:rPr>
          <w:rFonts w:hint="eastAsia"/>
        </w:rPr>
        <w:t>容</w:t>
      </w:r>
      <w:r w:rsidR="00252029" w:rsidRPr="00252029">
        <w:rPr>
          <w:rFonts w:hint="eastAsia"/>
        </w:rPr>
        <w:lastRenderedPageBreak/>
        <w:t>易阅读，并且在数据交换方面，由于</w:t>
      </w:r>
      <w:r w:rsidR="00252029" w:rsidRPr="00252029">
        <w:rPr>
          <w:rFonts w:hint="eastAsia"/>
        </w:rPr>
        <w:t>JSON</w:t>
      </w:r>
      <w:r w:rsidR="00252029" w:rsidRPr="00252029">
        <w:rPr>
          <w:rFonts w:hint="eastAsia"/>
        </w:rPr>
        <w:t>所使用的字符要比</w:t>
      </w:r>
      <w:r w:rsidR="00252029" w:rsidRPr="00252029">
        <w:rPr>
          <w:rFonts w:hint="eastAsia"/>
        </w:rPr>
        <w:t>XML</w:t>
      </w:r>
      <w:r w:rsidR="00252029" w:rsidRPr="00252029">
        <w:rPr>
          <w:rFonts w:hint="eastAsia"/>
        </w:rPr>
        <w:t>少得多，可以大大得节约传输数据所占用的带宽。</w:t>
      </w:r>
    </w:p>
    <w:p w14:paraId="2707E9FE" w14:textId="1B67CC75" w:rsidR="00624F0E" w:rsidRDefault="00BB45EF" w:rsidP="00A20436">
      <w:pPr>
        <w:spacing w:line="440" w:lineRule="exact"/>
      </w:pPr>
      <w:r w:rsidRPr="00BB45EF">
        <w:rPr>
          <w:rFonts w:hint="eastAsia"/>
        </w:rPr>
        <w:t>XML</w:t>
      </w:r>
      <w:r w:rsidRPr="00BB45EF">
        <w:rPr>
          <w:rFonts w:hint="eastAsia"/>
        </w:rPr>
        <w:t>天生有很好的扩展性，</w:t>
      </w:r>
      <w:r w:rsidRPr="00BB45EF">
        <w:rPr>
          <w:rFonts w:hint="eastAsia"/>
        </w:rPr>
        <w:t>JSON</w:t>
      </w:r>
      <w:r w:rsidRPr="00BB45EF">
        <w:rPr>
          <w:rFonts w:hint="eastAsia"/>
        </w:rPr>
        <w:t>当然也有，没有什么是</w:t>
      </w:r>
      <w:r w:rsidRPr="00BB45EF">
        <w:rPr>
          <w:rFonts w:hint="eastAsia"/>
        </w:rPr>
        <w:t>XML</w:t>
      </w:r>
      <w:r w:rsidRPr="00BB45EF">
        <w:rPr>
          <w:rFonts w:hint="eastAsia"/>
        </w:rPr>
        <w:t>可以扩展而</w:t>
      </w:r>
      <w:r w:rsidRPr="00BB45EF">
        <w:rPr>
          <w:rFonts w:hint="eastAsia"/>
        </w:rPr>
        <w:t>JSON</w:t>
      </w:r>
      <w:r w:rsidRPr="00BB45EF">
        <w:rPr>
          <w:rFonts w:hint="eastAsia"/>
        </w:rPr>
        <w:t>却不能扩展的。不过</w:t>
      </w:r>
      <w:r w:rsidRPr="00BB45EF">
        <w:rPr>
          <w:rFonts w:hint="eastAsia"/>
        </w:rPr>
        <w:t>JSON</w:t>
      </w:r>
      <w:r w:rsidRPr="00BB45EF">
        <w:rPr>
          <w:rFonts w:hint="eastAsia"/>
        </w:rPr>
        <w:t>在</w:t>
      </w:r>
      <w:r w:rsidRPr="00BB45EF">
        <w:rPr>
          <w:rFonts w:hint="eastAsia"/>
        </w:rPr>
        <w:t>Javascript</w:t>
      </w:r>
      <w:r w:rsidRPr="00BB45EF">
        <w:rPr>
          <w:rFonts w:hint="eastAsia"/>
        </w:rPr>
        <w:t>主场作战，可以存储</w:t>
      </w:r>
      <w:r w:rsidRPr="00BB45EF">
        <w:rPr>
          <w:rFonts w:hint="eastAsia"/>
        </w:rPr>
        <w:t>Javascript</w:t>
      </w:r>
      <w:r w:rsidRPr="00BB45EF">
        <w:rPr>
          <w:rFonts w:hint="eastAsia"/>
        </w:rPr>
        <w:t>复合对象，有着</w:t>
      </w:r>
      <w:r w:rsidRPr="00BB45EF">
        <w:rPr>
          <w:rFonts w:hint="eastAsia"/>
        </w:rPr>
        <w:t>xml</w:t>
      </w:r>
      <w:r w:rsidRPr="00BB45EF">
        <w:rPr>
          <w:rFonts w:hint="eastAsia"/>
        </w:rPr>
        <w:t>不可比拟的优势。</w:t>
      </w:r>
    </w:p>
    <w:p w14:paraId="06C0896D" w14:textId="77777777" w:rsidR="005735CE" w:rsidRPr="005735CE" w:rsidRDefault="005735CE" w:rsidP="005735CE">
      <w:pPr>
        <w:spacing w:line="440" w:lineRule="exact"/>
      </w:pPr>
      <w:r w:rsidRPr="005735CE">
        <w:rPr>
          <w:rFonts w:hint="eastAsia"/>
        </w:rPr>
        <w:t>ECMAScript</w:t>
      </w:r>
      <w:r w:rsidRPr="005735CE">
        <w:rPr>
          <w:rFonts w:hint="eastAsia"/>
        </w:rPr>
        <w:t>是由网景的布兰登·艾奇开发的一种脚本语言的标准化规范；最初命名为</w:t>
      </w:r>
      <w:r w:rsidRPr="005735CE">
        <w:rPr>
          <w:rFonts w:hint="eastAsia"/>
        </w:rPr>
        <w:t>Mocha</w:t>
      </w:r>
      <w:r w:rsidRPr="005735CE">
        <w:rPr>
          <w:rFonts w:hint="eastAsia"/>
        </w:rPr>
        <w:t>，后来改名为</w:t>
      </w:r>
      <w:r w:rsidRPr="005735CE">
        <w:rPr>
          <w:rFonts w:hint="eastAsia"/>
        </w:rPr>
        <w:t>LiveScript</w:t>
      </w:r>
      <w:r w:rsidRPr="005735CE">
        <w:rPr>
          <w:rFonts w:hint="eastAsia"/>
        </w:rPr>
        <w:t>，最后重命名为</w:t>
      </w:r>
      <w:r w:rsidRPr="005735CE">
        <w:rPr>
          <w:rFonts w:hint="eastAsia"/>
        </w:rPr>
        <w:t>JavaScript</w:t>
      </w:r>
      <w:r w:rsidRPr="005735CE">
        <w:rPr>
          <w:rFonts w:hint="eastAsia"/>
        </w:rPr>
        <w:t>。</w:t>
      </w:r>
    </w:p>
    <w:p w14:paraId="1D0CECCE" w14:textId="77777777" w:rsidR="00A01ADC" w:rsidRDefault="005735CE" w:rsidP="00A01ADC">
      <w:pPr>
        <w:spacing w:line="440" w:lineRule="exact"/>
      </w:pPr>
      <w:r w:rsidRPr="005735CE">
        <w:rPr>
          <w:rFonts w:hint="eastAsia"/>
        </w:rPr>
        <w:t>ECMAScript 6</w:t>
      </w:r>
      <w:r w:rsidRPr="005735CE">
        <w:rPr>
          <w:rFonts w:hint="eastAsia"/>
        </w:rPr>
        <w:t>（简称</w:t>
      </w:r>
      <w:r w:rsidRPr="005735CE">
        <w:rPr>
          <w:rFonts w:hint="eastAsia"/>
        </w:rPr>
        <w:t>ES6</w:t>
      </w:r>
      <w:r w:rsidRPr="005735CE">
        <w:rPr>
          <w:rFonts w:hint="eastAsia"/>
        </w:rPr>
        <w:t>）是于</w:t>
      </w:r>
      <w:r w:rsidRPr="005735CE">
        <w:rPr>
          <w:rFonts w:hint="eastAsia"/>
        </w:rPr>
        <w:t>2015</w:t>
      </w:r>
      <w:r w:rsidRPr="005735CE">
        <w:rPr>
          <w:rFonts w:hint="eastAsia"/>
        </w:rPr>
        <w:t>年</w:t>
      </w:r>
      <w:r w:rsidRPr="005735CE">
        <w:rPr>
          <w:rFonts w:hint="eastAsia"/>
        </w:rPr>
        <w:t>6</w:t>
      </w:r>
      <w:r w:rsidRPr="005735CE">
        <w:rPr>
          <w:rFonts w:hint="eastAsia"/>
        </w:rPr>
        <w:t>月正式发布的</w:t>
      </w:r>
      <w:r w:rsidRPr="005735CE">
        <w:rPr>
          <w:rFonts w:hint="eastAsia"/>
        </w:rPr>
        <w:t>JavaScript</w:t>
      </w:r>
      <w:r w:rsidRPr="005735CE">
        <w:rPr>
          <w:rFonts w:hint="eastAsia"/>
        </w:rPr>
        <w:t>语言的标准，正式名为</w:t>
      </w:r>
      <w:r w:rsidRPr="005735CE">
        <w:rPr>
          <w:rFonts w:hint="eastAsia"/>
        </w:rPr>
        <w:t>ECMAScript 2015</w:t>
      </w:r>
      <w:r w:rsidRPr="005735CE">
        <w:rPr>
          <w:rFonts w:hint="eastAsia"/>
        </w:rPr>
        <w:t>（</w:t>
      </w:r>
      <w:r w:rsidRPr="005735CE">
        <w:rPr>
          <w:rFonts w:hint="eastAsia"/>
        </w:rPr>
        <w:t>ES2015</w:t>
      </w:r>
      <w:r w:rsidRPr="005735CE">
        <w:rPr>
          <w:rFonts w:hint="eastAsia"/>
        </w:rPr>
        <w:t>）。它的目标是使得</w:t>
      </w:r>
      <w:r w:rsidRPr="005735CE">
        <w:rPr>
          <w:rFonts w:hint="eastAsia"/>
        </w:rPr>
        <w:t>JavaScript</w:t>
      </w:r>
      <w:r w:rsidRPr="005735CE">
        <w:rPr>
          <w:rFonts w:hint="eastAsia"/>
        </w:rPr>
        <w:t>语言可以用来编写复杂的大型应用程序，成为企业级开发语言。</w:t>
      </w:r>
    </w:p>
    <w:p w14:paraId="4AC70FDC" w14:textId="77CA6EBF" w:rsidR="00525FD7" w:rsidRPr="00F65BF7" w:rsidRDefault="00A01ADC" w:rsidP="00525FD7">
      <w:pPr>
        <w:spacing w:line="440" w:lineRule="exact"/>
        <w:rPr>
          <w:u w:val="single"/>
        </w:rPr>
      </w:pPr>
      <w:r w:rsidRPr="00F65BF7">
        <w:rPr>
          <w:rFonts w:hint="eastAsia"/>
          <w:u w:val="single"/>
        </w:rPr>
        <w:t>Gson</w:t>
      </w:r>
      <w:r w:rsidRPr="00F65BF7">
        <w:rPr>
          <w:rFonts w:hint="eastAsia"/>
          <w:u w:val="single"/>
        </w:rPr>
        <w:t>是谷歌官方推出的支持</w:t>
      </w:r>
      <w:r w:rsidRPr="00F65BF7">
        <w:rPr>
          <w:rFonts w:hint="eastAsia"/>
          <w:u w:val="single"/>
        </w:rPr>
        <w:t xml:space="preserve"> JSON</w:t>
      </w:r>
      <w:r w:rsidRPr="00F65BF7">
        <w:rPr>
          <w:u w:val="single"/>
        </w:rPr>
        <w:t>/</w:t>
      </w:r>
      <w:r w:rsidRPr="00F65BF7">
        <w:rPr>
          <w:rFonts w:hint="eastAsia"/>
          <w:u w:val="single"/>
        </w:rPr>
        <w:t>Java Object</w:t>
      </w:r>
      <w:r w:rsidRPr="00F65BF7">
        <w:rPr>
          <w:rFonts w:hint="eastAsia"/>
          <w:u w:val="single"/>
        </w:rPr>
        <w:t>相互转换的</w:t>
      </w:r>
      <w:r w:rsidRPr="00F65BF7">
        <w:rPr>
          <w:rFonts w:hint="eastAsia"/>
          <w:u w:val="single"/>
        </w:rPr>
        <w:t>Java</w:t>
      </w:r>
      <w:r w:rsidRPr="00F65BF7">
        <w:rPr>
          <w:rFonts w:hint="eastAsia"/>
          <w:u w:val="single"/>
        </w:rPr>
        <w:t>序列化</w:t>
      </w:r>
      <w:r w:rsidRPr="00F65BF7">
        <w:rPr>
          <w:rFonts w:hint="eastAsia"/>
          <w:u w:val="single"/>
        </w:rPr>
        <w:t>/</w:t>
      </w:r>
      <w:r w:rsidRPr="00F65BF7">
        <w:rPr>
          <w:rFonts w:hint="eastAsia"/>
          <w:u w:val="single"/>
        </w:rPr>
        <w:t>反序列化库。</w:t>
      </w:r>
    </w:p>
    <w:p w14:paraId="51B83506" w14:textId="77777777" w:rsidR="00525FD7" w:rsidRPr="00525FD7" w:rsidRDefault="00525FD7" w:rsidP="00525FD7">
      <w:pPr>
        <w:spacing w:line="440" w:lineRule="exact"/>
      </w:pPr>
      <w:r w:rsidRPr="00525FD7">
        <w:rPr>
          <w:rFonts w:hint="eastAsia"/>
        </w:rPr>
        <w:t>JS</w:t>
      </w:r>
      <w:r w:rsidRPr="00525FD7">
        <w:rPr>
          <w:rFonts w:hint="eastAsia"/>
        </w:rPr>
        <w:t>内置对象之一</w:t>
      </w:r>
      <w:r w:rsidRPr="00525FD7">
        <w:rPr>
          <w:rFonts w:hint="eastAsia"/>
        </w:rPr>
        <w:t>JSON</w:t>
      </w:r>
      <w:r w:rsidRPr="00525FD7">
        <w:rPr>
          <w:rFonts w:hint="eastAsia"/>
        </w:rPr>
        <w:t>，可以完成</w:t>
      </w:r>
      <w:r w:rsidRPr="00525FD7">
        <w:rPr>
          <w:rFonts w:hint="eastAsia"/>
        </w:rPr>
        <w:t>JSON</w:t>
      </w:r>
      <w:r w:rsidRPr="00525FD7">
        <w:rPr>
          <w:rFonts w:hint="eastAsia"/>
        </w:rPr>
        <w:t>字符串和原生</w:t>
      </w:r>
      <w:r w:rsidRPr="00525FD7">
        <w:rPr>
          <w:rFonts w:hint="eastAsia"/>
        </w:rPr>
        <w:t>JavaScript</w:t>
      </w:r>
      <w:r w:rsidRPr="00525FD7">
        <w:rPr>
          <w:rFonts w:hint="eastAsia"/>
        </w:rPr>
        <w:t>对象之间的互转：</w:t>
      </w:r>
    </w:p>
    <w:p w14:paraId="22D719AC" w14:textId="77777777" w:rsidR="00525FD7" w:rsidRPr="00525FD7" w:rsidRDefault="00525FD7" w:rsidP="00525FD7">
      <w:pPr>
        <w:spacing w:line="440" w:lineRule="exact"/>
      </w:pPr>
      <w:r w:rsidRPr="00525FD7">
        <w:rPr>
          <w:rFonts w:hint="eastAsia"/>
        </w:rPr>
        <w:t>给服务器发送数据，</w:t>
      </w:r>
      <w:r w:rsidRPr="00525FD7">
        <w:rPr>
          <w:rFonts w:hint="eastAsia"/>
        </w:rPr>
        <w:t>JS</w:t>
      </w:r>
      <w:r w:rsidRPr="00525FD7">
        <w:rPr>
          <w:rFonts w:hint="eastAsia"/>
        </w:rPr>
        <w:t>对象转</w:t>
      </w:r>
      <w:r w:rsidRPr="00525FD7">
        <w:rPr>
          <w:rFonts w:hint="eastAsia"/>
        </w:rPr>
        <w:t>JSON</w:t>
      </w:r>
      <w:r w:rsidRPr="00525FD7">
        <w:rPr>
          <w:rFonts w:hint="eastAsia"/>
        </w:rPr>
        <w:t>字符串，</w:t>
      </w:r>
      <w:r w:rsidRPr="00525FD7">
        <w:rPr>
          <w:rFonts w:hint="eastAsia"/>
        </w:rPr>
        <w:t>JSON.stringify(JS</w:t>
      </w:r>
      <w:r w:rsidRPr="00525FD7">
        <w:rPr>
          <w:rFonts w:hint="eastAsia"/>
        </w:rPr>
        <w:t>对象</w:t>
      </w:r>
      <w:r w:rsidRPr="00525FD7">
        <w:rPr>
          <w:rFonts w:hint="eastAsia"/>
        </w:rPr>
        <w:t>)</w:t>
      </w:r>
      <w:r w:rsidRPr="00525FD7">
        <w:rPr>
          <w:rFonts w:hint="eastAsia"/>
        </w:rPr>
        <w:t>；（不是</w:t>
      </w:r>
      <w:r w:rsidRPr="00525FD7">
        <w:rPr>
          <w:rFonts w:hint="eastAsia"/>
        </w:rPr>
        <w:t>stringfy</w:t>
      </w:r>
      <w:r w:rsidRPr="00525FD7">
        <w:rPr>
          <w:rFonts w:hint="eastAsia"/>
        </w:rPr>
        <w:t>！）</w:t>
      </w:r>
    </w:p>
    <w:p w14:paraId="4D6C313C" w14:textId="305E79FB" w:rsidR="00F65BF7" w:rsidRDefault="00525FD7" w:rsidP="00A61527">
      <w:pPr>
        <w:spacing w:line="440" w:lineRule="exact"/>
        <w:rPr>
          <w:color w:val="FF0000"/>
        </w:rPr>
      </w:pPr>
      <w:r w:rsidRPr="00525FD7">
        <w:rPr>
          <w:rFonts w:hint="eastAsia"/>
        </w:rPr>
        <w:t>接受服务器的数据，</w:t>
      </w:r>
      <w:r w:rsidRPr="00525FD7">
        <w:rPr>
          <w:rFonts w:hint="eastAsia"/>
        </w:rPr>
        <w:t>JSON</w:t>
      </w:r>
      <w:r w:rsidRPr="00525FD7">
        <w:rPr>
          <w:rFonts w:hint="eastAsia"/>
        </w:rPr>
        <w:t>字符串转</w:t>
      </w:r>
      <w:r w:rsidRPr="00525FD7">
        <w:rPr>
          <w:rFonts w:hint="eastAsia"/>
        </w:rPr>
        <w:t>JS</w:t>
      </w:r>
      <w:r w:rsidRPr="00525FD7">
        <w:rPr>
          <w:rFonts w:hint="eastAsia"/>
        </w:rPr>
        <w:t>对象，</w:t>
      </w:r>
      <w:r w:rsidRPr="00525FD7">
        <w:rPr>
          <w:rFonts w:hint="eastAsia"/>
        </w:rPr>
        <w:t>JSON.parse("JSON</w:t>
      </w:r>
      <w:r w:rsidRPr="00525FD7">
        <w:rPr>
          <w:rFonts w:hint="eastAsia"/>
        </w:rPr>
        <w:t>字符串</w:t>
      </w:r>
      <w:r w:rsidRPr="00525FD7">
        <w:rPr>
          <w:rFonts w:hint="eastAsia"/>
        </w:rPr>
        <w:t>")</w:t>
      </w:r>
      <w:r w:rsidRPr="00525FD7">
        <w:rPr>
          <w:rFonts w:hint="eastAsia"/>
        </w:rPr>
        <w:t>。</w:t>
      </w:r>
    </w:p>
    <w:p w14:paraId="0F8FDDD6" w14:textId="06CFD65E" w:rsidR="00537378" w:rsidRDefault="00537378" w:rsidP="00525FD7">
      <w:pPr>
        <w:spacing w:line="440" w:lineRule="exact"/>
      </w:pPr>
    </w:p>
    <w:p w14:paraId="6E5F95C8" w14:textId="2D7796BD" w:rsidR="00A61527" w:rsidRPr="00A41195" w:rsidRDefault="00A61527" w:rsidP="00A61527">
      <w:pPr>
        <w:pStyle w:val="31"/>
        <w:spacing w:before="156"/>
      </w:pPr>
      <w:r>
        <w:rPr>
          <w:rFonts w:hint="eastAsia"/>
        </w:rPr>
        <w:t>DMO、jQuery、Ajax、</w:t>
      </w:r>
      <w:r w:rsidRPr="00A61527">
        <w:rPr>
          <w:rFonts w:hint="eastAsia"/>
        </w:rPr>
        <w:t>Axios</w:t>
      </w:r>
    </w:p>
    <w:p w14:paraId="308CD12C" w14:textId="2562DF9A" w:rsidR="00631DC6" w:rsidRDefault="00624F0E" w:rsidP="00FC4F0D">
      <w:pPr>
        <w:spacing w:line="440" w:lineRule="exact"/>
      </w:pPr>
      <w:r w:rsidRPr="00525FD7">
        <w:rPr>
          <w:rFonts w:hint="eastAsia"/>
          <w:color w:val="FF0000"/>
        </w:rPr>
        <w:t>DOM</w:t>
      </w:r>
      <w:r w:rsidR="005157BD">
        <w:rPr>
          <w:color w:val="FF0000"/>
        </w:rPr>
        <w:t>1</w:t>
      </w:r>
      <w:r w:rsidR="00631DC6" w:rsidRPr="00631DC6">
        <w:rPr>
          <w:rFonts w:hint="eastAsia"/>
        </w:rPr>
        <w:t>是一项</w:t>
      </w:r>
      <w:r w:rsidR="00631DC6" w:rsidRPr="00631DC6">
        <w:rPr>
          <w:rFonts w:hint="eastAsia"/>
        </w:rPr>
        <w:t>W3C</w:t>
      </w:r>
      <w:r w:rsidR="00631DC6">
        <w:rPr>
          <w:rFonts w:hint="eastAsia"/>
        </w:rPr>
        <w:t>（</w:t>
      </w:r>
      <w:r w:rsidR="00631DC6" w:rsidRPr="00631DC6">
        <w:rPr>
          <w:rFonts w:hint="eastAsia"/>
        </w:rPr>
        <w:t>World Wide Web Consortium</w:t>
      </w:r>
      <w:r w:rsidR="00631DC6">
        <w:rPr>
          <w:rFonts w:hint="eastAsia"/>
        </w:rPr>
        <w:t>）</w:t>
      </w:r>
      <w:r w:rsidR="00631DC6" w:rsidRPr="00631DC6">
        <w:rPr>
          <w:rFonts w:hint="eastAsia"/>
        </w:rPr>
        <w:t>标准，</w:t>
      </w:r>
      <w:r w:rsidR="00631DC6" w:rsidRPr="00631DC6">
        <w:rPr>
          <w:rFonts w:hint="eastAsia"/>
        </w:rPr>
        <w:t>DOM</w:t>
      </w:r>
      <w:r w:rsidR="00631DC6" w:rsidRPr="00631DC6">
        <w:rPr>
          <w:rFonts w:hint="eastAsia"/>
        </w:rPr>
        <w:t>文档对象模型为</w:t>
      </w:r>
      <w:r w:rsidR="00631DC6" w:rsidRPr="00631DC6">
        <w:rPr>
          <w:rFonts w:hint="eastAsia"/>
        </w:rPr>
        <w:t>JS</w:t>
      </w:r>
      <w:r w:rsidR="00631DC6" w:rsidRPr="00631DC6">
        <w:rPr>
          <w:rFonts w:hint="eastAsia"/>
        </w:rPr>
        <w:t>操作</w:t>
      </w:r>
      <w:r w:rsidR="00631DC6" w:rsidRPr="00631DC6">
        <w:rPr>
          <w:rFonts w:hint="eastAsia"/>
        </w:rPr>
        <w:t>html</w:t>
      </w:r>
      <w:r w:rsidR="00631DC6" w:rsidRPr="00631DC6">
        <w:rPr>
          <w:rFonts w:hint="eastAsia"/>
        </w:rPr>
        <w:t>文档所提供的一套</w:t>
      </w:r>
      <w:r w:rsidR="00631DC6" w:rsidRPr="00631DC6">
        <w:rPr>
          <w:rFonts w:hint="eastAsia"/>
        </w:rPr>
        <w:t>API</w:t>
      </w:r>
      <w:r w:rsidR="00ED3AD4">
        <w:rPr>
          <w:rFonts w:hint="eastAsia"/>
        </w:rPr>
        <w:t>，</w:t>
      </w:r>
      <w:r w:rsidR="00631DC6" w:rsidRPr="00631DC6">
        <w:rPr>
          <w:rFonts w:hint="eastAsia"/>
        </w:rPr>
        <w:t>通过这套</w:t>
      </w:r>
      <w:r w:rsidR="00631DC6" w:rsidRPr="00631DC6">
        <w:rPr>
          <w:rFonts w:hint="eastAsia"/>
        </w:rPr>
        <w:t>API</w:t>
      </w:r>
      <w:r w:rsidR="00631DC6" w:rsidRPr="00631DC6">
        <w:rPr>
          <w:rFonts w:hint="eastAsia"/>
        </w:rPr>
        <w:t>可以很方便的对</w:t>
      </w:r>
      <w:r w:rsidR="00631DC6" w:rsidRPr="00631DC6">
        <w:rPr>
          <w:rFonts w:hint="eastAsia"/>
        </w:rPr>
        <w:t>html</w:t>
      </w:r>
      <w:r w:rsidR="00631DC6" w:rsidRPr="00631DC6">
        <w:rPr>
          <w:rFonts w:hint="eastAsia"/>
        </w:rPr>
        <w:t>元素进行访问及增删改查操作。</w:t>
      </w:r>
    </w:p>
    <w:p w14:paraId="5D70FFC7" w14:textId="04380A42" w:rsidR="00ED3AD4" w:rsidRDefault="00ED3AD4" w:rsidP="00ED3AD4">
      <w:pPr>
        <w:spacing w:line="440" w:lineRule="exact"/>
      </w:pPr>
      <w:r>
        <w:rPr>
          <w:rFonts w:hint="eastAsia"/>
        </w:rPr>
        <w:t>获取对象：</w:t>
      </w:r>
      <w:r>
        <w:rPr>
          <w:rFonts w:hint="eastAsia"/>
        </w:rPr>
        <w:t>window.document</w:t>
      </w:r>
      <w:r w:rsidR="0071767C">
        <w:rPr>
          <w:rFonts w:hint="eastAsia"/>
        </w:rPr>
        <w:t>（通过内置对象</w:t>
      </w:r>
      <w:r w:rsidR="0071767C">
        <w:rPr>
          <w:rFonts w:hint="eastAsia"/>
        </w:rPr>
        <w:t>window</w:t>
      </w:r>
      <w:r w:rsidR="0071767C">
        <w:rPr>
          <w:rFonts w:hint="eastAsia"/>
        </w:rPr>
        <w:t>获取</w:t>
      </w:r>
      <w:r w:rsidR="0071767C">
        <w:rPr>
          <w:rFonts w:hint="eastAsia"/>
        </w:rPr>
        <w:t>DOM</w:t>
      </w:r>
      <w:r w:rsidR="0071767C">
        <w:rPr>
          <w:rFonts w:hint="eastAsia"/>
        </w:rPr>
        <w:t>对象。）</w:t>
      </w:r>
    </w:p>
    <w:p w14:paraId="53114F5B" w14:textId="718996BC" w:rsidR="00ED3AD4" w:rsidRDefault="00ED3AD4" w:rsidP="00ED3AD4">
      <w:pPr>
        <w:spacing w:line="440" w:lineRule="exact"/>
      </w:pPr>
      <w:r>
        <w:rPr>
          <w:rFonts w:hint="eastAsia"/>
        </w:rPr>
        <w:t>调用方法：</w:t>
      </w:r>
    </w:p>
    <w:p w14:paraId="5A1E3CA2" w14:textId="0CC0B91A" w:rsidR="00ED3AD4" w:rsidRDefault="00ED3AD4" w:rsidP="00ED3AD4">
      <w:pPr>
        <w:spacing w:line="440" w:lineRule="exact"/>
        <w:ind w:firstLine="420"/>
      </w:pPr>
      <w:r>
        <w:rPr>
          <w:rFonts w:hint="eastAsia"/>
        </w:rPr>
        <w:t>getElementById("</w:t>
      </w:r>
      <w:r>
        <w:rPr>
          <w:rFonts w:hint="eastAsia"/>
        </w:rPr>
        <w:t>元素的</w:t>
      </w:r>
      <w:r>
        <w:rPr>
          <w:rFonts w:hint="eastAsia"/>
        </w:rPr>
        <w:t>id</w:t>
      </w:r>
      <w:r>
        <w:rPr>
          <w:rFonts w:hint="eastAsia"/>
        </w:rPr>
        <w:t>的属性的值</w:t>
      </w:r>
      <w:r>
        <w:rPr>
          <w:rFonts w:hint="eastAsia"/>
        </w:rPr>
        <w:t>")--</w:t>
      </w:r>
      <w:r>
        <w:rPr>
          <w:rFonts w:hint="eastAsia"/>
        </w:rPr>
        <w:t>返回</w:t>
      </w:r>
      <w:r>
        <w:rPr>
          <w:rFonts w:hint="eastAsia"/>
        </w:rPr>
        <w:t>1</w:t>
      </w:r>
      <w:r>
        <w:rPr>
          <w:rFonts w:hint="eastAsia"/>
        </w:rPr>
        <w:t>个元素</w:t>
      </w:r>
    </w:p>
    <w:p w14:paraId="5509063D" w14:textId="5889CDEB" w:rsidR="00ED3AD4" w:rsidRDefault="00ED3AD4" w:rsidP="00ED3AD4">
      <w:pPr>
        <w:spacing w:line="440" w:lineRule="exact"/>
        <w:ind w:firstLine="420"/>
      </w:pPr>
      <w:r>
        <w:rPr>
          <w:rFonts w:hint="eastAsia"/>
        </w:rPr>
        <w:t>getElementsByName("</w:t>
      </w:r>
      <w:r>
        <w:rPr>
          <w:rFonts w:hint="eastAsia"/>
        </w:rPr>
        <w:t>元素的</w:t>
      </w:r>
      <w:r>
        <w:rPr>
          <w:rFonts w:hint="eastAsia"/>
        </w:rPr>
        <w:t>name</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564147DF" w14:textId="39ADA868" w:rsidR="00ED3AD4" w:rsidRDefault="00ED3AD4" w:rsidP="00ED3AD4">
      <w:pPr>
        <w:spacing w:line="440" w:lineRule="exact"/>
        <w:ind w:firstLine="420"/>
      </w:pPr>
      <w:r>
        <w:rPr>
          <w:rFonts w:hint="eastAsia"/>
        </w:rPr>
        <w:t>getElementsByClassName("</w:t>
      </w:r>
      <w:r>
        <w:rPr>
          <w:rFonts w:hint="eastAsia"/>
        </w:rPr>
        <w:t>元素的</w:t>
      </w:r>
      <w:r>
        <w:rPr>
          <w:rFonts w:hint="eastAsia"/>
        </w:rPr>
        <w:t>class</w:t>
      </w:r>
      <w:r>
        <w:rPr>
          <w:rFonts w:hint="eastAsia"/>
        </w:rPr>
        <w:t>属性的值</w:t>
      </w:r>
      <w:r>
        <w:rPr>
          <w:rFonts w:hint="eastAsia"/>
        </w:rPr>
        <w:t>")--</w:t>
      </w:r>
      <w:r>
        <w:rPr>
          <w:rFonts w:hint="eastAsia"/>
        </w:rPr>
        <w:t>返回多个元素</w:t>
      </w:r>
      <w:r>
        <w:rPr>
          <w:rFonts w:hint="eastAsia"/>
        </w:rPr>
        <w:t>(</w:t>
      </w:r>
      <w:r>
        <w:rPr>
          <w:rFonts w:hint="eastAsia"/>
        </w:rPr>
        <w:t>用数组</w:t>
      </w:r>
      <w:r>
        <w:rPr>
          <w:rFonts w:hint="eastAsia"/>
        </w:rPr>
        <w:t>)</w:t>
      </w:r>
    </w:p>
    <w:p w14:paraId="216F1D91" w14:textId="5622772B" w:rsidR="00ED3AD4" w:rsidRDefault="00ED3AD4" w:rsidP="00ED3AD4">
      <w:pPr>
        <w:spacing w:line="440" w:lineRule="exact"/>
        <w:ind w:firstLine="420"/>
      </w:pPr>
      <w:r>
        <w:rPr>
          <w:rFonts w:hint="eastAsia"/>
        </w:rPr>
        <w:t>getElementsByTagName("</w:t>
      </w:r>
      <w:r>
        <w:rPr>
          <w:rFonts w:hint="eastAsia"/>
        </w:rPr>
        <w:t>元素的标签名的值</w:t>
      </w:r>
      <w:r>
        <w:rPr>
          <w:rFonts w:hint="eastAsia"/>
        </w:rPr>
        <w:t>")--</w:t>
      </w:r>
      <w:r>
        <w:rPr>
          <w:rFonts w:hint="eastAsia"/>
        </w:rPr>
        <w:t>返回多个元素</w:t>
      </w:r>
      <w:r>
        <w:rPr>
          <w:rFonts w:hint="eastAsia"/>
        </w:rPr>
        <w:t>(</w:t>
      </w:r>
      <w:r>
        <w:rPr>
          <w:rFonts w:hint="eastAsia"/>
        </w:rPr>
        <w:t>用数组</w:t>
      </w:r>
      <w:r>
        <w:rPr>
          <w:rFonts w:hint="eastAsia"/>
        </w:rPr>
        <w:t>)</w:t>
      </w:r>
    </w:p>
    <w:p w14:paraId="3ECDF833" w14:textId="2CF3D608" w:rsidR="00ED3AD4" w:rsidRDefault="00ED3AD4" w:rsidP="00ED3AD4">
      <w:pPr>
        <w:spacing w:line="440" w:lineRule="exact"/>
      </w:pPr>
      <w:r>
        <w:rPr>
          <w:rFonts w:hint="eastAsia"/>
        </w:rPr>
        <w:t>write()--</w:t>
      </w:r>
      <w:r>
        <w:rPr>
          <w:rFonts w:hint="eastAsia"/>
        </w:rPr>
        <w:t>向文档写</w:t>
      </w:r>
      <w:r>
        <w:rPr>
          <w:rFonts w:hint="eastAsia"/>
        </w:rPr>
        <w:t>HTML</w:t>
      </w:r>
      <w:r>
        <w:rPr>
          <w:rFonts w:hint="eastAsia"/>
        </w:rPr>
        <w:t>表达式或</w:t>
      </w:r>
      <w:r>
        <w:rPr>
          <w:rFonts w:hint="eastAsia"/>
        </w:rPr>
        <w:t>JavaScript</w:t>
      </w:r>
      <w:r>
        <w:rPr>
          <w:rFonts w:hint="eastAsia"/>
        </w:rPr>
        <w:t>代码</w:t>
      </w:r>
    </w:p>
    <w:p w14:paraId="7EB7A307" w14:textId="77777777" w:rsidR="00ED3AD4" w:rsidRDefault="00ED3AD4" w:rsidP="00ED3AD4">
      <w:pPr>
        <w:spacing w:line="440" w:lineRule="exact"/>
      </w:pPr>
      <w:r>
        <w:rPr>
          <w:rFonts w:hint="eastAsia"/>
        </w:rPr>
        <w:t>title--</w:t>
      </w:r>
      <w:r>
        <w:rPr>
          <w:rFonts w:hint="eastAsia"/>
        </w:rPr>
        <w:t>返回网页的标题</w:t>
      </w:r>
    </w:p>
    <w:p w14:paraId="65F62FF6" w14:textId="77777777" w:rsidR="00ED3AD4" w:rsidRDefault="00ED3AD4" w:rsidP="00ED3AD4">
      <w:pPr>
        <w:spacing w:line="440" w:lineRule="exact"/>
      </w:pPr>
      <w:r>
        <w:rPr>
          <w:rFonts w:hint="eastAsia"/>
        </w:rPr>
        <w:t>id--</w:t>
      </w:r>
      <w:r>
        <w:rPr>
          <w:rFonts w:hint="eastAsia"/>
        </w:rPr>
        <w:t>设置或返回元素的</w:t>
      </w:r>
      <w:r>
        <w:rPr>
          <w:rFonts w:hint="eastAsia"/>
        </w:rPr>
        <w:t>id</w:t>
      </w:r>
    </w:p>
    <w:p w14:paraId="0A93552E" w14:textId="6EFF5E4F" w:rsidR="009A1F8E" w:rsidRDefault="00ED3AD4" w:rsidP="009A1F8E">
      <w:pPr>
        <w:spacing w:line="440" w:lineRule="exact"/>
      </w:pPr>
      <w:r>
        <w:rPr>
          <w:rFonts w:hint="eastAsia"/>
        </w:rPr>
        <w:t>innerHTML--</w:t>
      </w:r>
      <w:r>
        <w:rPr>
          <w:rFonts w:hint="eastAsia"/>
        </w:rPr>
        <w:t>设置或返回元素的内容。</w:t>
      </w:r>
      <w:r w:rsidR="00AC0E8C">
        <w:rPr>
          <w:rFonts w:hint="eastAsia"/>
        </w:rPr>
        <w:t>（只有</w:t>
      </w:r>
      <w:r w:rsidR="00AC0E8C">
        <w:rPr>
          <w:rFonts w:hint="eastAsia"/>
        </w:rPr>
        <w:t>Id</w:t>
      </w:r>
      <w:r w:rsidR="00AC0E8C">
        <w:rPr>
          <w:rFonts w:hint="eastAsia"/>
        </w:rPr>
        <w:t>具有唯一性，所以只有</w:t>
      </w:r>
      <w:r w:rsidR="00AC0E8C" w:rsidRPr="00AC0E8C">
        <w:rPr>
          <w:rFonts w:hint="eastAsia"/>
        </w:rPr>
        <w:t>getElementById</w:t>
      </w:r>
      <w:r w:rsidR="00AC0E8C">
        <w:rPr>
          <w:rFonts w:hint="eastAsia"/>
        </w:rPr>
        <w:t>是单数</w:t>
      </w:r>
      <w:r w:rsidR="00AC0E8C">
        <w:rPr>
          <w:rFonts w:hint="eastAsia"/>
        </w:rPr>
        <w:t>Element</w:t>
      </w:r>
      <w:r w:rsidR="00AC0E8C">
        <w:rPr>
          <w:rFonts w:hint="eastAsia"/>
        </w:rPr>
        <w:t>。）</w:t>
      </w:r>
    </w:p>
    <w:p w14:paraId="513780AE" w14:textId="77777777" w:rsidR="009A1F8E" w:rsidRDefault="009A1F8E" w:rsidP="009A1F8E">
      <w:pPr>
        <w:spacing w:line="440" w:lineRule="exact"/>
      </w:pPr>
      <w:r>
        <w:rPr>
          <w:rFonts w:hint="eastAsia"/>
        </w:rPr>
        <w:t>核心对象</w:t>
      </w:r>
      <w:r>
        <w:rPr>
          <w:rFonts w:hint="eastAsia"/>
        </w:rPr>
        <w:t>XMLHttpRequest</w:t>
      </w:r>
      <w:r>
        <w:rPr>
          <w:rFonts w:hint="eastAsia"/>
        </w:rPr>
        <w:t>是</w:t>
      </w:r>
      <w:r>
        <w:rPr>
          <w:rFonts w:hint="eastAsia"/>
        </w:rPr>
        <w:t>js</w:t>
      </w:r>
      <w:r>
        <w:rPr>
          <w:rFonts w:hint="eastAsia"/>
        </w:rPr>
        <w:t>的内容，</w:t>
      </w:r>
      <w:r>
        <w:rPr>
          <w:rFonts w:hint="eastAsia"/>
        </w:rPr>
        <w:t>Ajax</w:t>
      </w:r>
      <w:r>
        <w:rPr>
          <w:rFonts w:hint="eastAsia"/>
        </w:rPr>
        <w:t>也是异步的</w:t>
      </w:r>
      <w:r>
        <w:rPr>
          <w:rFonts w:hint="eastAsia"/>
        </w:rPr>
        <w:t>js</w:t>
      </w:r>
      <w:r>
        <w:rPr>
          <w:rFonts w:hint="eastAsia"/>
        </w:rPr>
        <w:t>和</w:t>
      </w:r>
      <w:r>
        <w:rPr>
          <w:rFonts w:hint="eastAsia"/>
        </w:rPr>
        <w:t>XML</w:t>
      </w:r>
      <w:r>
        <w:rPr>
          <w:rFonts w:hint="eastAsia"/>
        </w:rPr>
        <w:t>。</w:t>
      </w:r>
    </w:p>
    <w:p w14:paraId="5200FA68" w14:textId="4835DA5B" w:rsidR="009A1F8E" w:rsidRDefault="009A1F8E" w:rsidP="00FC4F0D">
      <w:pPr>
        <w:spacing w:line="440" w:lineRule="exact"/>
      </w:pPr>
      <w:r>
        <w:lastRenderedPageBreak/>
        <w:t>test.innerHTML</w:t>
      </w:r>
      <w:r>
        <w:rPr>
          <w:rFonts w:hint="eastAsia"/>
        </w:rPr>
        <w:t>设置或返回</w:t>
      </w:r>
      <w:r w:rsidRPr="00376CE3">
        <w:rPr>
          <w:rFonts w:hint="eastAsia"/>
        </w:rPr>
        <w:t>开始和结束标签之间的</w:t>
      </w:r>
      <w:r>
        <w:rPr>
          <w:rFonts w:hint="eastAsia"/>
        </w:rPr>
        <w:t>Html</w:t>
      </w:r>
      <w:r>
        <w:rPr>
          <w:rFonts w:hint="eastAsia"/>
        </w:rPr>
        <w:t>；</w:t>
      </w:r>
      <w:r>
        <w:t>test.innerText</w:t>
      </w:r>
      <w:r>
        <w:rPr>
          <w:rFonts w:hint="eastAsia"/>
        </w:rPr>
        <w:t>获取</w:t>
      </w:r>
      <w:r w:rsidRPr="00376CE3">
        <w:rPr>
          <w:rFonts w:hint="eastAsia"/>
        </w:rPr>
        <w:t>开始和结束标签之间的</w:t>
      </w:r>
      <w:r>
        <w:rPr>
          <w:rFonts w:hint="eastAsia"/>
        </w:rPr>
        <w:t>文本；</w:t>
      </w:r>
      <w:r>
        <w:t>test.outerHTML</w:t>
      </w:r>
      <w:r>
        <w:rPr>
          <w:rFonts w:hint="eastAsia"/>
        </w:rPr>
        <w:t>获取包含对象</w:t>
      </w:r>
      <w:r w:rsidRPr="00376CE3">
        <w:rPr>
          <w:rFonts w:hint="eastAsia"/>
        </w:rPr>
        <w:t>标签</w:t>
      </w:r>
      <w:r>
        <w:rPr>
          <w:rFonts w:hint="eastAsia"/>
        </w:rPr>
        <w:t>在内的</w:t>
      </w:r>
      <w:r>
        <w:rPr>
          <w:rFonts w:hint="eastAsia"/>
        </w:rPr>
        <w:t>Html</w:t>
      </w:r>
      <w:r>
        <w:rPr>
          <w:rFonts w:hint="eastAsia"/>
        </w:rPr>
        <w:t>。</w:t>
      </w:r>
    </w:p>
    <w:p w14:paraId="5506B544" w14:textId="18D60870" w:rsidR="0012037C" w:rsidRDefault="00000000" w:rsidP="00FC4F0D">
      <w:pPr>
        <w:spacing w:line="440" w:lineRule="exact"/>
      </w:pPr>
      <w:hyperlink r:id="rId286" w:history="1">
        <w:r w:rsidR="0012037C" w:rsidRPr="0012037C">
          <w:rPr>
            <w:rStyle w:val="a9"/>
            <w:rFonts w:hint="eastAsia"/>
          </w:rPr>
          <w:t>jquery checkbox</w:t>
        </w:r>
        <w:r w:rsidR="0012037C" w:rsidRPr="0012037C">
          <w:rPr>
            <w:rStyle w:val="a9"/>
            <w:rFonts w:hint="eastAsia"/>
          </w:rPr>
          <w:t>选中</w:t>
        </w:r>
        <w:r w:rsidR="0012037C" w:rsidRPr="0012037C">
          <w:rPr>
            <w:rStyle w:val="a9"/>
            <w:rFonts w:hint="eastAsia"/>
          </w:rPr>
          <w:t xml:space="preserve"> </w:t>
        </w:r>
        <w:r w:rsidR="0012037C" w:rsidRPr="0012037C">
          <w:rPr>
            <w:rStyle w:val="a9"/>
            <w:rFonts w:hint="eastAsia"/>
          </w:rPr>
          <w:t>显示</w:t>
        </w:r>
        <w:r w:rsidR="0012037C" w:rsidRPr="0012037C">
          <w:rPr>
            <w:rStyle w:val="a9"/>
            <w:rFonts w:hint="eastAsia"/>
          </w:rPr>
          <w:t xml:space="preserve">div </w:t>
        </w:r>
        <w:r w:rsidR="0012037C" w:rsidRPr="0012037C">
          <w:rPr>
            <w:rStyle w:val="a9"/>
            <w:rFonts w:hint="eastAsia"/>
          </w:rPr>
          <w:t>没选中隐藏</w:t>
        </w:r>
        <w:r w:rsidR="0012037C" w:rsidRPr="0012037C">
          <w:rPr>
            <w:rStyle w:val="a9"/>
            <w:rFonts w:hint="eastAsia"/>
          </w:rPr>
          <w:t>div</w:t>
        </w:r>
      </w:hyperlink>
      <w:r w:rsidR="0012037C">
        <w:rPr>
          <w:rFonts w:hint="eastAsia"/>
        </w:rPr>
        <w:t>，</w:t>
      </w:r>
    </w:p>
    <w:p w14:paraId="05F0274A" w14:textId="4319497A" w:rsidR="005D5615" w:rsidRDefault="005D5615" w:rsidP="005D5615">
      <w:pPr>
        <w:spacing w:line="440" w:lineRule="exact"/>
      </w:pPr>
      <w:r w:rsidRPr="00026D94">
        <w:rPr>
          <w:rFonts w:hint="eastAsia"/>
          <w:color w:val="FF0000"/>
        </w:rPr>
        <w:t>jQuery</w:t>
      </w:r>
      <w:r w:rsidR="00026D94" w:rsidRPr="00026D94">
        <w:rPr>
          <w:rFonts w:hint="eastAsia"/>
          <w:color w:val="FF0000"/>
        </w:rPr>
        <w:t>1</w:t>
      </w:r>
      <w:r>
        <w:rPr>
          <w:rFonts w:hint="eastAsia"/>
        </w:rPr>
        <w:t>是一门轻量的、免费开源的</w:t>
      </w:r>
      <w:r>
        <w:rPr>
          <w:rFonts w:hint="eastAsia"/>
        </w:rPr>
        <w:t>JS</w:t>
      </w:r>
      <w:r>
        <w:rPr>
          <w:rFonts w:hint="eastAsia"/>
        </w:rPr>
        <w:t>函数库，主要作用是用于简化</w:t>
      </w:r>
      <w:r>
        <w:rPr>
          <w:rFonts w:hint="eastAsia"/>
        </w:rPr>
        <w:t>JS</w:t>
      </w:r>
      <w:r>
        <w:rPr>
          <w:rFonts w:hint="eastAsia"/>
        </w:rPr>
        <w:t>代码。</w:t>
      </w:r>
    </w:p>
    <w:p w14:paraId="1C40FF6A" w14:textId="4E86D864" w:rsidR="005D5615" w:rsidRDefault="005D5615" w:rsidP="005D5615">
      <w:pPr>
        <w:spacing w:line="440" w:lineRule="exact"/>
      </w:pPr>
      <w:r>
        <w:rPr>
          <w:rFonts w:hint="eastAsia"/>
        </w:rPr>
        <w:t>轻量的是指代码或项目对该技术的依赖程度，依赖程度越低，这个技术越轻，反之，依赖程度越高，这个技术越重。推荐使用轻量级的技术框架。</w:t>
      </w:r>
    </w:p>
    <w:p w14:paraId="26285F07" w14:textId="23DD8D8E" w:rsidR="005D5615" w:rsidRDefault="005D5615" w:rsidP="005D5615">
      <w:pPr>
        <w:spacing w:line="440" w:lineRule="exact"/>
      </w:pPr>
      <w:r>
        <w:rPr>
          <w:rFonts w:hint="eastAsia"/>
        </w:rPr>
        <w:t>优势：</w:t>
      </w:r>
      <w:r w:rsidR="003706CA">
        <w:tab/>
      </w:r>
    </w:p>
    <w:p w14:paraId="1DE5717A" w14:textId="37767222" w:rsidR="005D5615" w:rsidRDefault="005D5615" w:rsidP="005D5615">
      <w:pPr>
        <w:spacing w:line="440" w:lineRule="exact"/>
      </w:pPr>
      <w:r>
        <w:rPr>
          <w:rFonts w:hint="eastAsia"/>
        </w:rPr>
        <w:t>1)</w:t>
      </w:r>
      <w:r>
        <w:rPr>
          <w:rFonts w:hint="eastAsia"/>
        </w:rPr>
        <w:t>简化了</w:t>
      </w:r>
      <w:r>
        <w:rPr>
          <w:rFonts w:hint="eastAsia"/>
        </w:rPr>
        <w:t>js</w:t>
      </w:r>
      <w:r>
        <w:rPr>
          <w:rFonts w:hint="eastAsia"/>
        </w:rPr>
        <w:t>的写法，用</w:t>
      </w:r>
      <w:r>
        <w:rPr>
          <w:rFonts w:hint="eastAsia"/>
        </w:rPr>
        <w:t>$</w:t>
      </w:r>
      <w:r>
        <w:rPr>
          <w:rFonts w:hint="eastAsia"/>
        </w:rPr>
        <w:t>替代了</w:t>
      </w:r>
      <w:r>
        <w:rPr>
          <w:rFonts w:hint="eastAsia"/>
        </w:rPr>
        <w:t>document.getXxx()</w:t>
      </w:r>
      <w:r w:rsidR="00F44C79">
        <w:rPr>
          <w:rFonts w:hint="eastAsia"/>
        </w:rPr>
        <w:t>；</w:t>
      </w:r>
      <w:r w:rsidR="00FA08C4">
        <w:rPr>
          <w:rFonts w:hint="eastAsia"/>
        </w:rPr>
        <w:t>（</w:t>
      </w:r>
      <w:r w:rsidR="00FA08C4">
        <w:rPr>
          <w:rFonts w:hint="eastAsia"/>
        </w:rPr>
        <w:t>$</w:t>
      </w:r>
      <w:r w:rsidR="00FA08C4">
        <w:rPr>
          <w:rFonts w:hint="eastAsia"/>
        </w:rPr>
        <w:t>就是</w:t>
      </w:r>
      <w:r w:rsidR="00FA08C4">
        <w:rPr>
          <w:rFonts w:hint="eastAsia"/>
        </w:rPr>
        <w:t>jQuery</w:t>
      </w:r>
      <w:r w:rsidR="00FA08C4">
        <w:rPr>
          <w:rFonts w:hint="eastAsia"/>
        </w:rPr>
        <w:t>。）</w:t>
      </w:r>
    </w:p>
    <w:p w14:paraId="3F3ADE00" w14:textId="1F92989A" w:rsidR="005D5615" w:rsidRDefault="005D5615" w:rsidP="005D5615">
      <w:pPr>
        <w:spacing w:line="440" w:lineRule="exact"/>
      </w:pPr>
      <w:r>
        <w:rPr>
          <w:rFonts w:hint="eastAsia"/>
        </w:rPr>
        <w:t>2)</w:t>
      </w:r>
      <w:r>
        <w:rPr>
          <w:rFonts w:hint="eastAsia"/>
        </w:rPr>
        <w:t>可以像</w:t>
      </w:r>
      <w:r>
        <w:rPr>
          <w:rFonts w:hint="eastAsia"/>
        </w:rPr>
        <w:t>CSS</w:t>
      </w:r>
      <w:r>
        <w:rPr>
          <w:rFonts w:hint="eastAsia"/>
        </w:rPr>
        <w:t>选择器一样非常方便的获取元素</w:t>
      </w:r>
      <w:r w:rsidR="00F44C79">
        <w:rPr>
          <w:rFonts w:hint="eastAsia"/>
        </w:rPr>
        <w:t>；</w:t>
      </w:r>
    </w:p>
    <w:p w14:paraId="7D9B6B42" w14:textId="5EB1CEA8" w:rsidR="00F44C79" w:rsidRDefault="005D5615" w:rsidP="005D5615">
      <w:pPr>
        <w:spacing w:line="440" w:lineRule="exact"/>
      </w:pPr>
      <w:r>
        <w:rPr>
          <w:rFonts w:hint="eastAsia"/>
        </w:rPr>
        <w:t>3)</w:t>
      </w:r>
      <w:r>
        <w:rPr>
          <w:rFonts w:hint="eastAsia"/>
        </w:rPr>
        <w:t>可以通过修改</w:t>
      </w:r>
      <w:r>
        <w:rPr>
          <w:rFonts w:hint="eastAsia"/>
        </w:rPr>
        <w:t>css</w:t>
      </w:r>
      <w:r>
        <w:rPr>
          <w:rFonts w:hint="eastAsia"/>
        </w:rPr>
        <w:t>样式控制页面的效果</w:t>
      </w:r>
      <w:r w:rsidR="00F44C79">
        <w:rPr>
          <w:rFonts w:hint="eastAsia"/>
        </w:rPr>
        <w:t>。</w:t>
      </w:r>
    </w:p>
    <w:p w14:paraId="25344C83" w14:textId="6B4CBBFC" w:rsidR="002028A5" w:rsidRDefault="007C47F1" w:rsidP="00C04D26">
      <w:pPr>
        <w:spacing w:line="440" w:lineRule="exact"/>
      </w:pPr>
      <w:r w:rsidRPr="00B23608">
        <w:rPr>
          <w:rFonts w:hint="eastAsia"/>
          <w:color w:val="FF0000"/>
        </w:rPr>
        <w:t>Ajax</w:t>
      </w:r>
      <w:r w:rsidR="00B23608" w:rsidRPr="00B23608">
        <w:rPr>
          <w:rFonts w:hint="eastAsia"/>
          <w:color w:val="FF0000"/>
        </w:rPr>
        <w:t>1</w:t>
      </w:r>
      <w:r w:rsidR="00475F27" w:rsidRPr="00475F27">
        <w:rPr>
          <w:rFonts w:hint="eastAsia"/>
        </w:rPr>
        <w:t>是一种用于创建快速动态网页的技术。</w:t>
      </w:r>
      <w:r w:rsidR="002662E2">
        <w:rPr>
          <w:rFonts w:hint="eastAsia"/>
        </w:rPr>
        <w:t>Ajax</w:t>
      </w:r>
      <w:r w:rsidR="002662E2" w:rsidRPr="002662E2">
        <w:rPr>
          <w:rFonts w:hint="eastAsia"/>
        </w:rPr>
        <w:t>最大的优点是在不重新加载整个页面的情况下，可以与服务器交换数据并更新部分网页内容。</w:t>
      </w:r>
      <w:r w:rsidR="00B23608">
        <w:rPr>
          <w:rFonts w:hint="eastAsia"/>
        </w:rPr>
        <w:t>（局部刷新，异步访问。）</w:t>
      </w:r>
    </w:p>
    <w:p w14:paraId="2E407630" w14:textId="4D715640" w:rsidR="002028A5" w:rsidRDefault="002028A5" w:rsidP="002028A5">
      <w:pPr>
        <w:spacing w:line="440" w:lineRule="exact"/>
      </w:pPr>
      <w:r>
        <w:rPr>
          <w:rFonts w:hint="eastAsia"/>
        </w:rPr>
        <w:t>Ajax</w:t>
      </w:r>
      <w:r w:rsidR="00B073EF">
        <w:rPr>
          <w:rFonts w:hint="eastAsia"/>
        </w:rPr>
        <w:t>的</w:t>
      </w:r>
      <w:r>
        <w:rPr>
          <w:rFonts w:hint="eastAsia"/>
        </w:rPr>
        <w:t>原理简单来说</w:t>
      </w:r>
      <w:r w:rsidR="00B073EF">
        <w:rPr>
          <w:rFonts w:hint="eastAsia"/>
        </w:rPr>
        <w:t>就是</w:t>
      </w:r>
      <w:r>
        <w:rPr>
          <w:rFonts w:hint="eastAsia"/>
        </w:rPr>
        <w:t>通过</w:t>
      </w:r>
      <w:r>
        <w:rPr>
          <w:rFonts w:hint="eastAsia"/>
        </w:rPr>
        <w:t>XmlHttpRequest</w:t>
      </w:r>
      <w:r>
        <w:rPr>
          <w:rFonts w:hint="eastAsia"/>
        </w:rPr>
        <w:t>对象来向服务器发异步请求，从服务器获得数据，然后用</w:t>
      </w:r>
      <w:r>
        <w:rPr>
          <w:rFonts w:hint="eastAsia"/>
        </w:rPr>
        <w:t>JavaScript</w:t>
      </w:r>
      <w:r>
        <w:rPr>
          <w:rFonts w:hint="eastAsia"/>
        </w:rPr>
        <w:t>来操作</w:t>
      </w:r>
      <w:r>
        <w:rPr>
          <w:rFonts w:hint="eastAsia"/>
        </w:rPr>
        <w:t>DOM</w:t>
      </w:r>
      <w:r>
        <w:rPr>
          <w:rFonts w:hint="eastAsia"/>
        </w:rPr>
        <w:t>而更新页面。</w:t>
      </w:r>
    </w:p>
    <w:p w14:paraId="5D2F154A" w14:textId="44CA566F" w:rsidR="002028A5" w:rsidRDefault="002028A5" w:rsidP="002028A5">
      <w:pPr>
        <w:spacing w:line="440" w:lineRule="exact"/>
      </w:pPr>
      <w:r>
        <w:rPr>
          <w:rFonts w:hint="eastAsia"/>
        </w:rPr>
        <w:t>实现</w:t>
      </w:r>
      <w:r>
        <w:rPr>
          <w:rFonts w:hint="eastAsia"/>
        </w:rPr>
        <w:t>Ajax</w:t>
      </w:r>
      <w:r>
        <w:rPr>
          <w:rFonts w:hint="eastAsia"/>
        </w:rPr>
        <w:t>异步交互需要服务器逻辑</w:t>
      </w:r>
      <w:r w:rsidR="00B073EF">
        <w:rPr>
          <w:rFonts w:hint="eastAsia"/>
        </w:rPr>
        <w:t>的</w:t>
      </w:r>
      <w:r>
        <w:rPr>
          <w:rFonts w:hint="eastAsia"/>
        </w:rPr>
        <w:t>配合，需要完成以下步骤：</w:t>
      </w:r>
    </w:p>
    <w:p w14:paraId="1BF289D7" w14:textId="009CE357" w:rsidR="002028A5" w:rsidRDefault="002028A5" w:rsidP="00597B3A">
      <w:pPr>
        <w:spacing w:line="440" w:lineRule="exact"/>
      </w:pPr>
      <w:r>
        <w:rPr>
          <w:rFonts w:hint="eastAsia"/>
        </w:rPr>
        <w:t>创建</w:t>
      </w:r>
      <w:r>
        <w:rPr>
          <w:rFonts w:hint="eastAsia"/>
        </w:rPr>
        <w:t>Ajax</w:t>
      </w:r>
      <w:r>
        <w:rPr>
          <w:rFonts w:hint="eastAsia"/>
        </w:rPr>
        <w:t>的核心对象</w:t>
      </w:r>
      <w:r>
        <w:rPr>
          <w:rFonts w:hint="eastAsia"/>
        </w:rPr>
        <w:t>X</w:t>
      </w:r>
      <w:r w:rsidR="007118A7">
        <w:t>ML</w:t>
      </w:r>
      <w:r>
        <w:rPr>
          <w:rFonts w:hint="eastAsia"/>
        </w:rPr>
        <w:t>HttpRequest</w:t>
      </w:r>
      <w:r>
        <w:rPr>
          <w:rFonts w:hint="eastAsia"/>
        </w:rPr>
        <w:t>对象</w:t>
      </w:r>
      <w:r w:rsidR="00B073EF">
        <w:rPr>
          <w:rFonts w:hint="eastAsia"/>
        </w:rPr>
        <w:t>并</w:t>
      </w:r>
      <w:r>
        <w:rPr>
          <w:rFonts w:hint="eastAsia"/>
        </w:rPr>
        <w:t>通过</w:t>
      </w:r>
      <w:r>
        <w:rPr>
          <w:rFonts w:hint="eastAsia"/>
        </w:rPr>
        <w:t>open()</w:t>
      </w:r>
      <w:r>
        <w:rPr>
          <w:rFonts w:hint="eastAsia"/>
        </w:rPr>
        <w:t>方法与服务端建立连接；</w:t>
      </w:r>
      <w:r w:rsidR="00597B3A">
        <w:rPr>
          <w:rFonts w:hint="eastAsia"/>
        </w:rPr>
        <w:t xml:space="preserve"> </w:t>
      </w:r>
    </w:p>
    <w:p w14:paraId="429ECD5B" w14:textId="4E5B1193" w:rsidR="002028A5" w:rsidRDefault="002028A5" w:rsidP="002028A5">
      <w:pPr>
        <w:spacing w:line="440" w:lineRule="exact"/>
      </w:pPr>
      <w:r>
        <w:rPr>
          <w:rFonts w:hint="eastAsia"/>
        </w:rPr>
        <w:t>构建请求所需的数据内容</w:t>
      </w:r>
      <w:r w:rsidR="00B073EF">
        <w:rPr>
          <w:rFonts w:hint="eastAsia"/>
        </w:rPr>
        <w:t>并通过</w:t>
      </w:r>
      <w:r>
        <w:rPr>
          <w:rFonts w:hint="eastAsia"/>
        </w:rPr>
        <w:t>send()</w:t>
      </w:r>
      <w:r>
        <w:rPr>
          <w:rFonts w:hint="eastAsia"/>
        </w:rPr>
        <w:t>方法发送给服务端；</w:t>
      </w:r>
    </w:p>
    <w:p w14:paraId="6138E423" w14:textId="1EAE438A" w:rsidR="002028A5" w:rsidRDefault="002028A5" w:rsidP="002028A5">
      <w:pPr>
        <w:spacing w:line="440" w:lineRule="exact"/>
      </w:pPr>
      <w:r>
        <w:rPr>
          <w:rFonts w:hint="eastAsia"/>
        </w:rPr>
        <w:t>通过</w:t>
      </w:r>
      <w:r>
        <w:rPr>
          <w:rFonts w:hint="eastAsia"/>
        </w:rPr>
        <w:t>X</w:t>
      </w:r>
      <w:r w:rsidR="007118A7">
        <w:t>ML</w:t>
      </w:r>
      <w:r>
        <w:rPr>
          <w:rFonts w:hint="eastAsia"/>
        </w:rPr>
        <w:t>HttpRequest</w:t>
      </w:r>
      <w:r>
        <w:rPr>
          <w:rFonts w:hint="eastAsia"/>
        </w:rPr>
        <w:t>对象提供的</w:t>
      </w:r>
      <w:r>
        <w:rPr>
          <w:rFonts w:hint="eastAsia"/>
        </w:rPr>
        <w:t>onreadystatechange</w:t>
      </w:r>
      <w:r>
        <w:rPr>
          <w:rFonts w:hint="eastAsia"/>
        </w:rPr>
        <w:t>事件监听服务端的通信状态；</w:t>
      </w:r>
    </w:p>
    <w:p w14:paraId="16826460" w14:textId="4698E70E" w:rsidR="002028A5" w:rsidRDefault="002028A5" w:rsidP="002028A5">
      <w:pPr>
        <w:spacing w:line="440" w:lineRule="exact"/>
      </w:pPr>
      <w:r>
        <w:rPr>
          <w:rFonts w:hint="eastAsia"/>
        </w:rPr>
        <w:t>接受并处理服务端向客户端响应的数据结果</w:t>
      </w:r>
      <w:r w:rsidR="00597B3A">
        <w:rPr>
          <w:rFonts w:hint="eastAsia"/>
        </w:rPr>
        <w:t>，</w:t>
      </w:r>
      <w:r>
        <w:rPr>
          <w:rFonts w:hint="eastAsia"/>
        </w:rPr>
        <w:t>将处理结果更新到</w:t>
      </w:r>
      <w:r>
        <w:rPr>
          <w:rFonts w:hint="eastAsia"/>
        </w:rPr>
        <w:t>HTML</w:t>
      </w:r>
      <w:r>
        <w:rPr>
          <w:rFonts w:hint="eastAsia"/>
        </w:rPr>
        <w:t>页面中。</w:t>
      </w:r>
    </w:p>
    <w:p w14:paraId="2351790A" w14:textId="77777777" w:rsidR="002028A5" w:rsidRDefault="002028A5" w:rsidP="002028A5">
      <w:pPr>
        <w:spacing w:line="440" w:lineRule="exact"/>
      </w:pPr>
      <w:r>
        <w:rPr>
          <w:rFonts w:hint="eastAsia"/>
        </w:rPr>
        <w:t>创建</w:t>
      </w:r>
      <w:r>
        <w:rPr>
          <w:rFonts w:hint="eastAsia"/>
        </w:rPr>
        <w:t>XMLHttpRequest</w:t>
      </w:r>
      <w:r>
        <w:rPr>
          <w:rFonts w:hint="eastAsia"/>
        </w:rPr>
        <w:t>对象</w:t>
      </w:r>
      <w:r>
        <w:rPr>
          <w:rFonts w:hint="eastAsia"/>
        </w:rPr>
        <w:t>xxx</w:t>
      </w:r>
    </w:p>
    <w:p w14:paraId="079D3706" w14:textId="1F441203" w:rsidR="002028A5" w:rsidRDefault="002028A5" w:rsidP="002028A5">
      <w:pPr>
        <w:spacing w:line="440" w:lineRule="exact"/>
      </w:pPr>
      <w:r>
        <w:rPr>
          <w:rFonts w:hint="eastAsia"/>
        </w:rPr>
        <w:t>通过</w:t>
      </w:r>
      <w:r>
        <w:rPr>
          <w:rFonts w:hint="eastAsia"/>
        </w:rPr>
        <w:t>XMLHttpRequest()</w:t>
      </w:r>
      <w:r>
        <w:rPr>
          <w:rFonts w:hint="eastAsia"/>
        </w:rPr>
        <w:t>构造函数用于初始化一个</w:t>
      </w:r>
      <w:r>
        <w:rPr>
          <w:rFonts w:hint="eastAsia"/>
        </w:rPr>
        <w:t>XMLHttpRequest</w:t>
      </w:r>
      <w:r>
        <w:rPr>
          <w:rFonts w:hint="eastAsia"/>
        </w:rPr>
        <w:t>实例对象</w:t>
      </w:r>
    </w:p>
    <w:p w14:paraId="48D16843" w14:textId="2499A609" w:rsidR="002028A5" w:rsidRDefault="002028A5" w:rsidP="00C04D26">
      <w:pPr>
        <w:spacing w:line="440" w:lineRule="exact"/>
      </w:pPr>
    </w:p>
    <w:p w14:paraId="35837CFD" w14:textId="77777777" w:rsidR="002028A5" w:rsidRDefault="002028A5" w:rsidP="00C04D26">
      <w:pPr>
        <w:spacing w:line="440" w:lineRule="exact"/>
      </w:pPr>
    </w:p>
    <w:p w14:paraId="23FC89D1" w14:textId="3C43FBA2" w:rsidR="00CF6B8E" w:rsidRDefault="00CF6B8E" w:rsidP="00C04D26">
      <w:pPr>
        <w:spacing w:line="440" w:lineRule="exact"/>
      </w:pPr>
      <w:r>
        <w:rPr>
          <w:rFonts w:hint="eastAsia"/>
        </w:rPr>
        <w:t>Ajax</w:t>
      </w:r>
      <w:r>
        <w:rPr>
          <w:rFonts w:hint="eastAsia"/>
        </w:rPr>
        <w:t>最大的弊端就是不支持跨域，微服务中不同的服务可能都有不同的域。</w:t>
      </w:r>
      <w:r w:rsidR="00DA073F">
        <w:rPr>
          <w:rFonts w:hint="eastAsia"/>
        </w:rPr>
        <w:t>（可在</w:t>
      </w:r>
      <w:r w:rsidR="00DA073F">
        <w:rPr>
          <w:rFonts w:hint="eastAsia"/>
        </w:rPr>
        <w:t>Gateway</w:t>
      </w:r>
      <w:r w:rsidR="00DA073F">
        <w:rPr>
          <w:rFonts w:hint="eastAsia"/>
        </w:rPr>
        <w:t>中统一跨域。）</w:t>
      </w:r>
    </w:p>
    <w:p w14:paraId="5D86E01B" w14:textId="0E69582F" w:rsidR="00CA67F1" w:rsidRDefault="00CA67F1" w:rsidP="00C04D26">
      <w:pPr>
        <w:spacing w:line="440" w:lineRule="exact"/>
      </w:pPr>
      <w:r w:rsidRPr="00CA67F1">
        <w:rPr>
          <w:rFonts w:hint="eastAsia"/>
        </w:rPr>
        <w:t>同步</w:t>
      </w:r>
      <w:r>
        <w:rPr>
          <w:rFonts w:hint="eastAsia"/>
        </w:rPr>
        <w:t>：</w:t>
      </w:r>
      <w:r w:rsidRPr="00CA67F1">
        <w:rPr>
          <w:rFonts w:hint="eastAsia"/>
        </w:rPr>
        <w:t>当用户刷新页面时</w:t>
      </w:r>
      <w:r>
        <w:rPr>
          <w:rFonts w:hint="eastAsia"/>
        </w:rPr>
        <w:t>，</w:t>
      </w:r>
      <w:r w:rsidRPr="00CA67F1">
        <w:rPr>
          <w:rFonts w:hint="eastAsia"/>
        </w:rPr>
        <w:t>必须等到所有的页面数据加载回来之后</w:t>
      </w:r>
      <w:r>
        <w:rPr>
          <w:rFonts w:hint="eastAsia"/>
        </w:rPr>
        <w:t>，</w:t>
      </w:r>
      <w:r w:rsidRPr="00CA67F1">
        <w:rPr>
          <w:rFonts w:hint="eastAsia"/>
        </w:rPr>
        <w:t>统一刷新</w:t>
      </w:r>
      <w:r>
        <w:rPr>
          <w:rFonts w:hint="eastAsia"/>
        </w:rPr>
        <w:t>展现。（体现的是排队的效果。）</w:t>
      </w:r>
      <w:r w:rsidR="001911B3">
        <w:rPr>
          <w:rFonts w:hint="eastAsia"/>
        </w:rPr>
        <w:t>（同步最大的问题就是用户得等</w:t>
      </w:r>
      <w:r w:rsidR="00B97DF1">
        <w:t>…</w:t>
      </w:r>
      <w:r w:rsidR="001911B3">
        <w:rPr>
          <w:rFonts w:hint="eastAsia"/>
        </w:rPr>
        <w:t>）</w:t>
      </w:r>
    </w:p>
    <w:p w14:paraId="16B4AA26" w14:textId="672C26FE" w:rsidR="00CA67F1" w:rsidRDefault="00CA67F1" w:rsidP="00C04D26">
      <w:pPr>
        <w:spacing w:line="440" w:lineRule="exact"/>
      </w:pPr>
      <w:r w:rsidRPr="00CA67F1">
        <w:rPr>
          <w:rFonts w:hint="eastAsia"/>
        </w:rPr>
        <w:t>异步</w:t>
      </w:r>
      <w:r>
        <w:rPr>
          <w:rFonts w:hint="eastAsia"/>
        </w:rPr>
        <w:t>：</w:t>
      </w:r>
      <w:r w:rsidRPr="00CA67F1">
        <w:rPr>
          <w:rFonts w:hint="eastAsia"/>
        </w:rPr>
        <w:t>当用户刷新页面</w:t>
      </w:r>
      <w:r>
        <w:rPr>
          <w:rFonts w:hint="eastAsia"/>
        </w:rPr>
        <w:t>时，</w:t>
      </w:r>
      <w:r w:rsidRPr="00CA67F1">
        <w:rPr>
          <w:rFonts w:hint="eastAsia"/>
        </w:rPr>
        <w:t>在内部发起多个请求</w:t>
      </w:r>
      <w:r>
        <w:rPr>
          <w:rFonts w:hint="eastAsia"/>
        </w:rPr>
        <w:t>，谁的</w:t>
      </w:r>
      <w:r w:rsidRPr="00CA67F1">
        <w:rPr>
          <w:rFonts w:hint="eastAsia"/>
        </w:rPr>
        <w:t>数据先回来</w:t>
      </w:r>
      <w:r>
        <w:rPr>
          <w:rFonts w:hint="eastAsia"/>
        </w:rPr>
        <w:t>，谁就</w:t>
      </w:r>
      <w:r w:rsidRPr="00CA67F1">
        <w:rPr>
          <w:rFonts w:hint="eastAsia"/>
        </w:rPr>
        <w:t>先</w:t>
      </w:r>
      <w:r>
        <w:rPr>
          <w:rFonts w:hint="eastAsia"/>
        </w:rPr>
        <w:t>刷新</w:t>
      </w:r>
      <w:r w:rsidRPr="00CA67F1">
        <w:rPr>
          <w:rFonts w:hint="eastAsia"/>
        </w:rPr>
        <w:t>展现</w:t>
      </w:r>
      <w:r>
        <w:rPr>
          <w:rFonts w:hint="eastAsia"/>
        </w:rPr>
        <w:t>。（</w:t>
      </w:r>
      <w:r w:rsidRPr="00CA67F1">
        <w:rPr>
          <w:rFonts w:hint="eastAsia"/>
        </w:rPr>
        <w:t>局部</w:t>
      </w:r>
      <w:r>
        <w:rPr>
          <w:rFonts w:hint="eastAsia"/>
        </w:rPr>
        <w:t>刷新</w:t>
      </w:r>
      <w:r>
        <w:rPr>
          <w:rFonts w:hint="eastAsia"/>
        </w:rPr>
        <w:t>/</w:t>
      </w:r>
      <w:r>
        <w:rPr>
          <w:rFonts w:hint="eastAsia"/>
        </w:rPr>
        <w:t>体现的是抢占的效果</w:t>
      </w:r>
      <w:r w:rsidR="00B440B5">
        <w:rPr>
          <w:rFonts w:hint="eastAsia"/>
        </w:rPr>
        <w:t>。</w:t>
      </w:r>
      <w:r>
        <w:rPr>
          <w:rFonts w:hint="eastAsia"/>
        </w:rPr>
        <w:t>）</w:t>
      </w:r>
    </w:p>
    <w:p w14:paraId="23E0DEB4" w14:textId="51B73B43" w:rsidR="00B15EC5" w:rsidRDefault="00000000" w:rsidP="00C04D26">
      <w:pPr>
        <w:spacing w:line="440" w:lineRule="exact"/>
      </w:pPr>
      <w:hyperlink r:id="rId287" w:history="1">
        <w:r w:rsidR="00B15EC5" w:rsidRPr="00B15EC5">
          <w:rPr>
            <w:rStyle w:val="a9"/>
            <w:rFonts w:hint="eastAsia"/>
          </w:rPr>
          <w:t>Ajax</w:t>
        </w:r>
        <w:r w:rsidR="00B15EC5" w:rsidRPr="00B15EC5">
          <w:rPr>
            <w:rStyle w:val="a9"/>
            <w:rFonts w:hint="eastAsia"/>
          </w:rPr>
          <w:t>引擎原理</w:t>
        </w:r>
        <w:r w:rsidR="00B15EC5" w:rsidRPr="00B15EC5">
          <w:rPr>
            <w:rStyle w:val="a9"/>
            <w:rFonts w:hint="eastAsia"/>
          </w:rPr>
          <w:t>.png</w:t>
        </w:r>
      </w:hyperlink>
      <w:r w:rsidR="00B15EC5">
        <w:rPr>
          <w:rFonts w:hint="eastAsia"/>
        </w:rPr>
        <w:t>，</w:t>
      </w:r>
    </w:p>
    <w:p w14:paraId="39366EC6" w14:textId="30D783CD" w:rsidR="00CA67F1" w:rsidRDefault="00083B57" w:rsidP="00C04D26">
      <w:pPr>
        <w:spacing w:line="440" w:lineRule="exact"/>
      </w:pPr>
      <w:r w:rsidRPr="00083B57">
        <w:rPr>
          <w:rFonts w:hint="eastAsia"/>
        </w:rPr>
        <w:t>Ajax</w:t>
      </w:r>
      <w:r w:rsidRPr="00083B57">
        <w:rPr>
          <w:rFonts w:hint="eastAsia"/>
        </w:rPr>
        <w:t>为什么可以异步</w:t>
      </w:r>
      <w:r>
        <w:rPr>
          <w:rFonts w:hint="eastAsia"/>
        </w:rPr>
        <w:t>？</w:t>
      </w:r>
      <w:r w:rsidR="005972C8">
        <w:rPr>
          <w:rFonts w:hint="eastAsia"/>
        </w:rPr>
        <w:t>源于核心</w:t>
      </w:r>
      <w:r>
        <w:rPr>
          <w:rFonts w:hint="eastAsia"/>
        </w:rPr>
        <w:t>组件</w:t>
      </w:r>
      <w:r w:rsidR="005972C8">
        <w:rPr>
          <w:rFonts w:hint="eastAsia"/>
        </w:rPr>
        <w:t>，</w:t>
      </w:r>
      <w:r w:rsidR="005972C8" w:rsidRPr="00083B57">
        <w:rPr>
          <w:rFonts w:hint="eastAsia"/>
        </w:rPr>
        <w:t>Ajax</w:t>
      </w:r>
      <w:r w:rsidR="005972C8" w:rsidRPr="00083B57">
        <w:rPr>
          <w:rFonts w:hint="eastAsia"/>
        </w:rPr>
        <w:t>引擎</w:t>
      </w:r>
      <w:r>
        <w:rPr>
          <w:rFonts w:hint="eastAsia"/>
        </w:rPr>
        <w:t>。</w:t>
      </w:r>
      <w:r w:rsidR="00575279">
        <w:rPr>
          <w:rFonts w:hint="eastAsia"/>
        </w:rPr>
        <w:t>（代理</w:t>
      </w:r>
      <w:r w:rsidR="00F54A60">
        <w:rPr>
          <w:rFonts w:hint="eastAsia"/>
        </w:rPr>
        <w:t>思想，解耦</w:t>
      </w:r>
      <w:r w:rsidR="00F54A60">
        <w:rPr>
          <w:rFonts w:hint="eastAsia"/>
        </w:rPr>
        <w:t>User</w:t>
      </w:r>
      <w:r w:rsidR="00F54A60">
        <w:rPr>
          <w:rFonts w:hint="eastAsia"/>
        </w:rPr>
        <w:t>和</w:t>
      </w:r>
      <w:r w:rsidR="00F54A60">
        <w:rPr>
          <w:rFonts w:hint="eastAsia"/>
        </w:rPr>
        <w:t>Server</w:t>
      </w:r>
      <w:r w:rsidR="00F54A60">
        <w:rPr>
          <w:rFonts w:hint="eastAsia"/>
        </w:rPr>
        <w:t>。</w:t>
      </w:r>
      <w:r w:rsidR="00575279">
        <w:rPr>
          <w:rFonts w:hint="eastAsia"/>
        </w:rPr>
        <w:t>）</w:t>
      </w:r>
    </w:p>
    <w:p w14:paraId="56E80B44" w14:textId="6E9AB394" w:rsidR="0046570C" w:rsidRDefault="0046570C" w:rsidP="00C04D26">
      <w:pPr>
        <w:spacing w:line="440" w:lineRule="exact"/>
      </w:pPr>
      <w:r>
        <w:rPr>
          <w:rFonts w:hint="eastAsia"/>
        </w:rPr>
        <w:lastRenderedPageBreak/>
        <w:t>数据返回之前，换做是引擎在等，</w:t>
      </w:r>
      <w:r>
        <w:rPr>
          <w:rFonts w:hint="eastAsia"/>
        </w:rPr>
        <w:t>User</w:t>
      </w:r>
      <w:r>
        <w:rPr>
          <w:rFonts w:hint="eastAsia"/>
        </w:rPr>
        <w:t>可以继续自己的操作。数据返回后，引擎通过回调函数告知</w:t>
      </w:r>
      <w:r>
        <w:rPr>
          <w:rFonts w:hint="eastAsia"/>
        </w:rPr>
        <w:t>User</w:t>
      </w:r>
      <w:r>
        <w:rPr>
          <w:rFonts w:hint="eastAsia"/>
        </w:rPr>
        <w:t>，完成局部刷新。</w:t>
      </w:r>
    </w:p>
    <w:p w14:paraId="57D641C2" w14:textId="77777777" w:rsidR="00B022D5" w:rsidRDefault="00C04D26" w:rsidP="00C04D26">
      <w:pPr>
        <w:spacing w:line="440" w:lineRule="exact"/>
      </w:pPr>
      <w:r>
        <w:rPr>
          <w:rFonts w:hint="eastAsia"/>
        </w:rPr>
        <w:t>Ajax</w:t>
      </w:r>
      <w:r>
        <w:rPr>
          <w:rFonts w:hint="eastAsia"/>
        </w:rPr>
        <w:t>并不是一种新的编程语言，而是多种技术的综合应用</w:t>
      </w:r>
      <w:r w:rsidR="00402652">
        <w:rPr>
          <w:rFonts w:hint="eastAsia"/>
        </w:rPr>
        <w:t>，即</w:t>
      </w:r>
      <w:r w:rsidR="00402652" w:rsidRPr="00402652">
        <w:rPr>
          <w:rFonts w:hint="eastAsia"/>
        </w:rPr>
        <w:t>异步的</w:t>
      </w:r>
      <w:r w:rsidR="00402652">
        <w:rPr>
          <w:rFonts w:hint="eastAsia"/>
        </w:rPr>
        <w:t>JavaScript</w:t>
      </w:r>
      <w:r w:rsidR="00402652" w:rsidRPr="00402652">
        <w:rPr>
          <w:rFonts w:hint="eastAsia"/>
        </w:rPr>
        <w:t>和</w:t>
      </w:r>
      <w:r w:rsidR="00402652" w:rsidRPr="00402652">
        <w:rPr>
          <w:rFonts w:hint="eastAsia"/>
        </w:rPr>
        <w:t>XML</w:t>
      </w:r>
      <w:r w:rsidR="00402652">
        <w:rPr>
          <w:rFonts w:hint="eastAsia"/>
        </w:rPr>
        <w:t>。这里的同步</w:t>
      </w:r>
      <w:r w:rsidR="00402652">
        <w:rPr>
          <w:rFonts w:hint="eastAsia"/>
        </w:rPr>
        <w:t>/</w:t>
      </w:r>
      <w:r w:rsidR="00402652">
        <w:rPr>
          <w:rFonts w:hint="eastAsia"/>
        </w:rPr>
        <w:t>异步与</w:t>
      </w:r>
      <w:r w:rsidR="00402652">
        <w:rPr>
          <w:rFonts w:hint="eastAsia"/>
        </w:rPr>
        <w:t>Java</w:t>
      </w:r>
      <w:r w:rsidR="00402652">
        <w:rPr>
          <w:rFonts w:hint="eastAsia"/>
        </w:rPr>
        <w:t>里的线程同步</w:t>
      </w:r>
      <w:r w:rsidR="00402652">
        <w:rPr>
          <w:rFonts w:hint="eastAsia"/>
        </w:rPr>
        <w:t>/</w:t>
      </w:r>
      <w:r w:rsidR="00402652">
        <w:rPr>
          <w:rFonts w:hint="eastAsia"/>
        </w:rPr>
        <w:t>异步是一样的理解</w:t>
      </w:r>
      <w:r w:rsidR="002763D9">
        <w:rPr>
          <w:rFonts w:hint="eastAsia"/>
        </w:rPr>
        <w:t>，同步安全，异步高效，所以</w:t>
      </w:r>
      <w:r w:rsidR="002763D9">
        <w:rPr>
          <w:rFonts w:hint="eastAsia"/>
        </w:rPr>
        <w:t>Ajax</w:t>
      </w:r>
      <w:r w:rsidR="002763D9">
        <w:rPr>
          <w:rFonts w:hint="eastAsia"/>
        </w:rPr>
        <w:t>一定是高效的。</w:t>
      </w:r>
    </w:p>
    <w:p w14:paraId="2149FD85" w14:textId="00CAACED" w:rsidR="00163E15" w:rsidRDefault="00B022D5" w:rsidP="00C04D26">
      <w:pPr>
        <w:spacing w:line="440" w:lineRule="exact"/>
      </w:pPr>
      <w:r w:rsidRPr="00B022D5">
        <w:rPr>
          <w:rFonts w:hint="eastAsia"/>
        </w:rPr>
        <w:t>Vue</w:t>
      </w:r>
      <w:r w:rsidRPr="00B022D5">
        <w:rPr>
          <w:rFonts w:hint="eastAsia"/>
        </w:rPr>
        <w:t>中封装</w:t>
      </w:r>
      <w:r>
        <w:rPr>
          <w:rFonts w:hint="eastAsia"/>
        </w:rPr>
        <w:t>并</w:t>
      </w:r>
      <w:r w:rsidRPr="00B022D5">
        <w:rPr>
          <w:rFonts w:hint="eastAsia"/>
        </w:rPr>
        <w:t>增强了</w:t>
      </w:r>
      <w:r>
        <w:rPr>
          <w:rFonts w:hint="eastAsia"/>
        </w:rPr>
        <w:t>Ajax</w:t>
      </w:r>
      <w:r>
        <w:rPr>
          <w:rFonts w:hint="eastAsia"/>
        </w:rPr>
        <w:t>（</w:t>
      </w:r>
      <w:r w:rsidRPr="00B022D5">
        <w:rPr>
          <w:rFonts w:hint="eastAsia"/>
        </w:rPr>
        <w:t>axios</w:t>
      </w:r>
      <w:r>
        <w:t>--</w:t>
      </w:r>
      <w:r w:rsidRPr="00B022D5">
        <w:rPr>
          <w:rFonts w:hint="eastAsia"/>
        </w:rPr>
        <w:t>ajax input output system</w:t>
      </w:r>
      <w:r>
        <w:rPr>
          <w:rFonts w:hint="eastAsia"/>
        </w:rPr>
        <w:t>）</w:t>
      </w:r>
      <w:r w:rsidRPr="00B022D5">
        <w:rPr>
          <w:rFonts w:hint="eastAsia"/>
        </w:rPr>
        <w:t>，在异步并发处理</w:t>
      </w:r>
      <w:r>
        <w:rPr>
          <w:rFonts w:hint="eastAsia"/>
        </w:rPr>
        <w:t>具有优势</w:t>
      </w:r>
      <w:r w:rsidRPr="00B022D5">
        <w:rPr>
          <w:rFonts w:hint="eastAsia"/>
        </w:rPr>
        <w:t>。</w:t>
      </w:r>
    </w:p>
    <w:p w14:paraId="16C27FCB" w14:textId="279EAB5F" w:rsidR="00DF7B22" w:rsidRPr="00DF7B22" w:rsidRDefault="00BD7684" w:rsidP="00DF7B22">
      <w:pPr>
        <w:spacing w:line="440" w:lineRule="exact"/>
      </w:pPr>
      <w:r>
        <w:rPr>
          <w:rFonts w:hint="eastAsia"/>
        </w:rPr>
        <w:t>传统的</w:t>
      </w:r>
      <w:r>
        <w:rPr>
          <w:rFonts w:hint="eastAsia"/>
        </w:rPr>
        <w:t>Ajax</w:t>
      </w:r>
      <w:r>
        <w:t xml:space="preserve"> </w:t>
      </w:r>
      <w:r>
        <w:rPr>
          <w:rFonts w:hint="eastAsia"/>
        </w:rPr>
        <w:t>API--jQuery</w:t>
      </w:r>
      <w:r>
        <w:rPr>
          <w:rFonts w:hint="eastAsia"/>
        </w:rPr>
        <w:t>玩儿的是选择器</w:t>
      </w:r>
      <w:r>
        <w:rPr>
          <w:rFonts w:hint="eastAsia"/>
        </w:rPr>
        <w:t>$</w:t>
      </w:r>
      <w:r>
        <w:rPr>
          <w:rFonts w:hint="eastAsia"/>
        </w:rPr>
        <w:t>，而</w:t>
      </w:r>
      <w:r>
        <w:rPr>
          <w:rFonts w:hint="eastAsia"/>
        </w:rPr>
        <w:t>Axios</w:t>
      </w:r>
      <w:r>
        <w:rPr>
          <w:rFonts w:hint="eastAsia"/>
        </w:rPr>
        <w:t>玩儿的是参数。</w:t>
      </w:r>
    </w:p>
    <w:p w14:paraId="3EAD4A3D" w14:textId="178BF5D0" w:rsidR="00DF7B22" w:rsidRPr="00DF7B22" w:rsidRDefault="00DF7B22" w:rsidP="00DF7B22">
      <w:pPr>
        <w:spacing w:line="440" w:lineRule="exact"/>
      </w:pPr>
      <w:r w:rsidRPr="00DF7B22">
        <w:rPr>
          <w:rFonts w:hint="eastAsia"/>
          <w:color w:val="FF0000"/>
        </w:rPr>
        <w:t>Axios</w:t>
      </w:r>
      <w:r>
        <w:rPr>
          <w:color w:val="FF0000"/>
        </w:rPr>
        <w:t>1</w:t>
      </w:r>
      <w:r w:rsidRPr="00DF7B22">
        <w:rPr>
          <w:rFonts w:hint="eastAsia"/>
        </w:rPr>
        <w:t>是一个基于</w:t>
      </w:r>
      <w:r w:rsidRPr="00DF7B22">
        <w:rPr>
          <w:rFonts w:hint="eastAsia"/>
        </w:rPr>
        <w:t>promise</w:t>
      </w:r>
      <w:r w:rsidRPr="00DF7B22">
        <w:rPr>
          <w:rFonts w:hint="eastAsia"/>
        </w:rPr>
        <w:t>的</w:t>
      </w:r>
      <w:r w:rsidRPr="00DF7B22">
        <w:rPr>
          <w:rFonts w:hint="eastAsia"/>
        </w:rPr>
        <w:t>HTTP</w:t>
      </w:r>
      <w:r w:rsidRPr="00DF7B22">
        <w:rPr>
          <w:rFonts w:hint="eastAsia"/>
        </w:rPr>
        <w:t>库，可以用在浏览器和</w:t>
      </w:r>
      <w:r w:rsidRPr="00DF7B22">
        <w:rPr>
          <w:rFonts w:hint="eastAsia"/>
        </w:rPr>
        <w:t>node.js</w:t>
      </w:r>
      <w:r w:rsidRPr="00DF7B22">
        <w:rPr>
          <w:rFonts w:hint="eastAsia"/>
        </w:rPr>
        <w:t>中，本质上也是对原生</w:t>
      </w:r>
      <w:r w:rsidRPr="00DF7B22">
        <w:rPr>
          <w:rFonts w:hint="eastAsia"/>
        </w:rPr>
        <w:t>XHR</w:t>
      </w:r>
      <w:r w:rsidRPr="00DF7B22">
        <w:rPr>
          <w:rFonts w:hint="eastAsia"/>
        </w:rPr>
        <w:t>的封装。</w:t>
      </w:r>
    </w:p>
    <w:p w14:paraId="1905E88B" w14:textId="71BDAA83" w:rsidR="00DF7B22" w:rsidRPr="00DF7B22" w:rsidRDefault="00DF7B22" w:rsidP="00DF7B22">
      <w:pPr>
        <w:spacing w:line="440" w:lineRule="exact"/>
      </w:pPr>
      <w:r w:rsidRPr="00DF7B22">
        <w:t>axios.get(url,params).then(</w:t>
      </w:r>
      <w:r w:rsidR="003C7EF6">
        <w:rPr>
          <w:rFonts w:hint="eastAsia"/>
        </w:rPr>
        <w:t>promise</w:t>
      </w:r>
      <w:r w:rsidRPr="00DF7B22">
        <w:t>=&gt;{alert(</w:t>
      </w:r>
      <w:r w:rsidR="003C7EF6">
        <w:rPr>
          <w:rFonts w:hint="eastAsia"/>
        </w:rPr>
        <w:t>promise</w:t>
      </w:r>
      <w:r w:rsidRPr="00DF7B22">
        <w:t xml:space="preserve">);}) </w:t>
      </w:r>
      <w:r w:rsidRPr="00DF7B22">
        <w:rPr>
          <w:rFonts w:hint="eastAsia"/>
        </w:rPr>
        <w:t>/</w:t>
      </w:r>
      <w:r w:rsidRPr="00DF7B22">
        <w:t>/</w:t>
      </w:r>
      <w:r w:rsidRPr="00DF7B22">
        <w:rPr>
          <w:rFonts w:hint="eastAsia"/>
        </w:rPr>
        <w:t>params</w:t>
      </w:r>
      <w:r w:rsidRPr="00DF7B22">
        <w:rPr>
          <w:rFonts w:hint="eastAsia"/>
        </w:rPr>
        <w:t>请求参数可选</w:t>
      </w:r>
    </w:p>
    <w:p w14:paraId="7A58B1C6" w14:textId="4F0240C3" w:rsidR="00DF7B22" w:rsidRDefault="00000035" w:rsidP="00C04D26">
      <w:pPr>
        <w:spacing w:line="440" w:lineRule="exact"/>
      </w:pPr>
      <w:r>
        <w:rPr>
          <w:rFonts w:hint="eastAsia"/>
        </w:rPr>
        <w:t>ES</w:t>
      </w:r>
      <w:r w:rsidRPr="00000035">
        <w:rPr>
          <w:rFonts w:hint="eastAsia"/>
        </w:rPr>
        <w:t>6</w:t>
      </w:r>
      <w:r w:rsidRPr="00000035">
        <w:rPr>
          <w:rFonts w:hint="eastAsia"/>
        </w:rPr>
        <w:t>新增字符串方法</w:t>
      </w:r>
      <w:r w:rsidRPr="00000035">
        <w:rPr>
          <w:rFonts w:hint="eastAsia"/>
        </w:rPr>
        <w:t>`${}`</w:t>
      </w:r>
      <w:r>
        <w:rPr>
          <w:rFonts w:hint="eastAsia"/>
        </w:rPr>
        <w:t>，</w:t>
      </w:r>
      <w:r w:rsidRPr="00000035">
        <w:rPr>
          <w:rFonts w:hint="eastAsia"/>
        </w:rPr>
        <w:t>可以配合反单引号完成拼接字符串的功能</w:t>
      </w:r>
      <w:r w:rsidR="00C80CED">
        <w:rPr>
          <w:rFonts w:hint="eastAsia"/>
        </w:rPr>
        <w:t>。</w:t>
      </w:r>
    </w:p>
    <w:p w14:paraId="6E44F61E" w14:textId="1DCDC89E" w:rsidR="00C80CED" w:rsidRDefault="00C80CED" w:rsidP="00C80CED">
      <w:pPr>
        <w:spacing w:line="440" w:lineRule="exact"/>
      </w:pPr>
      <w:r>
        <w:t>let a='Karry Wang';</w:t>
      </w:r>
    </w:p>
    <w:p w14:paraId="29EDB145" w14:textId="68204196" w:rsidR="00C80CED" w:rsidRDefault="00C80CED" w:rsidP="00C80CED">
      <w:pPr>
        <w:spacing w:line="440" w:lineRule="exact"/>
      </w:pPr>
      <w:r>
        <w:t>let str=`I love ${a}, because he is handsome.`;</w:t>
      </w:r>
      <w:r>
        <w:rPr>
          <w:rFonts w:hint="eastAsia"/>
        </w:rPr>
        <w:t>（还有个可以换行拼接字符串的功能）</w:t>
      </w:r>
    </w:p>
    <w:p w14:paraId="73E5E7B4" w14:textId="4C0CC2F2" w:rsidR="003C7EF6" w:rsidRDefault="00C80CED" w:rsidP="00C04D26">
      <w:pPr>
        <w:spacing w:line="440" w:lineRule="exact"/>
      </w:pPr>
      <w:r>
        <w:t>alert(str);</w:t>
      </w:r>
    </w:p>
    <w:p w14:paraId="7A00204F" w14:textId="71E45E3F" w:rsidR="003C7EF6" w:rsidRDefault="003C7EF6" w:rsidP="00C04D26">
      <w:pPr>
        <w:spacing w:line="440" w:lineRule="exact"/>
      </w:pPr>
    </w:p>
    <w:p w14:paraId="61009849" w14:textId="77777777" w:rsidR="003C7EF6" w:rsidRDefault="003C7EF6" w:rsidP="00C04D26">
      <w:pPr>
        <w:spacing w:line="440" w:lineRule="exact"/>
      </w:pPr>
    </w:p>
    <w:p w14:paraId="1453C7AE" w14:textId="2D5D5D17" w:rsidR="00E360E7" w:rsidRDefault="00000000" w:rsidP="005D5615">
      <w:pPr>
        <w:spacing w:line="440" w:lineRule="exact"/>
      </w:pPr>
      <w:hyperlink r:id="rId288" w:history="1">
        <w:r w:rsidR="00E360E7" w:rsidRPr="00E360E7">
          <w:rPr>
            <w:rStyle w:val="a9"/>
            <w:rFonts w:hint="eastAsia"/>
          </w:rPr>
          <w:t>尤雨溪：“自由是无价的。”</w:t>
        </w:r>
        <w:r w:rsidR="00E360E7" w:rsidRPr="00E360E7">
          <w:rPr>
            <w:rStyle w:val="a9"/>
            <w:rFonts w:hint="eastAsia"/>
          </w:rPr>
          <w:t>/</w:t>
        </w:r>
        <w:r w:rsidR="00E360E7" w:rsidRPr="00E360E7">
          <w:rPr>
            <w:rStyle w:val="a9"/>
            <w:rFonts w:hint="eastAsia"/>
          </w:rPr>
          <w:t>知乎</w:t>
        </w:r>
      </w:hyperlink>
      <w:r w:rsidR="00E360E7">
        <w:rPr>
          <w:rFonts w:hint="eastAsia"/>
        </w:rPr>
        <w:t>，</w:t>
      </w:r>
      <w:hyperlink r:id="rId289" w:history="1">
        <w:r w:rsidR="00D30030">
          <w:rPr>
            <w:rStyle w:val="a9"/>
            <w:rFonts w:hint="eastAsia"/>
          </w:rPr>
          <w:t>程序员职业发展路线图</w:t>
        </w:r>
        <w:r w:rsidR="00D30030">
          <w:rPr>
            <w:rStyle w:val="a9"/>
            <w:rFonts w:hint="eastAsia"/>
          </w:rPr>
          <w:t>/C</w:t>
        </w:r>
        <w:r w:rsidR="00D30030">
          <w:rPr>
            <w:rStyle w:val="a9"/>
            <w:rFonts w:hint="eastAsia"/>
          </w:rPr>
          <w:t>语言中文网</w:t>
        </w:r>
      </w:hyperlink>
      <w:r w:rsidR="00B4777F">
        <w:rPr>
          <w:rFonts w:hint="eastAsia"/>
        </w:rPr>
        <w:t>，</w:t>
      </w:r>
    </w:p>
    <w:p w14:paraId="71C90EF9" w14:textId="36816168" w:rsidR="00850ED1" w:rsidRDefault="00000000" w:rsidP="005D5615">
      <w:pPr>
        <w:spacing w:line="440" w:lineRule="exact"/>
      </w:pPr>
      <w:hyperlink r:id="rId290" w:anchor="/zh-CN" w:history="1">
        <w:r w:rsidR="00C442ED">
          <w:rPr>
            <w:rStyle w:val="a9"/>
          </w:rPr>
          <w:t>ElementUI</w:t>
        </w:r>
      </w:hyperlink>
      <w:r w:rsidR="00850ED1">
        <w:rPr>
          <w:rFonts w:hint="eastAsia"/>
        </w:rPr>
        <w:t>，</w:t>
      </w:r>
      <w:hyperlink r:id="rId291" w:history="1">
        <w:r w:rsidR="005F228C" w:rsidRPr="005F228C">
          <w:rPr>
            <w:rStyle w:val="a9"/>
            <w:rFonts w:hint="eastAsia"/>
          </w:rPr>
          <w:t>狂神说</w:t>
        </w:r>
        <w:r w:rsidR="005F228C" w:rsidRPr="005F228C">
          <w:rPr>
            <w:rStyle w:val="a9"/>
            <w:rFonts w:hint="eastAsia"/>
          </w:rPr>
          <w:t>Vue</w:t>
        </w:r>
        <w:r w:rsidR="005F228C" w:rsidRPr="005F228C">
          <w:rPr>
            <w:rStyle w:val="a9"/>
            <w:rFonts w:hint="eastAsia"/>
          </w:rPr>
          <w:t>笔记整理</w:t>
        </w:r>
      </w:hyperlink>
      <w:r w:rsidR="005F228C" w:rsidRPr="005F228C">
        <w:rPr>
          <w:rFonts w:hint="eastAsia"/>
        </w:rPr>
        <w:t>，</w:t>
      </w:r>
    </w:p>
    <w:p w14:paraId="1C8293AC" w14:textId="5280C3D1" w:rsidR="00CB15E5" w:rsidRPr="009A1F8E" w:rsidRDefault="00CB15E5" w:rsidP="00CB15E5">
      <w:pPr>
        <w:pStyle w:val="31"/>
        <w:spacing w:before="156"/>
      </w:pPr>
      <w:r>
        <w:rPr>
          <w:rFonts w:hint="eastAsia"/>
        </w:rPr>
        <w:t>Vue、MVVM、npm</w:t>
      </w:r>
    </w:p>
    <w:p w14:paraId="6A4EB27A" w14:textId="081602F0" w:rsidR="00E86F2F" w:rsidRDefault="00E86F2F" w:rsidP="00FC4F0D">
      <w:pPr>
        <w:spacing w:line="440" w:lineRule="exact"/>
      </w:pPr>
      <w:r w:rsidRPr="00026D94">
        <w:rPr>
          <w:rFonts w:hint="eastAsia"/>
          <w:color w:val="FF0000"/>
        </w:rPr>
        <w:t>Vue</w:t>
      </w:r>
      <w:r w:rsidR="00026D94" w:rsidRPr="00026D94">
        <w:rPr>
          <w:rFonts w:hint="eastAsia"/>
          <w:color w:val="FF0000"/>
        </w:rPr>
        <w:t>1</w:t>
      </w:r>
      <w:r w:rsidRPr="00E86F2F">
        <w:rPr>
          <w:rFonts w:hint="eastAsia"/>
        </w:rPr>
        <w:t>是一个基于</w:t>
      </w:r>
      <w:r w:rsidRPr="00E86F2F">
        <w:rPr>
          <w:rFonts w:hint="eastAsia"/>
        </w:rPr>
        <w:t>JavaScript</w:t>
      </w:r>
      <w:r w:rsidRPr="00E86F2F">
        <w:rPr>
          <w:rFonts w:hint="eastAsia"/>
        </w:rPr>
        <w:t>的渐进式前端框架</w:t>
      </w:r>
      <w:r>
        <w:rPr>
          <w:rFonts w:hint="eastAsia"/>
        </w:rPr>
        <w:t>，其核心思想是数据驱动、组件化开发。</w:t>
      </w:r>
      <w:r w:rsidR="00AF4F10">
        <w:rPr>
          <w:rFonts w:hint="eastAsia"/>
        </w:rPr>
        <w:t>（渐进式</w:t>
      </w:r>
      <w:r w:rsidR="00AF4F10">
        <w:rPr>
          <w:rFonts w:hint="eastAsia"/>
        </w:rPr>
        <w:t>/</w:t>
      </w:r>
      <w:r w:rsidR="00AF4F10" w:rsidRPr="00F70C78">
        <w:t>Unlike other monolithic frameworks, Vue is designed from the ground up to be incrementally adoptable.</w:t>
      </w:r>
      <w:r w:rsidR="00AF4F10">
        <w:rPr>
          <w:rFonts w:hint="eastAsia"/>
        </w:rPr>
        <w:t>）</w:t>
      </w:r>
    </w:p>
    <w:p w14:paraId="4F7B69D5" w14:textId="66FF0AE3" w:rsidR="00422270" w:rsidRDefault="00422270" w:rsidP="00FC4F0D">
      <w:pPr>
        <w:spacing w:line="440" w:lineRule="exact"/>
      </w:pPr>
      <w:r w:rsidRPr="00422270">
        <w:rPr>
          <w:rFonts w:hint="eastAsia"/>
        </w:rPr>
        <w:t>*.vue</w:t>
      </w:r>
      <w:r w:rsidRPr="00422270">
        <w:rPr>
          <w:rFonts w:hint="eastAsia"/>
        </w:rPr>
        <w:t>文件，是一个自定义的文件类型，用类似</w:t>
      </w:r>
      <w:r w:rsidRPr="00422270">
        <w:rPr>
          <w:rFonts w:hint="eastAsia"/>
        </w:rPr>
        <w:t>HTML</w:t>
      </w:r>
      <w:r w:rsidRPr="00422270">
        <w:rPr>
          <w:rFonts w:hint="eastAsia"/>
        </w:rPr>
        <w:t>的语法描述一个</w:t>
      </w:r>
      <w:r w:rsidRPr="00422270">
        <w:rPr>
          <w:rFonts w:hint="eastAsia"/>
        </w:rPr>
        <w:t>Vue</w:t>
      </w:r>
      <w:r w:rsidRPr="00422270">
        <w:rPr>
          <w:rFonts w:hint="eastAsia"/>
        </w:rPr>
        <w:t>组件。每个</w:t>
      </w:r>
      <w:r w:rsidRPr="00422270">
        <w:rPr>
          <w:rFonts w:hint="eastAsia"/>
        </w:rPr>
        <w:t>.vue</w:t>
      </w:r>
      <w:r w:rsidRPr="00422270">
        <w:rPr>
          <w:rFonts w:hint="eastAsia"/>
        </w:rPr>
        <w:t>文件包含三种类型的顶级语言块</w:t>
      </w:r>
      <w:r w:rsidRPr="00422270">
        <w:rPr>
          <w:rFonts w:hint="eastAsia"/>
        </w:rPr>
        <w:t>&lt;template&gt;</w:t>
      </w:r>
      <w:r w:rsidR="00D27B7B">
        <w:rPr>
          <w:rFonts w:hint="eastAsia"/>
        </w:rPr>
        <w:t>，</w:t>
      </w:r>
      <w:r w:rsidRPr="00422270">
        <w:rPr>
          <w:rFonts w:hint="eastAsia"/>
        </w:rPr>
        <w:t>&lt;script&gt;</w:t>
      </w:r>
      <w:r w:rsidRPr="00422270">
        <w:rPr>
          <w:rFonts w:hint="eastAsia"/>
        </w:rPr>
        <w:t>和</w:t>
      </w:r>
      <w:r w:rsidRPr="00422270">
        <w:rPr>
          <w:rFonts w:hint="eastAsia"/>
        </w:rPr>
        <w:t>&lt;style&gt;</w:t>
      </w:r>
      <w:r w:rsidRPr="00422270">
        <w:rPr>
          <w:rFonts w:hint="eastAsia"/>
        </w:rPr>
        <w:t>。这三个部分分别代表了</w:t>
      </w:r>
      <w:r w:rsidR="003A2DCE">
        <w:rPr>
          <w:rFonts w:hint="eastAsia"/>
        </w:rPr>
        <w:t>HT-ML</w:t>
      </w:r>
      <w:r w:rsidR="00D27B7B">
        <w:rPr>
          <w:rFonts w:hint="eastAsia"/>
        </w:rPr>
        <w:t>，</w:t>
      </w:r>
      <w:r w:rsidR="003A2DCE">
        <w:rPr>
          <w:rFonts w:hint="eastAsia"/>
        </w:rPr>
        <w:t>JavaScript</w:t>
      </w:r>
      <w:r w:rsidR="004521D5">
        <w:rPr>
          <w:rFonts w:hint="eastAsia"/>
        </w:rPr>
        <w:t>和</w:t>
      </w:r>
      <w:r w:rsidR="003A2DCE">
        <w:rPr>
          <w:rFonts w:hint="eastAsia"/>
        </w:rPr>
        <w:t>CSS</w:t>
      </w:r>
      <w:r w:rsidRPr="00422270">
        <w:rPr>
          <w:rFonts w:hint="eastAsia"/>
        </w:rPr>
        <w:t>。</w:t>
      </w:r>
    </w:p>
    <w:p w14:paraId="72A73BC5" w14:textId="23DF93DF" w:rsidR="00C442ED" w:rsidRPr="00422270" w:rsidRDefault="00CE6412" w:rsidP="00FC4F0D">
      <w:pPr>
        <w:spacing w:line="440" w:lineRule="exact"/>
      </w:pPr>
      <w:r w:rsidRPr="00CE6412">
        <w:rPr>
          <w:rFonts w:hint="eastAsia"/>
        </w:rPr>
        <w:t>ElementUI</w:t>
      </w:r>
      <w:r>
        <w:rPr>
          <w:rFonts w:hint="eastAsia"/>
        </w:rPr>
        <w:t>是一个</w:t>
      </w:r>
      <w:r w:rsidRPr="00CE6412">
        <w:rPr>
          <w:rFonts w:hint="eastAsia"/>
        </w:rPr>
        <w:t>饿了么</w:t>
      </w:r>
      <w:r w:rsidR="002459B8">
        <w:rPr>
          <w:rFonts w:hint="eastAsia"/>
        </w:rPr>
        <w:t>提供</w:t>
      </w:r>
      <w:r w:rsidR="00E862D8">
        <w:rPr>
          <w:rFonts w:hint="eastAsia"/>
        </w:rPr>
        <w:t>的</w:t>
      </w:r>
      <w:r w:rsidRPr="00CE6412">
        <w:rPr>
          <w:rFonts w:hint="eastAsia"/>
        </w:rPr>
        <w:t>基于</w:t>
      </w:r>
      <w:r w:rsidRPr="00CE6412">
        <w:rPr>
          <w:rFonts w:hint="eastAsia"/>
        </w:rPr>
        <w:t>Vue</w:t>
      </w:r>
      <w:r w:rsidRPr="00CE6412">
        <w:rPr>
          <w:rFonts w:hint="eastAsia"/>
        </w:rPr>
        <w:t>的</w:t>
      </w:r>
      <w:r w:rsidRPr="00CE6412">
        <w:rPr>
          <w:rFonts w:hint="eastAsia"/>
        </w:rPr>
        <w:t>UI</w:t>
      </w:r>
      <w:r w:rsidRPr="00CE6412">
        <w:rPr>
          <w:rFonts w:hint="eastAsia"/>
        </w:rPr>
        <w:t>框架</w:t>
      </w:r>
      <w:r>
        <w:rPr>
          <w:rFonts w:hint="eastAsia"/>
        </w:rPr>
        <w:t>。</w:t>
      </w:r>
    </w:p>
    <w:p w14:paraId="6D91E2E3" w14:textId="62A42FB5" w:rsidR="00E921BF" w:rsidRDefault="00E921BF" w:rsidP="00FC4F0D">
      <w:pPr>
        <w:spacing w:line="440" w:lineRule="exact"/>
      </w:pPr>
      <w:r w:rsidRPr="00E921BF">
        <w:rPr>
          <w:rFonts w:hint="eastAsia"/>
        </w:rPr>
        <w:t>Vue3.0</w:t>
      </w:r>
      <w:r w:rsidRPr="00E921BF">
        <w:rPr>
          <w:rFonts w:hint="eastAsia"/>
        </w:rPr>
        <w:t>使用</w:t>
      </w:r>
      <w:r w:rsidRPr="00E921BF">
        <w:rPr>
          <w:rFonts w:hint="eastAsia"/>
        </w:rPr>
        <w:t>TypeScript</w:t>
      </w:r>
      <w:r w:rsidRPr="00E921BF">
        <w:rPr>
          <w:rFonts w:hint="eastAsia"/>
        </w:rPr>
        <w:t>编写，</w:t>
      </w:r>
      <w:r w:rsidRPr="00E921BF">
        <w:rPr>
          <w:rFonts w:hint="eastAsia"/>
        </w:rPr>
        <w:t>TypeScript</w:t>
      </w:r>
      <w:r w:rsidRPr="00E921BF">
        <w:rPr>
          <w:rFonts w:hint="eastAsia"/>
        </w:rPr>
        <w:t>是</w:t>
      </w:r>
      <w:r w:rsidRPr="00E921BF">
        <w:rPr>
          <w:rFonts w:hint="eastAsia"/>
        </w:rPr>
        <w:t>JavaScript</w:t>
      </w:r>
      <w:r w:rsidRPr="00E921BF">
        <w:rPr>
          <w:rFonts w:hint="eastAsia"/>
        </w:rPr>
        <w:t>的超集，微软研发，语法更加细致严谨，</w:t>
      </w:r>
      <w:r>
        <w:rPr>
          <w:rFonts w:hint="eastAsia"/>
        </w:rPr>
        <w:t>使</w:t>
      </w:r>
      <w:r w:rsidR="009E31D3" w:rsidRPr="00E921BF">
        <w:rPr>
          <w:rFonts w:hint="eastAsia"/>
        </w:rPr>
        <w:t>JavaScript</w:t>
      </w:r>
      <w:r>
        <w:rPr>
          <w:rFonts w:hint="eastAsia"/>
        </w:rPr>
        <w:t>从</w:t>
      </w:r>
      <w:r w:rsidRPr="00E921BF">
        <w:rPr>
          <w:rFonts w:hint="eastAsia"/>
        </w:rPr>
        <w:t>脚本语言向一线强语言靠拢，可以构建大型项目，基于</w:t>
      </w:r>
      <w:r w:rsidRPr="00E921BF">
        <w:rPr>
          <w:rFonts w:hint="eastAsia"/>
        </w:rPr>
        <w:t>ES6</w:t>
      </w:r>
      <w:r w:rsidRPr="00E921BF">
        <w:rPr>
          <w:rFonts w:hint="eastAsia"/>
        </w:rPr>
        <w:t>标准。</w:t>
      </w:r>
    </w:p>
    <w:p w14:paraId="4FC71EA6" w14:textId="34517EB8" w:rsidR="00AE1D69" w:rsidRDefault="00AE1D69" w:rsidP="00FC4F0D">
      <w:pPr>
        <w:spacing w:line="440" w:lineRule="exact"/>
      </w:pPr>
      <w:r>
        <w:rPr>
          <w:rFonts w:hint="eastAsia"/>
        </w:rPr>
        <w:t>特点：</w:t>
      </w:r>
    </w:p>
    <w:p w14:paraId="58E69120" w14:textId="245726C1" w:rsidR="00AE1D69" w:rsidRDefault="00AE1D69" w:rsidP="00AE1D69">
      <w:pPr>
        <w:spacing w:line="440" w:lineRule="exact"/>
      </w:pPr>
      <w:r>
        <w:rPr>
          <w:rFonts w:hint="eastAsia"/>
        </w:rPr>
        <w:t>1</w:t>
      </w:r>
      <w:r>
        <w:rPr>
          <w:rFonts w:hint="eastAsia"/>
        </w:rPr>
        <w:t>）一个轻量级的</w:t>
      </w:r>
      <w:r w:rsidR="00AF439C">
        <w:rPr>
          <w:rFonts w:hint="eastAsia"/>
        </w:rPr>
        <w:t>MVVM</w:t>
      </w:r>
      <w:r>
        <w:rPr>
          <w:rFonts w:hint="eastAsia"/>
        </w:rPr>
        <w:t>框架，双向绑定，数据动态更新，</w:t>
      </w:r>
      <w:r w:rsidRPr="00AE1D69">
        <w:rPr>
          <w:rFonts w:hint="eastAsia"/>
        </w:rPr>
        <w:t>压缩后有只有</w:t>
      </w:r>
      <w:r w:rsidRPr="00AE1D69">
        <w:rPr>
          <w:rFonts w:hint="eastAsia"/>
        </w:rPr>
        <w:t>20</w:t>
      </w:r>
      <w:r w:rsidRPr="00AE1D69">
        <w:rPr>
          <w:rFonts w:hint="eastAsia"/>
        </w:rPr>
        <w:t>多</w:t>
      </w:r>
      <w:r w:rsidRPr="00AE1D69">
        <w:rPr>
          <w:rFonts w:hint="eastAsia"/>
        </w:rPr>
        <w:t>kb</w:t>
      </w:r>
      <w:r>
        <w:rPr>
          <w:rFonts w:hint="eastAsia"/>
        </w:rPr>
        <w:t>（</w:t>
      </w:r>
      <w:r w:rsidRPr="00AE1D69">
        <w:rPr>
          <w:rFonts w:hint="eastAsia"/>
        </w:rPr>
        <w:t>Angular</w:t>
      </w:r>
      <w:r w:rsidRPr="00AE1D69">
        <w:rPr>
          <w:rFonts w:hint="eastAsia"/>
        </w:rPr>
        <w:t>压缩后</w:t>
      </w:r>
      <w:r w:rsidRPr="00AE1D69">
        <w:rPr>
          <w:rFonts w:hint="eastAsia"/>
        </w:rPr>
        <w:t>56kb+</w:t>
      </w:r>
      <w:r w:rsidRPr="00AE1D69">
        <w:rPr>
          <w:rFonts w:hint="eastAsia"/>
        </w:rPr>
        <w:t>，</w:t>
      </w:r>
      <w:r w:rsidRPr="00AE1D69">
        <w:rPr>
          <w:rFonts w:hint="eastAsia"/>
        </w:rPr>
        <w:t>React</w:t>
      </w:r>
      <w:r w:rsidRPr="00AE1D69">
        <w:rPr>
          <w:rFonts w:hint="eastAsia"/>
        </w:rPr>
        <w:t>压缩后</w:t>
      </w:r>
      <w:r w:rsidRPr="00AE1D69">
        <w:rPr>
          <w:rFonts w:hint="eastAsia"/>
        </w:rPr>
        <w:t>44kb+</w:t>
      </w:r>
      <w:r>
        <w:rPr>
          <w:rFonts w:hint="eastAsia"/>
        </w:rPr>
        <w:t>）。</w:t>
      </w:r>
    </w:p>
    <w:p w14:paraId="205A5DA1" w14:textId="1BBF43B0" w:rsidR="00AE1D69" w:rsidRDefault="00AE1D69" w:rsidP="00AE1D69">
      <w:pPr>
        <w:spacing w:line="440" w:lineRule="exact"/>
      </w:pPr>
      <w:r>
        <w:lastRenderedPageBreak/>
        <w:t>2</w:t>
      </w:r>
      <w:r>
        <w:rPr>
          <w:rFonts w:hint="eastAsia"/>
        </w:rPr>
        <w:t>）是一个</w:t>
      </w:r>
      <w:r w:rsidR="005035BA" w:rsidRPr="00E86F2F">
        <w:rPr>
          <w:rFonts w:hint="eastAsia"/>
        </w:rPr>
        <w:t>基于</w:t>
      </w:r>
      <w:r w:rsidR="005035BA" w:rsidRPr="00E86F2F">
        <w:rPr>
          <w:rFonts w:hint="eastAsia"/>
        </w:rPr>
        <w:t>JavaScript</w:t>
      </w:r>
      <w:r w:rsidR="005035BA" w:rsidRPr="00E86F2F">
        <w:rPr>
          <w:rFonts w:hint="eastAsia"/>
        </w:rPr>
        <w:t>的</w:t>
      </w:r>
      <w:r>
        <w:rPr>
          <w:rFonts w:hint="eastAsia"/>
        </w:rPr>
        <w:t>渐进式框架，其核心思想是数据驱动、组件化</w:t>
      </w:r>
      <w:r w:rsidR="005F1FDD">
        <w:rPr>
          <w:rFonts w:hint="eastAsia"/>
        </w:rPr>
        <w:t>的前端</w:t>
      </w:r>
      <w:r>
        <w:rPr>
          <w:rFonts w:hint="eastAsia"/>
        </w:rPr>
        <w:t>开发</w:t>
      </w:r>
      <w:r w:rsidR="005035BA">
        <w:rPr>
          <w:rFonts w:hint="eastAsia"/>
        </w:rPr>
        <w:t>。</w:t>
      </w:r>
      <w:r w:rsidR="00076BD6">
        <w:rPr>
          <w:rFonts w:hint="eastAsia"/>
        </w:rPr>
        <w:t>（数据驱动</w:t>
      </w:r>
      <w:r w:rsidR="00EB1620">
        <w:rPr>
          <w:rFonts w:hint="eastAsia"/>
        </w:rPr>
        <w:t>就是</w:t>
      </w:r>
      <w:r w:rsidR="00076BD6">
        <w:rPr>
          <w:rFonts w:hint="eastAsia"/>
        </w:rPr>
        <w:t>双向绑定</w:t>
      </w:r>
      <w:r w:rsidR="00EB1620">
        <w:rPr>
          <w:rFonts w:hint="eastAsia"/>
        </w:rPr>
        <w:t>，由</w:t>
      </w:r>
      <w:r w:rsidR="00EB1620">
        <w:rPr>
          <w:rFonts w:hint="eastAsia"/>
        </w:rPr>
        <w:t>v</w:t>
      </w:r>
      <w:r w:rsidR="00EB1620">
        <w:t>-model</w:t>
      </w:r>
      <w:r w:rsidR="00EB1620">
        <w:rPr>
          <w:rFonts w:hint="eastAsia"/>
        </w:rPr>
        <w:t>实现。</w:t>
      </w:r>
      <w:r w:rsidR="00076BD6">
        <w:rPr>
          <w:rFonts w:hint="eastAsia"/>
        </w:rPr>
        <w:t>）</w:t>
      </w:r>
    </w:p>
    <w:p w14:paraId="064FBB70" w14:textId="7B4BDCC2" w:rsidR="00422270" w:rsidRDefault="007E5C22" w:rsidP="003B70A0">
      <w:pPr>
        <w:spacing w:line="440" w:lineRule="exact"/>
      </w:pPr>
      <w:r>
        <w:rPr>
          <w:rFonts w:hint="eastAsia"/>
        </w:rPr>
        <w:t>3</w:t>
      </w:r>
      <w:r>
        <w:rPr>
          <w:rFonts w:hint="eastAsia"/>
        </w:rPr>
        <w:t>）</w:t>
      </w:r>
      <w:r w:rsidR="004D0DAC" w:rsidRPr="004D0DAC">
        <w:rPr>
          <w:rFonts w:hint="eastAsia"/>
        </w:rPr>
        <w:t>使用</w:t>
      </w:r>
      <w:r w:rsidR="004D0DAC" w:rsidRPr="004D0DAC">
        <w:rPr>
          <w:rFonts w:hint="eastAsia"/>
        </w:rPr>
        <w:t>CSS</w:t>
      </w:r>
      <w:r w:rsidR="004D0DAC" w:rsidRPr="004D0DAC">
        <w:rPr>
          <w:rFonts w:hint="eastAsia"/>
        </w:rPr>
        <w:t>选择器优化了</w:t>
      </w:r>
      <w:r w:rsidR="004D0DAC" w:rsidRPr="004D0DAC">
        <w:rPr>
          <w:rFonts w:hint="eastAsia"/>
        </w:rPr>
        <w:t>DOM</w:t>
      </w:r>
      <w:r w:rsidR="004D0DAC" w:rsidRPr="004D0DAC">
        <w:rPr>
          <w:rFonts w:hint="eastAsia"/>
        </w:rPr>
        <w:t>操作网页元素的方式</w:t>
      </w:r>
      <w:r w:rsidR="00B76782">
        <w:rPr>
          <w:rFonts w:hint="eastAsia"/>
        </w:rPr>
        <w:t>，</w:t>
      </w:r>
      <w:r w:rsidR="00B76782">
        <w:rPr>
          <w:rFonts w:hint="eastAsia"/>
        </w:rPr>
        <w:t>Vue.js</w:t>
      </w:r>
      <w:r w:rsidR="00B76782">
        <w:rPr>
          <w:rFonts w:hint="eastAsia"/>
        </w:rPr>
        <w:t>操作的是数据。</w:t>
      </w:r>
    </w:p>
    <w:p w14:paraId="615DD9B3" w14:textId="2470C124" w:rsidR="00C750BA" w:rsidRPr="00C750BA" w:rsidRDefault="00000000" w:rsidP="00A778FD">
      <w:pPr>
        <w:spacing w:line="440" w:lineRule="exact"/>
      </w:pPr>
      <w:hyperlink r:id="rId292" w:history="1">
        <w:r w:rsidR="00C750BA" w:rsidRPr="0028312F">
          <w:rPr>
            <w:rStyle w:val="a9"/>
            <w:rFonts w:hint="eastAsia"/>
          </w:rPr>
          <w:t>MVVM</w:t>
        </w:r>
        <w:r w:rsidR="00C750BA" w:rsidRPr="0028312F">
          <w:rPr>
            <w:rStyle w:val="a9"/>
            <w:rFonts w:hint="eastAsia"/>
          </w:rPr>
          <w:t>框架</w:t>
        </w:r>
        <w:r w:rsidR="00C750BA" w:rsidRPr="0028312F">
          <w:rPr>
            <w:rStyle w:val="a9"/>
            <w:rFonts w:hint="eastAsia"/>
          </w:rPr>
          <w:t>.png</w:t>
        </w:r>
      </w:hyperlink>
      <w:r w:rsidR="00C750BA">
        <w:rPr>
          <w:rFonts w:hint="eastAsia"/>
        </w:rPr>
        <w:t>，</w:t>
      </w:r>
      <w:hyperlink r:id="rId293" w:history="1">
        <w:r w:rsidR="00C750BA" w:rsidRPr="00B50DF1">
          <w:rPr>
            <w:rStyle w:val="a9"/>
          </w:rPr>
          <w:t>View-Model-ViewModel.png</w:t>
        </w:r>
      </w:hyperlink>
      <w:r w:rsidR="00C750BA">
        <w:rPr>
          <w:rFonts w:hint="eastAsia"/>
        </w:rPr>
        <w:t>，</w:t>
      </w:r>
    </w:p>
    <w:p w14:paraId="55715392" w14:textId="46898692" w:rsidR="009C4192" w:rsidRDefault="009C4192" w:rsidP="009C4192">
      <w:pPr>
        <w:spacing w:line="440" w:lineRule="exact"/>
      </w:pPr>
      <w:r w:rsidRPr="003B70A0">
        <w:rPr>
          <w:rFonts w:hint="eastAsia"/>
          <w:color w:val="FF0000"/>
        </w:rPr>
        <w:t>MVVM</w:t>
      </w:r>
      <w:r w:rsidR="00026D94">
        <w:rPr>
          <w:color w:val="FF0000"/>
        </w:rPr>
        <w:t>1</w:t>
      </w:r>
      <w:r>
        <w:rPr>
          <w:rFonts w:hint="eastAsia"/>
        </w:rPr>
        <w:t>是一种软件设计模式，由微软</w:t>
      </w:r>
      <w:r>
        <w:rPr>
          <w:rFonts w:hint="eastAsia"/>
        </w:rPr>
        <w:t>WPF</w:t>
      </w:r>
      <w:r>
        <w:rPr>
          <w:rFonts w:hint="eastAsia"/>
        </w:rPr>
        <w:t>和</w:t>
      </w:r>
      <w:r>
        <w:rPr>
          <w:rFonts w:hint="eastAsia"/>
        </w:rPr>
        <w:t>Silverlight</w:t>
      </w:r>
      <w:r>
        <w:rPr>
          <w:rFonts w:hint="eastAsia"/>
        </w:rPr>
        <w:t>（类似于</w:t>
      </w:r>
      <w:r>
        <w:rPr>
          <w:rFonts w:hint="eastAsia"/>
        </w:rPr>
        <w:t>Java Applet</w:t>
      </w:r>
      <w:r>
        <w:rPr>
          <w:rFonts w:hint="eastAsia"/>
        </w:rPr>
        <w:t>，简单点说就是在浏览器上运行</w:t>
      </w:r>
      <w:r>
        <w:rPr>
          <w:rFonts w:hint="eastAsia"/>
        </w:rPr>
        <w:t>WPF</w:t>
      </w:r>
      <w:r>
        <w:rPr>
          <w:rFonts w:hint="eastAsia"/>
        </w:rPr>
        <w:t>）的架构师</w:t>
      </w:r>
      <w:r>
        <w:rPr>
          <w:rFonts w:hint="eastAsia"/>
        </w:rPr>
        <w:t>Ken Cooper</w:t>
      </w:r>
      <w:r>
        <w:rPr>
          <w:rFonts w:hint="eastAsia"/>
        </w:rPr>
        <w:t>和</w:t>
      </w:r>
      <w:r>
        <w:rPr>
          <w:rFonts w:hint="eastAsia"/>
        </w:rPr>
        <w:t>Ted Peters</w:t>
      </w:r>
      <w:r>
        <w:rPr>
          <w:rFonts w:hint="eastAsia"/>
        </w:rPr>
        <w:t>开发，是一种简化用户界面的</w:t>
      </w:r>
      <w:r w:rsidRPr="002534F0">
        <w:rPr>
          <w:rFonts w:hint="eastAsia"/>
        </w:rPr>
        <w:t>事件驱动</w:t>
      </w:r>
      <w:r>
        <w:rPr>
          <w:rFonts w:hint="eastAsia"/>
        </w:rPr>
        <w:t>编程方式。由</w:t>
      </w:r>
      <w:r>
        <w:rPr>
          <w:rFonts w:hint="eastAsia"/>
        </w:rPr>
        <w:t>John Gossman</w:t>
      </w:r>
      <w:r>
        <w:rPr>
          <w:rFonts w:hint="eastAsia"/>
        </w:rPr>
        <w:t>（同样也是</w:t>
      </w:r>
      <w:r>
        <w:rPr>
          <w:rFonts w:hint="eastAsia"/>
        </w:rPr>
        <w:t>WPF</w:t>
      </w:r>
      <w:r>
        <w:rPr>
          <w:rFonts w:hint="eastAsia"/>
        </w:rPr>
        <w:t>和</w:t>
      </w:r>
      <w:r>
        <w:rPr>
          <w:rFonts w:hint="eastAsia"/>
        </w:rPr>
        <w:t>Sliverlight</w:t>
      </w:r>
      <w:r>
        <w:rPr>
          <w:rFonts w:hint="eastAsia"/>
        </w:rPr>
        <w:t>的架构师）与</w:t>
      </w:r>
      <w:r>
        <w:rPr>
          <w:rFonts w:hint="eastAsia"/>
        </w:rPr>
        <w:t>2005</w:t>
      </w:r>
      <w:r>
        <w:rPr>
          <w:rFonts w:hint="eastAsia"/>
        </w:rPr>
        <w:t>年在他的博客上发表。</w:t>
      </w:r>
    </w:p>
    <w:p w14:paraId="784E1FB7" w14:textId="10AE250A" w:rsidR="009C4192" w:rsidRDefault="009C4192" w:rsidP="009C4192">
      <w:pPr>
        <w:spacing w:line="440" w:lineRule="exact"/>
      </w:pPr>
      <w:r>
        <w:rPr>
          <w:rFonts w:hint="eastAsia"/>
        </w:rPr>
        <w:t>MVVM</w:t>
      </w:r>
      <w:r>
        <w:rPr>
          <w:rFonts w:hint="eastAsia"/>
        </w:rPr>
        <w:t>源自于经典的</w:t>
      </w:r>
      <w:r>
        <w:rPr>
          <w:rFonts w:hint="eastAsia"/>
        </w:rPr>
        <w:t>MVC</w:t>
      </w:r>
      <w:r>
        <w:rPr>
          <w:rFonts w:hint="eastAsia"/>
        </w:rPr>
        <w:t>模式。</w:t>
      </w:r>
      <w:r w:rsidRPr="007019DE">
        <w:rPr>
          <w:rFonts w:hint="eastAsia"/>
          <w:u w:val="single"/>
        </w:rPr>
        <w:t>MVVM</w:t>
      </w:r>
      <w:r w:rsidRPr="007019DE">
        <w:rPr>
          <w:rFonts w:hint="eastAsia"/>
          <w:u w:val="single"/>
        </w:rPr>
        <w:t>的核心是</w:t>
      </w:r>
      <w:r w:rsidRPr="007019DE">
        <w:rPr>
          <w:rFonts w:hint="eastAsia"/>
          <w:u w:val="single"/>
        </w:rPr>
        <w:t>ViewModel</w:t>
      </w:r>
      <w:r w:rsidRPr="007019DE">
        <w:rPr>
          <w:rFonts w:hint="eastAsia"/>
          <w:u w:val="single"/>
        </w:rPr>
        <w:t>层</w:t>
      </w:r>
      <w:r>
        <w:rPr>
          <w:rFonts w:hint="eastAsia"/>
        </w:rPr>
        <w:t>，负责转换</w:t>
      </w:r>
      <w:r>
        <w:rPr>
          <w:rFonts w:hint="eastAsia"/>
        </w:rPr>
        <w:t>Model</w:t>
      </w:r>
      <w:r>
        <w:rPr>
          <w:rFonts w:hint="eastAsia"/>
        </w:rPr>
        <w:t>中的数据对象来让数据变得更容易管理和使用。</w:t>
      </w:r>
      <w:r w:rsidR="00E07931">
        <w:rPr>
          <w:rFonts w:hint="eastAsia"/>
        </w:rPr>
        <w:t>它</w:t>
      </w:r>
      <w:r>
        <w:rPr>
          <w:rFonts w:hint="eastAsia"/>
        </w:rPr>
        <w:t>向上与视图层进行双向数据绑定</w:t>
      </w:r>
      <w:r w:rsidR="00E07931">
        <w:rPr>
          <w:rFonts w:hint="eastAsia"/>
        </w:rPr>
        <w:t>，</w:t>
      </w:r>
      <w:r>
        <w:rPr>
          <w:rFonts w:hint="eastAsia"/>
        </w:rPr>
        <w:t>向下与</w:t>
      </w:r>
      <w:r>
        <w:rPr>
          <w:rFonts w:hint="eastAsia"/>
        </w:rPr>
        <w:t>Model</w:t>
      </w:r>
      <w:r>
        <w:rPr>
          <w:rFonts w:hint="eastAsia"/>
        </w:rPr>
        <w:t>层通过接口请求进行数据交互</w:t>
      </w:r>
      <w:r w:rsidR="00B7050F">
        <w:rPr>
          <w:rFonts w:hint="eastAsia"/>
        </w:rPr>
        <w:t>。</w:t>
      </w:r>
      <w:r w:rsidR="003C1E05">
        <w:rPr>
          <w:rFonts w:hint="eastAsia"/>
        </w:rPr>
        <w:t>（</w:t>
      </w:r>
      <w:r w:rsidR="003C1E05">
        <w:rPr>
          <w:rFonts w:hint="eastAsia"/>
        </w:rPr>
        <w:t>ViewModel</w:t>
      </w:r>
      <w:r w:rsidR="003C1E05">
        <w:rPr>
          <w:rFonts w:hint="eastAsia"/>
        </w:rPr>
        <w:t>就有点像</w:t>
      </w:r>
      <w:r w:rsidR="003C1E05">
        <w:rPr>
          <w:rFonts w:hint="eastAsia"/>
        </w:rPr>
        <w:t>Controller</w:t>
      </w:r>
      <w:r w:rsidR="003C1E05">
        <w:rPr>
          <w:rFonts w:hint="eastAsia"/>
        </w:rPr>
        <w:t>啊。）</w:t>
      </w:r>
    </w:p>
    <w:p w14:paraId="6FA11869" w14:textId="007E5466" w:rsidR="00B7603D" w:rsidRDefault="00B7603D" w:rsidP="00B7603D">
      <w:pPr>
        <w:spacing w:line="440" w:lineRule="exact"/>
      </w:pPr>
      <w:r>
        <w:rPr>
          <w:rFonts w:hint="eastAsia"/>
        </w:rPr>
        <w:t>MVVM</w:t>
      </w:r>
      <w:r>
        <w:rPr>
          <w:rFonts w:hint="eastAsia"/>
        </w:rPr>
        <w:t>框架已经把最脏最累的一块做好了，我们开发者只需要处理和维护</w:t>
      </w:r>
      <w:r>
        <w:rPr>
          <w:rFonts w:hint="eastAsia"/>
        </w:rPr>
        <w:t>ViewModel</w:t>
      </w:r>
      <w:r>
        <w:rPr>
          <w:rFonts w:hint="eastAsia"/>
        </w:rPr>
        <w:t>，更新数据视图就会自动得到相应更新，真正实现事件驱动编程。</w:t>
      </w:r>
      <w:r w:rsidR="003C1E05">
        <w:rPr>
          <w:rFonts w:hint="eastAsia"/>
        </w:rPr>
        <w:t>（</w:t>
      </w:r>
      <w:r w:rsidR="003C1E05">
        <w:rPr>
          <w:rFonts w:hint="eastAsia"/>
        </w:rPr>
        <w:t>Vue</w:t>
      </w:r>
      <w:r w:rsidR="003C1E05">
        <w:rPr>
          <w:rFonts w:hint="eastAsia"/>
        </w:rPr>
        <w:t>的核心思想是数据驱动、组件化开发。）</w:t>
      </w:r>
    </w:p>
    <w:p w14:paraId="54A6A566" w14:textId="292A77EF" w:rsidR="00B7603D" w:rsidRDefault="00B7603D" w:rsidP="00B7603D">
      <w:pPr>
        <w:spacing w:line="440" w:lineRule="exact"/>
      </w:pPr>
      <w:r>
        <w:t>View</w:t>
      </w:r>
      <w:r>
        <w:rPr>
          <w:rFonts w:hint="eastAsia"/>
        </w:rPr>
        <w:t>层展现的不是</w:t>
      </w:r>
      <w:r>
        <w:t>Model</w:t>
      </w:r>
      <w:r>
        <w:rPr>
          <w:rFonts w:hint="eastAsia"/>
        </w:rPr>
        <w:t>层的数据，而是</w:t>
      </w:r>
      <w:r>
        <w:t>ViewModel</w:t>
      </w:r>
      <w:r>
        <w:rPr>
          <w:rFonts w:hint="eastAsia"/>
        </w:rPr>
        <w:t>的数据，由</w:t>
      </w:r>
      <w:r>
        <w:t>ViewModel</w:t>
      </w:r>
      <w:r>
        <w:rPr>
          <w:rFonts w:hint="eastAsia"/>
        </w:rPr>
        <w:t>负责与</w:t>
      </w:r>
      <w:r>
        <w:t>Model</w:t>
      </w:r>
      <w:r>
        <w:rPr>
          <w:rFonts w:hint="eastAsia"/>
        </w:rPr>
        <w:t>层交互，这就完全解耦了</w:t>
      </w:r>
      <w:r>
        <w:t>View</w:t>
      </w:r>
      <w:r>
        <w:rPr>
          <w:rFonts w:hint="eastAsia"/>
        </w:rPr>
        <w:t>层和</w:t>
      </w:r>
      <w:r>
        <w:t>Model</w:t>
      </w:r>
      <w:r>
        <w:rPr>
          <w:rFonts w:hint="eastAsia"/>
        </w:rPr>
        <w:t>层，这个解耦是至关重要的，它是前后端分离方案实施的重要一环。</w:t>
      </w:r>
    </w:p>
    <w:p w14:paraId="052192BA" w14:textId="320457DF" w:rsidR="00D73F9E" w:rsidRDefault="00D73F9E" w:rsidP="00D73F9E">
      <w:pPr>
        <w:spacing w:line="440" w:lineRule="exact"/>
      </w:pPr>
      <w:r>
        <w:rPr>
          <w:rFonts w:hint="eastAsia"/>
        </w:rPr>
        <w:t>ViewModel</w:t>
      </w:r>
      <w:r>
        <w:rPr>
          <w:rFonts w:hint="eastAsia"/>
        </w:rPr>
        <w:t>是连接视图和数据的中间件，</w:t>
      </w:r>
      <w:r>
        <w:rPr>
          <w:rFonts w:hint="eastAsia"/>
        </w:rPr>
        <w:t>Vue.js</w:t>
      </w:r>
      <w:r>
        <w:rPr>
          <w:rFonts w:hint="eastAsia"/>
        </w:rPr>
        <w:t>就是</w:t>
      </w:r>
      <w:r>
        <w:rPr>
          <w:rFonts w:hint="eastAsia"/>
        </w:rPr>
        <w:t>MVVM</w:t>
      </w:r>
      <w:r>
        <w:rPr>
          <w:rFonts w:hint="eastAsia"/>
        </w:rPr>
        <w:t>中的</w:t>
      </w:r>
      <w:r>
        <w:rPr>
          <w:rFonts w:hint="eastAsia"/>
        </w:rPr>
        <w:t>ViewModel</w:t>
      </w:r>
      <w:r>
        <w:rPr>
          <w:rFonts w:hint="eastAsia"/>
        </w:rPr>
        <w:t>层的实现者。</w:t>
      </w:r>
    </w:p>
    <w:p w14:paraId="3F8F66D4" w14:textId="3D6788E8" w:rsidR="00D73F9E" w:rsidRDefault="00D73F9E" w:rsidP="00D73F9E">
      <w:pPr>
        <w:spacing w:line="440" w:lineRule="exact"/>
      </w:pPr>
      <w:r>
        <w:rPr>
          <w:rFonts w:hint="eastAsia"/>
        </w:rPr>
        <w:t>在</w:t>
      </w:r>
      <w:r>
        <w:rPr>
          <w:rFonts w:hint="eastAsia"/>
        </w:rPr>
        <w:t>MVVM</w:t>
      </w:r>
      <w:r>
        <w:rPr>
          <w:rFonts w:hint="eastAsia"/>
        </w:rPr>
        <w:t>架构中，是不允许数据和视图直接通信的，只能通过</w:t>
      </w:r>
      <w:r>
        <w:rPr>
          <w:rFonts w:hint="eastAsia"/>
        </w:rPr>
        <w:t>ViewModel</w:t>
      </w:r>
      <w:r>
        <w:rPr>
          <w:rFonts w:hint="eastAsia"/>
        </w:rPr>
        <w:t>来通信，而</w:t>
      </w:r>
      <w:r>
        <w:rPr>
          <w:rFonts w:hint="eastAsia"/>
        </w:rPr>
        <w:t>ViewModel</w:t>
      </w:r>
      <w:r>
        <w:rPr>
          <w:rFonts w:hint="eastAsia"/>
        </w:rPr>
        <w:t>就是定义了一个</w:t>
      </w:r>
      <w:r>
        <w:rPr>
          <w:rFonts w:hint="eastAsia"/>
        </w:rPr>
        <w:t>Observer</w:t>
      </w:r>
      <w:r>
        <w:rPr>
          <w:rFonts w:hint="eastAsia"/>
        </w:rPr>
        <w:t>观察者：</w:t>
      </w:r>
    </w:p>
    <w:p w14:paraId="7B68B624" w14:textId="588CEA75" w:rsidR="00D73F9E" w:rsidRDefault="00D73F9E" w:rsidP="00D73F9E">
      <w:pPr>
        <w:spacing w:line="440" w:lineRule="exact"/>
      </w:pPr>
      <w:r>
        <w:rPr>
          <w:rFonts w:hint="eastAsia"/>
        </w:rPr>
        <w:t>ViewModel</w:t>
      </w:r>
      <w:r>
        <w:rPr>
          <w:rFonts w:hint="eastAsia"/>
        </w:rPr>
        <w:t>能够观察到数据的变化，并对视图对应的内容进行更新；</w:t>
      </w:r>
    </w:p>
    <w:p w14:paraId="5D47D22E" w14:textId="71811E2E" w:rsidR="00D73F9E" w:rsidRDefault="00D73F9E" w:rsidP="00D73F9E">
      <w:pPr>
        <w:spacing w:line="440" w:lineRule="exact"/>
      </w:pPr>
      <w:r>
        <w:rPr>
          <w:rFonts w:hint="eastAsia"/>
        </w:rPr>
        <w:t>ViewModel</w:t>
      </w:r>
      <w:r>
        <w:rPr>
          <w:rFonts w:hint="eastAsia"/>
        </w:rPr>
        <w:t>能够监听到视图的变化，并能够通知数据发生改变。</w:t>
      </w:r>
    </w:p>
    <w:p w14:paraId="485A02F1" w14:textId="6F81A6C8" w:rsidR="007019DE" w:rsidRDefault="00D97780" w:rsidP="003570B1">
      <w:pPr>
        <w:spacing w:line="440" w:lineRule="exact"/>
      </w:pPr>
      <w:r w:rsidRPr="00D97780">
        <w:rPr>
          <w:rFonts w:hint="eastAsia"/>
        </w:rPr>
        <w:t>至此，我们就明白了，</w:t>
      </w:r>
      <w:r w:rsidR="00D73F9E" w:rsidRPr="00D73F9E">
        <w:rPr>
          <w:rFonts w:hint="eastAsia"/>
        </w:rPr>
        <w:t>Vue.js</w:t>
      </w:r>
      <w:r w:rsidR="00D73F9E" w:rsidRPr="00D73F9E">
        <w:rPr>
          <w:rFonts w:hint="eastAsia"/>
        </w:rPr>
        <w:t>就是一个</w:t>
      </w:r>
      <w:r w:rsidR="00D73F9E" w:rsidRPr="00D73F9E">
        <w:rPr>
          <w:rFonts w:hint="eastAsia"/>
        </w:rPr>
        <w:t>MVVM</w:t>
      </w:r>
      <w:r w:rsidR="00D73F9E" w:rsidRPr="00D73F9E">
        <w:rPr>
          <w:rFonts w:hint="eastAsia"/>
        </w:rPr>
        <w:t>的实现者，他的核心就是实现了</w:t>
      </w:r>
      <w:r w:rsidR="00D73F9E" w:rsidRPr="00D73F9E">
        <w:rPr>
          <w:rFonts w:hint="eastAsia"/>
        </w:rPr>
        <w:t>DOM</w:t>
      </w:r>
      <w:r w:rsidR="00856B76">
        <w:rPr>
          <w:rFonts w:hint="eastAsia"/>
        </w:rPr>
        <w:t>（视图层</w:t>
      </w:r>
      <w:r w:rsidR="00856B76">
        <w:rPr>
          <w:rFonts w:hint="eastAsia"/>
        </w:rPr>
        <w:t>/</w:t>
      </w:r>
      <w:r w:rsidR="00856B76">
        <w:rPr>
          <w:rFonts w:hint="eastAsia"/>
        </w:rPr>
        <w:t>被操作的</w:t>
      </w:r>
      <w:r w:rsidR="00856B76">
        <w:rPr>
          <w:rFonts w:hint="eastAsia"/>
        </w:rPr>
        <w:t>HTML</w:t>
      </w:r>
      <w:r w:rsidR="00856B76">
        <w:rPr>
          <w:rFonts w:hint="eastAsia"/>
        </w:rPr>
        <w:t>元素）</w:t>
      </w:r>
      <w:r w:rsidR="00D73F9E" w:rsidRPr="00D73F9E">
        <w:rPr>
          <w:rFonts w:hint="eastAsia"/>
        </w:rPr>
        <w:t>监听与数据绑定</w:t>
      </w:r>
      <w:r w:rsidR="00856B76">
        <w:rPr>
          <w:rFonts w:hint="eastAsia"/>
        </w:rPr>
        <w:t>。</w:t>
      </w:r>
    </w:p>
    <w:p w14:paraId="6B1DBC10" w14:textId="77777777" w:rsidR="003570B1" w:rsidRPr="003570B1" w:rsidRDefault="003570B1" w:rsidP="003570B1">
      <w:pPr>
        <w:spacing w:line="440" w:lineRule="exact"/>
      </w:pPr>
    </w:p>
    <w:p w14:paraId="6EC4935E" w14:textId="77777777" w:rsidR="003570B1" w:rsidRPr="003570B1" w:rsidRDefault="003570B1" w:rsidP="003570B1">
      <w:pPr>
        <w:spacing w:line="440" w:lineRule="exact"/>
      </w:pPr>
      <w:r w:rsidRPr="003570B1">
        <w:rPr>
          <w:rFonts w:hint="eastAsia"/>
        </w:rPr>
        <w:t>1)Model</w:t>
      </w:r>
      <w:r w:rsidRPr="003570B1">
        <w:rPr>
          <w:rFonts w:hint="eastAsia"/>
        </w:rPr>
        <w:t>：模型层，在这里表示</w:t>
      </w:r>
      <w:r w:rsidRPr="003570B1">
        <w:rPr>
          <w:rFonts w:hint="eastAsia"/>
        </w:rPr>
        <w:t>JavaScript</w:t>
      </w:r>
      <w:r w:rsidRPr="003570B1">
        <w:rPr>
          <w:rFonts w:hint="eastAsia"/>
        </w:rPr>
        <w:t>对象。</w:t>
      </w:r>
    </w:p>
    <w:p w14:paraId="06566A2C" w14:textId="42D3D295" w:rsidR="003570B1" w:rsidRPr="003570B1" w:rsidRDefault="003570B1" w:rsidP="003570B1">
      <w:pPr>
        <w:spacing w:line="440" w:lineRule="exact"/>
      </w:pPr>
      <w:r w:rsidRPr="003570B1">
        <w:rPr>
          <w:rFonts w:hint="eastAsia"/>
        </w:rPr>
        <w:t>2)View</w:t>
      </w:r>
      <w:r w:rsidRPr="003570B1">
        <w:rPr>
          <w:rFonts w:hint="eastAsia"/>
        </w:rPr>
        <w:t>：视图层，在这里表示</w:t>
      </w:r>
      <w:r w:rsidRPr="003570B1">
        <w:rPr>
          <w:rFonts w:hint="eastAsia"/>
        </w:rPr>
        <w:t>DOM</w:t>
      </w:r>
      <w:r w:rsidRPr="003570B1">
        <w:rPr>
          <w:rFonts w:hint="eastAsia"/>
        </w:rPr>
        <w:t>（</w:t>
      </w:r>
      <w:r w:rsidR="006A45FE">
        <w:rPr>
          <w:rFonts w:hint="eastAsia"/>
        </w:rPr>
        <w:t>被操作的</w:t>
      </w:r>
      <w:r w:rsidR="006A45FE">
        <w:rPr>
          <w:rFonts w:hint="eastAsia"/>
        </w:rPr>
        <w:t>HTML</w:t>
      </w:r>
      <w:r w:rsidR="006A45FE">
        <w:rPr>
          <w:rFonts w:hint="eastAsia"/>
        </w:rPr>
        <w:t>元素</w:t>
      </w:r>
      <w:r w:rsidRPr="003570B1">
        <w:rPr>
          <w:rFonts w:hint="eastAsia"/>
        </w:rPr>
        <w:t>）。</w:t>
      </w:r>
    </w:p>
    <w:p w14:paraId="3C33D88D" w14:textId="7716DE0A" w:rsidR="003570B1" w:rsidRPr="003570B1" w:rsidRDefault="003570B1" w:rsidP="003570B1">
      <w:pPr>
        <w:spacing w:line="440" w:lineRule="exact"/>
      </w:pPr>
      <w:r w:rsidRPr="003570B1">
        <w:rPr>
          <w:rFonts w:hint="eastAsia"/>
        </w:rPr>
        <w:t>3)ViewModel</w:t>
      </w:r>
      <w:r w:rsidRPr="003570B1">
        <w:rPr>
          <w:rFonts w:hint="eastAsia"/>
        </w:rPr>
        <w:t>：连接视图和数据的中间件，</w:t>
      </w:r>
      <w:r w:rsidRPr="003570B1">
        <w:rPr>
          <w:rFonts w:hint="eastAsia"/>
        </w:rPr>
        <w:t>Vue.js</w:t>
      </w:r>
      <w:r w:rsidRPr="003570B1">
        <w:rPr>
          <w:rFonts w:hint="eastAsia"/>
        </w:rPr>
        <w:t>就是</w:t>
      </w:r>
      <w:r w:rsidRPr="003570B1">
        <w:rPr>
          <w:rFonts w:hint="eastAsia"/>
        </w:rPr>
        <w:t>MVVM</w:t>
      </w:r>
      <w:r w:rsidRPr="003570B1">
        <w:rPr>
          <w:rFonts w:hint="eastAsia"/>
        </w:rPr>
        <w:t>中的</w:t>
      </w:r>
      <w:r w:rsidRPr="003570B1">
        <w:rPr>
          <w:rFonts w:hint="eastAsia"/>
        </w:rPr>
        <w:t>ViewModel</w:t>
      </w:r>
      <w:r w:rsidRPr="003570B1">
        <w:rPr>
          <w:rFonts w:hint="eastAsia"/>
        </w:rPr>
        <w:t>层的实现者。</w:t>
      </w:r>
    </w:p>
    <w:p w14:paraId="5BE8497B" w14:textId="77777777" w:rsidR="003570B1" w:rsidRPr="003570B1" w:rsidRDefault="003570B1" w:rsidP="003570B1">
      <w:pPr>
        <w:spacing w:line="440" w:lineRule="exact"/>
      </w:pPr>
    </w:p>
    <w:p w14:paraId="19F35729" w14:textId="172A2F01" w:rsidR="00A7285B" w:rsidRDefault="001F6B85" w:rsidP="007019DE">
      <w:pPr>
        <w:spacing w:line="440" w:lineRule="exact"/>
      </w:pPr>
      <w:r w:rsidRPr="001F6B85">
        <w:rPr>
          <w:rFonts w:hint="eastAsia"/>
        </w:rPr>
        <w:t>组件（</w:t>
      </w:r>
      <w:r w:rsidRPr="001F6B85">
        <w:rPr>
          <w:rFonts w:hint="eastAsia"/>
        </w:rPr>
        <w:t>Component</w:t>
      </w:r>
      <w:r w:rsidRPr="001F6B85">
        <w:rPr>
          <w:rFonts w:hint="eastAsia"/>
        </w:rPr>
        <w:t>）是</w:t>
      </w:r>
      <w:r w:rsidRPr="001F6B85">
        <w:rPr>
          <w:rFonts w:hint="eastAsia"/>
        </w:rPr>
        <w:t>Vue.js</w:t>
      </w:r>
      <w:r w:rsidR="00CD1637">
        <w:rPr>
          <w:rFonts w:hint="eastAsia"/>
        </w:rPr>
        <w:t>提供的一个功能</w:t>
      </w:r>
      <w:r>
        <w:rPr>
          <w:rFonts w:hint="eastAsia"/>
        </w:rPr>
        <w:t>模块，</w:t>
      </w:r>
      <w:r w:rsidR="00CD1637">
        <w:rPr>
          <w:rFonts w:hint="eastAsia"/>
        </w:rPr>
        <w:t>扩展了</w:t>
      </w:r>
      <w:r w:rsidR="00CD1637">
        <w:rPr>
          <w:rFonts w:hint="eastAsia"/>
        </w:rPr>
        <w:t>HTML</w:t>
      </w:r>
      <w:r w:rsidR="00CD1637">
        <w:rPr>
          <w:rFonts w:hint="eastAsia"/>
        </w:rPr>
        <w:t>标签</w:t>
      </w:r>
      <w:r w:rsidR="00840BA5">
        <w:rPr>
          <w:rFonts w:hint="eastAsia"/>
        </w:rPr>
        <w:t>。</w:t>
      </w:r>
      <w:r w:rsidR="00840BA5" w:rsidRPr="00840BA5">
        <w:rPr>
          <w:rFonts w:hint="eastAsia"/>
        </w:rPr>
        <w:t>封装可重用代码</w:t>
      </w:r>
      <w:r w:rsidR="00840BA5">
        <w:rPr>
          <w:rFonts w:hint="eastAsia"/>
        </w:rPr>
        <w:t>，提高了前端代码复用性</w:t>
      </w:r>
      <w:r>
        <w:rPr>
          <w:rFonts w:hint="eastAsia"/>
        </w:rPr>
        <w:t>。</w:t>
      </w:r>
      <w:r w:rsidR="00840BA5">
        <w:rPr>
          <w:rFonts w:hint="eastAsia"/>
        </w:rPr>
        <w:t>我们可以用独立可复用的小组件来构建大</w:t>
      </w:r>
      <w:r w:rsidR="00914583">
        <w:rPr>
          <w:rFonts w:hint="eastAsia"/>
        </w:rPr>
        <w:t>网页</w:t>
      </w:r>
      <w:r w:rsidR="00840BA5">
        <w:rPr>
          <w:rFonts w:hint="eastAsia"/>
        </w:rPr>
        <w:t>，几乎任意类型的</w:t>
      </w:r>
      <w:r w:rsidR="00840BA5">
        <w:rPr>
          <w:rFonts w:hint="eastAsia"/>
        </w:rPr>
        <w:t>UI</w:t>
      </w:r>
      <w:r w:rsidR="00840BA5">
        <w:rPr>
          <w:rFonts w:hint="eastAsia"/>
        </w:rPr>
        <w:t>都可以抽象为</w:t>
      </w:r>
      <w:r w:rsidR="00864A3F">
        <w:rPr>
          <w:rFonts w:hint="eastAsia"/>
        </w:rPr>
        <w:t>一棵</w:t>
      </w:r>
      <w:r w:rsidR="00840BA5">
        <w:rPr>
          <w:rFonts w:hint="eastAsia"/>
        </w:rPr>
        <w:t>组件树。</w:t>
      </w:r>
    </w:p>
    <w:p w14:paraId="58E29430" w14:textId="3725AFA1" w:rsidR="00CD1637" w:rsidRDefault="00CD1637" w:rsidP="00CD1637">
      <w:pPr>
        <w:spacing w:line="440" w:lineRule="exact"/>
      </w:pPr>
      <w:r>
        <w:rPr>
          <w:rFonts w:hint="eastAsia"/>
        </w:rPr>
        <w:lastRenderedPageBreak/>
        <w:t>全局组件</w:t>
      </w:r>
      <w:r w:rsidR="00A7285B">
        <w:rPr>
          <w:rFonts w:hint="eastAsia"/>
        </w:rPr>
        <w:t>，</w:t>
      </w:r>
      <w:r>
        <w:rPr>
          <w:rFonts w:hint="eastAsia"/>
        </w:rPr>
        <w:t>Vue.component(</w:t>
      </w:r>
      <w:r w:rsidR="008A5E58">
        <w:rPr>
          <w:rFonts w:hint="eastAsia"/>
        </w:rPr>
        <w:t>tagName</w:t>
      </w:r>
      <w:r w:rsidR="00B0060C">
        <w:rPr>
          <w:rFonts w:hint="eastAsia"/>
        </w:rPr>
        <w:t>,</w:t>
      </w:r>
      <w:r w:rsidR="00B0060C">
        <w:t xml:space="preserve"> </w:t>
      </w:r>
      <w:r w:rsidR="00B0060C" w:rsidRPr="00B0060C">
        <w:t>options</w:t>
      </w:r>
      <w:r>
        <w:rPr>
          <w:rFonts w:hint="eastAsia"/>
        </w:rPr>
        <w:t>)</w:t>
      </w:r>
      <w:r w:rsidR="00A7285B">
        <w:rPr>
          <w:rFonts w:hint="eastAsia"/>
        </w:rPr>
        <w:t>；</w:t>
      </w:r>
    </w:p>
    <w:p w14:paraId="4375185C" w14:textId="04143BE1" w:rsidR="00AE35B5" w:rsidRDefault="00CD1637" w:rsidP="00F8029F">
      <w:pPr>
        <w:spacing w:line="440" w:lineRule="exact"/>
      </w:pPr>
      <w:r>
        <w:rPr>
          <w:rFonts w:hint="eastAsia"/>
        </w:rPr>
        <w:t>局部组件</w:t>
      </w:r>
      <w:r w:rsidR="00A7285B">
        <w:rPr>
          <w:rFonts w:hint="eastAsia"/>
        </w:rPr>
        <w:t>，</w:t>
      </w:r>
      <w:r>
        <w:rPr>
          <w:rFonts w:hint="eastAsia"/>
        </w:rPr>
        <w:t>给</w:t>
      </w:r>
      <w:r>
        <w:rPr>
          <w:rFonts w:hint="eastAsia"/>
        </w:rPr>
        <w:t>Vue</w:t>
      </w:r>
      <w:r>
        <w:rPr>
          <w:rFonts w:hint="eastAsia"/>
        </w:rPr>
        <w:t>对象添加属性</w:t>
      </w:r>
      <w:r>
        <w:rPr>
          <w:rFonts w:hint="eastAsia"/>
        </w:rPr>
        <w:t>components</w:t>
      </w:r>
      <w:r w:rsidR="00A7285B">
        <w:rPr>
          <w:rFonts w:hint="eastAsia"/>
        </w:rPr>
        <w:t>。</w:t>
      </w:r>
    </w:p>
    <w:p w14:paraId="1749E096" w14:textId="77777777" w:rsidR="00F8029F" w:rsidRDefault="00AE35B5" w:rsidP="00F8029F">
      <w:pPr>
        <w:spacing w:line="440" w:lineRule="exact"/>
      </w:pPr>
      <w:r>
        <w:rPr>
          <w:rFonts w:hint="eastAsia"/>
        </w:rPr>
        <w:t>Vue</w:t>
      </w:r>
      <w:r>
        <w:rPr>
          <w:rFonts w:hint="eastAsia"/>
        </w:rPr>
        <w:t>路由的主要功能就是分发请求（</w:t>
      </w:r>
      <w:r>
        <w:rPr>
          <w:rFonts w:hint="eastAsia"/>
        </w:rPr>
        <w:t>requestDispatcher</w:t>
      </w:r>
      <w:r>
        <w:rPr>
          <w:rFonts w:hint="eastAsia"/>
        </w:rPr>
        <w:t>）</w:t>
      </w:r>
      <w:r w:rsidR="00733AC9">
        <w:rPr>
          <w:rFonts w:hint="eastAsia"/>
        </w:rPr>
        <w:t>，根据用户请求的</w:t>
      </w:r>
      <w:r w:rsidR="00733AC9">
        <w:rPr>
          <w:rFonts w:hint="eastAsia"/>
        </w:rPr>
        <w:t>URL</w:t>
      </w:r>
      <w:r w:rsidR="00733AC9">
        <w:rPr>
          <w:rFonts w:hint="eastAsia"/>
        </w:rPr>
        <w:t>，分发给特定的组件（页面）。</w:t>
      </w:r>
    </w:p>
    <w:p w14:paraId="083996AA" w14:textId="2ECAE973" w:rsidR="00F8029F" w:rsidRDefault="00F8029F" w:rsidP="00F8029F">
      <w:pPr>
        <w:spacing w:line="440" w:lineRule="exact"/>
      </w:pPr>
      <w:r>
        <w:rPr>
          <w:rFonts w:hint="eastAsia"/>
        </w:rPr>
        <w:t>Axios</w:t>
      </w:r>
      <w:r>
        <w:rPr>
          <w:rFonts w:hint="eastAsia"/>
        </w:rPr>
        <w:t>是一个基于</w:t>
      </w:r>
      <w:r>
        <w:rPr>
          <w:rFonts w:hint="eastAsia"/>
        </w:rPr>
        <w:t>promise</w:t>
      </w:r>
      <w:r>
        <w:rPr>
          <w:rFonts w:hint="eastAsia"/>
        </w:rPr>
        <w:t>的</w:t>
      </w:r>
      <w:r>
        <w:rPr>
          <w:rFonts w:hint="eastAsia"/>
        </w:rPr>
        <w:t>HTTP</w:t>
      </w:r>
      <w:r>
        <w:rPr>
          <w:rFonts w:hint="eastAsia"/>
        </w:rPr>
        <w:t>库，可以用在浏览器和</w:t>
      </w:r>
      <w:r>
        <w:rPr>
          <w:rFonts w:hint="eastAsia"/>
        </w:rPr>
        <w:t>node.js</w:t>
      </w:r>
      <w:r>
        <w:rPr>
          <w:rFonts w:hint="eastAsia"/>
        </w:rPr>
        <w:t>中，本质上也是对原生</w:t>
      </w:r>
      <w:r>
        <w:rPr>
          <w:rFonts w:hint="eastAsia"/>
        </w:rPr>
        <w:t>XHR</w:t>
      </w:r>
      <w:r>
        <w:rPr>
          <w:rFonts w:hint="eastAsia"/>
        </w:rPr>
        <w:t>的封装。</w:t>
      </w:r>
    </w:p>
    <w:p w14:paraId="77B7DEEC" w14:textId="19D34A3B" w:rsidR="00865AAD" w:rsidRDefault="00F8029F" w:rsidP="002E41EE">
      <w:pPr>
        <w:spacing w:line="440" w:lineRule="exact"/>
      </w:pPr>
      <w:r>
        <w:t>axios.get(url,params).then(</w:t>
      </w:r>
      <w:r>
        <w:rPr>
          <w:rFonts w:hint="eastAsia"/>
        </w:rPr>
        <w:t>res</w:t>
      </w:r>
      <w:r>
        <w:t>=&gt;{alert(</w:t>
      </w:r>
      <w:r>
        <w:rPr>
          <w:rFonts w:hint="eastAsia"/>
        </w:rPr>
        <w:t>res</w:t>
      </w:r>
      <w:r>
        <w:t>);}</w:t>
      </w:r>
      <w:r w:rsidR="00E2705C">
        <w:t>)</w:t>
      </w:r>
      <w:r>
        <w:t xml:space="preserve"> </w:t>
      </w:r>
      <w:r>
        <w:rPr>
          <w:rFonts w:hint="eastAsia"/>
        </w:rPr>
        <w:t>/</w:t>
      </w:r>
      <w:r>
        <w:t>/</w:t>
      </w:r>
      <w:r>
        <w:rPr>
          <w:rFonts w:hint="eastAsia"/>
        </w:rPr>
        <w:t>params</w:t>
      </w:r>
      <w:r>
        <w:rPr>
          <w:rFonts w:hint="eastAsia"/>
        </w:rPr>
        <w:t>请求参数可选</w:t>
      </w:r>
    </w:p>
    <w:p w14:paraId="59D38316" w14:textId="538E41EC" w:rsidR="007C244B" w:rsidRDefault="00000000" w:rsidP="002E41EE">
      <w:pPr>
        <w:spacing w:line="440" w:lineRule="exact"/>
      </w:pPr>
      <w:hyperlink r:id="rId294" w:history="1">
        <w:r w:rsidR="007C244B" w:rsidRPr="007C244B">
          <w:rPr>
            <w:rStyle w:val="a9"/>
            <w:rFonts w:hint="eastAsia"/>
          </w:rPr>
          <w:t>Vue</w:t>
        </w:r>
        <w:r w:rsidR="007C244B" w:rsidRPr="007C244B">
          <w:rPr>
            <w:rStyle w:val="a9"/>
            <w:rFonts w:hint="eastAsia"/>
          </w:rPr>
          <w:t>生命周期</w:t>
        </w:r>
        <w:r w:rsidR="007C244B" w:rsidRPr="007C244B">
          <w:rPr>
            <w:rStyle w:val="a9"/>
            <w:rFonts w:hint="eastAsia"/>
          </w:rPr>
          <w:t>.png</w:t>
        </w:r>
      </w:hyperlink>
      <w:r w:rsidR="007C244B">
        <w:rPr>
          <w:rFonts w:hint="eastAsia"/>
        </w:rPr>
        <w:t>，</w:t>
      </w:r>
    </w:p>
    <w:p w14:paraId="46D00534" w14:textId="121DD431" w:rsidR="0074176E" w:rsidRDefault="0074176E" w:rsidP="0074176E">
      <w:pPr>
        <w:spacing w:line="440" w:lineRule="exact"/>
      </w:pPr>
      <w:r>
        <w:rPr>
          <w:rFonts w:hint="eastAsia"/>
        </w:rPr>
        <w:t>Vue</w:t>
      </w:r>
      <w:r>
        <w:rPr>
          <w:rFonts w:hint="eastAsia"/>
        </w:rPr>
        <w:t>生命周期的三大阶段：初始化阶段，服务中阶段，销毁阶段。（</w:t>
      </w:r>
      <w:r>
        <w:rPr>
          <w:rFonts w:hint="eastAsia"/>
        </w:rPr>
        <w:t>Servlet</w:t>
      </w:r>
      <w:r>
        <w:rPr>
          <w:rFonts w:hint="eastAsia"/>
        </w:rPr>
        <w:t>也是这样。）</w:t>
      </w:r>
    </w:p>
    <w:p w14:paraId="35648504" w14:textId="6BB52262" w:rsidR="0074176E" w:rsidRDefault="0074176E" w:rsidP="0074176E">
      <w:pPr>
        <w:spacing w:line="440" w:lineRule="exact"/>
      </w:pPr>
      <w:r>
        <w:rPr>
          <w:rFonts w:hint="eastAsia"/>
        </w:rPr>
        <w:t>生命周期函数</w:t>
      </w:r>
      <w:r>
        <w:rPr>
          <w:rFonts w:hint="eastAsia"/>
        </w:rPr>
        <w:t>/</w:t>
      </w:r>
      <w:r>
        <w:rPr>
          <w:rFonts w:hint="eastAsia"/>
        </w:rPr>
        <w:t>钩子函数</w:t>
      </w:r>
      <w:r w:rsidR="00D3195F">
        <w:rPr>
          <w:rFonts w:hint="eastAsia"/>
        </w:rPr>
        <w:t>：</w:t>
      </w:r>
    </w:p>
    <w:p w14:paraId="6C4FBE38" w14:textId="58AE1574" w:rsidR="0074176E" w:rsidRDefault="00D3195F" w:rsidP="00D3195F">
      <w:pPr>
        <w:spacing w:line="440" w:lineRule="exact"/>
      </w:pPr>
      <w:r>
        <w:rPr>
          <w:rFonts w:hint="eastAsia"/>
        </w:rPr>
        <w:t>1)</w:t>
      </w:r>
      <w:r w:rsidR="0074176E">
        <w:rPr>
          <w:rFonts w:hint="eastAsia"/>
        </w:rPr>
        <w:t>组件刚被创建时</w:t>
      </w:r>
      <w:r w:rsidR="00E32182">
        <w:rPr>
          <w:rFonts w:hint="eastAsia"/>
        </w:rPr>
        <w:t>：</w:t>
      </w:r>
      <w:r w:rsidR="0074176E">
        <w:rPr>
          <w:rFonts w:hint="eastAsia"/>
        </w:rPr>
        <w:t>beforeCreate created</w:t>
      </w:r>
      <w:r w:rsidR="00E32182">
        <w:rPr>
          <w:rFonts w:hint="eastAsia"/>
        </w:rPr>
        <w:t>；</w:t>
      </w:r>
    </w:p>
    <w:p w14:paraId="4A416D65" w14:textId="4C6C8B82" w:rsidR="0074176E" w:rsidRDefault="00D3195F" w:rsidP="00D3195F">
      <w:pPr>
        <w:spacing w:line="440" w:lineRule="exact"/>
      </w:pPr>
      <w:r>
        <w:rPr>
          <w:rFonts w:hint="eastAsia"/>
        </w:rPr>
        <w:t>2)</w:t>
      </w:r>
      <w:r w:rsidR="0074176E">
        <w:rPr>
          <w:rFonts w:hint="eastAsia"/>
        </w:rPr>
        <w:t>模板</w:t>
      </w:r>
      <w:r w:rsidR="0074176E">
        <w:rPr>
          <w:rFonts w:hint="eastAsia"/>
        </w:rPr>
        <w:t>/</w:t>
      </w:r>
      <w:r w:rsidR="0074176E">
        <w:rPr>
          <w:rFonts w:hint="eastAsia"/>
        </w:rPr>
        <w:t>挂载点</w:t>
      </w:r>
      <w:r w:rsidR="0074176E">
        <w:rPr>
          <w:rFonts w:hint="eastAsia"/>
        </w:rPr>
        <w:t xml:space="preserve"> </w:t>
      </w:r>
      <w:r w:rsidR="0074176E">
        <w:rPr>
          <w:rFonts w:hint="eastAsia"/>
        </w:rPr>
        <w:t>被加载时</w:t>
      </w:r>
      <w:r w:rsidR="00E32182">
        <w:rPr>
          <w:rFonts w:hint="eastAsia"/>
        </w:rPr>
        <w:t>：</w:t>
      </w:r>
      <w:r w:rsidR="0074176E">
        <w:rPr>
          <w:rFonts w:hint="eastAsia"/>
        </w:rPr>
        <w:t>beforeMount mouted</w:t>
      </w:r>
      <w:r w:rsidR="00E32182">
        <w:rPr>
          <w:rFonts w:hint="eastAsia"/>
        </w:rPr>
        <w:t>；</w:t>
      </w:r>
    </w:p>
    <w:p w14:paraId="4B0E89B1" w14:textId="37182F11" w:rsidR="0074176E" w:rsidRDefault="00D3195F" w:rsidP="00D3195F">
      <w:pPr>
        <w:spacing w:line="440" w:lineRule="exact"/>
      </w:pPr>
      <w:r>
        <w:rPr>
          <w:rFonts w:hint="eastAsia"/>
        </w:rPr>
        <w:t>3)</w:t>
      </w:r>
      <w:r w:rsidR="0074176E">
        <w:rPr>
          <w:rFonts w:hint="eastAsia"/>
        </w:rPr>
        <w:t>组件被更新数据时</w:t>
      </w:r>
      <w:r w:rsidR="00E32182">
        <w:rPr>
          <w:rFonts w:hint="eastAsia"/>
        </w:rPr>
        <w:t>：</w:t>
      </w:r>
      <w:r w:rsidR="0074176E">
        <w:rPr>
          <w:rFonts w:hint="eastAsia"/>
        </w:rPr>
        <w:t>beforeUpdate updated</w:t>
      </w:r>
      <w:r w:rsidR="00E32182">
        <w:rPr>
          <w:rFonts w:hint="eastAsia"/>
        </w:rPr>
        <w:t>；</w:t>
      </w:r>
    </w:p>
    <w:p w14:paraId="322DF130" w14:textId="251F29CC" w:rsidR="007D033F" w:rsidRDefault="00D3195F" w:rsidP="002E41EE">
      <w:pPr>
        <w:spacing w:line="440" w:lineRule="exact"/>
      </w:pPr>
      <w:r>
        <w:rPr>
          <w:rFonts w:hint="eastAsia"/>
        </w:rPr>
        <w:t>4)</w:t>
      </w:r>
      <w:r w:rsidR="0074176E">
        <w:rPr>
          <w:rFonts w:hint="eastAsia"/>
        </w:rPr>
        <w:t>销毁阶段</w:t>
      </w:r>
      <w:r w:rsidR="00E32182">
        <w:rPr>
          <w:rFonts w:hint="eastAsia"/>
        </w:rPr>
        <w:t>：</w:t>
      </w:r>
      <w:r w:rsidR="0074176E">
        <w:rPr>
          <w:rFonts w:hint="eastAsia"/>
        </w:rPr>
        <w:t>beforeDestroy destroyed</w:t>
      </w:r>
      <w:r w:rsidR="00E32182">
        <w:rPr>
          <w:rFonts w:hint="eastAsia"/>
        </w:rPr>
        <w:t>。</w:t>
      </w:r>
    </w:p>
    <w:p w14:paraId="62C176D2" w14:textId="499F407F" w:rsidR="00A160F3" w:rsidRDefault="007D033F" w:rsidP="002E41EE">
      <w:pPr>
        <w:spacing w:line="440" w:lineRule="exact"/>
      </w:pPr>
      <w:r w:rsidRPr="00DF32B1">
        <w:rPr>
          <w:rFonts w:hint="eastAsia"/>
          <w:u w:val="single"/>
        </w:rPr>
        <w:t>App.vue</w:t>
      </w:r>
      <w:r w:rsidRPr="00DF32B1">
        <w:rPr>
          <w:rFonts w:hint="eastAsia"/>
          <w:u w:val="single"/>
        </w:rPr>
        <w:t>可理解为根组件，所有的组件都是它的子组件。</w:t>
      </w:r>
      <w:r w:rsidRPr="007D033F">
        <w:rPr>
          <w:rFonts w:hint="eastAsia"/>
        </w:rPr>
        <w:t>路由中匹配到的所有的组件都会通过它进行渲染。</w:t>
      </w:r>
    </w:p>
    <w:p w14:paraId="7641E850" w14:textId="77777777" w:rsidR="001C6C18" w:rsidRDefault="001C6C18" w:rsidP="002E41EE">
      <w:pPr>
        <w:spacing w:line="440" w:lineRule="exact"/>
      </w:pPr>
      <w:r>
        <w:rPr>
          <w:rFonts w:hint="eastAsia"/>
        </w:rPr>
        <w:t>v-show</w:t>
      </w:r>
      <w:r>
        <w:rPr>
          <w:rFonts w:hint="eastAsia"/>
        </w:rPr>
        <w:t>和</w:t>
      </w:r>
      <w:r>
        <w:rPr>
          <w:rFonts w:hint="eastAsia"/>
        </w:rPr>
        <w:t>v-if</w:t>
      </w:r>
      <w:r>
        <w:rPr>
          <w:rFonts w:hint="eastAsia"/>
        </w:rPr>
        <w:t>都能</w:t>
      </w:r>
      <w:r w:rsidRPr="001C6C18">
        <w:rPr>
          <w:rFonts w:hint="eastAsia"/>
        </w:rPr>
        <w:t>根据</w:t>
      </w:r>
      <w:r>
        <w:rPr>
          <w:rFonts w:hint="eastAsia"/>
        </w:rPr>
        <w:t>一个判断条件</w:t>
      </w:r>
      <w:r w:rsidRPr="001C6C18">
        <w:rPr>
          <w:rFonts w:hint="eastAsia"/>
        </w:rPr>
        <w:t>切换元素的显示状态</w:t>
      </w:r>
      <w:r>
        <w:rPr>
          <w:rFonts w:hint="eastAsia"/>
        </w:rPr>
        <w:t>。</w:t>
      </w:r>
    </w:p>
    <w:p w14:paraId="57CB5560" w14:textId="5E2D115A" w:rsidR="001C6C18" w:rsidRDefault="001C6C18" w:rsidP="002E41EE">
      <w:pPr>
        <w:spacing w:line="440" w:lineRule="exact"/>
      </w:pPr>
      <w:r>
        <w:rPr>
          <w:rFonts w:hint="eastAsia"/>
        </w:rPr>
        <w:t>v-show</w:t>
      </w:r>
      <w:r>
        <w:rPr>
          <w:rFonts w:hint="eastAsia"/>
        </w:rPr>
        <w:t>操作的</w:t>
      </w:r>
      <w:r w:rsidRPr="001C6C18">
        <w:rPr>
          <w:rFonts w:hint="eastAsia"/>
        </w:rPr>
        <w:t>元素始终被渲染到</w:t>
      </w:r>
      <w:r w:rsidR="006C04A5">
        <w:rPr>
          <w:rFonts w:hint="eastAsia"/>
        </w:rPr>
        <w:t>html</w:t>
      </w:r>
      <w:r>
        <w:rPr>
          <w:rFonts w:hint="eastAsia"/>
        </w:rPr>
        <w:t>，通过修改</w:t>
      </w:r>
      <w:r>
        <w:rPr>
          <w:rFonts w:hint="eastAsia"/>
        </w:rPr>
        <w:t>CSS</w:t>
      </w:r>
      <w:r>
        <w:rPr>
          <w:rFonts w:hint="eastAsia"/>
        </w:rPr>
        <w:t>的</w:t>
      </w:r>
      <w:r>
        <w:rPr>
          <w:rFonts w:hint="eastAsia"/>
        </w:rPr>
        <w:t>style</w:t>
      </w:r>
      <w:r>
        <w:rPr>
          <w:rFonts w:hint="eastAsia"/>
        </w:rPr>
        <w:t>属性来控制其是否显示</w:t>
      </w:r>
      <w:r w:rsidR="006C04A5">
        <w:rPr>
          <w:rFonts w:hint="eastAsia"/>
        </w:rPr>
        <w:t>。</w:t>
      </w:r>
    </w:p>
    <w:p w14:paraId="7B463B03" w14:textId="0CAE0BB8" w:rsidR="00A160F3" w:rsidRPr="001C6C18" w:rsidRDefault="001C6C18" w:rsidP="002E41EE">
      <w:pPr>
        <w:spacing w:line="440" w:lineRule="exact"/>
      </w:pPr>
      <w:r>
        <w:rPr>
          <w:rFonts w:hint="eastAsia"/>
        </w:rPr>
        <w:t>v-if</w:t>
      </w:r>
      <w:r w:rsidRPr="001C6C18">
        <w:rPr>
          <w:rFonts w:hint="eastAsia"/>
        </w:rPr>
        <w:t>操作的元素</w:t>
      </w:r>
      <w:r>
        <w:rPr>
          <w:rFonts w:hint="eastAsia"/>
        </w:rPr>
        <w:t>只有在</w:t>
      </w:r>
      <w:r w:rsidRPr="001C6C18">
        <w:rPr>
          <w:rFonts w:hint="eastAsia"/>
        </w:rPr>
        <w:t>满足条件</w:t>
      </w:r>
      <w:r>
        <w:rPr>
          <w:rFonts w:hint="eastAsia"/>
        </w:rPr>
        <w:t>时才</w:t>
      </w:r>
      <w:r w:rsidRPr="001C6C18">
        <w:rPr>
          <w:rFonts w:hint="eastAsia"/>
        </w:rPr>
        <w:t>会渲染</w:t>
      </w:r>
      <w:r>
        <w:rPr>
          <w:rFonts w:hint="eastAsia"/>
        </w:rPr>
        <w:t>到</w:t>
      </w:r>
      <w:r w:rsidR="006C04A5">
        <w:rPr>
          <w:rFonts w:hint="eastAsia"/>
        </w:rPr>
        <w:t>html</w:t>
      </w:r>
      <w:r w:rsidR="006C04A5">
        <w:rPr>
          <w:rFonts w:hint="eastAsia"/>
        </w:rPr>
        <w:t>，</w:t>
      </w:r>
      <w:r w:rsidRPr="001C6C18">
        <w:rPr>
          <w:rFonts w:hint="eastAsia"/>
        </w:rPr>
        <w:t>通过操纵</w:t>
      </w:r>
      <w:r w:rsidRPr="001C6C18">
        <w:rPr>
          <w:rFonts w:hint="eastAsia"/>
        </w:rPr>
        <w:t>dom</w:t>
      </w:r>
      <w:r w:rsidRPr="001C6C18">
        <w:rPr>
          <w:rFonts w:hint="eastAsia"/>
        </w:rPr>
        <w:t>元素来</w:t>
      </w:r>
      <w:r w:rsidR="006C04A5">
        <w:rPr>
          <w:rFonts w:hint="eastAsia"/>
        </w:rPr>
        <w:t>控制其是否显示。</w:t>
      </w:r>
    </w:p>
    <w:p w14:paraId="16642D22" w14:textId="6CADDD2D" w:rsidR="00A160F3" w:rsidRDefault="00392EB0" w:rsidP="002E41EE">
      <w:pPr>
        <w:spacing w:line="440" w:lineRule="exact"/>
      </w:pPr>
      <w:r>
        <w:rPr>
          <w:rFonts w:hint="eastAsia"/>
        </w:rPr>
        <w:t>需要频繁切换显示状态的情况下适合用</w:t>
      </w:r>
      <w:r>
        <w:rPr>
          <w:rFonts w:hint="eastAsia"/>
        </w:rPr>
        <w:t>v-show</w:t>
      </w:r>
      <w:r>
        <w:rPr>
          <w:rFonts w:hint="eastAsia"/>
        </w:rPr>
        <w:t>，</w:t>
      </w:r>
      <w:r>
        <w:rPr>
          <w:rFonts w:hint="eastAsia"/>
        </w:rPr>
        <w:t>v-if</w:t>
      </w:r>
      <w:r>
        <w:rPr>
          <w:rFonts w:hint="eastAsia"/>
        </w:rPr>
        <w:t>的工作机制类似于懒加载。</w:t>
      </w:r>
    </w:p>
    <w:p w14:paraId="6EA3109D" w14:textId="77777777" w:rsidR="00392EB0" w:rsidRPr="00E72140" w:rsidRDefault="00392EB0" w:rsidP="002E41EE">
      <w:pPr>
        <w:spacing w:line="440" w:lineRule="exact"/>
      </w:pPr>
    </w:p>
    <w:p w14:paraId="02C1D553" w14:textId="46D2E4D5" w:rsidR="00053271" w:rsidRPr="00053271" w:rsidRDefault="00000000" w:rsidP="002E41EE">
      <w:pPr>
        <w:spacing w:line="440" w:lineRule="exact"/>
      </w:pPr>
      <w:hyperlink r:id="rId295" w:history="1">
        <w:r w:rsidR="00053271" w:rsidRPr="00053271">
          <w:rPr>
            <w:rStyle w:val="a9"/>
            <w:rFonts w:hint="eastAsia"/>
          </w:rPr>
          <w:t>VUE</w:t>
        </w:r>
        <w:r w:rsidR="00053271" w:rsidRPr="00053271">
          <w:rPr>
            <w:rStyle w:val="a9"/>
            <w:rFonts w:hint="eastAsia"/>
          </w:rPr>
          <w:t>后台脚手架安装过程</w:t>
        </w:r>
        <w:r w:rsidR="00053271" w:rsidRPr="00053271">
          <w:rPr>
            <w:rStyle w:val="a9"/>
            <w:rFonts w:hint="eastAsia"/>
          </w:rPr>
          <w:t>/</w:t>
        </w:r>
        <w:r w:rsidR="00053271" w:rsidRPr="00053271">
          <w:rPr>
            <w:rStyle w:val="a9"/>
            <w:rFonts w:hint="eastAsia"/>
          </w:rPr>
          <w:t>哔哩哔哩</w:t>
        </w:r>
      </w:hyperlink>
      <w:r w:rsidR="00053271" w:rsidRPr="00053271">
        <w:rPr>
          <w:rFonts w:hint="eastAsia"/>
        </w:rPr>
        <w:t>，</w:t>
      </w:r>
    </w:p>
    <w:p w14:paraId="1D68360B" w14:textId="125E7C34" w:rsidR="0074176E" w:rsidRDefault="00000000" w:rsidP="00D3195F">
      <w:pPr>
        <w:spacing w:line="440" w:lineRule="exact"/>
      </w:pPr>
      <w:hyperlink r:id="rId296" w:history="1">
        <w:r w:rsidR="002E41EE">
          <w:rPr>
            <w:rStyle w:val="a9"/>
            <w:rFonts w:hint="eastAsia"/>
          </w:rPr>
          <w:t>npm</w:t>
        </w:r>
        <w:r w:rsidR="002E41EE">
          <w:rPr>
            <w:rStyle w:val="a9"/>
            <w:rFonts w:hint="eastAsia"/>
          </w:rPr>
          <w:t>是干什么的</w:t>
        </w:r>
        <w:r w:rsidR="002E41EE">
          <w:rPr>
            <w:rStyle w:val="a9"/>
            <w:rFonts w:hint="eastAsia"/>
          </w:rPr>
          <w:t>/</w:t>
        </w:r>
        <w:r w:rsidR="002E41EE">
          <w:rPr>
            <w:rStyle w:val="a9"/>
            <w:rFonts w:hint="eastAsia"/>
          </w:rPr>
          <w:t>为什么要使用</w:t>
        </w:r>
        <w:r w:rsidR="002E41EE">
          <w:rPr>
            <w:rStyle w:val="a9"/>
            <w:rFonts w:hint="eastAsia"/>
          </w:rPr>
          <w:t>npm/(</w:t>
        </w:r>
        <w:r w:rsidR="002E41EE">
          <w:rPr>
            <w:rStyle w:val="a9"/>
            <w:rFonts w:hint="eastAsia"/>
          </w:rPr>
          <w:t>适合不太了解</w:t>
        </w:r>
        <w:r w:rsidR="002E41EE">
          <w:rPr>
            <w:rStyle w:val="a9"/>
            <w:rFonts w:hint="eastAsia"/>
          </w:rPr>
          <w:t xml:space="preserve"> npm </w:t>
        </w:r>
        <w:r w:rsidR="002E41EE">
          <w:rPr>
            <w:rStyle w:val="a9"/>
            <w:rFonts w:hint="eastAsia"/>
          </w:rPr>
          <w:t>的新人阅读</w:t>
        </w:r>
        <w:r w:rsidR="002E41EE">
          <w:rPr>
            <w:rStyle w:val="a9"/>
            <w:rFonts w:hint="eastAsia"/>
          </w:rPr>
          <w:t>)</w:t>
        </w:r>
      </w:hyperlink>
      <w:r w:rsidR="002E41EE">
        <w:rPr>
          <w:rFonts w:hint="eastAsia"/>
        </w:rPr>
        <w:t>，</w:t>
      </w:r>
    </w:p>
    <w:p w14:paraId="534F58C8" w14:textId="77777777" w:rsidR="00282D19" w:rsidRDefault="00A0102A" w:rsidP="005A0C5B">
      <w:pPr>
        <w:spacing w:line="440" w:lineRule="exact"/>
      </w:pPr>
      <w:r w:rsidRPr="00391259">
        <w:rPr>
          <w:rFonts w:hint="eastAsia"/>
          <w:color w:val="FF0000"/>
        </w:rPr>
        <w:t>npm</w:t>
      </w:r>
      <w:r w:rsidR="00391259" w:rsidRPr="00391259">
        <w:rPr>
          <w:rFonts w:hint="eastAsia"/>
          <w:color w:val="FF0000"/>
        </w:rPr>
        <w:t>1</w:t>
      </w:r>
      <w:r w:rsidR="005A0C5B" w:rsidRPr="005A0C5B">
        <w:rPr>
          <w:rFonts w:hint="eastAsia"/>
        </w:rPr>
        <w:t>（</w:t>
      </w:r>
      <w:r w:rsidR="005A0C5B" w:rsidRPr="005A0C5B">
        <w:rPr>
          <w:rFonts w:hint="eastAsia"/>
        </w:rPr>
        <w:t>node package manager</w:t>
      </w:r>
      <w:r w:rsidR="005A0C5B">
        <w:t>/</w:t>
      </w:r>
      <w:r w:rsidR="005A0C5B" w:rsidRPr="005A0C5B">
        <w:rPr>
          <w:rFonts w:hint="eastAsia"/>
        </w:rPr>
        <w:t>nodejs</w:t>
      </w:r>
      <w:r w:rsidR="005A0C5B" w:rsidRPr="005A0C5B">
        <w:rPr>
          <w:rFonts w:hint="eastAsia"/>
        </w:rPr>
        <w:t>包管理器）用于</w:t>
      </w:r>
      <w:r w:rsidR="005A0C5B" w:rsidRPr="005A0C5B">
        <w:rPr>
          <w:rFonts w:hint="eastAsia"/>
        </w:rPr>
        <w:t>node</w:t>
      </w:r>
      <w:r w:rsidR="005A0C5B" w:rsidRPr="005A0C5B">
        <w:rPr>
          <w:rFonts w:hint="eastAsia"/>
        </w:rPr>
        <w:t>插件管理</w:t>
      </w:r>
      <w:r w:rsidR="005A0C5B">
        <w:rPr>
          <w:rFonts w:hint="eastAsia"/>
        </w:rPr>
        <w:t>，</w:t>
      </w:r>
      <w:r w:rsidR="005A0C5B" w:rsidRPr="005A0C5B">
        <w:rPr>
          <w:rFonts w:hint="eastAsia"/>
        </w:rPr>
        <w:t>包括安装、卸载、管理依赖等</w:t>
      </w:r>
      <w:r w:rsidR="005A0C5B">
        <w:rPr>
          <w:rFonts w:hint="eastAsia"/>
        </w:rPr>
        <w:t>。</w:t>
      </w:r>
      <w:r w:rsidR="00082AA3">
        <w:rPr>
          <w:rFonts w:hint="eastAsia"/>
        </w:rPr>
        <w:t>（听起来和</w:t>
      </w:r>
      <w:r w:rsidR="00082AA3">
        <w:rPr>
          <w:rFonts w:hint="eastAsia"/>
        </w:rPr>
        <w:t>Maven</w:t>
      </w:r>
      <w:r w:rsidR="00082AA3">
        <w:rPr>
          <w:rFonts w:hint="eastAsia"/>
        </w:rPr>
        <w:t>有点像啊。）</w:t>
      </w:r>
    </w:p>
    <w:p w14:paraId="0E7FC0A2" w14:textId="28A14DBB" w:rsidR="005A0C5B" w:rsidRDefault="00282D19" w:rsidP="005A0C5B">
      <w:pPr>
        <w:spacing w:line="440" w:lineRule="exact"/>
      </w:pPr>
      <w:r w:rsidRPr="00282D19">
        <w:rPr>
          <w:rFonts w:hint="eastAsia"/>
        </w:rPr>
        <w:t>2020</w:t>
      </w:r>
      <w:r w:rsidRPr="00282D19">
        <w:rPr>
          <w:rFonts w:hint="eastAsia"/>
        </w:rPr>
        <w:t>年</w:t>
      </w:r>
      <w:r w:rsidRPr="00282D19">
        <w:rPr>
          <w:rFonts w:hint="eastAsia"/>
        </w:rPr>
        <w:t>3</w:t>
      </w:r>
      <w:r w:rsidRPr="00282D19">
        <w:rPr>
          <w:rFonts w:hint="eastAsia"/>
        </w:rPr>
        <w:t>月</w:t>
      </w:r>
      <w:r w:rsidRPr="00282D19">
        <w:rPr>
          <w:rFonts w:hint="eastAsia"/>
        </w:rPr>
        <w:t>17</w:t>
      </w:r>
      <w:r w:rsidRPr="00282D19">
        <w:rPr>
          <w:rFonts w:hint="eastAsia"/>
        </w:rPr>
        <w:t>日，</w:t>
      </w:r>
      <w:r w:rsidRPr="00282D19">
        <w:rPr>
          <w:rFonts w:hint="eastAsia"/>
        </w:rPr>
        <w:t>Github</w:t>
      </w:r>
      <w:r w:rsidRPr="00282D19">
        <w:rPr>
          <w:rFonts w:hint="eastAsia"/>
        </w:rPr>
        <w:t>宣布收购</w:t>
      </w:r>
      <w:r w:rsidRPr="00282D19">
        <w:rPr>
          <w:rFonts w:hint="eastAsia"/>
        </w:rPr>
        <w:t>npm</w:t>
      </w:r>
      <w:r w:rsidRPr="00282D19">
        <w:rPr>
          <w:rFonts w:hint="eastAsia"/>
        </w:rPr>
        <w:t>，</w:t>
      </w:r>
      <w:r w:rsidRPr="00282D19">
        <w:rPr>
          <w:rFonts w:hint="eastAsia"/>
        </w:rPr>
        <w:t>GitHub</w:t>
      </w:r>
      <w:r w:rsidRPr="00282D19">
        <w:rPr>
          <w:rFonts w:hint="eastAsia"/>
        </w:rPr>
        <w:t>现在已经保证</w:t>
      </w:r>
      <w:r w:rsidRPr="00282D19">
        <w:rPr>
          <w:rFonts w:hint="eastAsia"/>
        </w:rPr>
        <w:t>npm</w:t>
      </w:r>
      <w:r w:rsidRPr="00282D19">
        <w:rPr>
          <w:rFonts w:hint="eastAsia"/>
        </w:rPr>
        <w:t>将永远免费。</w:t>
      </w:r>
    </w:p>
    <w:p w14:paraId="4F2FB568" w14:textId="577C1350" w:rsidR="00881209" w:rsidRDefault="00881209" w:rsidP="005A0C5B">
      <w:pPr>
        <w:spacing w:line="440" w:lineRule="exact"/>
      </w:pPr>
      <w:r w:rsidRPr="00881209">
        <w:rPr>
          <w:rFonts w:hint="eastAsia"/>
        </w:rPr>
        <w:t>vue-cli</w:t>
      </w:r>
      <w:r w:rsidRPr="00881209">
        <w:rPr>
          <w:rFonts w:hint="eastAsia"/>
        </w:rPr>
        <w:t>是</w:t>
      </w:r>
      <w:r>
        <w:rPr>
          <w:rFonts w:hint="eastAsia"/>
        </w:rPr>
        <w:t>Vue</w:t>
      </w:r>
      <w:r w:rsidRPr="00881209">
        <w:rPr>
          <w:rFonts w:hint="eastAsia"/>
        </w:rPr>
        <w:t>提供的一个官方命令行工具，常被叫做脚手架。可用于快速搭建大型单页应用</w:t>
      </w:r>
      <w:r>
        <w:rPr>
          <w:rFonts w:hint="eastAsia"/>
        </w:rPr>
        <w:t>。</w:t>
      </w:r>
    </w:p>
    <w:p w14:paraId="560DC3EB" w14:textId="4C9B0D3C" w:rsidR="005A0C5B" w:rsidRDefault="005A0C5B" w:rsidP="005A0C5B">
      <w:pPr>
        <w:spacing w:line="440" w:lineRule="exact"/>
      </w:pPr>
      <w:r w:rsidRPr="005A0C5B">
        <w:rPr>
          <w:rFonts w:hint="eastAsia"/>
        </w:rPr>
        <w:t>Webpack</w:t>
      </w:r>
      <w:r w:rsidRPr="005A0C5B">
        <w:rPr>
          <w:rFonts w:hint="eastAsia"/>
        </w:rPr>
        <w:t>是前端自动化构建工具，它基于</w:t>
      </w:r>
      <w:r w:rsidRPr="005A0C5B">
        <w:rPr>
          <w:rFonts w:hint="eastAsia"/>
        </w:rPr>
        <w:t>nodejs</w:t>
      </w:r>
      <w:r w:rsidRPr="005A0C5B">
        <w:rPr>
          <w:rFonts w:hint="eastAsia"/>
        </w:rPr>
        <w:t>实现，可以帮助我们实现资源的合并、打包、压缩、混淆的诸多功能。可以快速构建一个</w:t>
      </w:r>
      <w:r w:rsidRPr="005A0C5B">
        <w:rPr>
          <w:rFonts w:hint="eastAsia"/>
        </w:rPr>
        <w:t>Vue</w:t>
      </w:r>
      <w:r w:rsidRPr="005A0C5B">
        <w:rPr>
          <w:rFonts w:hint="eastAsia"/>
        </w:rPr>
        <w:t>项目，包括各类文件（</w:t>
      </w:r>
      <w:r w:rsidRPr="005A0C5B">
        <w:rPr>
          <w:rFonts w:hint="eastAsia"/>
        </w:rPr>
        <w:t>assets</w:t>
      </w:r>
      <w:r w:rsidRPr="005A0C5B">
        <w:rPr>
          <w:rFonts w:hint="eastAsia"/>
        </w:rPr>
        <w:t>资源、</w:t>
      </w:r>
      <w:r w:rsidRPr="005A0C5B">
        <w:rPr>
          <w:rFonts w:hint="eastAsia"/>
        </w:rPr>
        <w:t>scripts</w:t>
      </w:r>
      <w:r w:rsidRPr="005A0C5B">
        <w:rPr>
          <w:rFonts w:hint="eastAsia"/>
        </w:rPr>
        <w:t>脚本、</w:t>
      </w:r>
      <w:r w:rsidRPr="005A0C5B">
        <w:rPr>
          <w:rFonts w:hint="eastAsia"/>
        </w:rPr>
        <w:t>images</w:t>
      </w:r>
      <w:r w:rsidRPr="005A0C5B">
        <w:rPr>
          <w:rFonts w:hint="eastAsia"/>
        </w:rPr>
        <w:t>图片、</w:t>
      </w:r>
      <w:r w:rsidRPr="005A0C5B">
        <w:rPr>
          <w:rFonts w:hint="eastAsia"/>
        </w:rPr>
        <w:t>styles</w:t>
      </w:r>
      <w:r w:rsidRPr="005A0C5B">
        <w:rPr>
          <w:rFonts w:hint="eastAsia"/>
        </w:rPr>
        <w:t>样式）。</w:t>
      </w:r>
      <w:r>
        <w:rPr>
          <w:rFonts w:hint="eastAsia"/>
        </w:rPr>
        <w:t>（听起来和</w:t>
      </w:r>
      <w:r>
        <w:rPr>
          <w:rFonts w:hint="eastAsia"/>
        </w:rPr>
        <w:t>SpringBoot</w:t>
      </w:r>
      <w:r>
        <w:rPr>
          <w:rFonts w:hint="eastAsia"/>
        </w:rPr>
        <w:t>有点像啊。）</w:t>
      </w:r>
    </w:p>
    <w:p w14:paraId="2621DAFB" w14:textId="7F7489BE" w:rsidR="002E41EE" w:rsidRPr="002E41EE" w:rsidRDefault="002E41EE" w:rsidP="002E41EE">
      <w:pPr>
        <w:spacing w:line="440" w:lineRule="exact"/>
      </w:pPr>
      <w:r>
        <w:rPr>
          <w:rFonts w:hint="eastAsia"/>
        </w:rPr>
        <w:t>使用</w:t>
      </w:r>
      <w:r>
        <w:rPr>
          <w:rFonts w:hint="eastAsia"/>
        </w:rPr>
        <w:t>npm</w:t>
      </w:r>
      <w:r>
        <w:rPr>
          <w:rFonts w:hint="eastAsia"/>
        </w:rPr>
        <w:t>首先需要安装</w:t>
      </w:r>
      <w:r>
        <w:rPr>
          <w:rFonts w:hint="eastAsia"/>
        </w:rPr>
        <w:t>node.</w:t>
      </w:r>
      <w:r>
        <w:t>js</w:t>
      </w:r>
    </w:p>
    <w:p w14:paraId="7BDA8B93" w14:textId="6574A784" w:rsidR="002E41EE" w:rsidRPr="002E41EE" w:rsidRDefault="008D3DB9" w:rsidP="002E41EE">
      <w:pPr>
        <w:spacing w:line="440" w:lineRule="exact"/>
      </w:pPr>
      <w:r>
        <w:lastRenderedPageBreak/>
        <w:t>n</w:t>
      </w:r>
      <w:r w:rsidR="00E42B7F">
        <w:rPr>
          <w:rFonts w:hint="eastAsia"/>
        </w:rPr>
        <w:t>ode</w:t>
      </w:r>
      <w:r w:rsidR="002E41EE" w:rsidRPr="002E41EE">
        <w:rPr>
          <w:rFonts w:hint="eastAsia"/>
        </w:rPr>
        <w:t>.js</w:t>
      </w:r>
      <w:r w:rsidR="002E41EE" w:rsidRPr="002E41EE">
        <w:rPr>
          <w:rFonts w:hint="eastAsia"/>
        </w:rPr>
        <w:t>是一个基于</w:t>
      </w:r>
      <w:r w:rsidR="002E41EE" w:rsidRPr="002E41EE">
        <w:rPr>
          <w:rFonts w:hint="eastAsia"/>
        </w:rPr>
        <w:t>Chrome V8</w:t>
      </w:r>
      <w:r w:rsidR="002E41EE" w:rsidRPr="002E41EE">
        <w:rPr>
          <w:rFonts w:hint="eastAsia"/>
        </w:rPr>
        <w:t>引擎的</w:t>
      </w:r>
      <w:r w:rsidR="002E41EE" w:rsidRPr="002E41EE">
        <w:rPr>
          <w:rFonts w:hint="eastAsia"/>
        </w:rPr>
        <w:t>JavaScript</w:t>
      </w:r>
      <w:r w:rsidR="002E41EE" w:rsidRPr="002E41EE">
        <w:rPr>
          <w:rFonts w:hint="eastAsia"/>
        </w:rPr>
        <w:t>运行环境，使用了一个事件驱动、非阻塞式</w:t>
      </w:r>
      <w:r w:rsidR="002E41EE" w:rsidRPr="002E41EE">
        <w:rPr>
          <w:rFonts w:hint="eastAsia"/>
        </w:rPr>
        <w:t>I/O</w:t>
      </w:r>
      <w:r w:rsidR="002E41EE" w:rsidRPr="002E41EE">
        <w:rPr>
          <w:rFonts w:hint="eastAsia"/>
        </w:rPr>
        <w:t>模型，让</w:t>
      </w:r>
      <w:r w:rsidR="002E41EE" w:rsidRPr="002E41EE">
        <w:rPr>
          <w:rFonts w:hint="eastAsia"/>
        </w:rPr>
        <w:t xml:space="preserve">JavaScript </w:t>
      </w:r>
      <w:r w:rsidR="002E41EE" w:rsidRPr="002E41EE">
        <w:rPr>
          <w:rFonts w:hint="eastAsia"/>
        </w:rPr>
        <w:t>运行在服务端的开发平台，它让</w:t>
      </w:r>
      <w:r w:rsidR="002E41EE" w:rsidRPr="002E41EE">
        <w:rPr>
          <w:rFonts w:hint="eastAsia"/>
        </w:rPr>
        <w:t>JavaScript</w:t>
      </w:r>
      <w:r w:rsidR="002E41EE" w:rsidRPr="002E41EE">
        <w:rPr>
          <w:rFonts w:hint="eastAsia"/>
        </w:rPr>
        <w:t>成为与</w:t>
      </w:r>
      <w:r w:rsidR="002E41EE" w:rsidRPr="002E41EE">
        <w:rPr>
          <w:rFonts w:hint="eastAsia"/>
        </w:rPr>
        <w:t>PHP</w:t>
      </w:r>
      <w:r w:rsidR="002E41EE" w:rsidRPr="002E41EE">
        <w:rPr>
          <w:rFonts w:hint="eastAsia"/>
        </w:rPr>
        <w:t>、</w:t>
      </w:r>
      <w:r w:rsidR="002E41EE" w:rsidRPr="002E41EE">
        <w:rPr>
          <w:rFonts w:hint="eastAsia"/>
        </w:rPr>
        <w:t>Python</w:t>
      </w:r>
      <w:r w:rsidR="002E41EE" w:rsidRPr="002E41EE">
        <w:rPr>
          <w:rFonts w:hint="eastAsia"/>
        </w:rPr>
        <w:t>、</w:t>
      </w:r>
      <w:r w:rsidR="002E41EE" w:rsidRPr="002E41EE">
        <w:rPr>
          <w:rFonts w:hint="eastAsia"/>
        </w:rPr>
        <w:t>Perl</w:t>
      </w:r>
      <w:r w:rsidR="002E41EE" w:rsidRPr="002E41EE">
        <w:rPr>
          <w:rFonts w:hint="eastAsia"/>
        </w:rPr>
        <w:t>、</w:t>
      </w:r>
      <w:r w:rsidR="002E41EE" w:rsidRPr="002E41EE">
        <w:rPr>
          <w:rFonts w:hint="eastAsia"/>
        </w:rPr>
        <w:t>Ruby</w:t>
      </w:r>
      <w:r w:rsidR="002E41EE" w:rsidRPr="002E41EE">
        <w:rPr>
          <w:rFonts w:hint="eastAsia"/>
        </w:rPr>
        <w:t>等服务端语言平起平坐的脚本语言。</w:t>
      </w:r>
    </w:p>
    <w:p w14:paraId="0A296FAE" w14:textId="30210A29" w:rsidR="002E41EE" w:rsidRPr="002E41EE" w:rsidRDefault="008D3DB9" w:rsidP="002E41EE">
      <w:pPr>
        <w:spacing w:line="440" w:lineRule="exact"/>
      </w:pPr>
      <w:r>
        <w:t>n</w:t>
      </w:r>
      <w:r w:rsidR="00E42B7F">
        <w:rPr>
          <w:rFonts w:hint="eastAsia"/>
        </w:rPr>
        <w:t>ode</w:t>
      </w:r>
      <w:r w:rsidR="002E41EE" w:rsidRPr="002E41EE">
        <w:rPr>
          <w:rFonts w:hint="eastAsia"/>
        </w:rPr>
        <w:t>作为一个新兴的前端框架，后台语言，有很多吸引人的地方：</w:t>
      </w:r>
      <w:r w:rsidR="002E41EE" w:rsidRPr="002E41EE">
        <w:rPr>
          <w:rFonts w:hint="eastAsia"/>
        </w:rPr>
        <w:t>RESTfulAPI</w:t>
      </w:r>
      <w:r w:rsidR="002E41EE" w:rsidRPr="002E41EE">
        <w:rPr>
          <w:rFonts w:hint="eastAsia"/>
        </w:rPr>
        <w:t>，单线程。</w:t>
      </w:r>
    </w:p>
    <w:p w14:paraId="72AE21A0" w14:textId="4699B7A4" w:rsidR="002E41EE" w:rsidRDefault="008D3DB9" w:rsidP="002E41EE">
      <w:pPr>
        <w:spacing w:line="440" w:lineRule="exact"/>
      </w:pPr>
      <w:r>
        <w:t>n</w:t>
      </w:r>
      <w:r w:rsidR="00E42B7F">
        <w:rPr>
          <w:rFonts w:hint="eastAsia"/>
        </w:rPr>
        <w:t>ode</w:t>
      </w:r>
      <w:r w:rsidR="002E41EE" w:rsidRPr="002E41EE">
        <w:rPr>
          <w:rFonts w:hint="eastAsia"/>
        </w:rPr>
        <w:t>可以在不新增额外线程的情况下，依然可以对任务进行并发处理——</w:t>
      </w:r>
      <w:r>
        <w:t>n</w:t>
      </w:r>
      <w:r w:rsidR="00E42B7F">
        <w:rPr>
          <w:rFonts w:hint="eastAsia"/>
        </w:rPr>
        <w:t>ode</w:t>
      </w:r>
      <w:r w:rsidR="002E41EE" w:rsidRPr="002E41EE">
        <w:rPr>
          <w:rFonts w:hint="eastAsia"/>
        </w:rPr>
        <w:t>.js</w:t>
      </w:r>
      <w:r w:rsidR="002E41EE" w:rsidRPr="002E41EE">
        <w:rPr>
          <w:rFonts w:hint="eastAsia"/>
        </w:rPr>
        <w:t>是单线程的。它通过事件循环（</w:t>
      </w:r>
      <w:r w:rsidR="002E41EE" w:rsidRPr="002E41EE">
        <w:rPr>
          <w:rFonts w:hint="eastAsia"/>
        </w:rPr>
        <w:t>eventloop</w:t>
      </w:r>
      <w:r w:rsidR="002E41EE" w:rsidRPr="002E41EE">
        <w:rPr>
          <w:rFonts w:hint="eastAsia"/>
        </w:rPr>
        <w:t>）来实现并发操作，对此，我们应该要充分利用这一点——尽可能的避免阻塞操作，取而代之，多使用非阻塞操作。</w:t>
      </w:r>
    </w:p>
    <w:p w14:paraId="40AAC441" w14:textId="78227463" w:rsidR="008D3DB9" w:rsidRPr="002E41EE" w:rsidRDefault="008D3DB9" w:rsidP="002E41EE">
      <w:pPr>
        <w:spacing w:line="440" w:lineRule="exact"/>
      </w:pPr>
      <w:r>
        <w:t>n</w:t>
      </w:r>
      <w:r>
        <w:rPr>
          <w:rFonts w:hint="eastAsia"/>
        </w:rPr>
        <w:t>ode</w:t>
      </w:r>
      <w:r>
        <w:t>.js</w:t>
      </w:r>
      <w:r>
        <w:rPr>
          <w:rFonts w:hint="eastAsia"/>
        </w:rPr>
        <w:t>安装成功后执行</w:t>
      </w:r>
      <w:r w:rsidRPr="008D3DB9">
        <w:t>node -v</w:t>
      </w:r>
      <w:r>
        <w:rPr>
          <w:rFonts w:hint="eastAsia"/>
        </w:rPr>
        <w:t>查看当前版本。</w:t>
      </w:r>
    </w:p>
    <w:p w14:paraId="63E2E3DA" w14:textId="291F78D7" w:rsidR="008D3DB9" w:rsidRDefault="008D3DB9" w:rsidP="008D3DB9">
      <w:pPr>
        <w:spacing w:line="440" w:lineRule="exact"/>
      </w:pPr>
      <w:r>
        <w:rPr>
          <w:rFonts w:hint="eastAsia"/>
        </w:rPr>
        <w:t>npm config get registry--</w:t>
      </w:r>
      <w:r>
        <w:rPr>
          <w:rFonts w:hint="eastAsia"/>
        </w:rPr>
        <w:t>查看当前镜像，默认是国外网址</w:t>
      </w:r>
      <w:hyperlink r:id="rId297" w:history="1">
        <w:r w:rsidRPr="005E62B9">
          <w:rPr>
            <w:rStyle w:val="a9"/>
            <w:rFonts w:hint="eastAsia"/>
          </w:rPr>
          <w:t>https://registry.npmjs.org/</w:t>
        </w:r>
      </w:hyperlink>
      <w:r>
        <w:rPr>
          <w:rFonts w:hint="eastAsia"/>
        </w:rPr>
        <w:t xml:space="preserve"> </w:t>
      </w:r>
    </w:p>
    <w:p w14:paraId="0B2173A4" w14:textId="46389EF7" w:rsidR="008D3DB9" w:rsidRDefault="008D3DB9" w:rsidP="008D3DB9">
      <w:pPr>
        <w:spacing w:line="440" w:lineRule="exact"/>
      </w:pPr>
      <w:r>
        <w:rPr>
          <w:rFonts w:hint="eastAsia"/>
        </w:rPr>
        <w:t>npm config set registry https://registry.npm.taobao.org--</w:t>
      </w:r>
      <w:r>
        <w:rPr>
          <w:rFonts w:hint="eastAsia"/>
        </w:rPr>
        <w:t>设置成淘宝镜像</w:t>
      </w:r>
    </w:p>
    <w:p w14:paraId="2DD2681B" w14:textId="42D35616" w:rsidR="008D3DB9" w:rsidRDefault="008D3DB9" w:rsidP="008D3DB9">
      <w:pPr>
        <w:spacing w:line="440" w:lineRule="exact"/>
      </w:pPr>
      <w:r>
        <w:rPr>
          <w:rFonts w:hint="eastAsia"/>
        </w:rPr>
        <w:t>npm config get registry--</w:t>
      </w:r>
      <w:r>
        <w:rPr>
          <w:rFonts w:hint="eastAsia"/>
        </w:rPr>
        <w:t>再次查看，应是</w:t>
      </w:r>
      <w:hyperlink r:id="rId298" w:history="1">
        <w:r w:rsidRPr="005E62B9">
          <w:rPr>
            <w:rStyle w:val="a9"/>
            <w:rFonts w:hint="eastAsia"/>
          </w:rPr>
          <w:t>https://registry.npm.taobao.org/</w:t>
        </w:r>
      </w:hyperlink>
    </w:p>
    <w:p w14:paraId="5D8662EB" w14:textId="70425459" w:rsidR="00D549A0" w:rsidRDefault="00D549A0" w:rsidP="00D549A0">
      <w:pPr>
        <w:spacing w:line="440" w:lineRule="exact"/>
      </w:pPr>
      <w:r>
        <w:rPr>
          <w:rFonts w:hint="eastAsia"/>
        </w:rPr>
        <w:t>指令参数说明：</w:t>
      </w:r>
    </w:p>
    <w:p w14:paraId="19A18F12" w14:textId="5F315EC5" w:rsidR="00D549A0" w:rsidRDefault="00D549A0" w:rsidP="00D549A0">
      <w:pPr>
        <w:spacing w:line="440" w:lineRule="exact"/>
      </w:pPr>
      <w:r>
        <w:rPr>
          <w:rFonts w:hint="eastAsia"/>
        </w:rPr>
        <w:t>-i</w:t>
      </w:r>
      <w:r>
        <w:rPr>
          <w:rFonts w:hint="eastAsia"/>
        </w:rPr>
        <w:t>安装指令，</w:t>
      </w:r>
      <w:r>
        <w:rPr>
          <w:rFonts w:hint="eastAsia"/>
        </w:rPr>
        <w:t>install</w:t>
      </w:r>
    </w:p>
    <w:p w14:paraId="65FA7689" w14:textId="30528AFE" w:rsidR="00D549A0" w:rsidRDefault="00D549A0" w:rsidP="00D549A0">
      <w:pPr>
        <w:spacing w:line="440" w:lineRule="exact"/>
      </w:pPr>
      <w:r>
        <w:rPr>
          <w:rFonts w:hint="eastAsia"/>
        </w:rPr>
        <w:t>-S</w:t>
      </w:r>
      <w:r>
        <w:rPr>
          <w:rFonts w:hint="eastAsia"/>
        </w:rPr>
        <w:t>生产环境，</w:t>
      </w:r>
      <w:r>
        <w:rPr>
          <w:rFonts w:hint="eastAsia"/>
        </w:rPr>
        <w:t>save</w:t>
      </w:r>
    </w:p>
    <w:p w14:paraId="54A24D2B" w14:textId="15DBDD8D" w:rsidR="00D549A0" w:rsidRDefault="00D549A0" w:rsidP="00D549A0">
      <w:pPr>
        <w:spacing w:line="440" w:lineRule="exact"/>
      </w:pPr>
      <w:r>
        <w:rPr>
          <w:rFonts w:hint="eastAsia"/>
        </w:rPr>
        <w:t>-D</w:t>
      </w:r>
      <w:r>
        <w:rPr>
          <w:rFonts w:hint="eastAsia"/>
        </w:rPr>
        <w:t>开发环境，</w:t>
      </w:r>
      <w:r>
        <w:rPr>
          <w:rFonts w:hint="eastAsia"/>
        </w:rPr>
        <w:t>save-dev</w:t>
      </w:r>
    </w:p>
    <w:p w14:paraId="71775DEF" w14:textId="2BD42B61" w:rsidR="00D549A0" w:rsidRDefault="00D549A0" w:rsidP="00D549A0">
      <w:pPr>
        <w:spacing w:line="440" w:lineRule="exact"/>
      </w:pPr>
      <w:r>
        <w:rPr>
          <w:rFonts w:hint="eastAsia"/>
        </w:rPr>
        <w:t>-O</w:t>
      </w:r>
      <w:r>
        <w:rPr>
          <w:rFonts w:hint="eastAsia"/>
        </w:rPr>
        <w:t>可选依赖，</w:t>
      </w:r>
      <w:r>
        <w:rPr>
          <w:rFonts w:hint="eastAsia"/>
        </w:rPr>
        <w:t>save-optional</w:t>
      </w:r>
    </w:p>
    <w:p w14:paraId="0B5B8892" w14:textId="64F5E152" w:rsidR="00D549A0" w:rsidRDefault="00D549A0" w:rsidP="00D549A0">
      <w:pPr>
        <w:spacing w:line="440" w:lineRule="exact"/>
      </w:pPr>
      <w:r>
        <w:rPr>
          <w:rFonts w:hint="eastAsia"/>
        </w:rPr>
        <w:t>-E</w:t>
      </w:r>
      <w:r>
        <w:rPr>
          <w:rFonts w:hint="eastAsia"/>
        </w:rPr>
        <w:t>精确安装指定模块版本，</w:t>
      </w:r>
      <w:r>
        <w:rPr>
          <w:rFonts w:hint="eastAsia"/>
        </w:rPr>
        <w:t>save-exact</w:t>
      </w:r>
    </w:p>
    <w:p w14:paraId="2B2B0655" w14:textId="63B0E415" w:rsidR="008D3DB9" w:rsidRDefault="00D549A0" w:rsidP="00D549A0">
      <w:pPr>
        <w:spacing w:line="440" w:lineRule="exact"/>
      </w:pPr>
      <w:r>
        <w:rPr>
          <w:rFonts w:hint="eastAsia"/>
        </w:rPr>
        <w:t>-g</w:t>
      </w:r>
      <w:r>
        <w:rPr>
          <w:rFonts w:hint="eastAsia"/>
        </w:rPr>
        <w:t>全局安装，</w:t>
      </w:r>
      <w:r>
        <w:rPr>
          <w:rFonts w:hint="eastAsia"/>
        </w:rPr>
        <w:t>global</w:t>
      </w:r>
    </w:p>
    <w:p w14:paraId="142AE8AD" w14:textId="01837B47" w:rsidR="003F148C" w:rsidRDefault="003F148C" w:rsidP="00D549A0">
      <w:pPr>
        <w:spacing w:line="440" w:lineRule="exact"/>
      </w:pPr>
      <w:r w:rsidRPr="003F148C">
        <w:rPr>
          <w:rFonts w:hint="eastAsia"/>
        </w:rPr>
        <w:t>vue-cli</w:t>
      </w:r>
      <w:r>
        <w:rPr>
          <w:rFonts w:hint="eastAsia"/>
        </w:rPr>
        <w:t>脚手架</w:t>
      </w:r>
      <w:r w:rsidRPr="003F148C">
        <w:rPr>
          <w:rFonts w:hint="eastAsia"/>
        </w:rPr>
        <w:t>生成</w:t>
      </w:r>
      <w:r>
        <w:rPr>
          <w:rFonts w:hint="eastAsia"/>
        </w:rPr>
        <w:t>vue</w:t>
      </w:r>
      <w:r w:rsidRPr="003F148C">
        <w:rPr>
          <w:rFonts w:hint="eastAsia"/>
        </w:rPr>
        <w:t>工程模板</w:t>
      </w:r>
      <w:r>
        <w:rPr>
          <w:rFonts w:hint="eastAsia"/>
        </w:rPr>
        <w:t>，帮助</w:t>
      </w:r>
      <w:r w:rsidRPr="003F148C">
        <w:rPr>
          <w:rFonts w:hint="eastAsia"/>
        </w:rPr>
        <w:t>快速构建</w:t>
      </w:r>
      <w:r w:rsidRPr="003F148C">
        <w:rPr>
          <w:rFonts w:hint="eastAsia"/>
        </w:rPr>
        <w:t>vue</w:t>
      </w:r>
      <w:r w:rsidRPr="003F148C">
        <w:rPr>
          <w:rFonts w:hint="eastAsia"/>
        </w:rPr>
        <w:t>项目，</w:t>
      </w:r>
      <w:r>
        <w:rPr>
          <w:rFonts w:hint="eastAsia"/>
        </w:rPr>
        <w:t>包含</w:t>
      </w:r>
      <w:r w:rsidRPr="003F148C">
        <w:rPr>
          <w:rFonts w:hint="eastAsia"/>
        </w:rPr>
        <w:t>基础</w:t>
      </w:r>
      <w:r>
        <w:rPr>
          <w:rFonts w:hint="eastAsia"/>
        </w:rPr>
        <w:t>的</w:t>
      </w:r>
      <w:r w:rsidRPr="003F148C">
        <w:rPr>
          <w:rFonts w:hint="eastAsia"/>
        </w:rPr>
        <w:t>依赖库</w:t>
      </w:r>
      <w:r>
        <w:rPr>
          <w:rFonts w:hint="eastAsia"/>
        </w:rPr>
        <w:t>。</w:t>
      </w:r>
    </w:p>
    <w:p w14:paraId="3F0811AF" w14:textId="785A040B" w:rsidR="00D76615" w:rsidRDefault="00D76615" w:rsidP="00D76615">
      <w:pPr>
        <w:spacing w:line="440" w:lineRule="exact"/>
      </w:pPr>
      <w:r>
        <w:rPr>
          <w:rFonts w:hint="eastAsia"/>
        </w:rPr>
        <w:t>npm install vue-cli -g</w:t>
      </w:r>
      <w:r>
        <w:rPr>
          <w:rFonts w:hint="eastAsia"/>
        </w:rPr>
        <w:t>，安装</w:t>
      </w:r>
      <w:r>
        <w:rPr>
          <w:rFonts w:hint="eastAsia"/>
        </w:rPr>
        <w:t>vue-cli</w:t>
      </w:r>
      <w:r>
        <w:rPr>
          <w:rFonts w:hint="eastAsia"/>
        </w:rPr>
        <w:t>脚手架</w:t>
      </w:r>
      <w:r>
        <w:rPr>
          <w:rFonts w:hint="eastAsia"/>
        </w:rPr>
        <w:t xml:space="preserve"> </w:t>
      </w:r>
    </w:p>
    <w:p w14:paraId="642009E8" w14:textId="13623B4C" w:rsidR="00D76615" w:rsidRDefault="00D76615" w:rsidP="00D76615">
      <w:pPr>
        <w:spacing w:line="440" w:lineRule="exact"/>
      </w:pPr>
      <w:r>
        <w:rPr>
          <w:rFonts w:hint="eastAsia"/>
        </w:rPr>
        <w:t>npm uninstall vue-cli -g</w:t>
      </w:r>
      <w:r>
        <w:rPr>
          <w:rFonts w:hint="eastAsia"/>
        </w:rPr>
        <w:t>，卸载</w:t>
      </w:r>
      <w:r>
        <w:rPr>
          <w:rFonts w:hint="eastAsia"/>
        </w:rPr>
        <w:t>vue-cli</w:t>
      </w:r>
      <w:r>
        <w:rPr>
          <w:rFonts w:hint="eastAsia"/>
        </w:rPr>
        <w:t>脚手架</w:t>
      </w:r>
    </w:p>
    <w:p w14:paraId="07D1AB9C" w14:textId="07D44E29" w:rsidR="00D76615" w:rsidRDefault="00D76615" w:rsidP="00D76615">
      <w:pPr>
        <w:spacing w:line="440" w:lineRule="exact"/>
      </w:pPr>
      <w:r>
        <w:rPr>
          <w:rFonts w:hint="eastAsia"/>
        </w:rPr>
        <w:t>vue -</w:t>
      </w:r>
      <w:r w:rsidR="00E04D47">
        <w:rPr>
          <w:rFonts w:hint="eastAsia"/>
        </w:rPr>
        <w:t>V</w:t>
      </w:r>
      <w:r>
        <w:rPr>
          <w:rFonts w:hint="eastAsia"/>
        </w:rPr>
        <w:t>，查看</w:t>
      </w:r>
      <w:r w:rsidR="000E0762">
        <w:rPr>
          <w:rFonts w:hint="eastAsia"/>
        </w:rPr>
        <w:t>脚手架版本</w:t>
      </w:r>
    </w:p>
    <w:p w14:paraId="3525B46E" w14:textId="223567A3" w:rsidR="0074176E" w:rsidRDefault="00D76615" w:rsidP="00D76615">
      <w:pPr>
        <w:spacing w:line="440" w:lineRule="exact"/>
      </w:pPr>
      <w:r>
        <w:rPr>
          <w:rFonts w:hint="eastAsia"/>
        </w:rPr>
        <w:t>where vue</w:t>
      </w:r>
      <w:r>
        <w:rPr>
          <w:rFonts w:hint="eastAsia"/>
        </w:rPr>
        <w:t>，查看安装位置。</w:t>
      </w:r>
    </w:p>
    <w:p w14:paraId="75D5AAA2" w14:textId="5D48993D" w:rsidR="00530608" w:rsidRDefault="00530608" w:rsidP="00D76615">
      <w:pPr>
        <w:spacing w:line="440" w:lineRule="exact"/>
      </w:pPr>
      <w:r w:rsidRPr="00530608">
        <w:rPr>
          <w:rFonts w:hint="eastAsia"/>
        </w:rPr>
        <w:t>基于</w:t>
      </w:r>
      <w:r w:rsidRPr="00530608">
        <w:rPr>
          <w:rFonts w:hint="eastAsia"/>
        </w:rPr>
        <w:t>webpack</w:t>
      </w:r>
      <w:r>
        <w:rPr>
          <w:rFonts w:hint="eastAsia"/>
        </w:rPr>
        <w:t>生成</w:t>
      </w:r>
      <w:r w:rsidRPr="00530608">
        <w:rPr>
          <w:rFonts w:hint="eastAsia"/>
        </w:rPr>
        <w:t>vue</w:t>
      </w:r>
      <w:r>
        <w:rPr>
          <w:rFonts w:hint="eastAsia"/>
        </w:rPr>
        <w:t>项目：</w:t>
      </w:r>
    </w:p>
    <w:p w14:paraId="4DE8691A" w14:textId="4B51C35C" w:rsidR="00530608" w:rsidRDefault="00530608" w:rsidP="00D76615">
      <w:pPr>
        <w:spacing w:line="440" w:lineRule="exact"/>
      </w:pPr>
      <w:r>
        <w:rPr>
          <w:rFonts w:hint="eastAsia"/>
        </w:rPr>
        <w:t>先进入</w:t>
      </w:r>
      <w:r w:rsidR="00A72672">
        <w:rPr>
          <w:rFonts w:hint="eastAsia"/>
        </w:rPr>
        <w:t>工作空间</w:t>
      </w:r>
      <w:r w:rsidRPr="00530608">
        <w:t>D:\10career\hbuilderx</w:t>
      </w:r>
      <w:r>
        <w:rPr>
          <w:rFonts w:hint="eastAsia"/>
        </w:rPr>
        <w:t>，在此目录下打开</w:t>
      </w:r>
      <w:r>
        <w:rPr>
          <w:rFonts w:hint="eastAsia"/>
        </w:rPr>
        <w:t>cmd</w:t>
      </w:r>
      <w:r>
        <w:rPr>
          <w:rFonts w:hint="eastAsia"/>
        </w:rPr>
        <w:t>窗口</w:t>
      </w:r>
      <w:r w:rsidR="000F6825">
        <w:rPr>
          <w:rFonts w:hint="eastAsia"/>
        </w:rPr>
        <w:t>，</w:t>
      </w:r>
    </w:p>
    <w:p w14:paraId="0D13C49B" w14:textId="634B4BBF" w:rsidR="00530608" w:rsidRDefault="00530608" w:rsidP="00D76615">
      <w:pPr>
        <w:spacing w:line="440" w:lineRule="exact"/>
      </w:pPr>
      <w:r>
        <w:rPr>
          <w:rFonts w:hint="eastAsia"/>
        </w:rPr>
        <w:t>然后执行命令</w:t>
      </w:r>
      <w:r w:rsidRPr="00530608">
        <w:t xml:space="preserve">vue init webpack </w:t>
      </w:r>
      <w:r w:rsidR="00A72672">
        <w:rPr>
          <w:rFonts w:hint="eastAsia"/>
        </w:rPr>
        <w:t>jt</w:t>
      </w:r>
      <w:r w:rsidR="00A72672">
        <w:t>01</w:t>
      </w:r>
      <w:r>
        <w:rPr>
          <w:rFonts w:hint="eastAsia"/>
        </w:rPr>
        <w:t>，</w:t>
      </w:r>
      <w:r w:rsidR="00A72672">
        <w:rPr>
          <w:rFonts w:hint="eastAsia"/>
        </w:rPr>
        <w:t>jt</w:t>
      </w:r>
      <w:r w:rsidR="00A72672">
        <w:t>0</w:t>
      </w:r>
      <w:r>
        <w:t>1</w:t>
      </w:r>
      <w:r>
        <w:rPr>
          <w:rFonts w:hint="eastAsia"/>
        </w:rPr>
        <w:t>是项目名。</w:t>
      </w:r>
    </w:p>
    <w:p w14:paraId="4A6A1EC9" w14:textId="77777777" w:rsidR="009A372F" w:rsidRDefault="00000000" w:rsidP="009A372F">
      <w:pPr>
        <w:spacing w:line="440" w:lineRule="exact"/>
      </w:pPr>
      <w:hyperlink r:id="rId299" w:history="1">
        <w:r w:rsidR="00DE6AEB" w:rsidRPr="00DE6AEB">
          <w:rPr>
            <w:rStyle w:val="a9"/>
            <w:rFonts w:hint="eastAsia"/>
          </w:rPr>
          <w:t>生成</w:t>
        </w:r>
        <w:r w:rsidR="00DE6AEB" w:rsidRPr="00DE6AEB">
          <w:rPr>
            <w:rStyle w:val="a9"/>
            <w:rFonts w:hint="eastAsia"/>
          </w:rPr>
          <w:t>vue</w:t>
        </w:r>
        <w:r w:rsidR="00DE6AEB" w:rsidRPr="00DE6AEB">
          <w:rPr>
            <w:rStyle w:val="a9"/>
            <w:rFonts w:hint="eastAsia"/>
          </w:rPr>
          <w:t>项目</w:t>
        </w:r>
        <w:r w:rsidR="00DE6AEB" w:rsidRPr="00DE6AEB">
          <w:rPr>
            <w:rStyle w:val="a9"/>
            <w:rFonts w:hint="eastAsia"/>
          </w:rPr>
          <w:t>cmd</w:t>
        </w:r>
        <w:r w:rsidR="00DE6AEB" w:rsidRPr="00DE6AEB">
          <w:rPr>
            <w:rStyle w:val="a9"/>
            <w:rFonts w:hint="eastAsia"/>
          </w:rPr>
          <w:t>流程</w:t>
        </w:r>
        <w:r w:rsidR="00DE6AEB" w:rsidRPr="00DE6AEB">
          <w:rPr>
            <w:rStyle w:val="a9"/>
            <w:rFonts w:hint="eastAsia"/>
          </w:rPr>
          <w:t>.png</w:t>
        </w:r>
      </w:hyperlink>
      <w:r w:rsidR="00DE6AEB">
        <w:rPr>
          <w:rFonts w:hint="eastAsia"/>
        </w:rPr>
        <w:t>，</w:t>
      </w:r>
      <w:hyperlink r:id="rId300" w:history="1">
        <w:r w:rsidR="00AA1218" w:rsidRPr="00AA1218">
          <w:rPr>
            <w:rStyle w:val="a9"/>
            <w:rFonts w:hint="eastAsia"/>
          </w:rPr>
          <w:t>项目结构</w:t>
        </w:r>
        <w:r w:rsidR="00AA1218" w:rsidRPr="00AA1218">
          <w:rPr>
            <w:rStyle w:val="a9"/>
            <w:rFonts w:hint="eastAsia"/>
          </w:rPr>
          <w:t>.png</w:t>
        </w:r>
      </w:hyperlink>
      <w:r w:rsidR="00AA1218">
        <w:rPr>
          <w:rFonts w:hint="eastAsia"/>
        </w:rPr>
        <w:t>，</w:t>
      </w:r>
      <w:hyperlink r:id="rId301" w:history="1">
        <w:r w:rsidR="00896B10" w:rsidRPr="00896B10">
          <w:rPr>
            <w:rStyle w:val="a9"/>
            <w:rFonts w:hint="eastAsia"/>
          </w:rPr>
          <w:t>调用关系图</w:t>
        </w:r>
        <w:r w:rsidR="00896B10" w:rsidRPr="00896B10">
          <w:rPr>
            <w:rStyle w:val="a9"/>
            <w:rFonts w:hint="eastAsia"/>
          </w:rPr>
          <w:t>.png</w:t>
        </w:r>
      </w:hyperlink>
      <w:r w:rsidR="00896B10">
        <w:rPr>
          <w:rFonts w:hint="eastAsia"/>
        </w:rPr>
        <w:t>，</w:t>
      </w:r>
    </w:p>
    <w:p w14:paraId="642BF2DD" w14:textId="77777777" w:rsidR="009A372F" w:rsidRDefault="009A372F" w:rsidP="00376CE3">
      <w:pPr>
        <w:spacing w:line="440" w:lineRule="exact"/>
      </w:pPr>
      <w:r>
        <w:rPr>
          <w:rFonts w:hint="eastAsia"/>
        </w:rPr>
        <w:t>项目生成后即可到项目路径</w:t>
      </w:r>
      <w:r w:rsidRPr="009A372F">
        <w:t>D:\10career\hbuilderx\jt01</w:t>
      </w:r>
      <w:r>
        <w:rPr>
          <w:rFonts w:hint="eastAsia"/>
        </w:rPr>
        <w:t>打开</w:t>
      </w:r>
      <w:r>
        <w:rPr>
          <w:rFonts w:hint="eastAsia"/>
        </w:rPr>
        <w:t>cmd</w:t>
      </w:r>
      <w:r>
        <w:rPr>
          <w:rFonts w:hint="eastAsia"/>
        </w:rPr>
        <w:t>窗口，</w:t>
      </w:r>
    </w:p>
    <w:p w14:paraId="0510ED11" w14:textId="77777777" w:rsidR="009A372F" w:rsidRDefault="0094085A" w:rsidP="00376CE3">
      <w:pPr>
        <w:spacing w:line="440" w:lineRule="exact"/>
      </w:pPr>
      <w:r>
        <w:rPr>
          <w:rFonts w:hint="eastAsia"/>
        </w:rPr>
        <w:t>然后执行命令</w:t>
      </w:r>
      <w:r>
        <w:rPr>
          <w:rFonts w:hint="eastAsia"/>
        </w:rPr>
        <w:t>n</w:t>
      </w:r>
      <w:r>
        <w:t>pm run dev</w:t>
      </w:r>
      <w:r>
        <w:rPr>
          <w:rFonts w:hint="eastAsia"/>
        </w:rPr>
        <w:t>运行项目</w:t>
      </w:r>
      <w:r w:rsidR="00C27997">
        <w:rPr>
          <w:rFonts w:hint="eastAsia"/>
        </w:rPr>
        <w:t>，现在</w:t>
      </w:r>
      <w:r w:rsidR="00F364AA">
        <w:rPr>
          <w:rFonts w:hint="eastAsia"/>
        </w:rPr>
        <w:t>即可</w:t>
      </w:r>
      <w:r w:rsidR="00C27997">
        <w:rPr>
          <w:rFonts w:hint="eastAsia"/>
        </w:rPr>
        <w:t>开始写自己的前端项目。</w:t>
      </w:r>
    </w:p>
    <w:p w14:paraId="7563646A" w14:textId="77777777" w:rsidR="00EB2808" w:rsidRPr="00EB2808" w:rsidRDefault="00CD3D2D" w:rsidP="00EB2808">
      <w:pPr>
        <w:spacing w:line="440" w:lineRule="exact"/>
      </w:pPr>
      <w:r>
        <w:rPr>
          <w:rFonts w:hint="eastAsia"/>
        </w:rPr>
        <w:t>如果</w:t>
      </w:r>
      <w:r>
        <w:rPr>
          <w:rFonts w:hint="eastAsia"/>
        </w:rPr>
        <w:t>npm</w:t>
      </w:r>
      <w:r>
        <w:rPr>
          <w:rFonts w:hint="eastAsia"/>
        </w:rPr>
        <w:t>窗口出现问题，</w:t>
      </w:r>
      <w:r w:rsidR="001C0B23">
        <w:rPr>
          <w:rFonts w:hint="eastAsia"/>
        </w:rPr>
        <w:t>可在</w:t>
      </w:r>
      <w:r w:rsidR="001C0B23">
        <w:rPr>
          <w:rFonts w:hint="eastAsia"/>
        </w:rPr>
        <w:t>hbuilderx</w:t>
      </w:r>
      <w:r w:rsidR="001C0B23">
        <w:rPr>
          <w:rFonts w:hint="eastAsia"/>
        </w:rPr>
        <w:t>里运行</w:t>
      </w:r>
      <w:r w:rsidR="001C0B23">
        <w:t>/</w:t>
      </w:r>
      <w:r w:rsidR="001C0B23">
        <w:rPr>
          <w:rFonts w:hint="eastAsia"/>
        </w:rPr>
        <w:t>运行到终端以重启服务器</w:t>
      </w:r>
      <w:r>
        <w:rPr>
          <w:rFonts w:hint="eastAsia"/>
        </w:rPr>
        <w:t>。</w:t>
      </w:r>
    </w:p>
    <w:p w14:paraId="01101C0A" w14:textId="77777777" w:rsidR="00EB2808" w:rsidRPr="00EB2808" w:rsidRDefault="00EB2808" w:rsidP="00EB2808">
      <w:pPr>
        <w:spacing w:line="440" w:lineRule="exact"/>
      </w:pPr>
      <w:r w:rsidRPr="00EB2808">
        <w:t>Tomca</w:t>
      </w:r>
      <w:r w:rsidRPr="00EB2808">
        <w:rPr>
          <w:rFonts w:hint="eastAsia"/>
        </w:rPr>
        <w:t>t</w:t>
      </w:r>
      <w:r w:rsidRPr="00EB2808">
        <w:rPr>
          <w:rFonts w:hint="eastAsia"/>
        </w:rPr>
        <w:t>默认访问页面</w:t>
      </w:r>
      <w:r w:rsidRPr="00EB2808">
        <w:t>http://localhost:8080</w:t>
      </w:r>
      <w:r w:rsidRPr="00EB2808">
        <w:t>，</w:t>
      </w:r>
    </w:p>
    <w:p w14:paraId="621063E7" w14:textId="77777777" w:rsidR="00EB2808" w:rsidRPr="00EB2808" w:rsidRDefault="00EB2808" w:rsidP="00EB2808">
      <w:pPr>
        <w:spacing w:line="440" w:lineRule="exact"/>
      </w:pPr>
      <w:r w:rsidRPr="00EB2808">
        <w:rPr>
          <w:rFonts w:hint="eastAsia"/>
        </w:rPr>
        <w:t>npm</w:t>
      </w:r>
      <w:r w:rsidRPr="00EB2808">
        <w:rPr>
          <w:rFonts w:hint="eastAsia"/>
        </w:rPr>
        <w:t>创建的</w:t>
      </w:r>
      <w:r w:rsidRPr="00EB2808">
        <w:rPr>
          <w:rFonts w:hint="eastAsia"/>
        </w:rPr>
        <w:t>vue</w:t>
      </w:r>
      <w:r w:rsidRPr="00EB2808">
        <w:rPr>
          <w:rFonts w:hint="eastAsia"/>
        </w:rPr>
        <w:t>项目默认访问页面也是</w:t>
      </w:r>
      <w:r w:rsidRPr="00EB2808">
        <w:t>http://localhost:8080</w:t>
      </w:r>
      <w:r w:rsidRPr="00EB2808">
        <w:t>，</w:t>
      </w:r>
      <w:r w:rsidRPr="00EB2808">
        <w:rPr>
          <w:rFonts w:hint="eastAsia"/>
        </w:rPr>
        <w:t>但如果</w:t>
      </w:r>
      <w:r w:rsidRPr="00EB2808">
        <w:rPr>
          <w:rFonts w:hint="eastAsia"/>
        </w:rPr>
        <w:t>Tomcat</w:t>
      </w:r>
      <w:r w:rsidRPr="00EB2808">
        <w:rPr>
          <w:rFonts w:hint="eastAsia"/>
        </w:rPr>
        <w:t>已占用</w:t>
      </w:r>
      <w:r w:rsidRPr="00EB2808">
        <w:rPr>
          <w:rFonts w:hint="eastAsia"/>
        </w:rPr>
        <w:t>8</w:t>
      </w:r>
      <w:r w:rsidRPr="00EB2808">
        <w:t>080</w:t>
      </w:r>
      <w:r w:rsidRPr="00EB2808">
        <w:t>，</w:t>
      </w:r>
    </w:p>
    <w:p w14:paraId="29D57E92" w14:textId="77777777" w:rsidR="00EB2808" w:rsidRPr="00EB2808" w:rsidRDefault="00EB2808" w:rsidP="00376CE3">
      <w:pPr>
        <w:spacing w:line="440" w:lineRule="exact"/>
      </w:pPr>
      <w:r w:rsidRPr="00EB2808">
        <w:lastRenderedPageBreak/>
        <w:t>vue</w:t>
      </w:r>
      <w:r w:rsidRPr="00EB2808">
        <w:t>项目会</w:t>
      </w:r>
      <w:r w:rsidRPr="00EB2808">
        <w:rPr>
          <w:rFonts w:hint="eastAsia"/>
        </w:rPr>
        <w:t>自动使用</w:t>
      </w:r>
      <w:r w:rsidRPr="00EB2808">
        <w:rPr>
          <w:rFonts w:hint="eastAsia"/>
        </w:rPr>
        <w:t>8</w:t>
      </w:r>
      <w:r w:rsidRPr="00EB2808">
        <w:t>081</w:t>
      </w:r>
      <w:r w:rsidRPr="00EB2808">
        <w:t>端口！</w:t>
      </w:r>
    </w:p>
    <w:p w14:paraId="312502BF" w14:textId="77777777" w:rsidR="00DF4D2B" w:rsidRPr="00DF4D2B" w:rsidRDefault="00DF4D2B" w:rsidP="00D76615">
      <w:pPr>
        <w:spacing w:line="440" w:lineRule="exact"/>
      </w:pPr>
    </w:p>
    <w:p w14:paraId="253B3630" w14:textId="68EA649C" w:rsidR="00E75094" w:rsidRDefault="00000000" w:rsidP="00E75094">
      <w:pPr>
        <w:spacing w:line="440" w:lineRule="exact"/>
      </w:pPr>
      <w:hyperlink r:id="rId302" w:history="1">
        <w:r w:rsidR="00ED0F29" w:rsidRPr="00ED0F29">
          <w:rPr>
            <w:rStyle w:val="a9"/>
            <w:rFonts w:hint="eastAsia"/>
          </w:rPr>
          <w:t>VUE</w:t>
        </w:r>
        <w:r w:rsidR="00ED0F29" w:rsidRPr="00ED0F29">
          <w:rPr>
            <w:rStyle w:val="a9"/>
            <w:rFonts w:hint="eastAsia"/>
          </w:rPr>
          <w:t>后台脚手架安装过程</w:t>
        </w:r>
        <w:r w:rsidR="00ED0F29" w:rsidRPr="00ED0F29">
          <w:rPr>
            <w:rStyle w:val="a9"/>
            <w:rFonts w:hint="eastAsia"/>
          </w:rPr>
          <w:t>/</w:t>
        </w:r>
        <w:r w:rsidR="00ED0F29" w:rsidRPr="00ED0F29">
          <w:rPr>
            <w:rStyle w:val="a9"/>
            <w:rFonts w:hint="eastAsia"/>
          </w:rPr>
          <w:t>哔哩哔哩</w:t>
        </w:r>
      </w:hyperlink>
      <w:r w:rsidR="00ED0F29">
        <w:rPr>
          <w:rFonts w:hint="eastAsia"/>
        </w:rPr>
        <w:t>，</w:t>
      </w:r>
      <w:hyperlink r:id="rId303" w:history="1">
        <w:r w:rsidR="005B0958" w:rsidRPr="005B0958">
          <w:rPr>
            <w:rStyle w:val="a9"/>
            <w:rFonts w:hint="eastAsia"/>
          </w:rPr>
          <w:t>VUE</w:t>
        </w:r>
        <w:r w:rsidR="005B0958" w:rsidRPr="005B0958">
          <w:rPr>
            <w:rStyle w:val="a9"/>
            <w:rFonts w:hint="eastAsia"/>
          </w:rPr>
          <w:t>后端管理插件安装</w:t>
        </w:r>
      </w:hyperlink>
      <w:r w:rsidR="005B0958">
        <w:rPr>
          <w:rFonts w:hint="eastAsia"/>
        </w:rPr>
        <w:t>，</w:t>
      </w:r>
    </w:p>
    <w:p w14:paraId="019974A7" w14:textId="2CAFD436" w:rsidR="0069719F" w:rsidRPr="00E75094" w:rsidRDefault="0069719F" w:rsidP="00E75094">
      <w:pPr>
        <w:spacing w:line="440" w:lineRule="exact"/>
      </w:pPr>
      <w:r>
        <w:rPr>
          <w:rFonts w:hint="eastAsia"/>
        </w:rPr>
        <w:t>n</w:t>
      </w:r>
      <w:r>
        <w:t xml:space="preserve">ode -v </w:t>
      </w:r>
      <w:r>
        <w:rPr>
          <w:rFonts w:hint="eastAsia"/>
        </w:rPr>
        <w:t>查看</w:t>
      </w:r>
      <w:r>
        <w:rPr>
          <w:rFonts w:hint="eastAsia"/>
        </w:rPr>
        <w:t>node.</w:t>
      </w:r>
      <w:r>
        <w:t>js</w:t>
      </w:r>
      <w:r>
        <w:rPr>
          <w:rFonts w:hint="eastAsia"/>
        </w:rPr>
        <w:t>版本</w:t>
      </w:r>
    </w:p>
    <w:p w14:paraId="5288184F" w14:textId="40CADDA6" w:rsidR="005B0958" w:rsidRPr="005B0958" w:rsidRDefault="00E75094" w:rsidP="005B0958">
      <w:pPr>
        <w:spacing w:line="440" w:lineRule="exact"/>
      </w:pPr>
      <w:r w:rsidRPr="00E75094">
        <w:t xml:space="preserve">npm -v </w:t>
      </w:r>
      <w:r w:rsidRPr="00E75094">
        <w:t>查看</w:t>
      </w:r>
      <w:r w:rsidRPr="00E75094">
        <w:t>npm</w:t>
      </w:r>
      <w:r w:rsidRPr="00E75094">
        <w:t>版</w:t>
      </w:r>
      <w:r w:rsidRPr="00E75094">
        <w:rPr>
          <w:rFonts w:hint="eastAsia"/>
        </w:rPr>
        <w:t>本</w:t>
      </w:r>
    </w:p>
    <w:p w14:paraId="4A196B4F" w14:textId="77777777" w:rsidR="005B0958" w:rsidRPr="005B0958" w:rsidRDefault="005B0958" w:rsidP="005B0958">
      <w:pPr>
        <w:spacing w:line="440" w:lineRule="exact"/>
      </w:pPr>
      <w:r w:rsidRPr="005B0958">
        <w:rPr>
          <w:rFonts w:hint="eastAsia"/>
        </w:rPr>
        <w:t>npm config get registry--</w:t>
      </w:r>
      <w:r w:rsidRPr="005B0958">
        <w:rPr>
          <w:rFonts w:hint="eastAsia"/>
        </w:rPr>
        <w:t>查看当前镜像，默认是国外网址</w:t>
      </w:r>
      <w:hyperlink r:id="rId304" w:history="1">
        <w:r w:rsidRPr="005B0958">
          <w:rPr>
            <w:rStyle w:val="a9"/>
            <w:rFonts w:hint="eastAsia"/>
          </w:rPr>
          <w:t>https://registry.npmjs.org/</w:t>
        </w:r>
      </w:hyperlink>
      <w:r w:rsidRPr="005B0958">
        <w:rPr>
          <w:rFonts w:hint="eastAsia"/>
        </w:rPr>
        <w:t xml:space="preserve"> </w:t>
      </w:r>
    </w:p>
    <w:p w14:paraId="4C36A305" w14:textId="77777777" w:rsidR="005B0958" w:rsidRPr="005B0958" w:rsidRDefault="005B0958" w:rsidP="005B0958">
      <w:pPr>
        <w:spacing w:line="440" w:lineRule="exact"/>
      </w:pPr>
      <w:r w:rsidRPr="005B0958">
        <w:rPr>
          <w:rFonts w:hint="eastAsia"/>
        </w:rPr>
        <w:t>npm config set registry https://registry.npm.taobao.org--</w:t>
      </w:r>
      <w:r w:rsidRPr="005B0958">
        <w:rPr>
          <w:rFonts w:hint="eastAsia"/>
        </w:rPr>
        <w:t>设置成淘宝镜像</w:t>
      </w:r>
    </w:p>
    <w:p w14:paraId="6718D12E" w14:textId="77777777" w:rsidR="005B0958" w:rsidRPr="005B0958" w:rsidRDefault="005B0958" w:rsidP="005B0958">
      <w:pPr>
        <w:spacing w:line="440" w:lineRule="exact"/>
      </w:pPr>
      <w:r w:rsidRPr="005B0958">
        <w:rPr>
          <w:rFonts w:hint="eastAsia"/>
        </w:rPr>
        <w:t>npm config get registry--</w:t>
      </w:r>
      <w:r w:rsidRPr="005B0958">
        <w:rPr>
          <w:rFonts w:hint="eastAsia"/>
        </w:rPr>
        <w:t>再次查看，应是</w:t>
      </w:r>
      <w:hyperlink r:id="rId305" w:history="1">
        <w:r w:rsidRPr="005B0958">
          <w:rPr>
            <w:rStyle w:val="a9"/>
            <w:rFonts w:hint="eastAsia"/>
          </w:rPr>
          <w:t>https://registry.npm.taobao.org/</w:t>
        </w:r>
      </w:hyperlink>
    </w:p>
    <w:p w14:paraId="24773BD5" w14:textId="13098028" w:rsidR="00E75094" w:rsidRPr="005B0958" w:rsidRDefault="008B7684" w:rsidP="00E75094">
      <w:pPr>
        <w:spacing w:line="440" w:lineRule="exact"/>
      </w:pPr>
      <w:r>
        <w:rPr>
          <w:rFonts w:hint="eastAsia"/>
        </w:rPr>
        <w:t>npm</w:t>
      </w:r>
      <w:r>
        <w:t xml:space="preserve"> config list</w:t>
      </w:r>
      <w:r>
        <w:rPr>
          <w:rFonts w:hint="eastAsia"/>
        </w:rPr>
        <w:t>--</w:t>
      </w:r>
      <w:r>
        <w:rPr>
          <w:rFonts w:hint="eastAsia"/>
        </w:rPr>
        <w:t>查看所有</w:t>
      </w:r>
      <w:r w:rsidRPr="008B7684">
        <w:rPr>
          <w:rFonts w:hint="eastAsia"/>
        </w:rPr>
        <w:t>镜像配置</w:t>
      </w:r>
    </w:p>
    <w:p w14:paraId="7B655189" w14:textId="704C4CE6" w:rsidR="00E75094" w:rsidRDefault="002F583F" w:rsidP="00D76615">
      <w:pPr>
        <w:spacing w:line="440" w:lineRule="exact"/>
      </w:pPr>
      <w:r w:rsidRPr="002F583F">
        <w:t xml:space="preserve">npm install -g @vue/cli </w:t>
      </w:r>
      <w:r>
        <w:t>–</w:t>
      </w:r>
      <w:r w:rsidRPr="002F583F">
        <w:t>force</w:t>
      </w:r>
      <w:r>
        <w:rPr>
          <w:rFonts w:hint="eastAsia"/>
        </w:rPr>
        <w:t>--</w:t>
      </w:r>
      <w:r>
        <w:rPr>
          <w:rFonts w:hint="eastAsia"/>
        </w:rPr>
        <w:t>安装</w:t>
      </w:r>
      <w:r>
        <w:rPr>
          <w:rFonts w:hint="eastAsia"/>
        </w:rPr>
        <w:t>V</w:t>
      </w:r>
      <w:r w:rsidR="0007338B">
        <w:rPr>
          <w:rFonts w:hint="eastAsia"/>
        </w:rPr>
        <w:t>ue</w:t>
      </w:r>
      <w:r w:rsidR="003C74FF">
        <w:rPr>
          <w:rFonts w:hint="eastAsia"/>
        </w:rPr>
        <w:t>及</w:t>
      </w:r>
      <w:r>
        <w:rPr>
          <w:rFonts w:hint="eastAsia"/>
        </w:rPr>
        <w:t>客户端（可覆盖</w:t>
      </w:r>
      <w:r w:rsidR="00F76783">
        <w:rPr>
          <w:rFonts w:hint="eastAsia"/>
        </w:rPr>
        <w:t>原有安装</w:t>
      </w:r>
      <w:r w:rsidR="00B03EF2">
        <w:rPr>
          <w:rFonts w:hint="eastAsia"/>
        </w:rPr>
        <w:t>/</w:t>
      </w:r>
      <w:r w:rsidR="00B03EF2" w:rsidRPr="00B03EF2">
        <w:rPr>
          <w:rFonts w:hint="eastAsia"/>
        </w:rPr>
        <w:t>-g</w:t>
      </w:r>
      <w:r w:rsidR="00B03EF2" w:rsidRPr="00B03EF2">
        <w:rPr>
          <w:rFonts w:hint="eastAsia"/>
        </w:rPr>
        <w:t>全局安装</w:t>
      </w:r>
      <w:r w:rsidR="00F76783">
        <w:rPr>
          <w:rFonts w:hint="eastAsia"/>
        </w:rPr>
        <w:t>/cmd</w:t>
      </w:r>
      <w:r w:rsidR="00F76783">
        <w:rPr>
          <w:rFonts w:hint="eastAsia"/>
        </w:rPr>
        <w:t>界面</w:t>
      </w:r>
      <w:hyperlink r:id="rId306" w:history="1">
        <w:r w:rsidR="00F76783" w:rsidRPr="00F76783">
          <w:rPr>
            <w:rStyle w:val="a9"/>
          </w:rPr>
          <w:t>npm install -g @vuecli –force.png</w:t>
        </w:r>
      </w:hyperlink>
      <w:r w:rsidR="00DF0AD9">
        <w:rPr>
          <w:rFonts w:hint="eastAsia"/>
        </w:rPr>
        <w:t>。</w:t>
      </w:r>
      <w:r>
        <w:rPr>
          <w:rFonts w:hint="eastAsia"/>
        </w:rPr>
        <w:t>）</w:t>
      </w:r>
    </w:p>
    <w:p w14:paraId="51E8B99B" w14:textId="09EC67CA" w:rsidR="008E3E93" w:rsidRDefault="00932EE3" w:rsidP="008E3E93">
      <w:pPr>
        <w:spacing w:line="440" w:lineRule="exact"/>
      </w:pPr>
      <w:r>
        <w:rPr>
          <w:rFonts w:hint="eastAsia"/>
        </w:rPr>
        <w:t>vue</w:t>
      </w:r>
      <w:r>
        <w:t xml:space="preserve"> </w:t>
      </w:r>
      <w:r>
        <w:rPr>
          <w:rFonts w:hint="eastAsia"/>
        </w:rPr>
        <w:t>ui</w:t>
      </w:r>
      <w:r>
        <w:t>--</w:t>
      </w:r>
      <w:r>
        <w:rPr>
          <w:rFonts w:hint="eastAsia"/>
        </w:rPr>
        <w:t>自动打开浏览器链接到</w:t>
      </w:r>
      <w:hyperlink r:id="rId307" w:history="1">
        <w:r w:rsidRPr="00B16E10">
          <w:rPr>
            <w:rStyle w:val="a9"/>
          </w:rPr>
          <w:t>http://localhost:8001/project/select</w:t>
        </w:r>
      </w:hyperlink>
      <w:r w:rsidR="00404B5F" w:rsidRPr="00404B5F">
        <w:rPr>
          <w:rFonts w:hint="eastAsia"/>
        </w:rPr>
        <w:t>Vue</w:t>
      </w:r>
      <w:r w:rsidR="00404B5F" w:rsidRPr="00404B5F">
        <w:rPr>
          <w:rFonts w:hint="eastAsia"/>
        </w:rPr>
        <w:t>项目管理器</w:t>
      </w:r>
      <w:r w:rsidR="008E3E93">
        <w:rPr>
          <w:rFonts w:hint="eastAsia"/>
        </w:rPr>
        <w:t xml:space="preserve"> </w:t>
      </w:r>
    </w:p>
    <w:p w14:paraId="764DAD24" w14:textId="34F76304" w:rsidR="002F583F" w:rsidRDefault="008E3E93" w:rsidP="00D76615">
      <w:pPr>
        <w:spacing w:line="440" w:lineRule="exact"/>
      </w:pPr>
      <w:r>
        <w:rPr>
          <w:rFonts w:hint="eastAsia"/>
        </w:rPr>
        <w:t>npm install less-loader@5.0.0</w:t>
      </w:r>
      <w:r>
        <w:t>--</w:t>
      </w:r>
      <w:r>
        <w:rPr>
          <w:rFonts w:hint="eastAsia"/>
        </w:rPr>
        <w:t>手动安装开发依赖</w:t>
      </w:r>
      <w:r>
        <w:rPr>
          <w:rFonts w:hint="eastAsia"/>
        </w:rPr>
        <w:t>/</w:t>
      </w:r>
      <w:r>
        <w:rPr>
          <w:rFonts w:hint="eastAsia"/>
        </w:rPr>
        <w:t>版本太高不适用</w:t>
      </w:r>
      <w:r>
        <w:rPr>
          <w:rFonts w:hint="eastAsia"/>
        </w:rPr>
        <w:t>/</w:t>
      </w:r>
      <w:r>
        <w:rPr>
          <w:rFonts w:hint="eastAsia"/>
        </w:rPr>
        <w:t>在</w:t>
      </w:r>
      <w:r>
        <w:rPr>
          <w:rFonts w:hint="eastAsia"/>
        </w:rPr>
        <w:t>V</w:t>
      </w:r>
      <w:r>
        <w:t>ue</w:t>
      </w:r>
      <w:r>
        <w:rPr>
          <w:rFonts w:hint="eastAsia"/>
        </w:rPr>
        <w:t>项目根目录（</w:t>
      </w:r>
      <w:r>
        <w:rPr>
          <w:rFonts w:hint="eastAsia"/>
        </w:rPr>
        <w:t>jtadmin</w:t>
      </w:r>
      <w:r>
        <w:rPr>
          <w:rFonts w:hint="eastAsia"/>
        </w:rPr>
        <w:t>）启动</w:t>
      </w:r>
      <w:r>
        <w:rPr>
          <w:rFonts w:hint="eastAsia"/>
        </w:rPr>
        <w:t>cmd</w:t>
      </w:r>
      <w:r>
        <w:rPr>
          <w:rFonts w:hint="eastAsia"/>
        </w:rPr>
        <w:t>执行此命令</w:t>
      </w:r>
    </w:p>
    <w:p w14:paraId="119E728A" w14:textId="069CD9B3" w:rsidR="00EF1AC1" w:rsidRDefault="00EF1AC1" w:rsidP="00D76615">
      <w:pPr>
        <w:spacing w:line="440" w:lineRule="exact"/>
      </w:pPr>
    </w:p>
    <w:p w14:paraId="4A585908" w14:textId="77777777" w:rsidR="00EF1AC1" w:rsidRDefault="00EF1AC1" w:rsidP="00D76615">
      <w:pPr>
        <w:spacing w:line="440" w:lineRule="exact"/>
      </w:pPr>
    </w:p>
    <w:p w14:paraId="5090A4A7" w14:textId="767A2174" w:rsidR="00A57E14" w:rsidRDefault="00202447" w:rsidP="00202447">
      <w:pPr>
        <w:spacing w:line="440" w:lineRule="exact"/>
      </w:pPr>
      <w:r>
        <w:rPr>
          <w:rFonts w:hint="eastAsia"/>
        </w:rPr>
        <w:t>URL</w:t>
      </w:r>
      <w:r>
        <w:rPr>
          <w:rFonts w:hint="eastAsia"/>
        </w:rPr>
        <w:t>基本结构</w:t>
      </w:r>
      <w:r w:rsidR="00A57E14">
        <w:rPr>
          <w:rFonts w:hint="eastAsia"/>
        </w:rPr>
        <w:t>：</w:t>
      </w:r>
    </w:p>
    <w:p w14:paraId="75F0873C" w14:textId="77777777" w:rsidR="00C2700F" w:rsidRDefault="004C0D4A" w:rsidP="00202447">
      <w:pPr>
        <w:spacing w:line="440" w:lineRule="exact"/>
      </w:pPr>
      <w:r>
        <w:rPr>
          <w:rFonts w:hint="eastAsia"/>
        </w:rPr>
        <w:t>协议</w:t>
      </w:r>
      <w:r w:rsidR="00202447">
        <w:rPr>
          <w:rFonts w:hint="eastAsia"/>
        </w:rPr>
        <w:t>://</w:t>
      </w:r>
      <w:r>
        <w:rPr>
          <w:rFonts w:hint="eastAsia"/>
        </w:rPr>
        <w:t>IP</w:t>
      </w:r>
      <w:r w:rsidR="00202447">
        <w:rPr>
          <w:rFonts w:hint="eastAsia"/>
        </w:rPr>
        <w:t>:</w:t>
      </w:r>
      <w:r>
        <w:rPr>
          <w:rFonts w:hint="eastAsia"/>
        </w:rPr>
        <w:t>端口</w:t>
      </w:r>
      <w:r w:rsidR="00202447">
        <w:rPr>
          <w:rFonts w:hint="eastAsia"/>
        </w:rPr>
        <w:t>/</w:t>
      </w:r>
      <w:r>
        <w:rPr>
          <w:rFonts w:hint="eastAsia"/>
        </w:rPr>
        <w:t>文件名</w:t>
      </w:r>
      <w:r w:rsidR="00202447">
        <w:rPr>
          <w:rFonts w:hint="eastAsia"/>
        </w:rPr>
        <w:t>#</w:t>
      </w:r>
      <w:r w:rsidR="00202447" w:rsidRPr="004C0D4A">
        <w:rPr>
          <w:rFonts w:hint="eastAsia"/>
        </w:rPr>
        <w:t>片段名</w:t>
      </w:r>
      <w:r w:rsidR="00202447">
        <w:rPr>
          <w:rFonts w:hint="eastAsia"/>
        </w:rPr>
        <w:t>?</w:t>
      </w:r>
      <w:r w:rsidR="00202447">
        <w:rPr>
          <w:rFonts w:hint="eastAsia"/>
        </w:rPr>
        <w:t>参数列表</w:t>
      </w:r>
    </w:p>
    <w:p w14:paraId="0E0EBB67" w14:textId="69E45AA3" w:rsidR="00202447" w:rsidRDefault="00C2700F" w:rsidP="00202447">
      <w:pPr>
        <w:spacing w:line="440" w:lineRule="exact"/>
      </w:pPr>
      <w:r>
        <w:t>J</w:t>
      </w:r>
      <w:r w:rsidR="00235CDC">
        <w:rPr>
          <w:rFonts w:hint="eastAsia"/>
        </w:rPr>
        <w:t>dbc</w:t>
      </w:r>
      <w:r>
        <w:rPr>
          <w:rFonts w:hint="eastAsia"/>
        </w:rPr>
        <w:t>注册驱动后，</w:t>
      </w:r>
      <w:r w:rsidR="00235CDC" w:rsidRPr="00235CDC">
        <w:t>getConnection</w:t>
      </w:r>
      <w:r w:rsidR="00235CDC">
        <w:rPr>
          <w:rFonts w:hint="eastAsia"/>
        </w:rPr>
        <w:t>传的第一个参数就是这样的</w:t>
      </w:r>
      <w:r w:rsidR="008737C3">
        <w:rPr>
          <w:rFonts w:hint="eastAsia"/>
        </w:rPr>
        <w:t>url</w:t>
      </w:r>
      <w:r w:rsidR="00235CDC">
        <w:rPr>
          <w:rFonts w:hint="eastAsia"/>
        </w:rPr>
        <w:t>。</w:t>
      </w:r>
    </w:p>
    <w:p w14:paraId="663824A0" w14:textId="77777777" w:rsidR="00202447" w:rsidRDefault="00202447" w:rsidP="00202447">
      <w:pPr>
        <w:spacing w:line="440" w:lineRule="exact"/>
      </w:pPr>
      <w:r>
        <w:t>http://192.168.1.100:8080/helloworld/index.jsp#</w:t>
      </w:r>
      <w:r w:rsidRPr="00F42967">
        <w:t>a</w:t>
      </w:r>
      <w:r>
        <w:t>?username=shkstart&amp;password=123</w:t>
      </w:r>
    </w:p>
    <w:p w14:paraId="0A4F5FB4" w14:textId="618FC62B" w:rsidR="00E152CB" w:rsidRDefault="00202447" w:rsidP="00E152CB">
      <w:pPr>
        <w:spacing w:line="440" w:lineRule="exact"/>
      </w:pPr>
      <w:r>
        <w:rPr>
          <w:rFonts w:hint="eastAsia"/>
        </w:rPr>
        <w:t>Java</w:t>
      </w:r>
      <w:r>
        <w:rPr>
          <w:rFonts w:hint="eastAsia"/>
        </w:rPr>
        <w:t>中有关网络方面的功能都定义在</w:t>
      </w:r>
      <w:r>
        <w:rPr>
          <w:rFonts w:hint="eastAsia"/>
        </w:rPr>
        <w:t>java.net</w:t>
      </w:r>
      <w:r>
        <w:rPr>
          <w:rFonts w:hint="eastAsia"/>
        </w:rPr>
        <w:t>程序包中。</w:t>
      </w:r>
      <w:r>
        <w:rPr>
          <w:rFonts w:hint="eastAsia"/>
        </w:rPr>
        <w:t>Java</w:t>
      </w:r>
      <w:r>
        <w:rPr>
          <w:rFonts w:hint="eastAsia"/>
        </w:rPr>
        <w:t>用</w:t>
      </w:r>
      <w:r>
        <w:rPr>
          <w:rFonts w:hint="eastAsia"/>
        </w:rPr>
        <w:t>InetAddress</w:t>
      </w:r>
      <w:r>
        <w:rPr>
          <w:rFonts w:hint="eastAsia"/>
        </w:rPr>
        <w:t>对象表示</w:t>
      </w:r>
      <w:r>
        <w:rPr>
          <w:rFonts w:hint="eastAsia"/>
        </w:rPr>
        <w:t>IP</w:t>
      </w:r>
      <w:r>
        <w:rPr>
          <w:rFonts w:hint="eastAsia"/>
        </w:rPr>
        <w:t>地址，该对象里有两个字段：主机名</w:t>
      </w:r>
      <w:r>
        <w:rPr>
          <w:rFonts w:hint="eastAsia"/>
        </w:rPr>
        <w:t>(String)</w:t>
      </w:r>
      <w:r>
        <w:rPr>
          <w:rFonts w:hint="eastAsia"/>
        </w:rPr>
        <w:t>和</w:t>
      </w:r>
      <w:r>
        <w:rPr>
          <w:rFonts w:hint="eastAsia"/>
        </w:rPr>
        <w:t>IP</w:t>
      </w:r>
      <w:r>
        <w:rPr>
          <w:rFonts w:hint="eastAsia"/>
        </w:rPr>
        <w:t>地址</w:t>
      </w:r>
      <w:r>
        <w:rPr>
          <w:rFonts w:hint="eastAsia"/>
        </w:rPr>
        <w:t>(int)</w:t>
      </w:r>
      <w:r>
        <w:rPr>
          <w:rFonts w:hint="eastAsia"/>
        </w:rPr>
        <w:t>。</w:t>
      </w:r>
    </w:p>
    <w:p w14:paraId="0885D046" w14:textId="2BCA2C08" w:rsidR="00493D96" w:rsidRDefault="00E4653A" w:rsidP="00880048">
      <w:pPr>
        <w:spacing w:line="440" w:lineRule="exact"/>
      </w:pPr>
      <w:r w:rsidRPr="00296DF2">
        <w:rPr>
          <w:rFonts w:hint="eastAsia"/>
        </w:rPr>
        <w:t>POST</w:t>
      </w:r>
      <w:r w:rsidRPr="00296DF2">
        <w:rPr>
          <w:rFonts w:hint="eastAsia"/>
        </w:rPr>
        <w:t>请求方式主要用于向</w:t>
      </w:r>
      <w:r w:rsidRPr="00296DF2">
        <w:rPr>
          <w:rFonts w:hint="eastAsia"/>
        </w:rPr>
        <w:t>WEB</w:t>
      </w:r>
      <w:r w:rsidRPr="00296DF2">
        <w:rPr>
          <w:rFonts w:hint="eastAsia"/>
        </w:rPr>
        <w:t>服务器端程序提交</w:t>
      </w:r>
      <w:r w:rsidRPr="00296DF2">
        <w:rPr>
          <w:rFonts w:hint="eastAsia"/>
        </w:rPr>
        <w:t>FORM</w:t>
      </w:r>
      <w:r w:rsidRPr="00296DF2">
        <w:rPr>
          <w:rFonts w:hint="eastAsia"/>
        </w:rPr>
        <w:t>表单中的数据</w:t>
      </w:r>
      <w:r>
        <w:rPr>
          <w:rFonts w:hint="eastAsia"/>
        </w:rPr>
        <w:t>。</w:t>
      </w:r>
    </w:p>
    <w:p w14:paraId="2CB42359" w14:textId="15BCE06E" w:rsidR="00391259" w:rsidRDefault="00391259" w:rsidP="00880048">
      <w:pPr>
        <w:spacing w:line="440" w:lineRule="exact"/>
      </w:pPr>
    </w:p>
    <w:p w14:paraId="33773A0D" w14:textId="64EDC15F" w:rsidR="005C42ED" w:rsidRPr="006B07EF" w:rsidRDefault="007955A2" w:rsidP="0076102E">
      <w:pPr>
        <w:pStyle w:val="31"/>
        <w:spacing w:before="156"/>
      </w:pPr>
      <w:r w:rsidRPr="006B07EF">
        <w:rPr>
          <w:rFonts w:hint="eastAsia"/>
        </w:rPr>
        <w:t>SQL</w:t>
      </w:r>
      <w:r w:rsidR="0076102E">
        <w:rPr>
          <w:rFonts w:hint="eastAsia"/>
        </w:rPr>
        <w:t>、多表联查、三大范式</w:t>
      </w:r>
    </w:p>
    <w:p w14:paraId="0915A209" w14:textId="136F87BE" w:rsidR="00A04836" w:rsidRDefault="00000000" w:rsidP="007955A2">
      <w:pPr>
        <w:spacing w:line="440" w:lineRule="exact"/>
      </w:pPr>
      <w:hyperlink r:id="rId308" w:history="1">
        <w:r w:rsidR="00A04836" w:rsidRPr="00A04836">
          <w:rPr>
            <w:color w:val="0000FF"/>
            <w:u w:val="single"/>
          </w:rPr>
          <w:t>SQL</w:t>
        </w:r>
        <w:r w:rsidR="00A04836" w:rsidRPr="00A04836">
          <w:rPr>
            <w:color w:val="0000FF"/>
            <w:u w:val="single"/>
          </w:rPr>
          <w:t>速通</w:t>
        </w:r>
        <w:r w:rsidR="00A04836" w:rsidRPr="00A04836">
          <w:rPr>
            <w:color w:val="0000FF"/>
            <w:u w:val="single"/>
          </w:rPr>
          <w:t>-001-</w:t>
        </w:r>
        <w:r w:rsidR="00A04836" w:rsidRPr="00A04836">
          <w:rPr>
            <w:color w:val="0000FF"/>
            <w:u w:val="single"/>
          </w:rPr>
          <w:t>建立数据库开发环境</w:t>
        </w:r>
        <w:r w:rsidR="00A04836" w:rsidRPr="00A04836">
          <w:rPr>
            <w:color w:val="0000FF"/>
            <w:u w:val="single"/>
          </w:rPr>
          <w:t>_</w:t>
        </w:r>
        <w:r w:rsidR="00A04836" w:rsidRPr="00A04836">
          <w:rPr>
            <w:color w:val="0000FF"/>
            <w:u w:val="single"/>
          </w:rPr>
          <w:t>哔哩哔哩</w:t>
        </w:r>
        <w:r w:rsidR="00A04836" w:rsidRPr="00A04836">
          <w:rPr>
            <w:color w:val="0000FF"/>
            <w:u w:val="single"/>
          </w:rPr>
          <w:t>_bilibili</w:t>
        </w:r>
      </w:hyperlink>
    </w:p>
    <w:p w14:paraId="723FE6D3" w14:textId="79D55B1F" w:rsidR="007955A2" w:rsidRDefault="007955A2" w:rsidP="007955A2">
      <w:pPr>
        <w:spacing w:line="440" w:lineRule="exact"/>
      </w:pPr>
      <w:r>
        <w:rPr>
          <w:rFonts w:hint="eastAsia"/>
        </w:rPr>
        <w:t>Manipulation</w:t>
      </w:r>
      <w:r>
        <w:rPr>
          <w:rFonts w:hint="eastAsia"/>
        </w:rPr>
        <w:t>，</w:t>
      </w:r>
      <w:r>
        <w:rPr>
          <w:rFonts w:hint="eastAsia"/>
        </w:rPr>
        <w:t>Definition</w:t>
      </w:r>
      <w:r>
        <w:rPr>
          <w:rFonts w:hint="eastAsia"/>
        </w:rPr>
        <w:t>，</w:t>
      </w:r>
      <w:r>
        <w:rPr>
          <w:rFonts w:hint="eastAsia"/>
        </w:rPr>
        <w:t>Control</w:t>
      </w:r>
      <w:r>
        <w:rPr>
          <w:rFonts w:hint="eastAsia"/>
        </w:rPr>
        <w:t>，</w:t>
      </w:r>
      <w:r>
        <w:rPr>
          <w:rFonts w:hint="eastAsia"/>
        </w:rPr>
        <w:t>Query</w:t>
      </w:r>
      <w:r>
        <w:rPr>
          <w:rFonts w:hint="eastAsia"/>
        </w:rPr>
        <w:t>，</w:t>
      </w:r>
      <w:r>
        <w:rPr>
          <w:rFonts w:hint="eastAsia"/>
        </w:rPr>
        <w:t>Transaction</w:t>
      </w:r>
      <w:r>
        <w:rPr>
          <w:rFonts w:hint="eastAsia"/>
        </w:rPr>
        <w:t>。</w:t>
      </w:r>
    </w:p>
    <w:p w14:paraId="18871EC5" w14:textId="77777777" w:rsidR="007955A2" w:rsidRDefault="007955A2" w:rsidP="007955A2">
      <w:pPr>
        <w:spacing w:line="440" w:lineRule="exact"/>
      </w:pPr>
      <w:r>
        <w:rPr>
          <w:rFonts w:hint="eastAsia"/>
        </w:rPr>
        <w:t>数据操纵语言（</w:t>
      </w:r>
      <w:r>
        <w:rPr>
          <w:rFonts w:hint="eastAsia"/>
        </w:rPr>
        <w:t>DML</w:t>
      </w:r>
      <w:r>
        <w:rPr>
          <w:rFonts w:hint="eastAsia"/>
        </w:rPr>
        <w:t>）</w:t>
      </w:r>
      <w:r>
        <w:rPr>
          <w:rFonts w:hint="eastAsia"/>
        </w:rPr>
        <w:t>:SELECT</w:t>
      </w:r>
      <w:r>
        <w:rPr>
          <w:rFonts w:hint="eastAsia"/>
        </w:rPr>
        <w:t>（查询）</w:t>
      </w:r>
      <w:r>
        <w:rPr>
          <w:rFonts w:hint="eastAsia"/>
        </w:rPr>
        <w:t>INSERT</w:t>
      </w:r>
      <w:r>
        <w:rPr>
          <w:rFonts w:hint="eastAsia"/>
        </w:rPr>
        <w:t>（插入）</w:t>
      </w:r>
      <w:r>
        <w:rPr>
          <w:rFonts w:hint="eastAsia"/>
        </w:rPr>
        <w:t>UPDATE</w:t>
      </w:r>
      <w:r>
        <w:rPr>
          <w:rFonts w:hint="eastAsia"/>
        </w:rPr>
        <w:t>（更新）</w:t>
      </w:r>
      <w:r>
        <w:rPr>
          <w:rFonts w:hint="eastAsia"/>
        </w:rPr>
        <w:t>DELETE</w:t>
      </w:r>
      <w:r>
        <w:rPr>
          <w:rFonts w:hint="eastAsia"/>
        </w:rPr>
        <w:t>（删除）</w:t>
      </w:r>
    </w:p>
    <w:p w14:paraId="12B4379F" w14:textId="77777777" w:rsidR="007955A2" w:rsidRDefault="007955A2" w:rsidP="007955A2">
      <w:pPr>
        <w:spacing w:line="440" w:lineRule="exact"/>
      </w:pPr>
      <w:r>
        <w:rPr>
          <w:rFonts w:hint="eastAsia"/>
        </w:rPr>
        <w:t>数据定义语言（</w:t>
      </w:r>
      <w:r>
        <w:rPr>
          <w:rFonts w:hint="eastAsia"/>
        </w:rPr>
        <w:t>DDL</w:t>
      </w:r>
      <w:r>
        <w:rPr>
          <w:rFonts w:hint="eastAsia"/>
        </w:rPr>
        <w:t>）：</w:t>
      </w:r>
      <w:r>
        <w:rPr>
          <w:rFonts w:hint="eastAsia"/>
        </w:rPr>
        <w:t>CREATE</w:t>
      </w:r>
      <w:r>
        <w:rPr>
          <w:rFonts w:hint="eastAsia"/>
        </w:rPr>
        <w:t>（创建数据库或表或索引）</w:t>
      </w:r>
      <w:r>
        <w:rPr>
          <w:rFonts w:hint="eastAsia"/>
        </w:rPr>
        <w:t>ALTER</w:t>
      </w:r>
      <w:r>
        <w:rPr>
          <w:rFonts w:hint="eastAsia"/>
        </w:rPr>
        <w:t>（修改数据库或表）</w:t>
      </w:r>
      <w:r>
        <w:rPr>
          <w:rFonts w:hint="eastAsia"/>
        </w:rPr>
        <w:t>DROP</w:t>
      </w:r>
      <w:r>
        <w:rPr>
          <w:rFonts w:hint="eastAsia"/>
        </w:rPr>
        <w:t>（删除表或索引）</w:t>
      </w:r>
    </w:p>
    <w:p w14:paraId="26C69040" w14:textId="77777777" w:rsidR="007955A2" w:rsidRDefault="007955A2" w:rsidP="007955A2">
      <w:pPr>
        <w:spacing w:line="440" w:lineRule="exact"/>
      </w:pPr>
      <w:r>
        <w:rPr>
          <w:rFonts w:hint="eastAsia"/>
        </w:rPr>
        <w:lastRenderedPageBreak/>
        <w:t>数据控制语言（</w:t>
      </w:r>
      <w:r>
        <w:rPr>
          <w:rFonts w:hint="eastAsia"/>
        </w:rPr>
        <w:t>DCL</w:t>
      </w:r>
      <w:r>
        <w:rPr>
          <w:rFonts w:hint="eastAsia"/>
        </w:rPr>
        <w:t>）：</w:t>
      </w:r>
      <w:r>
        <w:rPr>
          <w:rFonts w:hint="eastAsia"/>
        </w:rPr>
        <w:t>GRANT</w:t>
      </w:r>
      <w:r>
        <w:rPr>
          <w:rFonts w:hint="eastAsia"/>
        </w:rPr>
        <w:t>（赋予权限）</w:t>
      </w:r>
      <w:r>
        <w:rPr>
          <w:rFonts w:hint="eastAsia"/>
        </w:rPr>
        <w:t>REVOKE</w:t>
      </w:r>
      <w:r>
        <w:rPr>
          <w:rFonts w:hint="eastAsia"/>
        </w:rPr>
        <w:t>（收回权限）</w:t>
      </w:r>
      <w:r>
        <w:rPr>
          <w:rFonts w:hint="eastAsia"/>
        </w:rPr>
        <w:t>DENY</w:t>
      </w:r>
      <w:r>
        <w:rPr>
          <w:rFonts w:hint="eastAsia"/>
        </w:rPr>
        <w:t>（禁止权限）</w:t>
      </w:r>
    </w:p>
    <w:p w14:paraId="2A98B7A6" w14:textId="77777777" w:rsidR="007955A2" w:rsidRDefault="007955A2" w:rsidP="007955A2">
      <w:pPr>
        <w:spacing w:line="440" w:lineRule="exact"/>
      </w:pPr>
      <w:r>
        <w:rPr>
          <w:rFonts w:hint="eastAsia"/>
        </w:rPr>
        <w:t>数据查询语言（</w:t>
      </w:r>
      <w:r>
        <w:rPr>
          <w:rFonts w:hint="eastAsia"/>
        </w:rPr>
        <w:t>DQL</w:t>
      </w:r>
      <w:r>
        <w:rPr>
          <w:rFonts w:hint="eastAsia"/>
        </w:rPr>
        <w:t>）：是由</w:t>
      </w:r>
      <w:r>
        <w:rPr>
          <w:rFonts w:hint="eastAsia"/>
        </w:rPr>
        <w:t>SELECT</w:t>
      </w:r>
      <w:r>
        <w:rPr>
          <w:rFonts w:hint="eastAsia"/>
        </w:rPr>
        <w:t>、</w:t>
      </w:r>
      <w:r>
        <w:rPr>
          <w:rFonts w:hint="eastAsia"/>
        </w:rPr>
        <w:t>FROM</w:t>
      </w:r>
      <w:r>
        <w:rPr>
          <w:rFonts w:hint="eastAsia"/>
        </w:rPr>
        <w:t>、</w:t>
      </w:r>
      <w:r>
        <w:rPr>
          <w:rFonts w:hint="eastAsia"/>
        </w:rPr>
        <w:t>WHERE</w:t>
      </w:r>
      <w:r>
        <w:rPr>
          <w:rFonts w:hint="eastAsia"/>
        </w:rPr>
        <w:t>组成的查询块</w:t>
      </w:r>
    </w:p>
    <w:p w14:paraId="3FCA3153" w14:textId="77777777" w:rsidR="007955A2" w:rsidRDefault="007955A2" w:rsidP="007955A2">
      <w:pPr>
        <w:spacing w:line="440" w:lineRule="exact"/>
      </w:pPr>
      <w:r>
        <w:rPr>
          <w:rFonts w:hint="eastAsia"/>
        </w:rPr>
        <w:t>事务控制语言（</w:t>
      </w:r>
      <w:r>
        <w:rPr>
          <w:rFonts w:hint="eastAsia"/>
        </w:rPr>
        <w:t>TCL</w:t>
      </w:r>
      <w:r>
        <w:rPr>
          <w:rFonts w:hint="eastAsia"/>
        </w:rPr>
        <w:t>）：</w:t>
      </w:r>
      <w:r>
        <w:rPr>
          <w:rFonts w:hint="eastAsia"/>
        </w:rPr>
        <w:t>SAVEPOINT</w:t>
      </w:r>
      <w:r>
        <w:rPr>
          <w:rFonts w:hint="eastAsia"/>
        </w:rPr>
        <w:t>（设置保存点）</w:t>
      </w:r>
      <w:r>
        <w:rPr>
          <w:rFonts w:hint="eastAsia"/>
        </w:rPr>
        <w:t>ROLLBACK</w:t>
      </w:r>
      <w:r>
        <w:rPr>
          <w:rFonts w:hint="eastAsia"/>
        </w:rPr>
        <w:t>（回滚）</w:t>
      </w:r>
      <w:r>
        <w:rPr>
          <w:rFonts w:hint="eastAsia"/>
        </w:rPr>
        <w:t>COMMIT</w:t>
      </w:r>
      <w:r>
        <w:rPr>
          <w:rFonts w:hint="eastAsia"/>
        </w:rPr>
        <w:t>（提交）</w:t>
      </w:r>
    </w:p>
    <w:p w14:paraId="1C687F81" w14:textId="77777777" w:rsidR="007955A2" w:rsidRDefault="007955A2" w:rsidP="007955A2">
      <w:pPr>
        <w:spacing w:line="440" w:lineRule="exact"/>
      </w:pPr>
      <w:r>
        <w:rPr>
          <w:rFonts w:hint="eastAsia"/>
        </w:rPr>
        <w:t>char</w:t>
      </w:r>
      <w:r>
        <w:rPr>
          <w:rFonts w:hint="eastAsia"/>
        </w:rPr>
        <w:t>长度固定，不足以空格填充，最大容量</w:t>
      </w:r>
      <w:r>
        <w:rPr>
          <w:rFonts w:hint="eastAsia"/>
        </w:rPr>
        <w:t>255</w:t>
      </w:r>
      <w:r>
        <w:rPr>
          <w:rFonts w:hint="eastAsia"/>
        </w:rPr>
        <w:t>，牺牲空间节约时间。</w:t>
      </w:r>
    </w:p>
    <w:p w14:paraId="6FF032FB" w14:textId="77777777" w:rsidR="007955A2" w:rsidRDefault="007955A2" w:rsidP="007955A2">
      <w:pPr>
        <w:spacing w:line="440" w:lineRule="exact"/>
      </w:pPr>
      <w:r>
        <w:rPr>
          <w:rFonts w:hint="eastAsia"/>
        </w:rPr>
        <w:t>varchar</w:t>
      </w:r>
      <w:r>
        <w:rPr>
          <w:rFonts w:hint="eastAsia"/>
        </w:rPr>
        <w:t>（</w:t>
      </w:r>
      <w:r>
        <w:rPr>
          <w:rFonts w:hint="eastAsia"/>
        </w:rPr>
        <w:t>Oracle</w:t>
      </w:r>
      <w:r>
        <w:rPr>
          <w:rFonts w:hint="eastAsia"/>
        </w:rPr>
        <w:t>为</w:t>
      </w:r>
      <w:r>
        <w:rPr>
          <w:rFonts w:hint="eastAsia"/>
        </w:rPr>
        <w:t>varchar2</w:t>
      </w:r>
      <w:r>
        <w:rPr>
          <w:rFonts w:hint="eastAsia"/>
        </w:rPr>
        <w:t>）可变长字符串，最大容量</w:t>
      </w:r>
      <w:r>
        <w:rPr>
          <w:rFonts w:hint="eastAsia"/>
        </w:rPr>
        <w:t>65535</w:t>
      </w:r>
      <w:r>
        <w:rPr>
          <w:rFonts w:hint="eastAsia"/>
        </w:rPr>
        <w:t>。</w:t>
      </w:r>
    </w:p>
    <w:p w14:paraId="6CE0AD15" w14:textId="77777777" w:rsidR="007955A2" w:rsidRDefault="007955A2" w:rsidP="007955A2">
      <w:pPr>
        <w:spacing w:line="440" w:lineRule="exact"/>
      </w:pPr>
      <w:r>
        <w:rPr>
          <w:rFonts w:hint="eastAsia"/>
        </w:rPr>
        <w:t>text</w:t>
      </w:r>
      <w:r>
        <w:rPr>
          <w:rFonts w:hint="eastAsia"/>
        </w:rPr>
        <w:t>系列用于存储大量文本（不推荐使用，尽量使用</w:t>
      </w:r>
      <w:r>
        <w:rPr>
          <w:rFonts w:hint="eastAsia"/>
        </w:rPr>
        <w:t>varchar</w:t>
      </w:r>
      <w:r>
        <w:rPr>
          <w:rFonts w:hint="eastAsia"/>
        </w:rPr>
        <w:t>替代），一个汉字在</w:t>
      </w:r>
      <w:r>
        <w:rPr>
          <w:rFonts w:hint="eastAsia"/>
        </w:rPr>
        <w:t>u8</w:t>
      </w:r>
      <w:r>
        <w:rPr>
          <w:rFonts w:hint="eastAsia"/>
        </w:rPr>
        <w:t>下占</w:t>
      </w:r>
      <w:r>
        <w:rPr>
          <w:rFonts w:hint="eastAsia"/>
        </w:rPr>
        <w:t>3</w:t>
      </w:r>
      <w:r>
        <w:rPr>
          <w:rFonts w:hint="eastAsia"/>
        </w:rPr>
        <w:t>个字节。</w:t>
      </w:r>
    </w:p>
    <w:p w14:paraId="025D0009" w14:textId="77777777" w:rsidR="007955A2" w:rsidRDefault="007955A2" w:rsidP="007955A2">
      <w:pPr>
        <w:spacing w:line="440" w:lineRule="exact"/>
      </w:pPr>
      <w:r>
        <w:rPr>
          <w:rFonts w:hint="eastAsia"/>
        </w:rPr>
        <w:t>整数类型</w:t>
      </w:r>
      <w:r>
        <w:rPr>
          <w:rFonts w:hint="eastAsia"/>
        </w:rPr>
        <w:t>tinyint/int</w:t>
      </w:r>
      <w:r>
        <w:rPr>
          <w:rFonts w:hint="eastAsia"/>
        </w:rPr>
        <w:t>，小数类型</w:t>
      </w:r>
      <w:r>
        <w:rPr>
          <w:rFonts w:hint="eastAsia"/>
        </w:rPr>
        <w:t>float/double</w:t>
      </w:r>
      <w:r>
        <w:rPr>
          <w:rFonts w:hint="eastAsia"/>
        </w:rPr>
        <w:t>，精确整数</w:t>
      </w:r>
      <w:r>
        <w:rPr>
          <w:rFonts w:hint="eastAsia"/>
        </w:rPr>
        <w:t>decimal/numeric</w:t>
      </w:r>
      <w:r>
        <w:rPr>
          <w:rFonts w:hint="eastAsia"/>
        </w:rPr>
        <w:t>，精确小数</w:t>
      </w:r>
      <w:r>
        <w:rPr>
          <w:rFonts w:hint="eastAsia"/>
        </w:rPr>
        <w:t>decimal(m,n)/numeric(m,n)</w:t>
      </w:r>
      <w:r>
        <w:rPr>
          <w:rFonts w:hint="eastAsia"/>
        </w:rPr>
        <w:t>。</w:t>
      </w:r>
    </w:p>
    <w:p w14:paraId="44D7010E" w14:textId="77777777" w:rsidR="007955A2" w:rsidRDefault="007955A2" w:rsidP="007955A2">
      <w:pPr>
        <w:spacing w:line="440" w:lineRule="exact"/>
      </w:pPr>
      <w:r>
        <w:rPr>
          <w:rFonts w:hint="eastAsia"/>
        </w:rPr>
        <w:t>date</w:t>
      </w:r>
      <w:r>
        <w:rPr>
          <w:rFonts w:hint="eastAsia"/>
        </w:rPr>
        <w:t>年月日，</w:t>
      </w:r>
      <w:r>
        <w:rPr>
          <w:rFonts w:hint="eastAsia"/>
        </w:rPr>
        <w:t>time</w:t>
      </w:r>
      <w:r>
        <w:rPr>
          <w:rFonts w:hint="eastAsia"/>
        </w:rPr>
        <w:t>时分秒，</w:t>
      </w:r>
      <w:r>
        <w:rPr>
          <w:rFonts w:hint="eastAsia"/>
        </w:rPr>
        <w:t>datetime</w:t>
      </w:r>
      <w:r>
        <w:rPr>
          <w:rFonts w:hint="eastAsia"/>
        </w:rPr>
        <w:t>年月日时分秒，</w:t>
      </w:r>
      <w:r>
        <w:rPr>
          <w:rFonts w:hint="eastAsia"/>
        </w:rPr>
        <w:t>timestamp</w:t>
      </w:r>
      <w:r>
        <w:rPr>
          <w:rFonts w:hint="eastAsia"/>
        </w:rPr>
        <w:t>时间戳，类似于</w:t>
      </w:r>
      <w:r>
        <w:rPr>
          <w:rFonts w:hint="eastAsia"/>
        </w:rPr>
        <w:t>System.currentTimeMillis()</w:t>
      </w:r>
      <w:r>
        <w:rPr>
          <w:rFonts w:hint="eastAsia"/>
        </w:rPr>
        <w:t>。</w:t>
      </w:r>
    </w:p>
    <w:p w14:paraId="0750613D" w14:textId="77777777" w:rsidR="007955A2" w:rsidRDefault="007955A2" w:rsidP="007955A2">
      <w:pPr>
        <w:spacing w:line="440" w:lineRule="exact"/>
      </w:pPr>
      <w:r>
        <w:rPr>
          <w:rFonts w:hint="eastAsia"/>
        </w:rPr>
        <w:t>blob</w:t>
      </w:r>
      <w:r>
        <w:rPr>
          <w:rFonts w:hint="eastAsia"/>
        </w:rPr>
        <w:t>存放二进制数据，缺点是太占用数据库内存，同时不便于数据库迁移。所以目前主流都是只存路径到数据库，指向存在磁盘上的具体数据。</w:t>
      </w:r>
    </w:p>
    <w:p w14:paraId="31AF21E6" w14:textId="77777777" w:rsidR="007955A2" w:rsidRDefault="007955A2" w:rsidP="007955A2">
      <w:pPr>
        <w:spacing w:line="440" w:lineRule="exact"/>
      </w:pPr>
      <w:r>
        <w:rPr>
          <w:rFonts w:hint="eastAsia"/>
        </w:rPr>
        <w:t>INSERT INTO</w:t>
      </w:r>
      <w:r>
        <w:rPr>
          <w:rFonts w:hint="eastAsia"/>
        </w:rPr>
        <w:t>用于向表格中插入新的行。</w:t>
      </w:r>
    </w:p>
    <w:p w14:paraId="26B44BFF" w14:textId="77777777" w:rsidR="007955A2" w:rsidRDefault="007955A2" w:rsidP="007955A2">
      <w:pPr>
        <w:spacing w:line="440" w:lineRule="exact"/>
      </w:pPr>
      <w:r>
        <w:rPr>
          <w:rFonts w:hint="eastAsia"/>
        </w:rPr>
        <w:t>SELECT INTO</w:t>
      </w:r>
      <w:r>
        <w:rPr>
          <w:rFonts w:hint="eastAsia"/>
        </w:rPr>
        <w:t>从一个表中选取数据，然后把数据插入另一个表中。常用于创建表的备份复件或者用于对记录进行存档。</w:t>
      </w:r>
    </w:p>
    <w:p w14:paraId="6362B4AC" w14:textId="77777777" w:rsidR="00CD29D3" w:rsidRDefault="007955A2" w:rsidP="00CD29D3">
      <w:pPr>
        <w:spacing w:line="440" w:lineRule="exact"/>
      </w:pPr>
      <w:r>
        <w:rPr>
          <w:rFonts w:hint="eastAsia"/>
        </w:rPr>
        <w:t>求和用</w:t>
      </w:r>
      <w:r>
        <w:rPr>
          <w:rFonts w:hint="eastAsia"/>
        </w:rPr>
        <w:t>sum()</w:t>
      </w:r>
      <w:r>
        <w:rPr>
          <w:rFonts w:hint="eastAsia"/>
        </w:rPr>
        <w:t>，求行数用</w:t>
      </w:r>
      <w:r>
        <w:rPr>
          <w:rFonts w:hint="eastAsia"/>
        </w:rPr>
        <w:t>count()</w:t>
      </w:r>
      <w:r>
        <w:rPr>
          <w:rFonts w:hint="eastAsia"/>
        </w:rPr>
        <w:t>，</w:t>
      </w:r>
      <w:r>
        <w:rPr>
          <w:rFonts w:hint="eastAsia"/>
        </w:rPr>
        <w:t>count(*/1)</w:t>
      </w:r>
      <w:r>
        <w:rPr>
          <w:rFonts w:hint="eastAsia"/>
        </w:rPr>
        <w:t>不能忽略</w:t>
      </w:r>
      <w:r>
        <w:rPr>
          <w:rFonts w:hint="eastAsia"/>
        </w:rPr>
        <w:t>null</w:t>
      </w:r>
      <w:r>
        <w:rPr>
          <w:rFonts w:hint="eastAsia"/>
        </w:rPr>
        <w:t>值。</w:t>
      </w:r>
    </w:p>
    <w:p w14:paraId="019E1482" w14:textId="79EF10C1" w:rsidR="00CD29D3" w:rsidRDefault="00CD29D3" w:rsidP="00CD29D3">
      <w:pPr>
        <w:spacing w:line="440" w:lineRule="exact"/>
      </w:pPr>
      <w:r>
        <w:rPr>
          <w:rFonts w:hint="eastAsia"/>
        </w:rPr>
        <w:t>主键为了实现递增策略，一般设为</w:t>
      </w:r>
      <w:r>
        <w:rPr>
          <w:rFonts w:hint="eastAsia"/>
        </w:rPr>
        <w:t>int</w:t>
      </w:r>
      <w:r>
        <w:rPr>
          <w:rFonts w:hint="eastAsia"/>
        </w:rPr>
        <w:t>类型。</w:t>
      </w:r>
    </w:p>
    <w:p w14:paraId="28856957" w14:textId="77777777" w:rsidR="00CD29D3" w:rsidRDefault="00CD29D3" w:rsidP="00CD29D3">
      <w:pPr>
        <w:spacing w:line="440" w:lineRule="exact"/>
      </w:pPr>
      <w:r>
        <w:rPr>
          <w:rFonts w:hint="eastAsia"/>
        </w:rPr>
        <w:t>主键用过就不能再自动生成，但能手动设置主键值，这样仍能使用。</w:t>
      </w:r>
    </w:p>
    <w:p w14:paraId="2126E53B" w14:textId="77777777" w:rsidR="00CD29D3" w:rsidRDefault="00CD29D3" w:rsidP="00CD29D3">
      <w:pPr>
        <w:spacing w:line="440" w:lineRule="exact"/>
      </w:pPr>
      <w:r>
        <w:rPr>
          <w:rFonts w:hint="eastAsia"/>
        </w:rPr>
        <w:t>max</w:t>
      </w:r>
      <w:r>
        <w:rPr>
          <w:rFonts w:hint="eastAsia"/>
        </w:rPr>
        <w:t>、</w:t>
      </w:r>
      <w:r>
        <w:rPr>
          <w:rFonts w:hint="eastAsia"/>
        </w:rPr>
        <w:t>min</w:t>
      </w:r>
      <w:r>
        <w:rPr>
          <w:rFonts w:hint="eastAsia"/>
        </w:rPr>
        <w:t>、</w:t>
      </w:r>
      <w:r>
        <w:rPr>
          <w:rFonts w:hint="eastAsia"/>
        </w:rPr>
        <w:t>sum</w:t>
      </w:r>
      <w:r>
        <w:rPr>
          <w:rFonts w:hint="eastAsia"/>
        </w:rPr>
        <w:t>、</w:t>
      </w:r>
      <w:r>
        <w:rPr>
          <w:rFonts w:hint="eastAsia"/>
        </w:rPr>
        <w:t>avg</w:t>
      </w:r>
      <w:r>
        <w:rPr>
          <w:rFonts w:hint="eastAsia"/>
        </w:rPr>
        <w:t>、</w:t>
      </w:r>
      <w:r>
        <w:rPr>
          <w:rFonts w:hint="eastAsia"/>
        </w:rPr>
        <w:t>count</w:t>
      </w:r>
      <w:r>
        <w:rPr>
          <w:rFonts w:hint="eastAsia"/>
        </w:rPr>
        <w:t>是聚合函数，</w:t>
      </w:r>
      <w:r>
        <w:rPr>
          <w:rFonts w:hint="eastAsia"/>
        </w:rPr>
        <w:t>where</w:t>
      </w:r>
      <w:r>
        <w:rPr>
          <w:rFonts w:hint="eastAsia"/>
        </w:rPr>
        <w:t>后面不能接聚合函数。</w:t>
      </w:r>
    </w:p>
    <w:p w14:paraId="6C34D75E" w14:textId="77777777" w:rsidR="00CD29D3" w:rsidRDefault="00CD29D3" w:rsidP="00CD29D3">
      <w:pPr>
        <w:spacing w:line="440" w:lineRule="exact"/>
      </w:pPr>
      <w:r>
        <w:rPr>
          <w:rFonts w:hint="eastAsia"/>
        </w:rPr>
        <w:t>聚合函数是对一组值执行计算并返回单一的值的函数，它经常与</w:t>
      </w:r>
      <w:r>
        <w:rPr>
          <w:rFonts w:hint="eastAsia"/>
        </w:rPr>
        <w:t>group</w:t>
      </w:r>
      <w:r>
        <w:rPr>
          <w:rFonts w:hint="eastAsia"/>
        </w:rPr>
        <w:t>一起使用。</w:t>
      </w:r>
    </w:p>
    <w:p w14:paraId="42372BEB" w14:textId="77777777" w:rsidR="00CD29D3" w:rsidRDefault="00CD29D3" w:rsidP="00CD29D3">
      <w:pPr>
        <w:spacing w:line="440" w:lineRule="exact"/>
      </w:pPr>
      <w:r>
        <w:rPr>
          <w:rFonts w:hint="eastAsia"/>
        </w:rPr>
        <w:t>出现了混合列必须用</w:t>
      </w:r>
      <w:r>
        <w:rPr>
          <w:rFonts w:hint="eastAsia"/>
        </w:rPr>
        <w:t>group</w:t>
      </w:r>
      <w:r>
        <w:rPr>
          <w:rFonts w:hint="eastAsia"/>
        </w:rPr>
        <w:t>分组，按照非聚合列分组，分组后的过滤用</w:t>
      </w:r>
      <w:r>
        <w:rPr>
          <w:rFonts w:hint="eastAsia"/>
        </w:rPr>
        <w:t>having</w:t>
      </w:r>
      <w:r>
        <w:rPr>
          <w:rFonts w:hint="eastAsia"/>
        </w:rPr>
        <w:t>。</w:t>
      </w:r>
    </w:p>
    <w:p w14:paraId="599CB4DB" w14:textId="77777777" w:rsidR="00CD29D3" w:rsidRDefault="00CD29D3" w:rsidP="00CD29D3">
      <w:pPr>
        <w:spacing w:line="440" w:lineRule="exact"/>
      </w:pPr>
      <w:r>
        <w:rPr>
          <w:rFonts w:hint="eastAsia"/>
        </w:rPr>
        <w:t>错误描述：使用</w:t>
      </w:r>
      <w:r>
        <w:rPr>
          <w:rFonts w:hint="eastAsia"/>
        </w:rPr>
        <w:t>having</w:t>
      </w:r>
      <w:r>
        <w:rPr>
          <w:rFonts w:hint="eastAsia"/>
        </w:rPr>
        <w:t>的同时不能使用</w:t>
      </w:r>
      <w:r>
        <w:rPr>
          <w:rFonts w:hint="eastAsia"/>
        </w:rPr>
        <w:t>where</w:t>
      </w:r>
      <w:r>
        <w:rPr>
          <w:rFonts w:hint="eastAsia"/>
        </w:rPr>
        <w:t>子句。</w:t>
      </w:r>
    </w:p>
    <w:p w14:paraId="6BD31145" w14:textId="77777777" w:rsidR="00CD29D3" w:rsidRDefault="00CD29D3" w:rsidP="00CD29D3">
      <w:pPr>
        <w:spacing w:line="440" w:lineRule="exact"/>
      </w:pPr>
      <w:r>
        <w:rPr>
          <w:rFonts w:hint="eastAsia"/>
        </w:rPr>
        <w:t>where</w:t>
      </w:r>
      <w:r>
        <w:rPr>
          <w:rFonts w:hint="eastAsia"/>
        </w:rPr>
        <w:t>在分组前过滤，</w:t>
      </w:r>
      <w:r>
        <w:rPr>
          <w:rFonts w:hint="eastAsia"/>
        </w:rPr>
        <w:t>having</w:t>
      </w:r>
      <w:r>
        <w:rPr>
          <w:rFonts w:hint="eastAsia"/>
        </w:rPr>
        <w:t>在分组后过滤，两者之间不冲突。</w:t>
      </w:r>
    </w:p>
    <w:p w14:paraId="1B4A6A7F" w14:textId="77777777" w:rsidR="00CD29D3" w:rsidRDefault="00CD29D3" w:rsidP="00CD29D3">
      <w:pPr>
        <w:spacing w:line="440" w:lineRule="exact"/>
      </w:pPr>
      <w:r>
        <w:rPr>
          <w:rFonts w:hint="eastAsia"/>
        </w:rPr>
        <w:t>错误描述：如果</w:t>
      </w:r>
      <w:r>
        <w:rPr>
          <w:rFonts w:hint="eastAsia"/>
        </w:rPr>
        <w:t>select</w:t>
      </w:r>
      <w:r>
        <w:rPr>
          <w:rFonts w:hint="eastAsia"/>
        </w:rPr>
        <w:t>语句中没有聚合函数的使用，就不能使用</w:t>
      </w:r>
      <w:r>
        <w:rPr>
          <w:rFonts w:hint="eastAsia"/>
        </w:rPr>
        <w:t>having</w:t>
      </w:r>
      <w:r>
        <w:rPr>
          <w:rFonts w:hint="eastAsia"/>
        </w:rPr>
        <w:t>子句。</w:t>
      </w:r>
    </w:p>
    <w:p w14:paraId="10E4494E" w14:textId="77777777" w:rsidR="00CD29D3" w:rsidRDefault="00CD29D3" w:rsidP="00CD29D3">
      <w:pPr>
        <w:spacing w:line="440" w:lineRule="exact"/>
      </w:pPr>
      <w:r>
        <w:rPr>
          <w:rFonts w:hint="eastAsia"/>
        </w:rPr>
        <w:t>having</w:t>
      </w:r>
      <w:r>
        <w:rPr>
          <w:rFonts w:hint="eastAsia"/>
        </w:rPr>
        <w:t>是一定要和</w:t>
      </w:r>
      <w:r>
        <w:rPr>
          <w:rFonts w:hint="eastAsia"/>
        </w:rPr>
        <w:t>group by</w:t>
      </w:r>
      <w:r>
        <w:rPr>
          <w:rFonts w:hint="eastAsia"/>
        </w:rPr>
        <w:t>连用，和是否使用聚合函数无关。</w:t>
      </w:r>
    </w:p>
    <w:p w14:paraId="0FC2E4AB" w14:textId="4993CA79" w:rsidR="009A4E86" w:rsidRDefault="00CD29D3" w:rsidP="009A4E86">
      <w:pPr>
        <w:spacing w:line="440" w:lineRule="exact"/>
      </w:pPr>
      <w:r>
        <w:rPr>
          <w:rFonts w:hint="eastAsia"/>
        </w:rPr>
        <w:t>非空约束、唯一约束、主键约束、外键约束、默认约束、检查约束。默认约束和检查约束都很少用。</w:t>
      </w:r>
    </w:p>
    <w:p w14:paraId="15B2AA37" w14:textId="0C1A9106" w:rsidR="009F4B8F" w:rsidRDefault="009A4E86" w:rsidP="009F4B8F">
      <w:pPr>
        <w:spacing w:line="440" w:lineRule="exact"/>
      </w:pPr>
      <w:r>
        <w:rPr>
          <w:rFonts w:hint="eastAsia"/>
        </w:rPr>
        <w:t>drop</w:t>
      </w:r>
      <w:r>
        <w:rPr>
          <w:rFonts w:hint="eastAsia"/>
        </w:rPr>
        <w:t>完全删除表，并释放空间；</w:t>
      </w:r>
      <w:r>
        <w:rPr>
          <w:rFonts w:hint="eastAsia"/>
        </w:rPr>
        <w:t>truncate</w:t>
      </w:r>
      <w:r>
        <w:rPr>
          <w:rFonts w:hint="eastAsia"/>
        </w:rPr>
        <w:t>删除数据</w:t>
      </w:r>
      <w:r w:rsidR="00581F07">
        <w:rPr>
          <w:rFonts w:hint="eastAsia"/>
        </w:rPr>
        <w:t>（释放相应空间）</w:t>
      </w:r>
      <w:r>
        <w:rPr>
          <w:rFonts w:hint="eastAsia"/>
        </w:rPr>
        <w:t>但保留表结构，再插入时自增</w:t>
      </w:r>
      <w:r>
        <w:rPr>
          <w:rFonts w:hint="eastAsia"/>
        </w:rPr>
        <w:t>id</w:t>
      </w:r>
      <w:r>
        <w:rPr>
          <w:rFonts w:hint="eastAsia"/>
        </w:rPr>
        <w:t>又从</w:t>
      </w:r>
      <w:r>
        <w:rPr>
          <w:rFonts w:hint="eastAsia"/>
        </w:rPr>
        <w:t>1</w:t>
      </w:r>
      <w:r>
        <w:rPr>
          <w:rFonts w:hint="eastAsia"/>
        </w:rPr>
        <w:t>开始；</w:t>
      </w:r>
      <w:r>
        <w:rPr>
          <w:rFonts w:hint="eastAsia"/>
        </w:rPr>
        <w:t>delete</w:t>
      </w:r>
      <w:r w:rsidR="00B6352D">
        <w:rPr>
          <w:rFonts w:hint="eastAsia"/>
        </w:rPr>
        <w:t>可选</w:t>
      </w:r>
      <w:r w:rsidR="001C2F4C">
        <w:rPr>
          <w:rFonts w:hint="eastAsia"/>
        </w:rPr>
        <w:t>地</w:t>
      </w:r>
      <w:r>
        <w:rPr>
          <w:rFonts w:hint="eastAsia"/>
        </w:rPr>
        <w:t>删除数据</w:t>
      </w:r>
      <w:r w:rsidR="00581F07" w:rsidRPr="00581F07">
        <w:rPr>
          <w:rFonts w:hint="eastAsia"/>
        </w:rPr>
        <w:t>（释放相应空间）</w:t>
      </w:r>
      <w:r>
        <w:rPr>
          <w:rFonts w:hint="eastAsia"/>
        </w:rPr>
        <w:t>，可以加</w:t>
      </w:r>
      <w:r>
        <w:rPr>
          <w:rFonts w:hint="eastAsia"/>
        </w:rPr>
        <w:t>where</w:t>
      </w:r>
      <w:r>
        <w:rPr>
          <w:rFonts w:hint="eastAsia"/>
        </w:rPr>
        <w:t>子句</w:t>
      </w:r>
      <w:r w:rsidR="001C2F4C">
        <w:rPr>
          <w:rFonts w:hint="eastAsia"/>
        </w:rPr>
        <w:t>，也是日常开发中最常用的</w:t>
      </w:r>
      <w:r>
        <w:rPr>
          <w:rFonts w:hint="eastAsia"/>
        </w:rPr>
        <w:t>。</w:t>
      </w:r>
      <w:r w:rsidR="00790624">
        <w:rPr>
          <w:rFonts w:hint="eastAsia"/>
        </w:rPr>
        <w:t>（不加</w:t>
      </w:r>
      <w:r w:rsidR="00790624">
        <w:rPr>
          <w:rFonts w:hint="eastAsia"/>
        </w:rPr>
        <w:t>where</w:t>
      </w:r>
      <w:r w:rsidR="00790624">
        <w:rPr>
          <w:rFonts w:hint="eastAsia"/>
        </w:rPr>
        <w:t>可就危险了啊。）</w:t>
      </w:r>
      <w:r w:rsidR="009F4B8F">
        <w:t xml:space="preserve"> </w:t>
      </w:r>
    </w:p>
    <w:p w14:paraId="3CAD5C52" w14:textId="586AD678" w:rsidR="003C0128" w:rsidRDefault="003C0128" w:rsidP="009F4B8F">
      <w:pPr>
        <w:spacing w:line="440" w:lineRule="exact"/>
      </w:pPr>
      <w:r>
        <w:rPr>
          <w:rFonts w:hint="eastAsia"/>
        </w:rPr>
        <w:t>求各部门平均工资的最高值。</w:t>
      </w:r>
    </w:p>
    <w:p w14:paraId="5155D296" w14:textId="042C2957" w:rsidR="003C0128" w:rsidRDefault="003C0128" w:rsidP="003C0128">
      <w:pPr>
        <w:spacing w:line="440" w:lineRule="exact"/>
      </w:pPr>
      <w:r w:rsidRPr="003C0128">
        <w:lastRenderedPageBreak/>
        <w:t>SELECT MAX(tmp.avgsal),d.name FROM (SELECT dept_id, AVG(salary) avgsal FROM employee GROUP BY dept_id) tmp,dept d WHERE d.id</w:t>
      </w:r>
      <w:r>
        <w:t xml:space="preserve"> </w:t>
      </w:r>
      <w:r w:rsidRPr="003C0128">
        <w:t>=</w:t>
      </w:r>
      <w:r>
        <w:t xml:space="preserve"> </w:t>
      </w:r>
      <w:r w:rsidRPr="003C0128">
        <w:t>tmp.dept_id</w:t>
      </w:r>
      <w:r w:rsidR="00D71562">
        <w:rPr>
          <w:rFonts w:hint="eastAsia"/>
        </w:rPr>
        <w:t>;</w:t>
      </w:r>
    </w:p>
    <w:p w14:paraId="7ED71422" w14:textId="4EEA99DF" w:rsidR="00E26B0D" w:rsidRDefault="00E26B0D" w:rsidP="007955A2">
      <w:pPr>
        <w:spacing w:line="440" w:lineRule="exact"/>
      </w:pPr>
    </w:p>
    <w:p w14:paraId="59CFE28C" w14:textId="77777777" w:rsidR="007955A2" w:rsidRDefault="007955A2" w:rsidP="007955A2">
      <w:pPr>
        <w:spacing w:line="440" w:lineRule="exact"/>
      </w:pPr>
      <w:r>
        <w:rPr>
          <w:rFonts w:hint="eastAsia"/>
        </w:rPr>
        <w:t>避免在</w:t>
      </w:r>
      <w:r>
        <w:rPr>
          <w:rFonts w:hint="eastAsia"/>
        </w:rPr>
        <w:t>where</w:t>
      </w:r>
      <w:r>
        <w:rPr>
          <w:rFonts w:hint="eastAsia"/>
        </w:rPr>
        <w:t>子句中使用</w:t>
      </w:r>
      <w:r>
        <w:rPr>
          <w:rFonts w:hint="eastAsia"/>
        </w:rPr>
        <w:t>or</w:t>
      </w:r>
      <w:r>
        <w:rPr>
          <w:rFonts w:hint="eastAsia"/>
        </w:rPr>
        <w:t>来连接条件，出于效率与成本考虑，遇到</w:t>
      </w:r>
      <w:r>
        <w:rPr>
          <w:rFonts w:hint="eastAsia"/>
        </w:rPr>
        <w:t>or</w:t>
      </w:r>
      <w:r>
        <w:rPr>
          <w:rFonts w:hint="eastAsia"/>
        </w:rPr>
        <w:t>条件，可能会使索引失效，从而全表扫描。</w:t>
      </w:r>
    </w:p>
    <w:p w14:paraId="1732F6F1" w14:textId="77777777" w:rsidR="007955A2" w:rsidRDefault="007955A2" w:rsidP="007955A2">
      <w:pPr>
        <w:spacing w:line="440" w:lineRule="exact"/>
      </w:pPr>
      <w:r>
        <w:rPr>
          <w:rFonts w:hint="eastAsia"/>
        </w:rPr>
        <w:t>使用</w:t>
      </w:r>
      <w:r>
        <w:rPr>
          <w:rFonts w:hint="eastAsia"/>
        </w:rPr>
        <w:t>varchar</w:t>
      </w:r>
      <w:r>
        <w:rPr>
          <w:rFonts w:hint="eastAsia"/>
        </w:rPr>
        <w:t>代替</w:t>
      </w:r>
      <w:r>
        <w:rPr>
          <w:rFonts w:hint="eastAsia"/>
        </w:rPr>
        <w:t>char</w:t>
      </w:r>
      <w:r>
        <w:rPr>
          <w:rFonts w:hint="eastAsia"/>
        </w:rPr>
        <w:t>，</w:t>
      </w:r>
      <w:r>
        <w:rPr>
          <w:rFonts w:hint="eastAsia"/>
        </w:rPr>
        <w:t>varchar</w:t>
      </w:r>
      <w:r>
        <w:rPr>
          <w:rFonts w:hint="eastAsia"/>
        </w:rPr>
        <w:t>变长字段按数据内容实际长度存储，存储空间小，可以节省存储空间。</w:t>
      </w:r>
    </w:p>
    <w:p w14:paraId="19384C7A" w14:textId="77777777" w:rsidR="007955A2" w:rsidRDefault="007955A2" w:rsidP="007955A2">
      <w:pPr>
        <w:spacing w:line="440" w:lineRule="exact"/>
      </w:pPr>
      <w:r>
        <w:rPr>
          <w:rFonts w:hint="eastAsia"/>
        </w:rPr>
        <w:t>尽量使用数值替代字符串类型以节约内存，主键更是优先使用数值类型以方便自增。</w:t>
      </w:r>
    </w:p>
    <w:p w14:paraId="1FDA9E64" w14:textId="77777777" w:rsidR="007955A2" w:rsidRDefault="007955A2" w:rsidP="007955A2">
      <w:pPr>
        <w:spacing w:line="440" w:lineRule="exact"/>
      </w:pPr>
      <w:r>
        <w:rPr>
          <w:rFonts w:hint="eastAsia"/>
        </w:rPr>
        <w:t>采用分页以避免查询时返回大量数据。</w:t>
      </w:r>
    </w:p>
    <w:p w14:paraId="20FB3367" w14:textId="77777777" w:rsidR="007955A2" w:rsidRDefault="007955A2" w:rsidP="007955A2">
      <w:pPr>
        <w:spacing w:line="440" w:lineRule="exact"/>
      </w:pPr>
      <w:r>
        <w:rPr>
          <w:rFonts w:hint="eastAsia"/>
        </w:rPr>
        <w:t>使用</w:t>
      </w:r>
      <w:r>
        <w:rPr>
          <w:rFonts w:hint="eastAsia"/>
        </w:rPr>
        <w:t>explain</w:t>
      </w:r>
      <w:r>
        <w:rPr>
          <w:rFonts w:hint="eastAsia"/>
        </w:rPr>
        <w:t>分析你</w:t>
      </w:r>
      <w:r>
        <w:rPr>
          <w:rFonts w:hint="eastAsia"/>
        </w:rPr>
        <w:t>SQL</w:t>
      </w:r>
      <w:r>
        <w:rPr>
          <w:rFonts w:hint="eastAsia"/>
        </w:rPr>
        <w:t>执行计划，主要看是否使用了索引。</w:t>
      </w:r>
    </w:p>
    <w:p w14:paraId="5FEFBE6C" w14:textId="77777777" w:rsidR="007955A2" w:rsidRDefault="007955A2" w:rsidP="007955A2">
      <w:pPr>
        <w:spacing w:line="440" w:lineRule="exact"/>
      </w:pPr>
      <w:r>
        <w:rPr>
          <w:rFonts w:hint="eastAsia"/>
        </w:rPr>
        <w:t>尽可能使用’</w:t>
      </w:r>
      <w:r>
        <w:rPr>
          <w:rFonts w:hint="eastAsia"/>
        </w:rPr>
        <w:t>t%</w:t>
      </w:r>
      <w:r>
        <w:rPr>
          <w:rFonts w:hint="eastAsia"/>
        </w:rPr>
        <w:t>’形式的模糊查询</w:t>
      </w:r>
      <w:r>
        <w:rPr>
          <w:rFonts w:hint="eastAsia"/>
        </w:rPr>
        <w:t>like</w:t>
      </w:r>
      <w:r>
        <w:rPr>
          <w:rFonts w:hint="eastAsia"/>
        </w:rPr>
        <w:t>，其他形式都会使索引失效。</w:t>
      </w:r>
    </w:p>
    <w:p w14:paraId="0B69246E" w14:textId="77777777" w:rsidR="007955A2" w:rsidRDefault="007955A2" w:rsidP="007955A2">
      <w:pPr>
        <w:spacing w:line="440" w:lineRule="exact"/>
      </w:pPr>
      <w:r>
        <w:rPr>
          <w:rFonts w:hint="eastAsia"/>
        </w:rPr>
        <w:t>尽量避免在</w:t>
      </w:r>
      <w:r>
        <w:rPr>
          <w:rFonts w:hint="eastAsia"/>
        </w:rPr>
        <w:t>where</w:t>
      </w:r>
      <w:r>
        <w:rPr>
          <w:rFonts w:hint="eastAsia"/>
        </w:rPr>
        <w:t>子句中使用</w:t>
      </w:r>
      <w:r>
        <w:rPr>
          <w:rFonts w:hint="eastAsia"/>
        </w:rPr>
        <w:t>!=</w:t>
      </w:r>
      <w:r>
        <w:rPr>
          <w:rFonts w:hint="eastAsia"/>
        </w:rPr>
        <w:t>或</w:t>
      </w:r>
      <w:r>
        <w:rPr>
          <w:rFonts w:hint="eastAsia"/>
        </w:rPr>
        <w:t>&lt;&gt;</w:t>
      </w:r>
      <w:r>
        <w:rPr>
          <w:rFonts w:hint="eastAsia"/>
        </w:rPr>
        <w:t>操作符，否则引擎将放弃使用索引而进行全表扫描。</w:t>
      </w:r>
    </w:p>
    <w:p w14:paraId="5BA758B7" w14:textId="77777777" w:rsidR="007955A2" w:rsidRDefault="007955A2" w:rsidP="007955A2">
      <w:pPr>
        <w:spacing w:line="440" w:lineRule="exact"/>
      </w:pPr>
      <w:r>
        <w:rPr>
          <w:rFonts w:hint="eastAsia"/>
        </w:rPr>
        <w:t>在执行到</w:t>
      </w:r>
      <w:r>
        <w:rPr>
          <w:rFonts w:hint="eastAsia"/>
        </w:rPr>
        <w:t>group by</w:t>
      </w:r>
      <w:r>
        <w:rPr>
          <w:rFonts w:hint="eastAsia"/>
        </w:rPr>
        <w:t>语句前，把不需要的记录过滤掉以提高执行效率。</w:t>
      </w:r>
    </w:p>
    <w:p w14:paraId="3E034CA2" w14:textId="015DE745" w:rsidR="007955A2" w:rsidRDefault="007955A2" w:rsidP="007955A2">
      <w:pPr>
        <w:spacing w:line="440" w:lineRule="exact"/>
      </w:pPr>
      <w:r>
        <w:rPr>
          <w:rFonts w:hint="eastAsia"/>
        </w:rPr>
        <w:t>SQL</w:t>
      </w:r>
      <w:r>
        <w:rPr>
          <w:rFonts w:hint="eastAsia"/>
        </w:rPr>
        <w:t>注入的关键是单引号的闭合。</w:t>
      </w:r>
      <w:r>
        <w:rPr>
          <w:rFonts w:hint="eastAsia"/>
        </w:rPr>
        <w:t>yale'#</w:t>
      </w:r>
    </w:p>
    <w:p w14:paraId="1F9FA8C3" w14:textId="77777777" w:rsidR="007955A2" w:rsidRDefault="007955A2" w:rsidP="007955A2">
      <w:pPr>
        <w:spacing w:line="440" w:lineRule="exact"/>
      </w:pPr>
      <w:r>
        <w:rPr>
          <w:rFonts w:hint="eastAsia"/>
        </w:rPr>
        <w:t>防止</w:t>
      </w:r>
      <w:r>
        <w:rPr>
          <w:rFonts w:hint="eastAsia"/>
        </w:rPr>
        <w:t>SQL</w:t>
      </w:r>
      <w:r>
        <w:rPr>
          <w:rFonts w:hint="eastAsia"/>
        </w:rPr>
        <w:t>注入，需要注意以下几个要点：</w:t>
      </w:r>
    </w:p>
    <w:p w14:paraId="4B1A065F" w14:textId="77777777" w:rsidR="007955A2" w:rsidRDefault="007955A2" w:rsidP="007955A2">
      <w:pPr>
        <w:spacing w:line="440" w:lineRule="exact"/>
      </w:pPr>
      <w:r>
        <w:rPr>
          <w:rFonts w:hint="eastAsia"/>
        </w:rPr>
        <w:t>永远不要信任用户的输入。对用户的输入进行校验，可以通过正则表达式，或限制长度；对单引号和双</w:t>
      </w:r>
      <w:r>
        <w:rPr>
          <w:rFonts w:hint="eastAsia"/>
        </w:rPr>
        <w:t>"-"</w:t>
      </w:r>
      <w:r>
        <w:rPr>
          <w:rFonts w:hint="eastAsia"/>
        </w:rPr>
        <w:t>进行转换等。</w:t>
      </w:r>
    </w:p>
    <w:p w14:paraId="407359EE" w14:textId="77777777" w:rsidR="007955A2" w:rsidRDefault="007955A2" w:rsidP="007955A2">
      <w:pPr>
        <w:spacing w:line="440" w:lineRule="exact"/>
      </w:pPr>
      <w:r>
        <w:rPr>
          <w:rFonts w:hint="eastAsia"/>
        </w:rPr>
        <w:t>永远不要使用动态拼装</w:t>
      </w:r>
      <w:r>
        <w:rPr>
          <w:rFonts w:hint="eastAsia"/>
        </w:rPr>
        <w:t>sql</w:t>
      </w:r>
      <w:r>
        <w:rPr>
          <w:rFonts w:hint="eastAsia"/>
        </w:rPr>
        <w:t>，可以使用参数化的</w:t>
      </w:r>
      <w:r>
        <w:rPr>
          <w:rFonts w:hint="eastAsia"/>
        </w:rPr>
        <w:t>sql</w:t>
      </w:r>
      <w:r>
        <w:rPr>
          <w:rFonts w:hint="eastAsia"/>
        </w:rPr>
        <w:t>或者直接使用存储过程进行数据查询存取。</w:t>
      </w:r>
    </w:p>
    <w:p w14:paraId="244DDD20" w14:textId="77777777" w:rsidR="007955A2" w:rsidRDefault="007955A2" w:rsidP="007955A2">
      <w:pPr>
        <w:spacing w:line="440" w:lineRule="exact"/>
      </w:pPr>
      <w:r>
        <w:rPr>
          <w:rFonts w:hint="eastAsia"/>
        </w:rPr>
        <w:t>永远不要使用管理员权限的数据库连接，为每个应用使用单独的权限有限的数据库连接。</w:t>
      </w:r>
    </w:p>
    <w:p w14:paraId="5A28CA0C" w14:textId="77777777" w:rsidR="007955A2" w:rsidRDefault="007955A2" w:rsidP="007955A2">
      <w:pPr>
        <w:spacing w:line="440" w:lineRule="exact"/>
      </w:pPr>
      <w:r>
        <w:rPr>
          <w:rFonts w:hint="eastAsia"/>
        </w:rPr>
        <w:t>不要把机密信息直接存放，应加密或者</w:t>
      </w:r>
      <w:r>
        <w:rPr>
          <w:rFonts w:hint="eastAsia"/>
        </w:rPr>
        <w:t>hash</w:t>
      </w:r>
      <w:r>
        <w:rPr>
          <w:rFonts w:hint="eastAsia"/>
        </w:rPr>
        <w:t>掉密码和敏感的信息。</w:t>
      </w:r>
    </w:p>
    <w:p w14:paraId="69DC1BC1" w14:textId="77777777" w:rsidR="007955A2" w:rsidRDefault="007955A2" w:rsidP="007955A2">
      <w:pPr>
        <w:spacing w:line="440" w:lineRule="exact"/>
      </w:pPr>
      <w:r>
        <w:rPr>
          <w:rFonts w:hint="eastAsia"/>
        </w:rPr>
        <w:t>应用的异常信息应该给出尽可能少的提示，最好使用自定义的错误信息对原始错误信息进行包装。</w:t>
      </w:r>
    </w:p>
    <w:p w14:paraId="3C219C72" w14:textId="7BBFE1FB" w:rsidR="007955A2" w:rsidRDefault="008F30CB" w:rsidP="007955A2">
      <w:pPr>
        <w:spacing w:line="440" w:lineRule="exact"/>
      </w:pPr>
      <w:r>
        <w:rPr>
          <w:rFonts w:hint="eastAsia"/>
        </w:rPr>
        <w:t>SQL</w:t>
      </w:r>
      <w:r w:rsidR="007955A2">
        <w:rPr>
          <w:rFonts w:hint="eastAsia"/>
        </w:rPr>
        <w:t>注入的检测方法一般采取辅助软件或网站平台来检测，软件一般采用</w:t>
      </w:r>
      <w:r>
        <w:rPr>
          <w:rFonts w:hint="eastAsia"/>
        </w:rPr>
        <w:t>SQL</w:t>
      </w:r>
      <w:r w:rsidR="007955A2">
        <w:rPr>
          <w:rFonts w:hint="eastAsia"/>
        </w:rPr>
        <w:t>注入检测工具</w:t>
      </w:r>
      <w:r>
        <w:rPr>
          <w:rFonts w:hint="eastAsia"/>
        </w:rPr>
        <w:t>JSky</w:t>
      </w:r>
      <w:r w:rsidR="007955A2">
        <w:rPr>
          <w:rFonts w:hint="eastAsia"/>
        </w:rPr>
        <w:t>，网站平台就有亿思网站安全平台检测工具。</w:t>
      </w:r>
      <w:r w:rsidR="007955A2">
        <w:rPr>
          <w:rFonts w:hint="eastAsia"/>
        </w:rPr>
        <w:t>MDCSOFT SCAN</w:t>
      </w:r>
      <w:r w:rsidR="007955A2">
        <w:rPr>
          <w:rFonts w:hint="eastAsia"/>
        </w:rPr>
        <w:t>等。采用</w:t>
      </w:r>
      <w:r w:rsidR="007955A2">
        <w:rPr>
          <w:rFonts w:hint="eastAsia"/>
        </w:rPr>
        <w:t>MDCSOFT-IPS</w:t>
      </w:r>
      <w:r w:rsidR="007955A2">
        <w:rPr>
          <w:rFonts w:hint="eastAsia"/>
        </w:rPr>
        <w:t>可以有效的防御</w:t>
      </w:r>
      <w:r w:rsidR="007955A2">
        <w:rPr>
          <w:rFonts w:hint="eastAsia"/>
        </w:rPr>
        <w:t>SQL</w:t>
      </w:r>
      <w:r w:rsidR="007955A2">
        <w:rPr>
          <w:rFonts w:hint="eastAsia"/>
        </w:rPr>
        <w:t>注入，</w:t>
      </w:r>
      <w:r w:rsidR="007955A2">
        <w:rPr>
          <w:rFonts w:hint="eastAsia"/>
        </w:rPr>
        <w:t>XSS</w:t>
      </w:r>
      <w:r w:rsidR="007955A2">
        <w:rPr>
          <w:rFonts w:hint="eastAsia"/>
        </w:rPr>
        <w:t>攻击等。</w:t>
      </w:r>
    </w:p>
    <w:p w14:paraId="06F991E0" w14:textId="77777777" w:rsidR="0076102E" w:rsidRDefault="0076102E" w:rsidP="0076102E">
      <w:pPr>
        <w:spacing w:line="440" w:lineRule="exact"/>
      </w:pPr>
    </w:p>
    <w:p w14:paraId="2F5DF00E" w14:textId="77777777" w:rsidR="0076102E" w:rsidRDefault="0076102E" w:rsidP="0076102E">
      <w:r w:rsidRPr="00575315">
        <w:rPr>
          <w:rFonts w:ascii="Bookman Old Style" w:hAnsi="Bookman Old Style" w:hint="eastAsia"/>
          <w:color w:val="FF0000"/>
        </w:rPr>
        <w:t>多表联查</w:t>
      </w:r>
      <w:r>
        <w:rPr>
          <w:rFonts w:ascii="Bookman Old Style" w:hAnsi="Bookman Old Style" w:hint="eastAsia"/>
          <w:color w:val="FF0000"/>
        </w:rPr>
        <w:t>1</w:t>
      </w:r>
      <w:r>
        <w:rPr>
          <w:rFonts w:hint="eastAsia"/>
        </w:rPr>
        <w:t>只查询一张表无法满足需求，就联合多张表进行查询。</w:t>
      </w:r>
    </w:p>
    <w:p w14:paraId="41CF0CF9" w14:textId="77777777" w:rsidR="0076102E" w:rsidRDefault="0076102E" w:rsidP="0076102E">
      <w:pPr>
        <w:spacing w:line="440" w:lineRule="exact"/>
      </w:pPr>
      <w:r>
        <w:rPr>
          <w:rFonts w:hint="eastAsia"/>
        </w:rPr>
        <w:t>1</w:t>
      </w:r>
      <w:r>
        <w:rPr>
          <w:rFonts w:hint="eastAsia"/>
        </w:rPr>
        <w:t>）笛卡尔积。多表之间用逗号连接，用</w:t>
      </w:r>
      <w:r>
        <w:rPr>
          <w:rFonts w:hint="eastAsia"/>
        </w:rPr>
        <w:t>where</w:t>
      </w:r>
      <w:r>
        <w:rPr>
          <w:rFonts w:hint="eastAsia"/>
        </w:rPr>
        <w:t>来描述表间关系。</w:t>
      </w:r>
    </w:p>
    <w:p w14:paraId="3F3175AA" w14:textId="77777777" w:rsidR="0076102E" w:rsidRDefault="0076102E" w:rsidP="0076102E">
      <w:pPr>
        <w:spacing w:line="440" w:lineRule="exact"/>
      </w:pPr>
      <w:r>
        <w:rPr>
          <w:rFonts w:hint="eastAsia"/>
        </w:rPr>
        <w:t>2</w:t>
      </w:r>
      <w:r>
        <w:rPr>
          <w:rFonts w:hint="eastAsia"/>
        </w:rPr>
        <w:t>）连接查询（推荐</w:t>
      </w:r>
      <w:r>
        <w:rPr>
          <w:rFonts w:hint="eastAsia"/>
        </w:rPr>
        <w:t>/</w:t>
      </w:r>
      <w:r>
        <w:rPr>
          <w:rFonts w:hint="eastAsia"/>
        </w:rPr>
        <w:t>高效）。多表之间用</w:t>
      </w:r>
      <w:r>
        <w:rPr>
          <w:rFonts w:hint="eastAsia"/>
        </w:rPr>
        <w:t>join</w:t>
      </w:r>
      <w:r>
        <w:rPr>
          <w:rFonts w:hint="eastAsia"/>
        </w:rPr>
        <w:t>连接，用</w:t>
      </w:r>
      <w:r>
        <w:rPr>
          <w:rFonts w:hint="eastAsia"/>
        </w:rPr>
        <w:t>on</w:t>
      </w:r>
      <w:r>
        <w:rPr>
          <w:rFonts w:hint="eastAsia"/>
        </w:rPr>
        <w:t>来描述表间关系，用</w:t>
      </w:r>
      <w:r>
        <w:rPr>
          <w:rFonts w:hint="eastAsia"/>
        </w:rPr>
        <w:t>where</w:t>
      </w:r>
      <w:r>
        <w:rPr>
          <w:rFonts w:hint="eastAsia"/>
        </w:rPr>
        <w:t>表示更多过滤条件。</w:t>
      </w:r>
    </w:p>
    <w:p w14:paraId="677BBFFD" w14:textId="77777777" w:rsidR="0076102E" w:rsidRDefault="0076102E" w:rsidP="0076102E">
      <w:pPr>
        <w:spacing w:line="440" w:lineRule="exact"/>
      </w:pPr>
      <w:r>
        <w:rPr>
          <w:rFonts w:hint="eastAsia"/>
        </w:rPr>
        <w:lastRenderedPageBreak/>
        <w:t>笛卡尔积</w:t>
      </w:r>
      <w:r>
        <w:rPr>
          <w:rFonts w:hint="eastAsia"/>
        </w:rPr>
        <w:t>Cartesian product</w:t>
      </w:r>
      <w:r>
        <w:rPr>
          <w:rFonts w:hint="eastAsia"/>
        </w:rPr>
        <w:t>，又称直积。一般笛卡尔积没有实际的业务意义，但多表查询都是先生成笛卡尔积，再进行数据的筛选过滤。</w:t>
      </w:r>
    </w:p>
    <w:p w14:paraId="118146D2" w14:textId="77777777" w:rsidR="0076102E" w:rsidRDefault="0076102E" w:rsidP="0076102E">
      <w:pPr>
        <w:spacing w:line="440" w:lineRule="exact"/>
      </w:pPr>
      <w:r>
        <w:rPr>
          <w:rFonts w:hint="eastAsia"/>
        </w:rPr>
        <w:t>这点很值得注意，实际开发中尽量少用多表联查，其根本原因就在这里，查询过程中，现在内存中构建一个大大的结果集，然后再进行数据的过滤。那这个构建过程，和所使用的内存资源，包括过滤时的判断，都是既耗费资源，又浪费时间。</w:t>
      </w:r>
    </w:p>
    <w:p w14:paraId="2786AE12" w14:textId="77777777" w:rsidR="0076102E" w:rsidRDefault="0076102E" w:rsidP="0076102E">
      <w:pPr>
        <w:spacing w:line="440" w:lineRule="exact"/>
      </w:pPr>
      <w:r>
        <w:rPr>
          <w:rFonts w:hint="eastAsia"/>
        </w:rPr>
        <w:t>内连接</w:t>
      </w:r>
      <w:r>
        <w:rPr>
          <w:rFonts w:hint="eastAsia"/>
        </w:rPr>
        <w:t>inner join</w:t>
      </w:r>
      <w:r>
        <w:rPr>
          <w:rFonts w:hint="eastAsia"/>
        </w:rPr>
        <w:t>：取两表的交集</w:t>
      </w:r>
      <w:r>
        <w:rPr>
          <w:rFonts w:hint="eastAsia"/>
        </w:rPr>
        <w:t>/</w:t>
      </w:r>
      <w:r>
        <w:rPr>
          <w:rFonts w:hint="eastAsia"/>
        </w:rPr>
        <w:t>只写</w:t>
      </w:r>
      <w:r>
        <w:rPr>
          <w:rFonts w:hint="eastAsia"/>
        </w:rPr>
        <w:t>join</w:t>
      </w:r>
      <w:r>
        <w:rPr>
          <w:rFonts w:hint="eastAsia"/>
        </w:rPr>
        <w:t>时默认为</w:t>
      </w:r>
      <w:r>
        <w:rPr>
          <w:rFonts w:hint="eastAsia"/>
        </w:rPr>
        <w:t>inner join</w:t>
      </w:r>
      <w:r>
        <w:rPr>
          <w:rFonts w:hint="eastAsia"/>
        </w:rPr>
        <w:t>。左外连接</w:t>
      </w:r>
      <w:r>
        <w:rPr>
          <w:rFonts w:hint="eastAsia"/>
        </w:rPr>
        <w:t>left join</w:t>
      </w:r>
      <w:r>
        <w:rPr>
          <w:rFonts w:hint="eastAsia"/>
        </w:rPr>
        <w:t>：取左表的所有和右表满足的。右外连接</w:t>
      </w:r>
      <w:r>
        <w:rPr>
          <w:rFonts w:hint="eastAsia"/>
        </w:rPr>
        <w:t>right join</w:t>
      </w:r>
      <w:r>
        <w:rPr>
          <w:rFonts w:hint="eastAsia"/>
        </w:rPr>
        <w:t>：取右表的所有和左表满足的。</w:t>
      </w:r>
    </w:p>
    <w:p w14:paraId="74D0C2D3" w14:textId="77777777" w:rsidR="0076102E" w:rsidRDefault="0076102E" w:rsidP="0076102E">
      <w:pPr>
        <w:spacing w:line="440" w:lineRule="exact"/>
      </w:pPr>
      <w:r>
        <w:rPr>
          <w:rFonts w:hint="eastAsia"/>
        </w:rPr>
        <w:t>3</w:t>
      </w:r>
      <w:r>
        <w:rPr>
          <w:rFonts w:hint="eastAsia"/>
        </w:rPr>
        <w:t>）子查询。子查询是指嵌入在其他</w:t>
      </w:r>
      <w:r>
        <w:rPr>
          <w:rFonts w:hint="eastAsia"/>
        </w:rPr>
        <w:t>select</w:t>
      </w:r>
      <w:r>
        <w:rPr>
          <w:rFonts w:hint="eastAsia"/>
        </w:rPr>
        <w:t>语句中的</w:t>
      </w:r>
      <w:r>
        <w:rPr>
          <w:rFonts w:hint="eastAsia"/>
        </w:rPr>
        <w:t>select</w:t>
      </w:r>
      <w:r>
        <w:rPr>
          <w:rFonts w:hint="eastAsia"/>
        </w:rPr>
        <w:t>语句，也叫嵌套查询。子查询执行效率低慎用（一个结果用</w:t>
      </w:r>
      <w:r>
        <w:rPr>
          <w:rFonts w:hint="eastAsia"/>
        </w:rPr>
        <w:t>=/</w:t>
      </w:r>
      <w:r>
        <w:rPr>
          <w:rFonts w:hint="eastAsia"/>
        </w:rPr>
        <w:t>多个结果用</w:t>
      </w:r>
      <w:r>
        <w:rPr>
          <w:rFonts w:hint="eastAsia"/>
        </w:rPr>
        <w:t>in</w:t>
      </w:r>
      <w:r>
        <w:rPr>
          <w:rFonts w:hint="eastAsia"/>
        </w:rPr>
        <w:t>）。记录少时效率影响不大、图方便直接使用，记录多时最好使用其它方式替代。子查询必须是完整语句。</w:t>
      </w:r>
    </w:p>
    <w:p w14:paraId="2B66D757" w14:textId="77777777" w:rsidR="00D45571" w:rsidRDefault="00D45571" w:rsidP="00D45571">
      <w:pPr>
        <w:spacing w:line="440" w:lineRule="exact"/>
      </w:pPr>
    </w:p>
    <w:p w14:paraId="3687D032" w14:textId="77777777" w:rsidR="00EE14ED" w:rsidRDefault="00000000" w:rsidP="00EE14ED">
      <w:pPr>
        <w:spacing w:line="440" w:lineRule="exact"/>
      </w:pPr>
      <w:hyperlink r:id="rId309" w:history="1">
        <w:r w:rsidR="00EE14ED" w:rsidRPr="00947E5F">
          <w:rPr>
            <w:rStyle w:val="a9"/>
            <w:rFonts w:hint="eastAsia"/>
          </w:rPr>
          <w:t>数据库三大范式</w:t>
        </w:r>
      </w:hyperlink>
      <w:r w:rsidR="00EE14ED">
        <w:rPr>
          <w:rFonts w:hint="eastAsia"/>
        </w:rPr>
        <w:t>，</w:t>
      </w:r>
    </w:p>
    <w:p w14:paraId="134ACE3B" w14:textId="77777777" w:rsidR="00EE14ED" w:rsidRDefault="00EE14ED" w:rsidP="00EE14ED">
      <w:pPr>
        <w:spacing w:line="440" w:lineRule="exact"/>
      </w:pPr>
      <w:r w:rsidRPr="00B85248">
        <w:rPr>
          <w:rFonts w:hint="eastAsia"/>
          <w:color w:val="FF0000"/>
        </w:rPr>
        <w:t>三大范式</w:t>
      </w:r>
      <w:r w:rsidRPr="00B85248">
        <w:rPr>
          <w:rFonts w:hint="eastAsia"/>
          <w:color w:val="FF0000"/>
        </w:rPr>
        <w:t>1</w:t>
      </w:r>
      <w:r>
        <w:rPr>
          <w:rFonts w:hint="eastAsia"/>
        </w:rPr>
        <w:t>是一般设计数据库的基本理念，可以建立冗余较小、结构合理的数据库。</w:t>
      </w:r>
    </w:p>
    <w:p w14:paraId="37D66C86" w14:textId="77777777" w:rsidR="00EE14ED" w:rsidRDefault="00EE14ED" w:rsidP="00EE14ED">
      <w:pPr>
        <w:spacing w:line="440" w:lineRule="exact"/>
      </w:pPr>
      <w:r>
        <w:rPr>
          <w:rFonts w:hint="eastAsia"/>
        </w:rPr>
        <w:t>1NF</w:t>
      </w:r>
      <w:r>
        <w:rPr>
          <w:rFonts w:hint="eastAsia"/>
        </w:rPr>
        <w:t>保证字段值是最小单位不可再被分割（例如</w:t>
      </w:r>
      <w:r>
        <w:rPr>
          <w:rFonts w:hint="eastAsia"/>
        </w:rPr>
        <w:t>addr</w:t>
      </w:r>
      <w:r>
        <w:rPr>
          <w:rFonts w:hint="eastAsia"/>
        </w:rPr>
        <w:t>可再分）。</w:t>
      </w:r>
    </w:p>
    <w:p w14:paraId="380E2846" w14:textId="77777777" w:rsidR="00EE14ED" w:rsidRDefault="00EE14ED" w:rsidP="00EE14ED">
      <w:pPr>
        <w:spacing w:line="440" w:lineRule="exact"/>
      </w:pPr>
      <w:r>
        <w:rPr>
          <w:rFonts w:hint="eastAsia"/>
        </w:rPr>
        <w:t>2NF</w:t>
      </w:r>
      <w:r>
        <w:rPr>
          <w:rFonts w:hint="eastAsia"/>
        </w:rPr>
        <w:t>在</w:t>
      </w:r>
      <w:r>
        <w:rPr>
          <w:rFonts w:hint="eastAsia"/>
        </w:rPr>
        <w:t>1NF</w:t>
      </w:r>
      <w:r>
        <w:rPr>
          <w:rFonts w:hint="eastAsia"/>
        </w:rPr>
        <w:t>的基础之上，要求存在主属性，非主属性的值必须围绕主属性展开。（</w:t>
      </w:r>
      <w:r w:rsidRPr="000257A5">
        <w:rPr>
          <w:rFonts w:hint="eastAsia"/>
        </w:rPr>
        <w:t>表中每列都和主键相关</w:t>
      </w:r>
      <w:r>
        <w:rPr>
          <w:rFonts w:hint="eastAsia"/>
        </w:rPr>
        <w:t>。）</w:t>
      </w:r>
    </w:p>
    <w:p w14:paraId="122BC5DF" w14:textId="77777777" w:rsidR="00EE14ED" w:rsidRDefault="00EE14ED" w:rsidP="00EE14ED">
      <w:pPr>
        <w:spacing w:line="440" w:lineRule="exact"/>
      </w:pPr>
      <w:r>
        <w:rPr>
          <w:rFonts w:hint="eastAsia"/>
        </w:rPr>
        <w:t>3NF</w:t>
      </w:r>
      <w:r>
        <w:rPr>
          <w:rFonts w:hint="eastAsia"/>
        </w:rPr>
        <w:t>在</w:t>
      </w:r>
      <w:r>
        <w:rPr>
          <w:rFonts w:hint="eastAsia"/>
        </w:rPr>
        <w:t>2NF</w:t>
      </w:r>
      <w:r>
        <w:rPr>
          <w:rFonts w:hint="eastAsia"/>
        </w:rPr>
        <w:t>的基础之上，减少字段间的依赖传递，即每个属性都跟主键有直接关系而不是间接关系。（</w:t>
      </w:r>
      <w:r w:rsidRPr="00C33131">
        <w:rPr>
          <w:rFonts w:hint="eastAsia"/>
        </w:rPr>
        <w:t>限制一张表中的一对多关系</w:t>
      </w:r>
      <w:r>
        <w:rPr>
          <w:rFonts w:hint="eastAsia"/>
        </w:rPr>
        <w:t>。）</w:t>
      </w:r>
    </w:p>
    <w:p w14:paraId="3452B795" w14:textId="77777777" w:rsidR="00EE14ED" w:rsidRDefault="00EE14ED" w:rsidP="00EE14ED">
      <w:pPr>
        <w:spacing w:line="440" w:lineRule="exact"/>
      </w:pPr>
      <w:r>
        <w:rPr>
          <w:rFonts w:hint="eastAsia"/>
        </w:rPr>
        <w:t>SQL</w:t>
      </w:r>
      <w:r>
        <w:rPr>
          <w:rFonts w:hint="eastAsia"/>
        </w:rPr>
        <w:t>应尽量避免用</w:t>
      </w:r>
      <w:r>
        <w:rPr>
          <w:rFonts w:hint="eastAsia"/>
        </w:rPr>
        <w:t>*</w:t>
      </w:r>
      <w:r>
        <w:rPr>
          <w:rFonts w:hint="eastAsia"/>
        </w:rPr>
        <w:t>，只取需要的字段。</w:t>
      </w:r>
      <w:r>
        <w:rPr>
          <w:rFonts w:hint="eastAsia"/>
        </w:rPr>
        <w:t>select*</w:t>
      </w:r>
      <w:r>
        <w:rPr>
          <w:rFonts w:hint="eastAsia"/>
        </w:rPr>
        <w:t>查询时，很可能会用不到索引，造成全表扫描。</w:t>
      </w:r>
    </w:p>
    <w:p w14:paraId="612B1B01" w14:textId="77777777" w:rsidR="00EE14ED" w:rsidRPr="00D45571" w:rsidRDefault="00EE14ED" w:rsidP="00D45571">
      <w:pPr>
        <w:spacing w:line="440" w:lineRule="exact"/>
      </w:pPr>
    </w:p>
    <w:p w14:paraId="407E4C63" w14:textId="77777777" w:rsidR="005216BB" w:rsidRDefault="00000000" w:rsidP="005112E0">
      <w:pPr>
        <w:spacing w:line="440" w:lineRule="exact"/>
      </w:pPr>
      <w:hyperlink r:id="rId310" w:history="1">
        <w:r w:rsidR="00D45571" w:rsidRPr="00D45571">
          <w:rPr>
            <w:rStyle w:val="a9"/>
            <w:rFonts w:hint="eastAsia"/>
          </w:rPr>
          <w:t>read-uncommitted.png</w:t>
        </w:r>
      </w:hyperlink>
      <w:r w:rsidR="00D45571" w:rsidRPr="00D45571">
        <w:rPr>
          <w:rFonts w:hint="eastAsia"/>
        </w:rPr>
        <w:t>，</w:t>
      </w:r>
      <w:hyperlink r:id="rId311" w:history="1">
        <w:r w:rsidR="00D45571" w:rsidRPr="00D45571">
          <w:rPr>
            <w:rStyle w:val="a9"/>
            <w:rFonts w:hint="eastAsia"/>
          </w:rPr>
          <w:t>read-commited-oracle.png</w:t>
        </w:r>
      </w:hyperlink>
      <w:r w:rsidR="00D45571" w:rsidRPr="00D45571">
        <w:rPr>
          <w:rFonts w:hint="eastAsia"/>
        </w:rPr>
        <w:t>，</w:t>
      </w:r>
      <w:hyperlink r:id="rId312" w:history="1">
        <w:r w:rsidR="00D45571" w:rsidRPr="00D45571">
          <w:rPr>
            <w:rStyle w:val="a9"/>
            <w:rFonts w:hint="eastAsia"/>
          </w:rPr>
          <w:t>repeatable-read-mysql.png</w:t>
        </w:r>
      </w:hyperlink>
      <w:r w:rsidR="00D45571" w:rsidRPr="00D45571">
        <w:rPr>
          <w:rFonts w:hint="eastAsia"/>
        </w:rPr>
        <w:t>，</w:t>
      </w:r>
      <w:hyperlink r:id="rId313" w:history="1">
        <w:r w:rsidR="00D45571" w:rsidRPr="00D45571">
          <w:rPr>
            <w:rStyle w:val="a9"/>
            <w:rFonts w:hint="eastAsia"/>
          </w:rPr>
          <w:t>serializable.png</w:t>
        </w:r>
      </w:hyperlink>
      <w:r w:rsidR="00D45571" w:rsidRPr="00D45571">
        <w:rPr>
          <w:rFonts w:hint="eastAsia"/>
        </w:rPr>
        <w:t>，</w:t>
      </w:r>
      <w:hyperlink r:id="rId314" w:history="1">
        <w:r w:rsidR="00D45571" w:rsidRPr="00D45571">
          <w:rPr>
            <w:rStyle w:val="a9"/>
            <w:rFonts w:hint="eastAsia"/>
          </w:rPr>
          <w:t>数据库事务概念理解（通俗易懂）</w:t>
        </w:r>
      </w:hyperlink>
      <w:r w:rsidR="00D45571" w:rsidRPr="00D45571">
        <w:rPr>
          <w:rFonts w:hint="eastAsia"/>
        </w:rPr>
        <w:t>，</w:t>
      </w:r>
      <w:r w:rsidR="005216BB" w:rsidRPr="00E56873">
        <w:rPr>
          <w:rFonts w:hint="eastAsia"/>
        </w:rPr>
        <w:t>事务？</w:t>
      </w:r>
      <w:r w:rsidR="005216BB" w:rsidRPr="00E56873">
        <w:rPr>
          <w:rFonts w:hint="eastAsia"/>
        </w:rPr>
        <w:t>ACID/</w:t>
      </w:r>
      <w:r w:rsidR="005216BB" w:rsidRPr="00E56873">
        <w:rPr>
          <w:rFonts w:hint="eastAsia"/>
        </w:rPr>
        <w:t>高并发？幻读脏读？</w:t>
      </w:r>
    </w:p>
    <w:p w14:paraId="59A0496E" w14:textId="7D19913C" w:rsidR="00C43A09" w:rsidRDefault="00000000" w:rsidP="005112E0">
      <w:pPr>
        <w:spacing w:line="440" w:lineRule="exact"/>
      </w:pPr>
      <w:hyperlink r:id="rId315" w:history="1">
        <w:r w:rsidR="00D45571" w:rsidRPr="00D45571">
          <w:rPr>
            <w:rStyle w:val="a9"/>
            <w:rFonts w:hint="eastAsia"/>
          </w:rPr>
          <w:t>Spring</w:t>
        </w:r>
        <w:r w:rsidR="00D45571" w:rsidRPr="00D45571">
          <w:rPr>
            <w:rStyle w:val="a9"/>
            <w:rFonts w:hint="eastAsia"/>
          </w:rPr>
          <w:t>事务和</w:t>
        </w:r>
        <w:r w:rsidR="00D45571" w:rsidRPr="00D45571">
          <w:rPr>
            <w:rStyle w:val="a9"/>
            <w:rFonts w:hint="eastAsia"/>
          </w:rPr>
          <w:t>MySQL</w:t>
        </w:r>
        <w:r w:rsidR="00D45571" w:rsidRPr="00D45571">
          <w:rPr>
            <w:rStyle w:val="a9"/>
            <w:rFonts w:hint="eastAsia"/>
          </w:rPr>
          <w:t>事务详解面试</w:t>
        </w:r>
      </w:hyperlink>
      <w:r w:rsidR="00D45571" w:rsidRPr="00D45571">
        <w:rPr>
          <w:rFonts w:hint="eastAsia"/>
        </w:rPr>
        <w:t>，</w:t>
      </w:r>
      <w:hyperlink r:id="rId316" w:history="1">
        <w:r w:rsidR="00C43A09" w:rsidRPr="00C43A09">
          <w:rPr>
            <w:rStyle w:val="a9"/>
            <w:rFonts w:hint="eastAsia"/>
          </w:rPr>
          <w:t>微服务架构中的分布式事务</w:t>
        </w:r>
      </w:hyperlink>
      <w:r w:rsidR="00C43A09">
        <w:rPr>
          <w:rFonts w:hint="eastAsia"/>
        </w:rPr>
        <w:t>，</w:t>
      </w:r>
      <w:r w:rsidR="005216BB" w:rsidRPr="00D45571">
        <w:t xml:space="preserve"> </w:t>
      </w:r>
    </w:p>
    <w:p w14:paraId="58E5A8E6" w14:textId="1EC03A13" w:rsidR="0076102E" w:rsidRPr="00D45571" w:rsidRDefault="00C17CC0" w:rsidP="00C17CC0">
      <w:pPr>
        <w:pStyle w:val="31"/>
        <w:spacing w:before="156"/>
      </w:pPr>
      <w:r>
        <w:rPr>
          <w:rFonts w:hint="eastAsia"/>
        </w:rPr>
        <w:t>事务、视图、索引、Explain、存储过程</w:t>
      </w:r>
    </w:p>
    <w:p w14:paraId="275B6B5B" w14:textId="45965E87" w:rsidR="007955A2" w:rsidRDefault="007955A2" w:rsidP="007955A2">
      <w:pPr>
        <w:spacing w:line="440" w:lineRule="exact"/>
      </w:pPr>
      <w:r w:rsidRPr="005F35DB">
        <w:rPr>
          <w:rFonts w:hint="eastAsia"/>
          <w:color w:val="FF0000"/>
        </w:rPr>
        <w:t>事务</w:t>
      </w:r>
      <w:r w:rsidR="005F35DB" w:rsidRPr="005F35DB">
        <w:rPr>
          <w:rFonts w:hint="eastAsia"/>
          <w:color w:val="FF0000"/>
        </w:rPr>
        <w:t>1</w:t>
      </w:r>
      <w:r w:rsidR="004C6DB5" w:rsidRPr="004C6DB5">
        <w:rPr>
          <w:rFonts w:hint="eastAsia"/>
        </w:rPr>
        <w:t>由一组操作构成，我们希望这组操作能够全部正确执行，如果这一组操作中的任意一个步骤发生错误，那么就需要回滚之前已经完成的操作。也就是同一个事务中的所有操作，要么全都正确执行，要么全都不要执行</w:t>
      </w:r>
      <w:r w:rsidR="004C6DB5">
        <w:rPr>
          <w:rFonts w:hint="eastAsia"/>
        </w:rPr>
        <w:t>。</w:t>
      </w:r>
    </w:p>
    <w:p w14:paraId="79324424" w14:textId="77777777" w:rsidR="007955A2" w:rsidRDefault="007955A2" w:rsidP="007955A2">
      <w:pPr>
        <w:spacing w:line="440" w:lineRule="exact"/>
      </w:pPr>
      <w:r>
        <w:rPr>
          <w:rFonts w:hint="eastAsia"/>
        </w:rPr>
        <w:t>事务回滚是指当一个事务执行过程中发生了异常、错误，则重新回到最先未执行操作的地方。</w:t>
      </w:r>
    </w:p>
    <w:p w14:paraId="7D0A46AF" w14:textId="747E54E9" w:rsidR="007955A2" w:rsidRDefault="007955A2" w:rsidP="004C6DB5">
      <w:pPr>
        <w:spacing w:line="440" w:lineRule="exact"/>
      </w:pPr>
      <w:r>
        <w:rPr>
          <w:rFonts w:hint="eastAsia"/>
        </w:rPr>
        <w:lastRenderedPageBreak/>
        <w:t>事务提交是指当一个事务执行过程没有发生任何异常、错误，那么就保存这个事务对数据的操作。</w:t>
      </w:r>
    </w:p>
    <w:p w14:paraId="397E0F5C" w14:textId="686F8B1E" w:rsidR="00470E3A" w:rsidRPr="000E7B24" w:rsidRDefault="00174D36" w:rsidP="007955A2">
      <w:pPr>
        <w:spacing w:line="440" w:lineRule="exact"/>
        <w:rPr>
          <w:szCs w:val="24"/>
        </w:rPr>
      </w:pPr>
      <w:r>
        <w:rPr>
          <w:rFonts w:hint="eastAsia"/>
        </w:rPr>
        <w:t>事务</w:t>
      </w:r>
      <w:r w:rsidR="007955A2">
        <w:rPr>
          <w:rFonts w:hint="eastAsia"/>
        </w:rPr>
        <w:t>四大特性</w:t>
      </w:r>
      <w:r w:rsidR="00470E3A">
        <w:rPr>
          <w:rFonts w:hint="eastAsia"/>
        </w:rPr>
        <w:t>：</w:t>
      </w:r>
    </w:p>
    <w:p w14:paraId="48089ADD" w14:textId="0D29E495" w:rsidR="00BD1625" w:rsidRDefault="000E7B24" w:rsidP="000E7B24">
      <w:pPr>
        <w:spacing w:line="440" w:lineRule="exact"/>
        <w:rPr>
          <w:szCs w:val="24"/>
        </w:rPr>
      </w:pPr>
      <w:r w:rsidRPr="000E7B24">
        <w:rPr>
          <w:rFonts w:hint="eastAsia"/>
          <w:szCs w:val="24"/>
        </w:rPr>
        <w:t>1)</w:t>
      </w:r>
      <w:r w:rsidR="007955A2" w:rsidRPr="000E7B24">
        <w:rPr>
          <w:rFonts w:hint="eastAsia"/>
          <w:szCs w:val="24"/>
        </w:rPr>
        <w:t>Atomicity</w:t>
      </w:r>
      <w:r w:rsidR="007955A2" w:rsidRPr="00BD1625">
        <w:rPr>
          <w:rFonts w:hint="eastAsia"/>
          <w:color w:val="FF0000"/>
          <w:szCs w:val="24"/>
        </w:rPr>
        <w:t>原子性</w:t>
      </w:r>
      <w:r w:rsidR="00BD1625" w:rsidRPr="00BD1625">
        <w:rPr>
          <w:rFonts w:hint="eastAsia"/>
          <w:color w:val="FF0000"/>
          <w:szCs w:val="24"/>
        </w:rPr>
        <w:t>1</w:t>
      </w:r>
      <w:r w:rsidR="007955A2" w:rsidRPr="000E7B24">
        <w:rPr>
          <w:rFonts w:hint="eastAsia"/>
          <w:szCs w:val="24"/>
        </w:rPr>
        <w:t>/</w:t>
      </w:r>
      <w:r w:rsidR="007955A2" w:rsidRPr="000E7B24">
        <w:rPr>
          <w:rFonts w:hint="eastAsia"/>
          <w:szCs w:val="24"/>
        </w:rPr>
        <w:t>不可分割性：多条</w:t>
      </w:r>
      <w:r w:rsidR="007955A2" w:rsidRPr="000E7B24">
        <w:rPr>
          <w:rFonts w:hint="eastAsia"/>
          <w:szCs w:val="24"/>
        </w:rPr>
        <w:t>SQL</w:t>
      </w:r>
      <w:r w:rsidR="007955A2" w:rsidRPr="000E7B24">
        <w:rPr>
          <w:rFonts w:hint="eastAsia"/>
          <w:szCs w:val="24"/>
        </w:rPr>
        <w:t>密不可分</w:t>
      </w:r>
      <w:r w:rsidR="00CB5822">
        <w:rPr>
          <w:rFonts w:hint="eastAsia"/>
          <w:szCs w:val="24"/>
        </w:rPr>
        <w:t>。</w:t>
      </w:r>
      <w:r w:rsidR="003226A4">
        <w:rPr>
          <w:rFonts w:hint="eastAsia"/>
          <w:szCs w:val="24"/>
        </w:rPr>
        <w:t>（事务管理子系统）</w:t>
      </w:r>
    </w:p>
    <w:p w14:paraId="4F8515FA" w14:textId="6C142728" w:rsidR="00000DA8" w:rsidRPr="000E7B24" w:rsidRDefault="000E7B24" w:rsidP="000E7B24">
      <w:pPr>
        <w:spacing w:line="440" w:lineRule="exact"/>
        <w:rPr>
          <w:szCs w:val="24"/>
        </w:rPr>
      </w:pPr>
      <w:r w:rsidRPr="000E7B24">
        <w:rPr>
          <w:rFonts w:hint="eastAsia"/>
          <w:szCs w:val="24"/>
        </w:rPr>
        <w:t>2)</w:t>
      </w:r>
      <w:r w:rsidR="007955A2" w:rsidRPr="000E7B24">
        <w:rPr>
          <w:rFonts w:hint="eastAsia"/>
          <w:szCs w:val="24"/>
        </w:rPr>
        <w:t>Consistency</w:t>
      </w:r>
      <w:r w:rsidR="007955A2" w:rsidRPr="000E7B24">
        <w:rPr>
          <w:rFonts w:hint="eastAsia"/>
          <w:szCs w:val="24"/>
        </w:rPr>
        <w:t>一致性：</w:t>
      </w:r>
      <w:r w:rsidR="004F4185" w:rsidRPr="004F4185">
        <w:rPr>
          <w:rFonts w:hint="eastAsia"/>
          <w:szCs w:val="24"/>
        </w:rPr>
        <w:t>事务执行前后数据的完整性保持一致。</w:t>
      </w:r>
      <w:r w:rsidR="003226A4">
        <w:rPr>
          <w:rFonts w:hint="eastAsia"/>
          <w:szCs w:val="24"/>
        </w:rPr>
        <w:t>（完整性管理子系统）</w:t>
      </w:r>
    </w:p>
    <w:p w14:paraId="52878CD2" w14:textId="6FD2DD52" w:rsidR="00000DA8" w:rsidRPr="000E7B24" w:rsidRDefault="000E7B24" w:rsidP="000E7B24">
      <w:pPr>
        <w:spacing w:line="440" w:lineRule="exact"/>
        <w:rPr>
          <w:szCs w:val="24"/>
        </w:rPr>
      </w:pPr>
      <w:r w:rsidRPr="000E7B24">
        <w:rPr>
          <w:rFonts w:hint="eastAsia"/>
          <w:szCs w:val="24"/>
        </w:rPr>
        <w:t>3)</w:t>
      </w:r>
      <w:r w:rsidR="007955A2" w:rsidRPr="000E7B24">
        <w:rPr>
          <w:rFonts w:hint="eastAsia"/>
          <w:szCs w:val="24"/>
        </w:rPr>
        <w:t>Isolation</w:t>
      </w:r>
      <w:r w:rsidR="007955A2" w:rsidRPr="000E7B24">
        <w:rPr>
          <w:rFonts w:hint="eastAsia"/>
          <w:szCs w:val="24"/>
        </w:rPr>
        <w:t>隔离性：高并发情况下使用锁的机制以保证数据安全</w:t>
      </w:r>
      <w:r w:rsidR="00CB5822">
        <w:rPr>
          <w:rFonts w:hint="eastAsia"/>
          <w:szCs w:val="24"/>
        </w:rPr>
        <w:t>。</w:t>
      </w:r>
      <w:r w:rsidR="003226A4">
        <w:rPr>
          <w:rFonts w:hint="eastAsia"/>
          <w:szCs w:val="24"/>
        </w:rPr>
        <w:t>（并发控制子系统）</w:t>
      </w:r>
      <w:r w:rsidR="00166B54">
        <w:rPr>
          <w:rFonts w:hint="eastAsia"/>
          <w:szCs w:val="24"/>
        </w:rPr>
        <w:t>（</w:t>
      </w:r>
      <w:r w:rsidR="00166B54" w:rsidRPr="00166B54">
        <w:rPr>
          <w:rFonts w:hint="eastAsia"/>
          <w:szCs w:val="24"/>
        </w:rPr>
        <w:t>事务的执行相互独立</w:t>
      </w:r>
      <w:r w:rsidR="00166B54">
        <w:rPr>
          <w:rFonts w:hint="eastAsia"/>
          <w:szCs w:val="24"/>
        </w:rPr>
        <w:t>，</w:t>
      </w:r>
      <w:r w:rsidR="00166B54" w:rsidRPr="00166B54">
        <w:rPr>
          <w:rFonts w:hint="eastAsia"/>
          <w:szCs w:val="24"/>
        </w:rPr>
        <w:t>互</w:t>
      </w:r>
      <w:r w:rsidR="00166B54">
        <w:rPr>
          <w:rFonts w:hint="eastAsia"/>
          <w:szCs w:val="24"/>
        </w:rPr>
        <w:t>不</w:t>
      </w:r>
      <w:r w:rsidR="00166B54" w:rsidRPr="00166B54">
        <w:rPr>
          <w:rFonts w:hint="eastAsia"/>
          <w:szCs w:val="24"/>
        </w:rPr>
        <w:t>干扰，</w:t>
      </w:r>
      <w:r w:rsidR="00166B54" w:rsidRPr="00B5564F">
        <w:rPr>
          <w:rFonts w:hint="eastAsia"/>
          <w:szCs w:val="24"/>
          <w:u w:val="single"/>
        </w:rPr>
        <w:t>一个事务不会看到另一个正在运行过程中的事务的数据。</w:t>
      </w:r>
      <w:r w:rsidR="00166B54">
        <w:rPr>
          <w:rFonts w:hint="eastAsia"/>
          <w:szCs w:val="24"/>
        </w:rPr>
        <w:t>）</w:t>
      </w:r>
    </w:p>
    <w:p w14:paraId="0E469965" w14:textId="4B86F1D1" w:rsidR="007955A2" w:rsidRDefault="000E7B24" w:rsidP="007955A2">
      <w:pPr>
        <w:spacing w:line="440" w:lineRule="exact"/>
        <w:rPr>
          <w:szCs w:val="24"/>
        </w:rPr>
      </w:pPr>
      <w:r w:rsidRPr="000E7B24">
        <w:rPr>
          <w:rFonts w:hint="eastAsia"/>
          <w:szCs w:val="24"/>
        </w:rPr>
        <w:t>4)</w:t>
      </w:r>
      <w:r w:rsidR="007955A2" w:rsidRPr="000E7B24">
        <w:rPr>
          <w:rFonts w:hint="eastAsia"/>
          <w:szCs w:val="24"/>
        </w:rPr>
        <w:t>Durability</w:t>
      </w:r>
      <w:r w:rsidR="007955A2" w:rsidRPr="000E7B24">
        <w:rPr>
          <w:rFonts w:hint="eastAsia"/>
          <w:szCs w:val="24"/>
        </w:rPr>
        <w:t>持久性</w:t>
      </w:r>
      <w:r w:rsidR="004C6DB5" w:rsidRPr="000E7B24">
        <w:rPr>
          <w:rFonts w:hint="eastAsia"/>
          <w:szCs w:val="24"/>
        </w:rPr>
        <w:t>：</w:t>
      </w:r>
      <w:r w:rsidR="00825C87">
        <w:rPr>
          <w:rFonts w:hint="eastAsia"/>
          <w:szCs w:val="24"/>
        </w:rPr>
        <w:t>事务一旦结束，</w:t>
      </w:r>
      <w:r w:rsidR="007955A2" w:rsidRPr="000E7B24">
        <w:rPr>
          <w:rFonts w:hint="eastAsia"/>
          <w:szCs w:val="24"/>
        </w:rPr>
        <w:t>对数据的操作具有持久影响。</w:t>
      </w:r>
      <w:r w:rsidR="003226A4">
        <w:rPr>
          <w:rFonts w:hint="eastAsia"/>
          <w:szCs w:val="24"/>
        </w:rPr>
        <w:t>（恢复管理子系统）</w:t>
      </w:r>
      <w:r w:rsidR="005A44FB">
        <w:rPr>
          <w:rFonts w:hint="eastAsia"/>
          <w:szCs w:val="24"/>
        </w:rPr>
        <w:t>（</w:t>
      </w:r>
      <w:r w:rsidR="005A44FB" w:rsidRPr="005A44FB">
        <w:rPr>
          <w:rFonts w:hint="eastAsia"/>
          <w:szCs w:val="24"/>
        </w:rPr>
        <w:t>即使数据库</w:t>
      </w:r>
      <w:r w:rsidR="0015729B">
        <w:rPr>
          <w:rFonts w:hint="eastAsia"/>
          <w:szCs w:val="24"/>
        </w:rPr>
        <w:t>崩了</w:t>
      </w:r>
      <w:r w:rsidR="005A44FB" w:rsidRPr="005A44FB">
        <w:rPr>
          <w:rFonts w:hint="eastAsia"/>
          <w:szCs w:val="24"/>
        </w:rPr>
        <w:t>，在数据库恢复后事务提交的结果仍然不会丢失。</w:t>
      </w:r>
      <w:r w:rsidR="005A44FB">
        <w:rPr>
          <w:rFonts w:hint="eastAsia"/>
          <w:szCs w:val="24"/>
        </w:rPr>
        <w:t>）</w:t>
      </w:r>
    </w:p>
    <w:p w14:paraId="12F7CBA6" w14:textId="7E905FD3" w:rsidR="00CE004C" w:rsidRPr="00C06C59" w:rsidRDefault="00000000" w:rsidP="007955A2">
      <w:pPr>
        <w:spacing w:line="440" w:lineRule="exact"/>
        <w:rPr>
          <w:szCs w:val="24"/>
        </w:rPr>
      </w:pPr>
      <w:hyperlink r:id="rId317" w:history="1">
        <w:r w:rsidR="00CE004C" w:rsidRPr="00CE004C">
          <w:rPr>
            <w:rStyle w:val="a9"/>
            <w:rFonts w:hint="eastAsia"/>
            <w:szCs w:val="24"/>
          </w:rPr>
          <w:t>MySQL</w:t>
        </w:r>
        <w:r w:rsidR="00CE004C" w:rsidRPr="00CE004C">
          <w:rPr>
            <w:rStyle w:val="a9"/>
            <w:rFonts w:hint="eastAsia"/>
            <w:szCs w:val="24"/>
          </w:rPr>
          <w:t>设置隔离级别</w:t>
        </w:r>
        <w:r w:rsidR="00CE004C" w:rsidRPr="00CE004C">
          <w:rPr>
            <w:rStyle w:val="a9"/>
            <w:rFonts w:hint="eastAsia"/>
            <w:szCs w:val="24"/>
          </w:rPr>
          <w:t>/</w:t>
        </w:r>
        <w:r w:rsidR="00CE004C" w:rsidRPr="00CE004C">
          <w:rPr>
            <w:rStyle w:val="a9"/>
            <w:rFonts w:hint="eastAsia"/>
            <w:szCs w:val="24"/>
          </w:rPr>
          <w:t>隔离级别测试</w:t>
        </w:r>
      </w:hyperlink>
      <w:r w:rsidR="00CE004C">
        <w:rPr>
          <w:rFonts w:hint="eastAsia"/>
          <w:szCs w:val="24"/>
        </w:rPr>
        <w:t>，</w:t>
      </w:r>
    </w:p>
    <w:p w14:paraId="52F0885E" w14:textId="1A38F782" w:rsidR="00470E3A" w:rsidRPr="00C06C59" w:rsidRDefault="00174D36" w:rsidP="007955A2">
      <w:pPr>
        <w:spacing w:line="440" w:lineRule="exact"/>
        <w:rPr>
          <w:szCs w:val="24"/>
        </w:rPr>
      </w:pPr>
      <w:r>
        <w:rPr>
          <w:rFonts w:hint="eastAsia"/>
          <w:szCs w:val="24"/>
        </w:rPr>
        <w:t>事务</w:t>
      </w:r>
      <w:r w:rsidR="007955A2" w:rsidRPr="00C06C59">
        <w:rPr>
          <w:rFonts w:hint="eastAsia"/>
          <w:szCs w:val="24"/>
        </w:rPr>
        <w:t>隔离级别</w:t>
      </w:r>
      <w:r w:rsidR="00470E3A" w:rsidRPr="00C06C59">
        <w:rPr>
          <w:rFonts w:hint="eastAsia"/>
          <w:szCs w:val="24"/>
        </w:rPr>
        <w:t>：</w:t>
      </w:r>
    </w:p>
    <w:p w14:paraId="2216B3AF" w14:textId="67EA775E" w:rsidR="00C06C59" w:rsidRPr="00C06C59" w:rsidRDefault="00C06C59" w:rsidP="00C06C59">
      <w:pPr>
        <w:spacing w:line="440" w:lineRule="exact"/>
        <w:rPr>
          <w:szCs w:val="24"/>
        </w:rPr>
      </w:pPr>
      <w:r w:rsidRPr="00C06C59">
        <w:rPr>
          <w:rFonts w:hint="eastAsia"/>
          <w:szCs w:val="24"/>
        </w:rPr>
        <w:t>1)</w:t>
      </w:r>
      <w:r w:rsidR="007955A2" w:rsidRPr="00C06C59">
        <w:rPr>
          <w:rFonts w:hint="eastAsia"/>
          <w:szCs w:val="24"/>
        </w:rPr>
        <w:t>read uncommitted</w:t>
      </w:r>
      <w:r w:rsidR="007955A2" w:rsidRPr="00C06C59">
        <w:rPr>
          <w:rFonts w:hint="eastAsia"/>
          <w:szCs w:val="24"/>
        </w:rPr>
        <w:t>：读未提交（脏读），一个事务读到另一个事务未提交的内容。安全性最差，但是效率高。</w:t>
      </w:r>
    </w:p>
    <w:p w14:paraId="53153FFD" w14:textId="3BB8D0CF" w:rsidR="00C06C59" w:rsidRPr="00C06C59" w:rsidRDefault="00C06C59" w:rsidP="00C06C59">
      <w:pPr>
        <w:spacing w:line="440" w:lineRule="exact"/>
        <w:rPr>
          <w:szCs w:val="24"/>
        </w:rPr>
      </w:pPr>
      <w:r w:rsidRPr="00C06C59">
        <w:rPr>
          <w:rFonts w:hint="eastAsia"/>
          <w:szCs w:val="24"/>
        </w:rPr>
        <w:t>2)</w:t>
      </w:r>
      <w:r w:rsidR="007955A2" w:rsidRPr="00C06C59">
        <w:rPr>
          <w:rFonts w:hint="eastAsia"/>
          <w:szCs w:val="24"/>
        </w:rPr>
        <w:t>read committed</w:t>
      </w:r>
      <w:r w:rsidR="007955A2" w:rsidRPr="00C06C59">
        <w:rPr>
          <w:rFonts w:hint="eastAsia"/>
          <w:szCs w:val="24"/>
        </w:rPr>
        <w:t>：读已提交（不可重复读），一个事务读到另一个事务已提交的内容（主要是</w:t>
      </w:r>
      <w:r w:rsidR="007955A2" w:rsidRPr="00C06C59">
        <w:rPr>
          <w:rFonts w:hint="eastAsia"/>
          <w:color w:val="FF0000"/>
          <w:szCs w:val="24"/>
        </w:rPr>
        <w:t>数据更新</w:t>
      </w:r>
      <w:r w:rsidR="007955A2" w:rsidRPr="00C06C59">
        <w:rPr>
          <w:rFonts w:hint="eastAsia"/>
          <w:szCs w:val="24"/>
        </w:rPr>
        <w:t>）。安全性较好，解决了读未提交的问题，但是效率较差，</w:t>
      </w:r>
      <w:r w:rsidR="007955A2" w:rsidRPr="00C06C59">
        <w:rPr>
          <w:rFonts w:hint="eastAsia"/>
          <w:szCs w:val="24"/>
        </w:rPr>
        <w:t>Oracle</w:t>
      </w:r>
      <w:r w:rsidR="007955A2" w:rsidRPr="00C06C59">
        <w:rPr>
          <w:rFonts w:hint="eastAsia"/>
          <w:szCs w:val="24"/>
        </w:rPr>
        <w:t>的默认级别。</w:t>
      </w:r>
    </w:p>
    <w:p w14:paraId="71C68508" w14:textId="72A38150" w:rsidR="00C06C59" w:rsidRPr="00C06C59" w:rsidRDefault="00C06C59" w:rsidP="00C06C59">
      <w:pPr>
        <w:spacing w:line="440" w:lineRule="exact"/>
        <w:rPr>
          <w:szCs w:val="24"/>
        </w:rPr>
      </w:pPr>
      <w:r w:rsidRPr="00C06C59">
        <w:rPr>
          <w:rFonts w:hint="eastAsia"/>
          <w:szCs w:val="24"/>
        </w:rPr>
        <w:t>3)</w:t>
      </w:r>
      <w:r w:rsidR="007955A2" w:rsidRPr="00C06C59">
        <w:rPr>
          <w:rFonts w:hint="eastAsia"/>
          <w:szCs w:val="24"/>
        </w:rPr>
        <w:t>repeatable read</w:t>
      </w:r>
      <w:r w:rsidR="007955A2" w:rsidRPr="00C06C59">
        <w:rPr>
          <w:rFonts w:hint="eastAsia"/>
          <w:szCs w:val="24"/>
        </w:rPr>
        <w:t>：可重复读（虚读</w:t>
      </w:r>
      <w:r w:rsidR="007955A2" w:rsidRPr="00C06C59">
        <w:rPr>
          <w:rFonts w:hint="eastAsia"/>
          <w:szCs w:val="24"/>
        </w:rPr>
        <w:t>/</w:t>
      </w:r>
      <w:r w:rsidR="007955A2" w:rsidRPr="00C06C59">
        <w:rPr>
          <w:rFonts w:hint="eastAsia"/>
          <w:szCs w:val="24"/>
        </w:rPr>
        <w:t>幻读），一个事务读到另一个事务已提交的内容（主要是</w:t>
      </w:r>
      <w:r w:rsidR="007955A2" w:rsidRPr="00C06C59">
        <w:rPr>
          <w:rFonts w:hint="eastAsia"/>
          <w:color w:val="FF0000"/>
          <w:szCs w:val="24"/>
        </w:rPr>
        <w:t>数据插入</w:t>
      </w:r>
      <w:r w:rsidR="007955A2" w:rsidRPr="00C06C59">
        <w:rPr>
          <w:rFonts w:hint="eastAsia"/>
          <w:szCs w:val="24"/>
        </w:rPr>
        <w:t>）。安全性适中，解决了读未提交、不可重复读的问题，但是效率一般，</w:t>
      </w:r>
      <w:r w:rsidR="007955A2" w:rsidRPr="00C06C59">
        <w:rPr>
          <w:rFonts w:hint="eastAsia"/>
          <w:szCs w:val="24"/>
        </w:rPr>
        <w:t>MySQL</w:t>
      </w:r>
      <w:r w:rsidR="007955A2" w:rsidRPr="00C06C59">
        <w:rPr>
          <w:rFonts w:hint="eastAsia"/>
          <w:szCs w:val="24"/>
        </w:rPr>
        <w:t>的默认级别。</w:t>
      </w:r>
    </w:p>
    <w:p w14:paraId="0EAD9990" w14:textId="39C844DE" w:rsidR="004C6DB5" w:rsidRPr="004C6DB5" w:rsidRDefault="00C06C59" w:rsidP="004C6DB5">
      <w:pPr>
        <w:spacing w:line="440" w:lineRule="exact"/>
        <w:rPr>
          <w:szCs w:val="24"/>
        </w:rPr>
      </w:pPr>
      <w:r w:rsidRPr="00C06C59">
        <w:rPr>
          <w:rFonts w:hint="eastAsia"/>
          <w:szCs w:val="24"/>
        </w:rPr>
        <w:t>4)</w:t>
      </w:r>
      <w:r w:rsidR="007955A2" w:rsidRPr="00C06C59">
        <w:rPr>
          <w:rFonts w:hint="eastAsia"/>
          <w:szCs w:val="24"/>
        </w:rPr>
        <w:t>serializable</w:t>
      </w:r>
      <w:r w:rsidR="007955A2" w:rsidRPr="00C06C59">
        <w:rPr>
          <w:rFonts w:hint="eastAsia"/>
          <w:szCs w:val="24"/>
        </w:rPr>
        <w:t>：串行化，最高的隔离级别，通过强制事务排序，使之不可能相互冲突，从而解决幻读问题。安全性最高，但是效率太差。</w:t>
      </w:r>
      <w:r w:rsidR="008173C4">
        <w:rPr>
          <w:rFonts w:hint="eastAsia"/>
          <w:szCs w:val="24"/>
        </w:rPr>
        <w:t>（想一想</w:t>
      </w:r>
      <w:r w:rsidR="008173C4" w:rsidRPr="008173C4">
        <w:rPr>
          <w:szCs w:val="24"/>
        </w:rPr>
        <w:t>Serializable</w:t>
      </w:r>
      <w:r w:rsidR="008173C4">
        <w:rPr>
          <w:rFonts w:hint="eastAsia"/>
          <w:szCs w:val="24"/>
        </w:rPr>
        <w:t>的</w:t>
      </w:r>
      <w:r w:rsidR="008173C4">
        <w:rPr>
          <w:rFonts w:hint="eastAsia"/>
          <w:szCs w:val="24"/>
        </w:rPr>
        <w:t>transient</w:t>
      </w:r>
      <w:r w:rsidR="008173C4">
        <w:rPr>
          <w:rFonts w:hint="eastAsia"/>
          <w:szCs w:val="24"/>
        </w:rPr>
        <w:t>关键字。）</w:t>
      </w:r>
    </w:p>
    <w:p w14:paraId="34E8DE83" w14:textId="602579A7" w:rsidR="004C6DB5" w:rsidRPr="004C6DB5" w:rsidRDefault="004C6DB5" w:rsidP="004C6DB5">
      <w:pPr>
        <w:spacing w:line="440" w:lineRule="exact"/>
      </w:pPr>
      <w:r w:rsidRPr="004C6DB5">
        <w:rPr>
          <w:rFonts w:hint="eastAsia"/>
        </w:rPr>
        <w:t>在默认情况下，</w:t>
      </w:r>
      <w:r w:rsidRPr="004C6DB5">
        <w:rPr>
          <w:rFonts w:hint="eastAsia"/>
        </w:rPr>
        <w:t>MySQL</w:t>
      </w:r>
      <w:r w:rsidRPr="004C6DB5">
        <w:rPr>
          <w:rFonts w:hint="eastAsia"/>
        </w:rPr>
        <w:t>每执行一条</w:t>
      </w:r>
      <w:r w:rsidRPr="004C6DB5">
        <w:rPr>
          <w:rFonts w:hint="eastAsia"/>
        </w:rPr>
        <w:t>SQL</w:t>
      </w:r>
      <w:r w:rsidRPr="004C6DB5">
        <w:rPr>
          <w:rFonts w:hint="eastAsia"/>
        </w:rPr>
        <w:t>语句，都是一个单独的事务。如果需要在一个事务中包含多条</w:t>
      </w:r>
      <w:r w:rsidRPr="004C6DB5">
        <w:rPr>
          <w:rFonts w:hint="eastAsia"/>
        </w:rPr>
        <w:t>SQL</w:t>
      </w:r>
      <w:r w:rsidRPr="004C6DB5">
        <w:rPr>
          <w:rFonts w:hint="eastAsia"/>
        </w:rPr>
        <w:t>语句，那么需要手动开启事务和结束事务。</w:t>
      </w:r>
      <w:r w:rsidR="008C55A6">
        <w:rPr>
          <w:rFonts w:hint="eastAsia"/>
        </w:rPr>
        <w:t>（但是在</w:t>
      </w:r>
      <w:r w:rsidR="008C55A6">
        <w:rPr>
          <w:rFonts w:hint="eastAsia"/>
        </w:rPr>
        <w:t>Oracle</w:t>
      </w:r>
      <w:r w:rsidR="008C55A6">
        <w:rPr>
          <w:rFonts w:hint="eastAsia"/>
        </w:rPr>
        <w:t>中需要手动提交</w:t>
      </w:r>
      <w:r w:rsidR="008C55A6">
        <w:t>…</w:t>
      </w:r>
      <w:r w:rsidR="008C55A6">
        <w:rPr>
          <w:rFonts w:hint="eastAsia"/>
        </w:rPr>
        <w:t>）</w:t>
      </w:r>
    </w:p>
    <w:p w14:paraId="7D044957" w14:textId="7631584B" w:rsidR="004C6DB5" w:rsidRDefault="004C6DB5" w:rsidP="007955A2">
      <w:pPr>
        <w:spacing w:line="440" w:lineRule="exact"/>
      </w:pPr>
      <w:r w:rsidRPr="004C6DB5">
        <w:rPr>
          <w:rFonts w:hint="eastAsia"/>
        </w:rPr>
        <w:t>start transaction</w:t>
      </w:r>
      <w:r w:rsidRPr="004C6DB5">
        <w:rPr>
          <w:rFonts w:hint="eastAsia"/>
        </w:rPr>
        <w:t>后操作数据库如果没有</w:t>
      </w:r>
      <w:r w:rsidRPr="004C6DB5">
        <w:rPr>
          <w:rFonts w:hint="eastAsia"/>
        </w:rPr>
        <w:t>commit</w:t>
      </w:r>
      <w:r w:rsidRPr="004C6DB5">
        <w:rPr>
          <w:rFonts w:hint="eastAsia"/>
        </w:rPr>
        <w:t>，是不能持久影响到数据库。在当前窗口能查到这些对数据的修改是因为缓存，重新打开窗口便失去了这些对数据的修改。</w:t>
      </w:r>
    </w:p>
    <w:p w14:paraId="46A47377" w14:textId="54CB2239" w:rsidR="000725AB" w:rsidRDefault="000725AB" w:rsidP="000725AB">
      <w:pPr>
        <w:spacing w:line="440" w:lineRule="exact"/>
      </w:pPr>
      <w:r>
        <w:rPr>
          <w:rFonts w:hint="eastAsia"/>
        </w:rPr>
        <w:t>注意：事务只能保证数据库的高可靠性，即数据库本身发生问题后，事务提交后的数据仍然能恢复；而如果不是数据库本身的故障，如硬盘损坏了，那么事务提交的数据可能就丢失了。这属于高可用性的范畴。因此，事务只能保证数据库的高可靠性，而高可用性需要整个系统共同配合实现。</w:t>
      </w:r>
    </w:p>
    <w:p w14:paraId="0FECD6C0" w14:textId="0BF748C3" w:rsidR="00C17CC0" w:rsidRDefault="00C17CC0" w:rsidP="000725AB">
      <w:pPr>
        <w:spacing w:line="440" w:lineRule="exact"/>
      </w:pPr>
    </w:p>
    <w:p w14:paraId="521A62C9" w14:textId="77777777" w:rsidR="00C17CC0" w:rsidRDefault="00C17CC0" w:rsidP="00C17CC0">
      <w:pPr>
        <w:spacing w:line="440" w:lineRule="exact"/>
      </w:pPr>
      <w:r w:rsidRPr="000257A5">
        <w:rPr>
          <w:rFonts w:hint="eastAsia"/>
          <w:color w:val="FF0000"/>
        </w:rPr>
        <w:t>视图</w:t>
      </w:r>
      <w:r w:rsidRPr="000257A5">
        <w:rPr>
          <w:rFonts w:hint="eastAsia"/>
          <w:color w:val="FF0000"/>
        </w:rPr>
        <w:t>1</w:t>
      </w:r>
      <w:r>
        <w:rPr>
          <w:rFonts w:hint="eastAsia"/>
        </w:rPr>
        <w:t>就好比用</w:t>
      </w:r>
      <w:r>
        <w:rPr>
          <w:rFonts w:hint="eastAsia"/>
        </w:rPr>
        <w:t>as</w:t>
      </w:r>
      <w:r>
        <w:rPr>
          <w:rFonts w:hint="eastAsia"/>
        </w:rPr>
        <w:t>给</w:t>
      </w:r>
      <w:r>
        <w:rPr>
          <w:rFonts w:hint="eastAsia"/>
        </w:rPr>
        <w:t>SQL</w:t>
      </w:r>
      <w:r>
        <w:rPr>
          <w:rFonts w:hint="eastAsia"/>
        </w:rPr>
        <w:t>语句定义了一个别名，建立了一张特殊的可视化的表（缓存上一次的查询结果</w:t>
      </w:r>
      <w:r>
        <w:rPr>
          <w:rFonts w:hint="eastAsia"/>
        </w:rPr>
        <w:t>/</w:t>
      </w:r>
      <w:r>
        <w:rPr>
          <w:rFonts w:hint="eastAsia"/>
        </w:rPr>
        <w:t>全球最大的缓存技术</w:t>
      </w:r>
      <w:r>
        <w:rPr>
          <w:rFonts w:hint="eastAsia"/>
        </w:rPr>
        <w:t>Redis</w:t>
      </w:r>
      <w:r>
        <w:rPr>
          <w:rFonts w:hint="eastAsia"/>
        </w:rPr>
        <w:t>）。避免了多次写相同的复杂</w:t>
      </w:r>
      <w:r>
        <w:rPr>
          <w:rFonts w:hint="eastAsia"/>
        </w:rPr>
        <w:t>SQL</w:t>
      </w:r>
      <w:r>
        <w:rPr>
          <w:rFonts w:hint="eastAsia"/>
        </w:rPr>
        <w:t>，屏蔽了业务表</w:t>
      </w:r>
      <w:r>
        <w:rPr>
          <w:rFonts w:hint="eastAsia"/>
        </w:rPr>
        <w:lastRenderedPageBreak/>
        <w:t>的复杂性，被所有用户共享。但是存入了重复数据，</w:t>
      </w:r>
      <w:r>
        <w:rPr>
          <w:rFonts w:hint="eastAsia"/>
        </w:rPr>
        <w:t>SQL</w:t>
      </w:r>
      <w:r>
        <w:rPr>
          <w:rFonts w:hint="eastAsia"/>
        </w:rPr>
        <w:t>语句无法被扩展更新，现在使用较少。</w:t>
      </w:r>
    </w:p>
    <w:p w14:paraId="76BD8A2F" w14:textId="77777777" w:rsidR="00575315" w:rsidRPr="008F63B5" w:rsidRDefault="00575315" w:rsidP="008F63B5">
      <w:pPr>
        <w:spacing w:line="440" w:lineRule="exact"/>
      </w:pPr>
    </w:p>
    <w:p w14:paraId="7D82C325" w14:textId="6FE61065" w:rsidR="008F63B5" w:rsidRDefault="003B359B" w:rsidP="000D41DF">
      <w:r w:rsidRPr="00575315">
        <w:rPr>
          <w:rFonts w:ascii="Bookman Old Style" w:hAnsi="Bookman Old Style" w:hint="eastAsia"/>
          <w:color w:val="FF0000"/>
        </w:rPr>
        <w:t>索引</w:t>
      </w:r>
      <w:r w:rsidR="00575315">
        <w:rPr>
          <w:rFonts w:ascii="Bookman Old Style" w:hAnsi="Bookman Old Style" w:hint="eastAsia"/>
          <w:color w:val="FF0000"/>
        </w:rPr>
        <w:t>1</w:t>
      </w:r>
      <w:r w:rsidR="004A47C5" w:rsidRPr="00353C2C">
        <w:rPr>
          <w:rFonts w:ascii="Bookman Old Style" w:hAnsi="Bookman Old Style" w:hint="eastAsia"/>
        </w:rPr>
        <w:t>是一种排好序的</w:t>
      </w:r>
      <w:r w:rsidR="00CD14E5">
        <w:rPr>
          <w:rFonts w:ascii="Bookman Old Style" w:hAnsi="Bookman Old Style" w:hint="eastAsia"/>
        </w:rPr>
        <w:t>用于</w:t>
      </w:r>
      <w:r w:rsidR="004A47C5" w:rsidRPr="00353C2C">
        <w:rPr>
          <w:rFonts w:ascii="Bookman Old Style" w:hAnsi="Bookman Old Style" w:hint="eastAsia"/>
        </w:rPr>
        <w:t>快速查找的数据结构，它帮助数据库</w:t>
      </w:r>
      <w:r w:rsidR="00E35BA5">
        <w:rPr>
          <w:rFonts w:ascii="Bookman Old Style" w:hAnsi="Bookman Old Style" w:hint="eastAsia"/>
        </w:rPr>
        <w:t>进行高效的数据检索。</w:t>
      </w:r>
      <w:r w:rsidR="00041966">
        <w:rPr>
          <w:rFonts w:hint="eastAsia"/>
        </w:rPr>
        <w:t>索引与它所指向的</w:t>
      </w:r>
      <w:r w:rsidR="00BF316A">
        <w:rPr>
          <w:rFonts w:hint="eastAsia"/>
        </w:rPr>
        <w:t>数据存在一种映射</w:t>
      </w:r>
      <w:r w:rsidR="00E36CBE">
        <w:rPr>
          <w:rFonts w:hint="eastAsia"/>
        </w:rPr>
        <w:t>关系，索引的工作机制类似于哈希算法，但它不存在</w:t>
      </w:r>
      <w:r w:rsidR="00957966">
        <w:rPr>
          <w:rFonts w:hint="eastAsia"/>
        </w:rPr>
        <w:t>所谓</w:t>
      </w:r>
      <w:r w:rsidR="00E36CBE">
        <w:rPr>
          <w:rFonts w:hint="eastAsia"/>
        </w:rPr>
        <w:t>哈希碰撞。</w:t>
      </w:r>
    </w:p>
    <w:p w14:paraId="77CDEAC5" w14:textId="0BFCF52F" w:rsidR="005F6B7F" w:rsidRPr="005F6B7F" w:rsidRDefault="008F63B5" w:rsidP="00390577">
      <w:pPr>
        <w:spacing w:line="440" w:lineRule="exact"/>
      </w:pPr>
      <w:r>
        <w:rPr>
          <w:rFonts w:hint="eastAsia"/>
        </w:rPr>
        <w:t>索引不适合建在有大量重复数据的字段上，如性别字段。</w:t>
      </w:r>
      <w:r w:rsidR="001542B4">
        <w:rPr>
          <w:rFonts w:hint="eastAsia"/>
        </w:rPr>
        <w:t>因为这种情况下不走索引的成本更低。</w:t>
      </w:r>
    </w:p>
    <w:p w14:paraId="22C0DAE3" w14:textId="47232890" w:rsidR="008F63B5" w:rsidRDefault="00765F49" w:rsidP="008F63B5">
      <w:pPr>
        <w:spacing w:line="440" w:lineRule="exact"/>
      </w:pPr>
      <w:r>
        <w:rPr>
          <w:rFonts w:hint="eastAsia"/>
        </w:rPr>
        <w:t>索引分为普通索引、</w:t>
      </w:r>
      <w:r w:rsidRPr="00765F49">
        <w:rPr>
          <w:rFonts w:hint="eastAsia"/>
        </w:rPr>
        <w:t>主键索引</w:t>
      </w:r>
      <w:r>
        <w:rPr>
          <w:rFonts w:hint="eastAsia"/>
        </w:rPr>
        <w:t>、</w:t>
      </w:r>
      <w:r w:rsidRPr="00765F49">
        <w:rPr>
          <w:rFonts w:hint="eastAsia"/>
        </w:rPr>
        <w:t>唯一索引和组合索引</w:t>
      </w:r>
      <w:r>
        <w:rPr>
          <w:rFonts w:hint="eastAsia"/>
        </w:rPr>
        <w:t>。</w:t>
      </w:r>
      <w:r w:rsidR="00FE39D0" w:rsidRPr="00FE39D0">
        <w:rPr>
          <w:rFonts w:hint="eastAsia"/>
        </w:rPr>
        <w:t>（主键默认创建索引。）</w:t>
      </w:r>
    </w:p>
    <w:p w14:paraId="0E2C4F57" w14:textId="4FAB9909" w:rsidR="001173E5" w:rsidRDefault="00ED1F6D" w:rsidP="009E7BAB">
      <w:pPr>
        <w:spacing w:line="440" w:lineRule="exact"/>
      </w:pPr>
      <w:r>
        <w:rPr>
          <w:rFonts w:hint="eastAsia"/>
        </w:rPr>
        <w:t>使用索引的</w:t>
      </w:r>
      <w:r w:rsidR="008F63B5">
        <w:rPr>
          <w:rFonts w:hint="eastAsia"/>
        </w:rPr>
        <w:t>优点</w:t>
      </w:r>
      <w:r>
        <w:rPr>
          <w:rFonts w:hint="eastAsia"/>
        </w:rPr>
        <w:t>就是</w:t>
      </w:r>
      <w:r w:rsidR="008F63B5">
        <w:rPr>
          <w:rFonts w:hint="eastAsia"/>
        </w:rPr>
        <w:t>提高</w:t>
      </w:r>
      <w:r>
        <w:rPr>
          <w:rFonts w:hint="eastAsia"/>
        </w:rPr>
        <w:t>了</w:t>
      </w:r>
      <w:r w:rsidR="008F63B5">
        <w:rPr>
          <w:rFonts w:hint="eastAsia"/>
        </w:rPr>
        <w:t>检索速度。</w:t>
      </w:r>
      <w:r>
        <w:rPr>
          <w:rFonts w:hint="eastAsia"/>
        </w:rPr>
        <w:t>另外</w:t>
      </w:r>
      <w:r w:rsidR="008F63B5">
        <w:rPr>
          <w:rFonts w:hint="eastAsia"/>
        </w:rPr>
        <w:t>通过创建唯一索引，可以保证数据不重复。</w:t>
      </w:r>
      <w:r w:rsidR="00B379E2">
        <w:rPr>
          <w:rFonts w:hint="eastAsia"/>
        </w:rPr>
        <w:t>缺点就是耗费时间和空间，初期创建和后期维护都比较麻烦。</w:t>
      </w:r>
    </w:p>
    <w:p w14:paraId="09F98D9D" w14:textId="0BB951A1" w:rsidR="00AA2EF1" w:rsidRDefault="00AA2EF1" w:rsidP="00AA2EF1">
      <w:pPr>
        <w:spacing w:line="440" w:lineRule="exact"/>
        <w:rPr>
          <w:color w:val="FF0000"/>
        </w:rPr>
      </w:pPr>
    </w:p>
    <w:p w14:paraId="47D53CE0" w14:textId="186AC4D4" w:rsidR="00AA2EF1" w:rsidRPr="00C43AF4" w:rsidRDefault="00AA2EF1" w:rsidP="00D6369F">
      <w:pPr>
        <w:spacing w:line="440" w:lineRule="exact"/>
      </w:pPr>
      <w:r w:rsidRPr="00C43AF4">
        <w:rPr>
          <w:rFonts w:hint="eastAsia"/>
        </w:rPr>
        <w:t>Explain</w:t>
      </w:r>
      <w:r w:rsidR="00C17CC0">
        <w:t>1</w:t>
      </w:r>
      <w:r w:rsidRPr="00C43AF4">
        <w:rPr>
          <w:rFonts w:hint="eastAsia"/>
        </w:rPr>
        <w:t>分析</w:t>
      </w:r>
      <w:r w:rsidRPr="00C43AF4">
        <w:rPr>
          <w:rFonts w:hint="eastAsia"/>
        </w:rPr>
        <w:t>SQL</w:t>
      </w:r>
      <w:r w:rsidRPr="00C43AF4">
        <w:rPr>
          <w:rFonts w:hint="eastAsia"/>
        </w:rPr>
        <w:t>执行计划时，扫描类型</w:t>
      </w:r>
      <w:r w:rsidRPr="00C43AF4">
        <w:rPr>
          <w:rFonts w:hint="eastAsia"/>
        </w:rPr>
        <w:t>type</w:t>
      </w:r>
      <w:r w:rsidRPr="00C43AF4">
        <w:rPr>
          <w:rFonts w:hint="eastAsia"/>
        </w:rPr>
        <w:t>（由数据库决定）：</w:t>
      </w:r>
      <w:r w:rsidRPr="00C43AF4">
        <w:rPr>
          <w:rFonts w:hint="eastAsia"/>
        </w:rPr>
        <w:t>ALL</w:t>
      </w:r>
      <w:r w:rsidRPr="00C43AF4">
        <w:rPr>
          <w:rFonts w:hint="eastAsia"/>
        </w:rPr>
        <w:t>全表扫描，没有优化，最慢的方式；</w:t>
      </w:r>
      <w:r w:rsidRPr="00C43AF4">
        <w:rPr>
          <w:rFonts w:hint="eastAsia"/>
        </w:rPr>
        <w:t>index</w:t>
      </w:r>
      <w:r w:rsidRPr="00C43AF4">
        <w:rPr>
          <w:rFonts w:hint="eastAsia"/>
        </w:rPr>
        <w:t>索引全扫描；</w:t>
      </w:r>
      <w:r w:rsidRPr="00C43AF4">
        <w:rPr>
          <w:rFonts w:hint="eastAsia"/>
        </w:rPr>
        <w:t>range</w:t>
      </w:r>
      <w:r w:rsidRPr="00C43AF4">
        <w:rPr>
          <w:rFonts w:hint="eastAsia"/>
        </w:rPr>
        <w:t>索引范围扫描，常用</w:t>
      </w:r>
      <w:r w:rsidRPr="00C43AF4">
        <w:rPr>
          <w:rFonts w:hint="eastAsia"/>
        </w:rPr>
        <w:t>&lt;</w:t>
      </w:r>
      <w:r w:rsidRPr="00C43AF4">
        <w:rPr>
          <w:rFonts w:hint="eastAsia"/>
        </w:rPr>
        <w:t>，</w:t>
      </w:r>
      <w:r w:rsidRPr="00C43AF4">
        <w:rPr>
          <w:rFonts w:hint="eastAsia"/>
        </w:rPr>
        <w:t>&lt;=</w:t>
      </w:r>
      <w:r w:rsidRPr="00C43AF4">
        <w:rPr>
          <w:rFonts w:hint="eastAsia"/>
        </w:rPr>
        <w:t>，</w:t>
      </w:r>
      <w:r w:rsidRPr="00C43AF4">
        <w:rPr>
          <w:rFonts w:hint="eastAsia"/>
        </w:rPr>
        <w:t>&gt;=</w:t>
      </w:r>
      <w:r w:rsidRPr="00C43AF4">
        <w:rPr>
          <w:rFonts w:hint="eastAsia"/>
        </w:rPr>
        <w:t>，</w:t>
      </w:r>
      <w:r w:rsidRPr="00C43AF4">
        <w:rPr>
          <w:rFonts w:hint="eastAsia"/>
        </w:rPr>
        <w:t>between</w:t>
      </w:r>
      <w:r w:rsidRPr="00C43AF4">
        <w:rPr>
          <w:rFonts w:hint="eastAsia"/>
        </w:rPr>
        <w:t>等操作；</w:t>
      </w:r>
      <w:r w:rsidRPr="00C43AF4">
        <w:rPr>
          <w:rFonts w:hint="eastAsia"/>
        </w:rPr>
        <w:t>ref</w:t>
      </w:r>
      <w:r w:rsidRPr="00C43AF4">
        <w:rPr>
          <w:rFonts w:hint="eastAsia"/>
        </w:rPr>
        <w:t>使用非唯一索引扫描或唯一索引前缀扫描，返回单条记录，常出现在关联查询中；</w:t>
      </w:r>
      <w:r w:rsidRPr="00C43AF4">
        <w:rPr>
          <w:rFonts w:hint="eastAsia"/>
        </w:rPr>
        <w:t>eq_ref</w:t>
      </w:r>
      <w:r w:rsidRPr="00C43AF4">
        <w:rPr>
          <w:rFonts w:hint="eastAsia"/>
        </w:rPr>
        <w:t>类似</w:t>
      </w:r>
      <w:r w:rsidRPr="00C43AF4">
        <w:rPr>
          <w:rFonts w:hint="eastAsia"/>
        </w:rPr>
        <w:t>ref</w:t>
      </w:r>
      <w:r w:rsidRPr="00C43AF4">
        <w:rPr>
          <w:rFonts w:hint="eastAsia"/>
        </w:rPr>
        <w:t>，区别在于使用的是唯一索引，使用主键的关联查询；</w:t>
      </w:r>
      <w:r w:rsidRPr="00C43AF4">
        <w:rPr>
          <w:rFonts w:hint="eastAsia"/>
        </w:rPr>
        <w:t>const/system</w:t>
      </w:r>
      <w:r w:rsidRPr="00C43AF4">
        <w:rPr>
          <w:rFonts w:hint="eastAsia"/>
        </w:rPr>
        <w:t>单条记录，系统会把匹配行中的其他列作为常数处理，如主键或唯一索引查询；</w:t>
      </w:r>
      <w:r w:rsidRPr="00C43AF4">
        <w:rPr>
          <w:rFonts w:hint="eastAsia"/>
        </w:rPr>
        <w:t>null</w:t>
      </w:r>
      <w:r w:rsidRPr="00C43AF4">
        <w:t xml:space="preserve"> </w:t>
      </w:r>
      <w:r w:rsidRPr="00C43AF4">
        <w:rPr>
          <w:rFonts w:hint="eastAsia"/>
        </w:rPr>
        <w:t>MySQL</w:t>
      </w:r>
      <w:r w:rsidRPr="00C43AF4">
        <w:rPr>
          <w:rFonts w:hint="eastAsia"/>
        </w:rPr>
        <w:t>不访问任何表或索引，直接返回结果。</w:t>
      </w:r>
      <w:r w:rsidR="00D6369F">
        <w:rPr>
          <w:rFonts w:hint="eastAsia"/>
        </w:rPr>
        <w:t>（使用</w:t>
      </w:r>
      <w:r w:rsidR="00D6369F">
        <w:rPr>
          <w:rFonts w:hint="eastAsia"/>
        </w:rPr>
        <w:t>explain</w:t>
      </w:r>
      <w:r w:rsidR="00D6369F">
        <w:rPr>
          <w:rFonts w:hint="eastAsia"/>
        </w:rPr>
        <w:t>分析你</w:t>
      </w:r>
      <w:r w:rsidR="00D6369F">
        <w:rPr>
          <w:rFonts w:hint="eastAsia"/>
        </w:rPr>
        <w:t>SQL</w:t>
      </w:r>
      <w:r w:rsidR="00D6369F">
        <w:rPr>
          <w:rFonts w:hint="eastAsia"/>
        </w:rPr>
        <w:t>执行计划，主要看是否使用了索引。）</w:t>
      </w:r>
    </w:p>
    <w:p w14:paraId="102ED48C" w14:textId="77777777" w:rsidR="00AA2EF1" w:rsidRPr="00AA2EF1" w:rsidRDefault="00AA2EF1" w:rsidP="009E7BAB">
      <w:pPr>
        <w:spacing w:line="440" w:lineRule="exact"/>
      </w:pPr>
    </w:p>
    <w:p w14:paraId="03467ED4" w14:textId="77777777" w:rsidR="002545A1" w:rsidRDefault="002545A1" w:rsidP="002545A1">
      <w:pPr>
        <w:spacing w:line="440" w:lineRule="exact"/>
      </w:pPr>
    </w:p>
    <w:p w14:paraId="28753F7C" w14:textId="77777777" w:rsidR="002545A1" w:rsidRPr="002545A1" w:rsidRDefault="002545A1" w:rsidP="008F63B5">
      <w:pPr>
        <w:spacing w:line="440" w:lineRule="exact"/>
      </w:pPr>
    </w:p>
    <w:p w14:paraId="233513E9" w14:textId="77777777" w:rsidR="002545A1" w:rsidRDefault="002545A1" w:rsidP="002545A1">
      <w:pPr>
        <w:spacing w:line="440" w:lineRule="exact"/>
      </w:pPr>
      <w:r w:rsidRPr="004B0E11">
        <w:rPr>
          <w:rFonts w:hint="eastAsia"/>
          <w:color w:val="FF0000"/>
        </w:rPr>
        <w:t>存储过程</w:t>
      </w:r>
      <w:r w:rsidRPr="004B0E11">
        <w:rPr>
          <w:rFonts w:hint="eastAsia"/>
          <w:color w:val="FF0000"/>
        </w:rPr>
        <w:t>1</w:t>
      </w:r>
      <w:r>
        <w:rPr>
          <w:rFonts w:hint="eastAsia"/>
        </w:rPr>
        <w:t>（</w:t>
      </w:r>
      <w:r>
        <w:rPr>
          <w:rFonts w:hint="eastAsia"/>
        </w:rPr>
        <w:t>Stored Procedure</w:t>
      </w:r>
      <w:r>
        <w:rPr>
          <w:rFonts w:hint="eastAsia"/>
        </w:rPr>
        <w:t>）是一组为了完成特定功能的</w:t>
      </w:r>
      <w:r>
        <w:rPr>
          <w:rFonts w:hint="eastAsia"/>
        </w:rPr>
        <w:t>SQL</w:t>
      </w:r>
      <w:r>
        <w:rPr>
          <w:rFonts w:hint="eastAsia"/>
        </w:rPr>
        <w:t>语句集，经编译后存储在服务器端的数据库中，利用存储过程可以加速</w:t>
      </w:r>
      <w:r>
        <w:rPr>
          <w:rFonts w:hint="eastAsia"/>
        </w:rPr>
        <w:t>SQL</w:t>
      </w:r>
      <w:r>
        <w:rPr>
          <w:rFonts w:hint="eastAsia"/>
        </w:rPr>
        <w:t>语句的执行。</w:t>
      </w:r>
    </w:p>
    <w:p w14:paraId="4649A856" w14:textId="77777777" w:rsidR="002545A1" w:rsidRDefault="002545A1" w:rsidP="002545A1">
      <w:pPr>
        <w:spacing w:line="440" w:lineRule="exact"/>
      </w:pPr>
      <w:r>
        <w:rPr>
          <w:rFonts w:hint="eastAsia"/>
        </w:rPr>
        <w:t>优点：</w:t>
      </w:r>
      <w:r>
        <w:rPr>
          <w:rFonts w:hint="eastAsia"/>
        </w:rPr>
        <w:t xml:space="preserve"> </w:t>
      </w:r>
    </w:p>
    <w:p w14:paraId="12CBCB27" w14:textId="77777777" w:rsidR="002545A1" w:rsidRDefault="002545A1" w:rsidP="002545A1">
      <w:pPr>
        <w:spacing w:line="440" w:lineRule="exact"/>
      </w:pPr>
      <w:r>
        <w:rPr>
          <w:rFonts w:hint="eastAsia"/>
        </w:rPr>
        <w:t>1)</w:t>
      </w:r>
      <w:r>
        <w:rPr>
          <w:rFonts w:hint="eastAsia"/>
        </w:rPr>
        <w:t>存储过程是预编译过的，执行效率高。</w:t>
      </w:r>
    </w:p>
    <w:p w14:paraId="2F3D5DD4" w14:textId="77777777" w:rsidR="002545A1" w:rsidRDefault="002545A1" w:rsidP="002545A1">
      <w:pPr>
        <w:spacing w:line="440" w:lineRule="exact"/>
      </w:pPr>
      <w:r>
        <w:rPr>
          <w:rFonts w:hint="eastAsia"/>
        </w:rPr>
        <w:t>2)</w:t>
      </w:r>
      <w:r w:rsidRPr="00EE6904">
        <w:rPr>
          <w:rFonts w:hint="eastAsia"/>
        </w:rPr>
        <w:t xml:space="preserve"> </w:t>
      </w:r>
      <w:r>
        <w:rPr>
          <w:rFonts w:hint="eastAsia"/>
        </w:rPr>
        <w:t>存储过程编译好会放在数据库，调用时不再传输大量</w:t>
      </w:r>
      <w:r>
        <w:rPr>
          <w:rFonts w:hint="eastAsia"/>
        </w:rPr>
        <w:t>SQL</w:t>
      </w:r>
      <w:r>
        <w:rPr>
          <w:rFonts w:hint="eastAsia"/>
        </w:rPr>
        <w:t>语句，节省流量。</w:t>
      </w:r>
    </w:p>
    <w:p w14:paraId="60454C81" w14:textId="77777777" w:rsidR="002545A1" w:rsidRDefault="002545A1" w:rsidP="002545A1">
      <w:pPr>
        <w:spacing w:line="440" w:lineRule="exact"/>
      </w:pPr>
      <w:r>
        <w:rPr>
          <w:rFonts w:hint="eastAsia"/>
        </w:rPr>
        <w:t>3)</w:t>
      </w:r>
      <w:r>
        <w:rPr>
          <w:rFonts w:hint="eastAsia"/>
        </w:rPr>
        <w:t>安全性高，执行存储过程需要有一定权限的用户。</w:t>
      </w:r>
    </w:p>
    <w:p w14:paraId="5D94DD6F" w14:textId="77777777" w:rsidR="002545A1" w:rsidRDefault="002545A1" w:rsidP="002545A1">
      <w:pPr>
        <w:spacing w:line="440" w:lineRule="exact"/>
      </w:pPr>
      <w:r>
        <w:rPr>
          <w:rFonts w:hint="eastAsia"/>
        </w:rPr>
        <w:t>4)</w:t>
      </w:r>
      <w:r>
        <w:rPr>
          <w:rFonts w:hint="eastAsia"/>
        </w:rPr>
        <w:t>存储过程可以重复使用，提高代码复用性。</w:t>
      </w:r>
    </w:p>
    <w:p w14:paraId="32FFCCBB" w14:textId="77777777" w:rsidR="002545A1" w:rsidRDefault="002545A1" w:rsidP="002545A1">
      <w:pPr>
        <w:spacing w:line="440" w:lineRule="exact"/>
      </w:pPr>
      <w:r>
        <w:rPr>
          <w:rFonts w:hint="eastAsia"/>
        </w:rPr>
        <w:t>缺点：</w:t>
      </w:r>
      <w:r>
        <w:t xml:space="preserve"> </w:t>
      </w:r>
    </w:p>
    <w:p w14:paraId="1A5E00DF" w14:textId="77777777" w:rsidR="002545A1" w:rsidRDefault="002545A1" w:rsidP="002545A1">
      <w:pPr>
        <w:spacing w:line="440" w:lineRule="exact"/>
      </w:pPr>
      <w:r>
        <w:rPr>
          <w:rFonts w:hint="eastAsia"/>
        </w:rPr>
        <w:t>1)</w:t>
      </w:r>
      <w:r>
        <w:rPr>
          <w:rFonts w:hint="eastAsia"/>
        </w:rPr>
        <w:t>调试麻烦，但是用</w:t>
      </w:r>
      <w:r>
        <w:rPr>
          <w:rFonts w:hint="eastAsia"/>
        </w:rPr>
        <w:t xml:space="preserve"> PL/SQL Developer </w:t>
      </w:r>
      <w:r>
        <w:rPr>
          <w:rFonts w:hint="eastAsia"/>
        </w:rPr>
        <w:t>调试很方便！弥补这个缺点。</w:t>
      </w:r>
    </w:p>
    <w:p w14:paraId="235423CF" w14:textId="77777777" w:rsidR="002545A1" w:rsidRDefault="002545A1" w:rsidP="002545A1">
      <w:pPr>
        <w:spacing w:line="440" w:lineRule="exact"/>
      </w:pPr>
      <w:r>
        <w:rPr>
          <w:rFonts w:hint="eastAsia"/>
        </w:rPr>
        <w:t>2)</w:t>
      </w:r>
      <w:r w:rsidRPr="00D6780F">
        <w:rPr>
          <w:rFonts w:hint="eastAsia"/>
        </w:rPr>
        <w:t>存储过程编译好后存放在数据库，与</w:t>
      </w:r>
      <w:r w:rsidRPr="00D6780F">
        <w:rPr>
          <w:rFonts w:hint="eastAsia"/>
        </w:rPr>
        <w:t>Server</w:t>
      </w:r>
      <w:r w:rsidRPr="00D6780F">
        <w:rPr>
          <w:rFonts w:hint="eastAsia"/>
        </w:rPr>
        <w:t>深度绑定，降低了应用程序的可移植性。</w:t>
      </w:r>
      <w:r w:rsidRPr="00D6780F">
        <w:rPr>
          <w:rFonts w:hint="eastAsia"/>
        </w:rPr>
        <w:t xml:space="preserve"> </w:t>
      </w:r>
    </w:p>
    <w:p w14:paraId="6DEE89E6" w14:textId="77777777" w:rsidR="002545A1" w:rsidRPr="00D6780F" w:rsidRDefault="002545A1" w:rsidP="002545A1">
      <w:pPr>
        <w:spacing w:line="440" w:lineRule="exact"/>
      </w:pPr>
      <w:r>
        <w:rPr>
          <w:rFonts w:hint="eastAsia"/>
        </w:rPr>
        <w:lastRenderedPageBreak/>
        <w:t>3)</w:t>
      </w:r>
      <w:r>
        <w:rPr>
          <w:rFonts w:hint="eastAsia"/>
        </w:rPr>
        <w:t>如果在一个程序系统中大量的使用存储过程，对</w:t>
      </w:r>
      <w:r w:rsidRPr="00D6780F">
        <w:rPr>
          <w:rFonts w:hint="eastAsia"/>
        </w:rPr>
        <w:t>旧存储过程的优化更新并不容易（建议重写）。</w:t>
      </w:r>
    </w:p>
    <w:p w14:paraId="3DF4A262" w14:textId="1566CB5E" w:rsidR="002545A1" w:rsidRDefault="002545A1" w:rsidP="008F63B5">
      <w:pPr>
        <w:spacing w:line="440" w:lineRule="exact"/>
      </w:pPr>
    </w:p>
    <w:p w14:paraId="23949750" w14:textId="708A0ACF" w:rsidR="005C53E9" w:rsidRDefault="005C53E9" w:rsidP="005C53E9">
      <w:pPr>
        <w:pStyle w:val="31"/>
        <w:spacing w:before="156"/>
      </w:pPr>
      <w:r>
        <w:rPr>
          <w:rFonts w:hint="eastAsia"/>
        </w:rPr>
        <w:t>数据库连接、Hikari、JDBC、ResultSet</w:t>
      </w:r>
    </w:p>
    <w:p w14:paraId="27FF8894" w14:textId="33B647A3" w:rsidR="00E63F98" w:rsidRDefault="00E63F98" w:rsidP="00E63F98">
      <w:pPr>
        <w:spacing w:line="440" w:lineRule="exact"/>
      </w:pPr>
      <w:r w:rsidRPr="00E63F98">
        <w:rPr>
          <w:rFonts w:hint="eastAsia"/>
          <w:color w:val="FF0000"/>
        </w:rPr>
        <w:t>数据库连接</w:t>
      </w:r>
      <w:r>
        <w:rPr>
          <w:rFonts w:hint="eastAsia"/>
          <w:color w:val="FF0000"/>
        </w:rPr>
        <w:t>1</w:t>
      </w:r>
      <w:r>
        <w:rPr>
          <w:rFonts w:hint="eastAsia"/>
        </w:rPr>
        <w:t>是一种关键的有限的昂贵的资源，这一点在多用户的网页应用程序中体现得尤为突出。对数据库连接的管理能显著影响到整个应用程序的伸缩性和健壮性，影响到程序的性能指标。数据库连接池正是针对这个问题提出来的。数据库连接池负责分配、管理和释放数据库连接，它允许应用程序重复使用一个现有的数据库连接，而再不是重新建立一个。这项技术能明显提高对数据库操作的性能。</w:t>
      </w:r>
    </w:p>
    <w:p w14:paraId="23930C2E" w14:textId="1A012149" w:rsidR="00E63F98" w:rsidRDefault="00E63F98" w:rsidP="00E63F98">
      <w:pPr>
        <w:spacing w:line="440" w:lineRule="exact"/>
      </w:pPr>
      <w:r>
        <w:rPr>
          <w:rFonts w:hint="eastAsia"/>
        </w:rPr>
        <w:t>Java</w:t>
      </w:r>
      <w:r>
        <w:rPr>
          <w:rFonts w:hint="eastAsia"/>
        </w:rPr>
        <w:t>中常用的数据库连接池有</w:t>
      </w:r>
      <w:r>
        <w:rPr>
          <w:rFonts w:hint="eastAsia"/>
        </w:rPr>
        <w:t>DBCP</w:t>
      </w:r>
      <w:r>
        <w:rPr>
          <w:rFonts w:hint="eastAsia"/>
        </w:rPr>
        <w:t>，</w:t>
      </w:r>
      <w:r>
        <w:rPr>
          <w:rFonts w:hint="eastAsia"/>
        </w:rPr>
        <w:t>C3P0</w:t>
      </w:r>
      <w:r>
        <w:rPr>
          <w:rFonts w:hint="eastAsia"/>
        </w:rPr>
        <w:t>，</w:t>
      </w:r>
      <w:r>
        <w:rPr>
          <w:rFonts w:hint="eastAsia"/>
        </w:rPr>
        <w:t>BoneCP</w:t>
      </w:r>
      <w:r>
        <w:rPr>
          <w:rFonts w:hint="eastAsia"/>
        </w:rPr>
        <w:t>，</w:t>
      </w:r>
      <w:r>
        <w:rPr>
          <w:rFonts w:hint="eastAsia"/>
        </w:rPr>
        <w:t>Proxool</w:t>
      </w:r>
      <w:r>
        <w:rPr>
          <w:rFonts w:hint="eastAsia"/>
        </w:rPr>
        <w:t>，</w:t>
      </w:r>
      <w:r>
        <w:rPr>
          <w:rFonts w:hint="eastAsia"/>
        </w:rPr>
        <w:t>Hikari</w:t>
      </w:r>
      <w:r>
        <w:rPr>
          <w:rFonts w:hint="eastAsia"/>
        </w:rPr>
        <w:t>及</w:t>
      </w:r>
      <w:r>
        <w:rPr>
          <w:rFonts w:hint="eastAsia"/>
        </w:rPr>
        <w:t>Druid</w:t>
      </w:r>
      <w:r>
        <w:rPr>
          <w:rFonts w:hint="eastAsia"/>
        </w:rPr>
        <w:t>等。</w:t>
      </w:r>
    </w:p>
    <w:p w14:paraId="72A92436" w14:textId="77777777" w:rsidR="00274743" w:rsidRDefault="00274743" w:rsidP="00274743">
      <w:pPr>
        <w:spacing w:line="440" w:lineRule="exact"/>
        <w:rPr>
          <w:szCs w:val="24"/>
        </w:rPr>
      </w:pPr>
    </w:p>
    <w:p w14:paraId="5DDF241A" w14:textId="77777777" w:rsidR="00274743" w:rsidRPr="000F2E9F" w:rsidRDefault="00274743" w:rsidP="00274743">
      <w:pPr>
        <w:spacing w:line="440" w:lineRule="exact"/>
        <w:rPr>
          <w:szCs w:val="24"/>
        </w:rPr>
      </w:pPr>
      <w:r w:rsidRPr="000F2E9F">
        <w:rPr>
          <w:color w:val="FF0000"/>
          <w:szCs w:val="24"/>
        </w:rPr>
        <w:t>Hikari1</w:t>
      </w:r>
      <w:r w:rsidRPr="000F2E9F">
        <w:rPr>
          <w:rFonts w:hint="eastAsia"/>
          <w:szCs w:val="24"/>
        </w:rPr>
        <w:t>是一款非常强大，高效，并且号称史上最快连接池。并且在</w:t>
      </w:r>
      <w:r>
        <w:rPr>
          <w:rFonts w:hint="eastAsia"/>
          <w:szCs w:val="24"/>
        </w:rPr>
        <w:t>SpringBoot</w:t>
      </w:r>
      <w:r>
        <w:rPr>
          <w:szCs w:val="24"/>
        </w:rPr>
        <w:t>2</w:t>
      </w:r>
      <w:r w:rsidRPr="000F2E9F">
        <w:rPr>
          <w:szCs w:val="24"/>
        </w:rPr>
        <w:t>.0</w:t>
      </w:r>
      <w:r w:rsidRPr="000F2E9F">
        <w:rPr>
          <w:rFonts w:hint="eastAsia"/>
          <w:szCs w:val="24"/>
        </w:rPr>
        <w:t>之后，采用的默认数据库连接池就是</w:t>
      </w:r>
      <w:r w:rsidRPr="000F2E9F">
        <w:rPr>
          <w:szCs w:val="24"/>
        </w:rPr>
        <w:t>Hikari</w:t>
      </w:r>
      <w:r w:rsidRPr="000F2E9F">
        <w:rPr>
          <w:rFonts w:hint="eastAsia"/>
          <w:szCs w:val="24"/>
        </w:rPr>
        <w:t>。不需要引入依赖，已经在</w:t>
      </w:r>
      <w:r w:rsidRPr="000F2E9F">
        <w:rPr>
          <w:szCs w:val="24"/>
        </w:rPr>
        <w:t>SpringBoot</w:t>
      </w:r>
      <w:r w:rsidRPr="000F2E9F">
        <w:rPr>
          <w:rFonts w:hint="eastAsia"/>
          <w:szCs w:val="24"/>
        </w:rPr>
        <w:t>中包含了。</w:t>
      </w:r>
    </w:p>
    <w:p w14:paraId="7F5727C7" w14:textId="77777777" w:rsidR="004F4F18" w:rsidRPr="00274743" w:rsidRDefault="004F4F18" w:rsidP="008F63B5">
      <w:pPr>
        <w:spacing w:line="440" w:lineRule="exact"/>
      </w:pPr>
    </w:p>
    <w:p w14:paraId="16122A0C" w14:textId="109CD1A8" w:rsidR="00F0757C" w:rsidRPr="00F0757C" w:rsidRDefault="00576701" w:rsidP="004B3DC4">
      <w:pPr>
        <w:spacing w:line="440" w:lineRule="exact"/>
      </w:pPr>
      <w:r>
        <w:rPr>
          <w:rFonts w:hint="eastAsia"/>
          <w:color w:val="FF0000"/>
        </w:rPr>
        <w:t>JDBC</w:t>
      </w:r>
      <w:r w:rsidR="001173E5" w:rsidRPr="001173E5">
        <w:rPr>
          <w:rFonts w:hint="eastAsia"/>
          <w:color w:val="FF0000"/>
        </w:rPr>
        <w:t>1</w:t>
      </w:r>
      <w:r w:rsidR="005E6591">
        <w:rPr>
          <w:rFonts w:hint="eastAsia"/>
        </w:rPr>
        <w:t>是</w:t>
      </w:r>
      <w:r>
        <w:rPr>
          <w:rFonts w:hint="eastAsia"/>
        </w:rPr>
        <w:t>Java</w:t>
      </w:r>
      <w:r w:rsidR="005E6591">
        <w:rPr>
          <w:rFonts w:hint="eastAsia"/>
        </w:rPr>
        <w:t>程序操作数据库的一个技术，是</w:t>
      </w:r>
      <w:r w:rsidR="00947ABF">
        <w:rPr>
          <w:rFonts w:hint="eastAsia"/>
        </w:rPr>
        <w:t>Java</w:t>
      </w:r>
      <w:r w:rsidR="005E6591">
        <w:rPr>
          <w:rFonts w:hint="eastAsia"/>
        </w:rPr>
        <w:t>程序连接数据库的一套标准，本质上就是一堆</w:t>
      </w:r>
      <w:r w:rsidR="005E6591">
        <w:rPr>
          <w:rFonts w:hint="eastAsia"/>
        </w:rPr>
        <w:t>API</w:t>
      </w:r>
      <w:r w:rsidR="005E6591">
        <w:rPr>
          <w:rFonts w:hint="eastAsia"/>
        </w:rPr>
        <w:t>。但由于操作繁杂，</w:t>
      </w:r>
      <w:r w:rsidR="00DB29D1">
        <w:rPr>
          <w:rFonts w:hint="eastAsia"/>
        </w:rPr>
        <w:t>已</w:t>
      </w:r>
      <w:r w:rsidR="005E6591">
        <w:rPr>
          <w:rFonts w:hint="eastAsia"/>
        </w:rPr>
        <w:t>被框架封装。</w:t>
      </w:r>
    </w:p>
    <w:p w14:paraId="656DD59C" w14:textId="0C704EF2" w:rsidR="005E6591" w:rsidRDefault="00576701" w:rsidP="005E6591">
      <w:pPr>
        <w:spacing w:line="440" w:lineRule="exact"/>
      </w:pPr>
      <w:r>
        <w:rPr>
          <w:rFonts w:hint="eastAsia"/>
        </w:rPr>
        <w:t>JDBC</w:t>
      </w:r>
      <w:r w:rsidR="00BC40F9">
        <w:rPr>
          <w:rFonts w:hint="eastAsia"/>
        </w:rPr>
        <w:t>操作数据库的</w:t>
      </w:r>
      <w:r w:rsidR="005E6591">
        <w:rPr>
          <w:rFonts w:hint="eastAsia"/>
        </w:rPr>
        <w:t>五个步骤：注册驱动，获取连接，获取传输器，执行</w:t>
      </w:r>
      <w:r w:rsidR="005E6591">
        <w:rPr>
          <w:rFonts w:hint="eastAsia"/>
        </w:rPr>
        <w:t>SQL/</w:t>
      </w:r>
      <w:r w:rsidR="005E6591">
        <w:rPr>
          <w:rFonts w:hint="eastAsia"/>
        </w:rPr>
        <w:t>解析</w:t>
      </w:r>
      <w:r w:rsidR="005E6591">
        <w:rPr>
          <w:rFonts w:hint="eastAsia"/>
        </w:rPr>
        <w:t>ResultSet</w:t>
      </w:r>
      <w:r w:rsidR="005E6591">
        <w:rPr>
          <w:rFonts w:hint="eastAsia"/>
        </w:rPr>
        <w:t>，关闭结果集</w:t>
      </w:r>
      <w:r w:rsidR="005E6591">
        <w:rPr>
          <w:rFonts w:hint="eastAsia"/>
        </w:rPr>
        <w:t>/</w:t>
      </w:r>
      <w:r w:rsidR="005E6591">
        <w:rPr>
          <w:rFonts w:hint="eastAsia"/>
        </w:rPr>
        <w:t>传输器</w:t>
      </w:r>
      <w:r w:rsidR="005E6591">
        <w:rPr>
          <w:rFonts w:hint="eastAsia"/>
        </w:rPr>
        <w:t>/</w:t>
      </w:r>
      <w:r w:rsidR="005E6591">
        <w:rPr>
          <w:rFonts w:hint="eastAsia"/>
        </w:rPr>
        <w:t>连接。</w:t>
      </w:r>
      <w:r>
        <w:rPr>
          <w:rFonts w:hint="eastAsia"/>
        </w:rPr>
        <w:t>JDBC</w:t>
      </w:r>
      <w:r w:rsidR="005E6591">
        <w:rPr>
          <w:rFonts w:hint="eastAsia"/>
        </w:rPr>
        <w:t>是唯一能</w:t>
      </w:r>
      <w:r w:rsidR="005E6591">
        <w:rPr>
          <w:rFonts w:hint="eastAsia"/>
        </w:rPr>
        <w:t>100%</w:t>
      </w:r>
      <w:r w:rsidR="005E6591">
        <w:rPr>
          <w:rFonts w:hint="eastAsia"/>
        </w:rPr>
        <w:t>处理数据连接的技术，框架的底层都是封装了</w:t>
      </w:r>
      <w:r>
        <w:rPr>
          <w:rFonts w:hint="eastAsia"/>
        </w:rPr>
        <w:t>JDBC</w:t>
      </w:r>
      <w:r w:rsidR="005E6591">
        <w:rPr>
          <w:rFonts w:hint="eastAsia"/>
        </w:rPr>
        <w:t>。</w:t>
      </w:r>
    </w:p>
    <w:p w14:paraId="26018EAB" w14:textId="36EA16CC" w:rsidR="0070690B" w:rsidRDefault="005E6591" w:rsidP="0070690B">
      <w:pPr>
        <w:spacing w:line="440" w:lineRule="exact"/>
      </w:pPr>
      <w:r>
        <w:rPr>
          <w:rFonts w:hint="eastAsia"/>
        </w:rPr>
        <w:t>两种传输器的区别联系。</w:t>
      </w:r>
    </w:p>
    <w:p w14:paraId="4D794E13" w14:textId="54E04831" w:rsidR="009707E8" w:rsidRDefault="009707E8" w:rsidP="0070690B">
      <w:pPr>
        <w:spacing w:line="440" w:lineRule="exact"/>
      </w:pPr>
      <w:r>
        <w:rPr>
          <w:rFonts w:hint="eastAsia"/>
        </w:rPr>
        <w:t>使用</w:t>
      </w:r>
      <w:r>
        <w:rPr>
          <w:rFonts w:hint="eastAsia"/>
        </w:rPr>
        <w:t>Connection</w:t>
      </w:r>
      <w:r>
        <w:t>.</w:t>
      </w:r>
      <w:r w:rsidRPr="009707E8">
        <w:rPr>
          <w:u w:val="single"/>
        </w:rPr>
        <w:t>prepare</w:t>
      </w:r>
      <w:r w:rsidRPr="009707E8">
        <w:t>Statement()</w:t>
      </w:r>
      <w:r>
        <w:rPr>
          <w:rFonts w:hint="eastAsia"/>
        </w:rPr>
        <w:t>建立一个</w:t>
      </w:r>
      <w:r>
        <w:rPr>
          <w:rFonts w:hint="eastAsia"/>
        </w:rPr>
        <w:t>PreparedStatement</w:t>
      </w:r>
      <w:r>
        <w:rPr>
          <w:rFonts w:hint="eastAsia"/>
        </w:rPr>
        <w:t>接口。</w:t>
      </w:r>
    </w:p>
    <w:p w14:paraId="24CAF031" w14:textId="77777777" w:rsidR="0070690B" w:rsidRDefault="0070690B" w:rsidP="0070690B">
      <w:pPr>
        <w:spacing w:line="440" w:lineRule="exact"/>
      </w:pPr>
      <w:r w:rsidRPr="00E91F9A">
        <w:rPr>
          <w:rFonts w:hint="eastAsia"/>
        </w:rPr>
        <w:t>JDBC</w:t>
      </w:r>
      <w:r w:rsidRPr="00E91F9A">
        <w:rPr>
          <w:rFonts w:hint="eastAsia"/>
        </w:rPr>
        <w:t>提供了</w:t>
      </w:r>
      <w:r w:rsidRPr="00E91F9A">
        <w:rPr>
          <w:rFonts w:hint="eastAsia"/>
        </w:rPr>
        <w:t>Statement</w:t>
      </w:r>
      <w:r w:rsidRPr="00E91F9A">
        <w:rPr>
          <w:rFonts w:hint="eastAsia"/>
        </w:rPr>
        <w:t>、</w:t>
      </w:r>
      <w:r w:rsidRPr="00E91F9A">
        <w:rPr>
          <w:rFonts w:hint="eastAsia"/>
        </w:rPr>
        <w:t>PreparedStatement</w:t>
      </w:r>
      <w:r w:rsidRPr="00E91F9A">
        <w:rPr>
          <w:rFonts w:hint="eastAsia"/>
        </w:rPr>
        <w:t>和</w:t>
      </w:r>
      <w:r w:rsidRPr="00E91F9A">
        <w:rPr>
          <w:rFonts w:hint="eastAsia"/>
        </w:rPr>
        <w:t>CallableStatement</w:t>
      </w:r>
      <w:r w:rsidRPr="00E91F9A">
        <w:rPr>
          <w:rFonts w:hint="eastAsia"/>
        </w:rPr>
        <w:t>三种方式来执行查询语句，其中</w:t>
      </w:r>
      <w:r w:rsidRPr="00E91F9A">
        <w:rPr>
          <w:rFonts w:hint="eastAsia"/>
        </w:rPr>
        <w:t>Statement</w:t>
      </w:r>
      <w:r w:rsidRPr="00E91F9A">
        <w:rPr>
          <w:rFonts w:hint="eastAsia"/>
        </w:rPr>
        <w:t>用于通用查询，</w:t>
      </w:r>
      <w:r w:rsidRPr="00E91F9A">
        <w:rPr>
          <w:rFonts w:hint="eastAsia"/>
        </w:rPr>
        <w:t>PreparedStatement</w:t>
      </w:r>
      <w:r w:rsidRPr="00E91F9A">
        <w:rPr>
          <w:rFonts w:hint="eastAsia"/>
        </w:rPr>
        <w:t>用于执行参数化查询，而</w:t>
      </w:r>
      <w:r w:rsidRPr="00E91F9A">
        <w:rPr>
          <w:rFonts w:hint="eastAsia"/>
        </w:rPr>
        <w:t>CallableStatement</w:t>
      </w:r>
      <w:r w:rsidRPr="00E91F9A">
        <w:rPr>
          <w:rFonts w:hint="eastAsia"/>
        </w:rPr>
        <w:t>则是用于存储过程</w:t>
      </w:r>
      <w:r>
        <w:rPr>
          <w:rFonts w:hint="eastAsia"/>
        </w:rPr>
        <w:t>。</w:t>
      </w:r>
    </w:p>
    <w:p w14:paraId="0184672A" w14:textId="77777777" w:rsidR="005E6591" w:rsidRDefault="005E6591" w:rsidP="005E6591">
      <w:pPr>
        <w:spacing w:line="440" w:lineRule="exact"/>
      </w:pPr>
      <w:r>
        <w:rPr>
          <w:rFonts w:hint="eastAsia"/>
        </w:rPr>
        <w:t>Statement</w:t>
      </w:r>
      <w:r>
        <w:rPr>
          <w:rFonts w:hint="eastAsia"/>
        </w:rPr>
        <w:t>是父接口，需手动拼接</w:t>
      </w:r>
      <w:r>
        <w:rPr>
          <w:rFonts w:hint="eastAsia"/>
        </w:rPr>
        <w:t>SQL</w:t>
      </w:r>
      <w:r>
        <w:rPr>
          <w:rFonts w:hint="eastAsia"/>
        </w:rPr>
        <w:t>参数</w:t>
      </w:r>
      <w:r>
        <w:rPr>
          <w:rFonts w:hint="eastAsia"/>
        </w:rPr>
        <w:t>/</w:t>
      </w:r>
      <w:r>
        <w:rPr>
          <w:rFonts w:hint="eastAsia"/>
        </w:rPr>
        <w:t>复杂低效，且易被</w:t>
      </w:r>
      <w:r>
        <w:rPr>
          <w:rFonts w:hint="eastAsia"/>
        </w:rPr>
        <w:t>SQL</w:t>
      </w:r>
      <w:r>
        <w:rPr>
          <w:rFonts w:hint="eastAsia"/>
        </w:rPr>
        <w:t>攻击。</w:t>
      </w:r>
    </w:p>
    <w:p w14:paraId="16789227" w14:textId="3C014791" w:rsidR="00E91F9A" w:rsidRDefault="005E6591" w:rsidP="0070690B">
      <w:pPr>
        <w:spacing w:line="440" w:lineRule="exact"/>
      </w:pPr>
      <w:r>
        <w:rPr>
          <w:rFonts w:hint="eastAsia"/>
        </w:rPr>
        <w:t>PreparedStatement</w:t>
      </w:r>
      <w:r>
        <w:rPr>
          <w:rFonts w:hint="eastAsia"/>
        </w:rPr>
        <w:t>是子接口，继承了父接口的所有功能。另使用了</w:t>
      </w:r>
      <w:r>
        <w:rPr>
          <w:rFonts w:hint="eastAsia"/>
        </w:rPr>
        <w:t>SQL</w:t>
      </w:r>
      <w:r>
        <w:rPr>
          <w:rFonts w:hint="eastAsia"/>
        </w:rPr>
        <w:t>骨架，通过</w:t>
      </w:r>
      <w:r>
        <w:rPr>
          <w:rFonts w:hint="eastAsia"/>
        </w:rPr>
        <w:t>prepare</w:t>
      </w:r>
      <w:r w:rsidR="0070690B">
        <w:t>-</w:t>
      </w:r>
      <w:r>
        <w:rPr>
          <w:rFonts w:hint="eastAsia"/>
        </w:rPr>
        <w:t>Statement</w:t>
      </w:r>
      <w:r w:rsidR="0070690B">
        <w:t>()</w:t>
      </w:r>
      <w:r>
        <w:rPr>
          <w:rFonts w:hint="eastAsia"/>
        </w:rPr>
        <w:t>预编译</w:t>
      </w:r>
      <w:r>
        <w:rPr>
          <w:rFonts w:hint="eastAsia"/>
        </w:rPr>
        <w:t>SQL</w:t>
      </w:r>
      <w:r>
        <w:rPr>
          <w:rFonts w:hint="eastAsia"/>
        </w:rPr>
        <w:t>语句，再通过</w:t>
      </w:r>
      <w:r>
        <w:rPr>
          <w:rFonts w:hint="eastAsia"/>
        </w:rPr>
        <w:t>setObject</w:t>
      </w:r>
      <w:r w:rsidR="0070690B">
        <w:t>()</w:t>
      </w:r>
      <w:r>
        <w:rPr>
          <w:rFonts w:hint="eastAsia"/>
        </w:rPr>
        <w:t>来拼接参数，解决了</w:t>
      </w:r>
      <w:r>
        <w:rPr>
          <w:rFonts w:hint="eastAsia"/>
        </w:rPr>
        <w:t>SQL</w:t>
      </w:r>
      <w:r>
        <w:rPr>
          <w:rFonts w:hint="eastAsia"/>
        </w:rPr>
        <w:t>攻击且执行速度更快。</w:t>
      </w:r>
    </w:p>
    <w:p w14:paraId="15EF2CB2" w14:textId="1570EB54" w:rsidR="0070690B" w:rsidRDefault="0070690B" w:rsidP="0070690B">
      <w:pPr>
        <w:spacing w:line="440" w:lineRule="exact"/>
      </w:pPr>
      <w:r>
        <w:rPr>
          <w:rFonts w:hint="eastAsia"/>
        </w:rPr>
        <w:t>Statement</w:t>
      </w:r>
      <w:r>
        <w:rPr>
          <w:rFonts w:hint="eastAsia"/>
        </w:rPr>
        <w:t>、</w:t>
      </w:r>
      <w:r>
        <w:rPr>
          <w:rFonts w:hint="eastAsia"/>
        </w:rPr>
        <w:t>PreparedStatement</w:t>
      </w:r>
      <w:r>
        <w:rPr>
          <w:rFonts w:hint="eastAsia"/>
        </w:rPr>
        <w:t>和</w:t>
      </w:r>
      <w:r>
        <w:rPr>
          <w:rFonts w:hint="eastAsia"/>
        </w:rPr>
        <w:t>CallableStatement</w:t>
      </w:r>
      <w:r>
        <w:rPr>
          <w:rFonts w:hint="eastAsia"/>
        </w:rPr>
        <w:t>都是接口。</w:t>
      </w:r>
    </w:p>
    <w:p w14:paraId="13925D91" w14:textId="0DA437DA" w:rsidR="0070690B" w:rsidRDefault="0070690B" w:rsidP="0070690B">
      <w:pPr>
        <w:spacing w:line="440" w:lineRule="exact"/>
      </w:pPr>
      <w:r>
        <w:rPr>
          <w:rFonts w:hint="eastAsia"/>
        </w:rPr>
        <w:t>Statement</w:t>
      </w:r>
      <w:r>
        <w:rPr>
          <w:rFonts w:hint="eastAsia"/>
        </w:rPr>
        <w:t>继承自</w:t>
      </w:r>
      <w:r>
        <w:rPr>
          <w:rFonts w:hint="eastAsia"/>
        </w:rPr>
        <w:t>Wrapper</w:t>
      </w:r>
      <w:r>
        <w:rPr>
          <w:rFonts w:hint="eastAsia"/>
        </w:rPr>
        <w:t>、</w:t>
      </w:r>
      <w:r>
        <w:rPr>
          <w:rFonts w:hint="eastAsia"/>
        </w:rPr>
        <w:t>PreparedStatement</w:t>
      </w:r>
      <w:r>
        <w:rPr>
          <w:rFonts w:hint="eastAsia"/>
        </w:rPr>
        <w:t>继承自</w:t>
      </w:r>
      <w:r>
        <w:rPr>
          <w:rFonts w:hint="eastAsia"/>
        </w:rPr>
        <w:t>Statement</w:t>
      </w:r>
      <w:r>
        <w:rPr>
          <w:rFonts w:hint="eastAsia"/>
        </w:rPr>
        <w:t>、</w:t>
      </w:r>
      <w:r>
        <w:rPr>
          <w:rFonts w:hint="eastAsia"/>
        </w:rPr>
        <w:t>CallableStatement</w:t>
      </w:r>
      <w:r>
        <w:rPr>
          <w:rFonts w:hint="eastAsia"/>
        </w:rPr>
        <w:t>继承自</w:t>
      </w:r>
      <w:r>
        <w:rPr>
          <w:rFonts w:hint="eastAsia"/>
        </w:rPr>
        <w:t>Pre</w:t>
      </w:r>
      <w:r>
        <w:t>-</w:t>
      </w:r>
      <w:r>
        <w:rPr>
          <w:rFonts w:hint="eastAsia"/>
        </w:rPr>
        <w:t>paredStatement</w:t>
      </w:r>
      <w:r>
        <w:rPr>
          <w:rFonts w:hint="eastAsia"/>
        </w:rPr>
        <w:t>。</w:t>
      </w:r>
    </w:p>
    <w:p w14:paraId="63DB550F" w14:textId="3926E7C2" w:rsidR="0070690B" w:rsidRDefault="0070690B" w:rsidP="0070690B">
      <w:pPr>
        <w:spacing w:line="440" w:lineRule="exact"/>
      </w:pPr>
      <w:r>
        <w:rPr>
          <w:rFonts w:hint="eastAsia"/>
        </w:rPr>
        <w:lastRenderedPageBreak/>
        <w:t>Statement</w:t>
      </w:r>
      <w:r>
        <w:rPr>
          <w:rFonts w:hint="eastAsia"/>
        </w:rPr>
        <w:t>接口提供了执行语句和获取结果的基本方法；</w:t>
      </w:r>
    </w:p>
    <w:p w14:paraId="705B1C27" w14:textId="76FF9065" w:rsidR="0070690B" w:rsidRDefault="0070690B" w:rsidP="0070690B">
      <w:pPr>
        <w:spacing w:line="440" w:lineRule="exact"/>
      </w:pPr>
      <w:r>
        <w:rPr>
          <w:rFonts w:hint="eastAsia"/>
        </w:rPr>
        <w:t>PreparedStatement</w:t>
      </w:r>
      <w:r>
        <w:rPr>
          <w:rFonts w:hint="eastAsia"/>
        </w:rPr>
        <w:t>接口添加了处理</w:t>
      </w:r>
      <w:r>
        <w:rPr>
          <w:rFonts w:hint="eastAsia"/>
        </w:rPr>
        <w:t>IN</w:t>
      </w:r>
      <w:r>
        <w:rPr>
          <w:rFonts w:hint="eastAsia"/>
        </w:rPr>
        <w:t>参数的方法</w:t>
      </w:r>
      <w:r w:rsidR="00FC16E7">
        <w:rPr>
          <w:rFonts w:hint="eastAsia"/>
        </w:rPr>
        <w:t>，</w:t>
      </w:r>
      <w:r w:rsidR="00FC16E7" w:rsidRPr="00FC16E7">
        <w:rPr>
          <w:rFonts w:hint="eastAsia"/>
        </w:rPr>
        <w:t>编译一次</w:t>
      </w:r>
      <w:r w:rsidR="00FC16E7">
        <w:rPr>
          <w:rFonts w:hint="eastAsia"/>
        </w:rPr>
        <w:t>，</w:t>
      </w:r>
      <w:r w:rsidR="00FC16E7" w:rsidRPr="00FC16E7">
        <w:rPr>
          <w:rFonts w:hint="eastAsia"/>
        </w:rPr>
        <w:t>执行多次</w:t>
      </w:r>
      <w:r>
        <w:rPr>
          <w:rFonts w:hint="eastAsia"/>
        </w:rPr>
        <w:t>；</w:t>
      </w:r>
    </w:p>
    <w:p w14:paraId="7285830B" w14:textId="23BD7A18" w:rsidR="0070690B" w:rsidRDefault="0070690B" w:rsidP="00FC16E7">
      <w:pPr>
        <w:spacing w:line="440" w:lineRule="exact"/>
      </w:pPr>
      <w:r>
        <w:rPr>
          <w:rFonts w:hint="eastAsia"/>
        </w:rPr>
        <w:t>CallableStatement</w:t>
      </w:r>
      <w:r>
        <w:rPr>
          <w:rFonts w:hint="eastAsia"/>
        </w:rPr>
        <w:t>接口添加了处理</w:t>
      </w:r>
      <w:r>
        <w:rPr>
          <w:rFonts w:hint="eastAsia"/>
        </w:rPr>
        <w:t>OUT</w:t>
      </w:r>
      <w:r>
        <w:rPr>
          <w:rFonts w:hint="eastAsia"/>
        </w:rPr>
        <w:t>参数的方法</w:t>
      </w:r>
      <w:r w:rsidR="00FC16E7">
        <w:rPr>
          <w:rFonts w:hint="eastAsia"/>
        </w:rPr>
        <w:t>，</w:t>
      </w:r>
      <w:r w:rsidR="00FC16E7" w:rsidRPr="00FC16E7">
        <w:rPr>
          <w:rFonts w:hint="eastAsia"/>
        </w:rPr>
        <w:t>支持调用存储过程</w:t>
      </w:r>
      <w:r>
        <w:rPr>
          <w:rFonts w:hint="eastAsia"/>
        </w:rPr>
        <w:t>。</w:t>
      </w:r>
      <w:r>
        <w:rPr>
          <w:rFonts w:hint="eastAsia"/>
        </w:rPr>
        <w:t xml:space="preserve"> </w:t>
      </w:r>
    </w:p>
    <w:p w14:paraId="49C1B80D" w14:textId="77777777" w:rsidR="00E91F9A" w:rsidRDefault="00E91F9A" w:rsidP="00D95DCC">
      <w:pPr>
        <w:spacing w:line="440" w:lineRule="exact"/>
      </w:pPr>
    </w:p>
    <w:p w14:paraId="0ED3CF10" w14:textId="41B74BE3" w:rsidR="00DB29D1" w:rsidRDefault="00063629" w:rsidP="00D95DCC">
      <w:pPr>
        <w:spacing w:line="440" w:lineRule="exact"/>
      </w:pPr>
      <w:r w:rsidRPr="00063629">
        <w:rPr>
          <w:rFonts w:hint="eastAsia"/>
          <w:color w:val="FF0000"/>
        </w:rPr>
        <w:t>ResultSet</w:t>
      </w:r>
      <w:r w:rsidR="00342B72">
        <w:rPr>
          <w:color w:val="FF0000"/>
        </w:rPr>
        <w:t>1</w:t>
      </w:r>
      <w:r w:rsidRPr="00063629">
        <w:rPr>
          <w:rFonts w:hint="eastAsia"/>
        </w:rPr>
        <w:t>是数据中查询结果返回的一种对象，可以说结果集是一个存储查询结果的对象，但是结果集并不仅仅具有存储的功能，他同时还具有操纵数据的功能，可能完成对数据的更新等。</w:t>
      </w:r>
    </w:p>
    <w:p w14:paraId="643CB38C" w14:textId="77777777" w:rsidR="00AF74F3" w:rsidRDefault="00AF74F3" w:rsidP="00AF74F3">
      <w:pPr>
        <w:spacing w:line="440" w:lineRule="exact"/>
      </w:pPr>
    </w:p>
    <w:p w14:paraId="34883B8E" w14:textId="4AB3C914" w:rsidR="005C53E9" w:rsidRDefault="005C53E9" w:rsidP="005C53E9">
      <w:pPr>
        <w:pStyle w:val="31"/>
        <w:spacing w:before="156"/>
      </w:pPr>
      <w:r>
        <w:rPr>
          <w:rFonts w:hint="eastAsia"/>
        </w:rPr>
        <w:t>MariaDB、MySQL、Oracle、ISM</w:t>
      </w:r>
    </w:p>
    <w:p w14:paraId="04D812D1" w14:textId="3AED1696" w:rsidR="00AF74F3" w:rsidRDefault="00AF74F3" w:rsidP="00AF74F3">
      <w:pPr>
        <w:spacing w:line="440" w:lineRule="exact"/>
      </w:pPr>
      <w:r w:rsidRPr="00AF74F3">
        <w:rPr>
          <w:rFonts w:hint="eastAsia"/>
          <w:color w:val="FF0000"/>
        </w:rPr>
        <w:t>关系型数据库</w:t>
      </w:r>
      <w:r w:rsidRPr="00AF74F3">
        <w:rPr>
          <w:rFonts w:hint="eastAsia"/>
          <w:color w:val="FF0000"/>
        </w:rPr>
        <w:t>1</w:t>
      </w:r>
      <w:r>
        <w:rPr>
          <w:rFonts w:hint="eastAsia"/>
        </w:rPr>
        <w:t>是支持关系数据模型的数据库</w:t>
      </w:r>
      <w:r w:rsidR="0059669B">
        <w:rPr>
          <w:rFonts w:hint="eastAsia"/>
        </w:rPr>
        <w:t>，关系型数据库把所有的数据都通过行和列的二元表现形式表现出来。</w:t>
      </w:r>
      <w:r w:rsidR="00303EDB">
        <w:rPr>
          <w:rFonts w:hint="eastAsia"/>
        </w:rPr>
        <w:t>（关系通俗地讲就是由行和列构成的表。）</w:t>
      </w:r>
    </w:p>
    <w:p w14:paraId="25DCFCDB" w14:textId="60F4B52C" w:rsidR="00DB29D1" w:rsidRDefault="00AF74F3" w:rsidP="00AF74F3">
      <w:pPr>
        <w:spacing w:line="440" w:lineRule="exact"/>
      </w:pPr>
      <w:r>
        <w:rPr>
          <w:rFonts w:hint="eastAsia"/>
        </w:rPr>
        <w:t>关系</w:t>
      </w:r>
      <w:r w:rsidR="003A1222">
        <w:rPr>
          <w:rFonts w:hint="eastAsia"/>
        </w:rPr>
        <w:t>数据</w:t>
      </w:r>
      <w:r>
        <w:rPr>
          <w:rFonts w:hint="eastAsia"/>
        </w:rPr>
        <w:t>模型的理论基础是数学的集合论。支持一对一、一对多和多对多关系性。</w:t>
      </w:r>
    </w:p>
    <w:p w14:paraId="40CC8C04" w14:textId="140DD8D9" w:rsidR="00AF74F3" w:rsidRDefault="00303EDB" w:rsidP="00D95DCC">
      <w:pPr>
        <w:spacing w:line="440" w:lineRule="exact"/>
      </w:pPr>
      <w:r w:rsidRPr="00AF74F3">
        <w:rPr>
          <w:rFonts w:hint="eastAsia"/>
        </w:rPr>
        <w:t>ORM</w:t>
      </w:r>
      <w:r w:rsidRPr="00AF74F3">
        <w:rPr>
          <w:rFonts w:hint="eastAsia"/>
        </w:rPr>
        <w:t>是一种为了解决关系型数据库数据与简单</w:t>
      </w:r>
      <w:r w:rsidRPr="00AF74F3">
        <w:rPr>
          <w:rFonts w:hint="eastAsia"/>
        </w:rPr>
        <w:t>Java</w:t>
      </w:r>
      <w:r w:rsidRPr="00AF74F3">
        <w:rPr>
          <w:rFonts w:hint="eastAsia"/>
        </w:rPr>
        <w:t>对象的映射关系的技术。</w:t>
      </w:r>
    </w:p>
    <w:p w14:paraId="6D0253B8" w14:textId="77777777" w:rsidR="00211B28" w:rsidRPr="00D95DCC" w:rsidRDefault="00211B28" w:rsidP="00D95DCC">
      <w:pPr>
        <w:spacing w:line="440" w:lineRule="exact"/>
      </w:pPr>
    </w:p>
    <w:p w14:paraId="3171E997" w14:textId="77777777" w:rsidR="00F12A9B" w:rsidRDefault="00000000" w:rsidP="00472A1A">
      <w:hyperlink r:id="rId318" w:history="1">
        <w:r w:rsidR="008D0BA5" w:rsidRPr="006E7908">
          <w:rPr>
            <w:rStyle w:val="a9"/>
            <w:rFonts w:cs="Times New Roman"/>
          </w:rPr>
          <w:t>mysql-prompts.png</w:t>
        </w:r>
      </w:hyperlink>
      <w:r w:rsidR="008D0BA5">
        <w:rPr>
          <w:rFonts w:ascii="Bookman Old Style" w:hAnsi="Bookman Old Style" w:hint="eastAsia"/>
        </w:rPr>
        <w:t>，</w:t>
      </w:r>
      <w:hyperlink r:id="rId319" w:history="1">
        <w:r w:rsidR="0003094D" w:rsidRPr="0003094D">
          <w:rPr>
            <w:rStyle w:val="a9"/>
            <w:rFonts w:hint="eastAsia"/>
          </w:rPr>
          <w:t>mysql</w:t>
        </w:r>
        <w:r w:rsidR="0003094D" w:rsidRPr="0003094D">
          <w:rPr>
            <w:rStyle w:val="a9"/>
            <w:rFonts w:hint="eastAsia"/>
          </w:rPr>
          <w:t>第一遍</w:t>
        </w:r>
        <w:r w:rsidR="0003094D" w:rsidRPr="0003094D">
          <w:rPr>
            <w:rStyle w:val="a9"/>
            <w:rFonts w:hint="eastAsia"/>
          </w:rPr>
          <w:t>.png</w:t>
        </w:r>
      </w:hyperlink>
      <w:r w:rsidR="0003094D">
        <w:rPr>
          <w:rFonts w:ascii="Bookman Old Style" w:hAnsi="Bookman Old Style" w:hint="eastAsia"/>
        </w:rPr>
        <w:t>，</w:t>
      </w:r>
      <w:hyperlink r:id="rId320" w:history="1">
        <w:r w:rsidR="0003094D" w:rsidRPr="0003094D">
          <w:rPr>
            <w:rStyle w:val="a9"/>
            <w:rFonts w:hint="eastAsia"/>
          </w:rPr>
          <w:t>MySQL</w:t>
        </w:r>
        <w:r w:rsidR="0003094D" w:rsidRPr="0003094D">
          <w:rPr>
            <w:rStyle w:val="a9"/>
            <w:rFonts w:hint="eastAsia"/>
          </w:rPr>
          <w:t>学习笔记</w:t>
        </w:r>
        <w:r w:rsidR="0003094D" w:rsidRPr="0003094D">
          <w:rPr>
            <w:rStyle w:val="a9"/>
            <w:rFonts w:hint="eastAsia"/>
          </w:rPr>
          <w:t>.jpg</w:t>
        </w:r>
      </w:hyperlink>
      <w:r w:rsidR="0003094D">
        <w:rPr>
          <w:rFonts w:ascii="Bookman Old Style" w:hAnsi="Bookman Old Style" w:hint="eastAsia"/>
        </w:rPr>
        <w:t>，</w:t>
      </w:r>
      <w:hyperlink r:id="rId321" w:history="1">
        <w:r w:rsidR="0096491F" w:rsidRPr="00B43F9B">
          <w:rPr>
            <w:rStyle w:val="a9"/>
          </w:rPr>
          <w:t>MySQL Shell.jpg</w:t>
        </w:r>
      </w:hyperlink>
      <w:r w:rsidR="0096491F">
        <w:rPr>
          <w:rFonts w:hint="eastAsia"/>
        </w:rPr>
        <w:t>，</w:t>
      </w:r>
    </w:p>
    <w:p w14:paraId="79463341" w14:textId="77777777" w:rsidR="00F12A9B" w:rsidRDefault="00000000" w:rsidP="00472A1A">
      <w:pPr>
        <w:rPr>
          <w:rFonts w:ascii="Bookman Old Style" w:hAnsi="Bookman Old Style"/>
        </w:rPr>
      </w:pPr>
      <w:hyperlink r:id="rId322" w:history="1">
        <w:r w:rsidR="00FC0597" w:rsidRPr="00D312AC">
          <w:rPr>
            <w:rStyle w:val="a9"/>
          </w:rPr>
          <w:t>Database Object Classes.png</w:t>
        </w:r>
      </w:hyperlink>
      <w:r w:rsidR="00FC0597">
        <w:rPr>
          <w:rFonts w:hint="eastAsia"/>
        </w:rPr>
        <w:t>，</w:t>
      </w:r>
      <w:hyperlink r:id="rId323" w:history="1">
        <w:r w:rsidR="00E42871">
          <w:rPr>
            <w:rStyle w:val="a9"/>
            <w:rFonts w:hint="eastAsia"/>
          </w:rPr>
          <w:t>浅谈</w:t>
        </w:r>
        <w:r w:rsidR="00E42871">
          <w:rPr>
            <w:rStyle w:val="a9"/>
            <w:rFonts w:hint="eastAsia"/>
          </w:rPr>
          <w:t>MySQL</w:t>
        </w:r>
        <w:r w:rsidR="00E42871">
          <w:rPr>
            <w:rStyle w:val="a9"/>
            <w:rFonts w:hint="eastAsia"/>
          </w:rPr>
          <w:t>和</w:t>
        </w:r>
        <w:r w:rsidR="00E42871">
          <w:rPr>
            <w:rStyle w:val="a9"/>
            <w:rFonts w:hint="eastAsia"/>
          </w:rPr>
          <w:t>InnoDB</w:t>
        </w:r>
      </w:hyperlink>
      <w:r w:rsidR="00047C9F">
        <w:rPr>
          <w:rFonts w:ascii="Bookman Old Style" w:hAnsi="Bookman Old Style" w:hint="eastAsia"/>
        </w:rPr>
        <w:t>，</w:t>
      </w:r>
    </w:p>
    <w:p w14:paraId="555F58D9" w14:textId="3AF7F075" w:rsidR="005112E0" w:rsidRPr="005112E0" w:rsidRDefault="00000000" w:rsidP="005112E0">
      <w:pPr>
        <w:rPr>
          <w:rFonts w:ascii="Bookman Old Style" w:hAnsi="Bookman Old Style"/>
        </w:rPr>
      </w:pPr>
      <w:hyperlink r:id="rId324" w:history="1">
        <w:r w:rsidR="00E163CA" w:rsidRPr="00E163CA">
          <w:rPr>
            <w:rStyle w:val="a9"/>
            <w:rFonts w:ascii="Bookman Old Style" w:hAnsi="Bookman Old Style" w:hint="eastAsia"/>
          </w:rPr>
          <w:t>MySQL</w:t>
        </w:r>
        <w:r w:rsidR="00E163CA" w:rsidRPr="00E163CA">
          <w:rPr>
            <w:rStyle w:val="a9"/>
            <w:rFonts w:ascii="Bookman Old Style" w:hAnsi="Bookman Old Style" w:hint="eastAsia"/>
          </w:rPr>
          <w:t>设置隔离级别</w:t>
        </w:r>
        <w:r w:rsidR="00E163CA" w:rsidRPr="00E163CA">
          <w:rPr>
            <w:rStyle w:val="a9"/>
            <w:rFonts w:ascii="Bookman Old Style" w:hAnsi="Bookman Old Style" w:hint="eastAsia"/>
          </w:rPr>
          <w:t>/</w:t>
        </w:r>
        <w:r w:rsidR="00E163CA" w:rsidRPr="00E163CA">
          <w:rPr>
            <w:rStyle w:val="a9"/>
            <w:rFonts w:ascii="Bookman Old Style" w:hAnsi="Bookman Old Style" w:hint="eastAsia"/>
          </w:rPr>
          <w:t>隔离级别测试</w:t>
        </w:r>
      </w:hyperlink>
      <w:r w:rsidR="00E163CA" w:rsidRPr="00E163CA">
        <w:rPr>
          <w:rFonts w:ascii="Bookman Old Style" w:hAnsi="Bookman Old Style"/>
        </w:rPr>
        <w:t>，</w:t>
      </w:r>
      <w:hyperlink r:id="rId325" w:history="1">
        <w:r w:rsidR="00B43F9B" w:rsidRPr="00B3236E">
          <w:rPr>
            <w:rStyle w:val="a9"/>
            <w:rFonts w:ascii="Bookman Old Style" w:hAnsi="Bookman Old Style" w:hint="eastAsia"/>
          </w:rPr>
          <w:t>SQLyog</w:t>
        </w:r>
        <w:r w:rsidR="00B43F9B" w:rsidRPr="00B3236E">
          <w:rPr>
            <w:rStyle w:val="a9"/>
            <w:rFonts w:ascii="Bookman Old Style" w:hAnsi="Bookman Old Style" w:hint="eastAsia"/>
          </w:rPr>
          <w:t>每次只显示一个数据库连接，怎么解决</w:t>
        </w:r>
      </w:hyperlink>
      <w:r w:rsidR="005D0192">
        <w:rPr>
          <w:rFonts w:ascii="Bookman Old Style" w:hAnsi="Bookman Old Style" w:hint="eastAsia"/>
        </w:rPr>
        <w:t>，</w:t>
      </w:r>
    </w:p>
    <w:p w14:paraId="45E04DD4" w14:textId="1698B295" w:rsidR="005112E0" w:rsidRDefault="005112E0" w:rsidP="005112E0">
      <w:pPr>
        <w:spacing w:line="440" w:lineRule="exact"/>
      </w:pPr>
      <w:r w:rsidRPr="001C30C4">
        <w:rPr>
          <w:rFonts w:hint="eastAsia"/>
          <w:color w:val="FF0000"/>
        </w:rPr>
        <w:t>MariaDB</w:t>
      </w:r>
      <w:r w:rsidR="001C30C4" w:rsidRPr="001C30C4">
        <w:rPr>
          <w:rFonts w:hint="eastAsia"/>
          <w:color w:val="FF0000"/>
        </w:rPr>
        <w:t>1</w:t>
      </w:r>
      <w:r>
        <w:rPr>
          <w:rFonts w:hint="eastAsia"/>
        </w:rPr>
        <w:t>为可替代</w:t>
      </w:r>
      <w:r>
        <w:rPr>
          <w:rFonts w:hint="eastAsia"/>
        </w:rPr>
        <w:t>MySQL</w:t>
      </w:r>
      <w:r>
        <w:rPr>
          <w:rFonts w:hint="eastAsia"/>
        </w:rPr>
        <w:t>的增强版本，但在已安装了</w:t>
      </w:r>
      <w:r>
        <w:rPr>
          <w:rFonts w:hint="eastAsia"/>
        </w:rPr>
        <w:t>MySQL</w:t>
      </w:r>
      <w:r>
        <w:rPr>
          <w:rFonts w:hint="eastAsia"/>
        </w:rPr>
        <w:t>的情况下同时也能安装</w:t>
      </w:r>
      <w:r>
        <w:rPr>
          <w:rFonts w:hint="eastAsia"/>
        </w:rPr>
        <w:t>MariaDB</w:t>
      </w:r>
      <w:r>
        <w:rPr>
          <w:rFonts w:hint="eastAsia"/>
        </w:rPr>
        <w:t>。这是有意义的，例如你想从一个数据库应用迁移到另一个数据库应用中。</w:t>
      </w:r>
    </w:p>
    <w:p w14:paraId="4DAD3C6D" w14:textId="7DCBD000" w:rsidR="00F50A32" w:rsidRDefault="005112E0" w:rsidP="005112E0">
      <w:pPr>
        <w:spacing w:line="440" w:lineRule="exact"/>
      </w:pPr>
      <w:r>
        <w:rPr>
          <w:rFonts w:hint="eastAsia"/>
        </w:rPr>
        <w:t>MariaDB</w:t>
      </w:r>
      <w:r>
        <w:rPr>
          <w:rFonts w:hint="eastAsia"/>
        </w:rPr>
        <w:t>数据库管理系统是</w:t>
      </w:r>
      <w:r>
        <w:rPr>
          <w:rFonts w:hint="eastAsia"/>
        </w:rPr>
        <w:t>MySQL</w:t>
      </w:r>
      <w:r>
        <w:rPr>
          <w:rFonts w:hint="eastAsia"/>
        </w:rPr>
        <w:t>的一个分支，主要由开源社区在维护，采用</w:t>
      </w:r>
      <w:r>
        <w:rPr>
          <w:rFonts w:hint="eastAsia"/>
        </w:rPr>
        <w:t>GPL</w:t>
      </w:r>
      <w:r>
        <w:rPr>
          <w:rFonts w:hint="eastAsia"/>
        </w:rPr>
        <w:t>授权许可。开发这个分支的原因之一是：甲骨文公司收购了</w:t>
      </w:r>
      <w:r>
        <w:rPr>
          <w:rFonts w:hint="eastAsia"/>
        </w:rPr>
        <w:t>MySQL</w:t>
      </w:r>
      <w:r>
        <w:rPr>
          <w:rFonts w:hint="eastAsia"/>
        </w:rPr>
        <w:t>后，有将</w:t>
      </w:r>
      <w:r>
        <w:rPr>
          <w:rFonts w:hint="eastAsia"/>
        </w:rPr>
        <w:t>MySQL</w:t>
      </w:r>
      <w:r>
        <w:rPr>
          <w:rFonts w:hint="eastAsia"/>
        </w:rPr>
        <w:t>闭源的潜在风险，因此社区采用分支的方式来避开这个风险。</w:t>
      </w:r>
    </w:p>
    <w:p w14:paraId="5D9CCBDA" w14:textId="5E197616" w:rsidR="00DF5719" w:rsidRDefault="00DF5719" w:rsidP="005112E0">
      <w:pPr>
        <w:spacing w:line="440" w:lineRule="exact"/>
      </w:pPr>
      <w:r>
        <w:t>2022</w:t>
      </w:r>
      <w:r>
        <w:rPr>
          <w:rFonts w:hint="eastAsia"/>
        </w:rPr>
        <w:t>/</w:t>
      </w:r>
      <w:r w:rsidR="0079457B">
        <w:t>1/1</w:t>
      </w:r>
      <w:hyperlink r:id="rId326" w:history="1">
        <w:r>
          <w:rPr>
            <w:rStyle w:val="a9"/>
            <w:rFonts w:hint="eastAsia"/>
          </w:rPr>
          <w:t>导入</w:t>
        </w:r>
        <w:r>
          <w:rPr>
            <w:rStyle w:val="a9"/>
            <w:rFonts w:hint="eastAsia"/>
          </w:rPr>
          <w:t>sql</w:t>
        </w:r>
        <w:r>
          <w:rPr>
            <w:rStyle w:val="a9"/>
            <w:rFonts w:hint="eastAsia"/>
          </w:rPr>
          <w:t>文件中文乱码处理流程</w:t>
        </w:r>
        <w:r>
          <w:rPr>
            <w:rStyle w:val="a9"/>
            <w:rFonts w:hint="eastAsia"/>
          </w:rPr>
          <w:t>.png</w:t>
        </w:r>
      </w:hyperlink>
      <w:r>
        <w:rPr>
          <w:rFonts w:hint="eastAsia"/>
        </w:rPr>
        <w:t>，</w:t>
      </w:r>
    </w:p>
    <w:p w14:paraId="1C73EF31" w14:textId="0BAB232E" w:rsidR="00C12296" w:rsidRPr="00C12296" w:rsidRDefault="008C6C39" w:rsidP="00C12296">
      <w:pPr>
        <w:spacing w:line="440" w:lineRule="exact"/>
      </w:pPr>
      <w:r>
        <w:rPr>
          <w:rFonts w:hint="eastAsia"/>
        </w:rPr>
        <w:t>查看编码格式</w:t>
      </w:r>
      <w:r>
        <w:rPr>
          <w:rFonts w:hint="eastAsia"/>
        </w:rPr>
        <w:t xml:space="preserve"> </w:t>
      </w:r>
      <w:r w:rsidRPr="008C6C39">
        <w:t>show variables like 'char%';</w:t>
      </w:r>
    </w:p>
    <w:p w14:paraId="42BC1E85" w14:textId="71039798" w:rsidR="00485A8E" w:rsidRDefault="00C12296" w:rsidP="005112E0">
      <w:pPr>
        <w:spacing w:line="440" w:lineRule="exact"/>
      </w:pPr>
      <w:r w:rsidRPr="00C12296">
        <w:t>查看端口等详细信息</w:t>
      </w:r>
      <w:r w:rsidRPr="00C12296">
        <w:rPr>
          <w:rFonts w:hint="eastAsia"/>
        </w:rPr>
        <w:t xml:space="preserve"> </w:t>
      </w:r>
      <w:r w:rsidRPr="00C12296">
        <w:t>status</w:t>
      </w:r>
      <w:r w:rsidR="000828F0">
        <w:t>/</w:t>
      </w:r>
      <w:r w:rsidR="000828F0" w:rsidRPr="000828F0">
        <w:t>show global variables like 'port%';</w:t>
      </w:r>
    </w:p>
    <w:p w14:paraId="112EF3B1" w14:textId="4E27F24F" w:rsidR="00F50A32" w:rsidRDefault="00000000" w:rsidP="005112E0">
      <w:pPr>
        <w:spacing w:line="440" w:lineRule="exact"/>
      </w:pPr>
      <w:hyperlink r:id="rId327" w:history="1">
        <w:r w:rsidR="00F50A32" w:rsidRPr="00F50A32">
          <w:rPr>
            <w:rStyle w:val="a9"/>
            <w:rFonts w:hint="eastAsia"/>
          </w:rPr>
          <w:t>Linux</w:t>
        </w:r>
        <w:r w:rsidR="00F50A32" w:rsidRPr="00F50A32">
          <w:rPr>
            <w:rStyle w:val="a9"/>
            <w:rFonts w:hint="eastAsia"/>
          </w:rPr>
          <w:t>安装</w:t>
        </w:r>
        <w:r w:rsidR="00F50A32" w:rsidRPr="00F50A32">
          <w:rPr>
            <w:rStyle w:val="a9"/>
            <w:rFonts w:hint="eastAsia"/>
          </w:rPr>
          <w:t>MariaDB</w:t>
        </w:r>
        <w:r w:rsidR="00F50A32" w:rsidRPr="00F50A32">
          <w:rPr>
            <w:rStyle w:val="a9"/>
            <w:rFonts w:hint="eastAsia"/>
          </w:rPr>
          <w:t>数据库</w:t>
        </w:r>
      </w:hyperlink>
      <w:r w:rsidR="00F50A32">
        <w:rPr>
          <w:rFonts w:hint="eastAsia"/>
        </w:rPr>
        <w:t>，</w:t>
      </w:r>
      <w:hyperlink r:id="rId328"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7F28B351" w14:textId="6B90655C" w:rsidR="00485A8E" w:rsidRDefault="00F50A32" w:rsidP="005112E0">
      <w:pPr>
        <w:spacing w:line="440" w:lineRule="exact"/>
      </w:pPr>
      <w:r>
        <w:rPr>
          <w:rFonts w:hint="eastAsia"/>
        </w:rPr>
        <w:t>2</w:t>
      </w:r>
      <w:r>
        <w:t>022</w:t>
      </w:r>
      <w:r>
        <w:rPr>
          <w:rFonts w:hint="eastAsia"/>
        </w:rPr>
        <w:t>/</w:t>
      </w:r>
      <w:r>
        <w:t>1/13</w:t>
      </w:r>
      <w:r>
        <w:rPr>
          <w:rFonts w:hint="eastAsia"/>
        </w:rPr>
        <w:t>按照以上教程修改数据库</w:t>
      </w:r>
      <w:r>
        <w:rPr>
          <w:rFonts w:hint="eastAsia"/>
        </w:rPr>
        <w:t>host</w:t>
      </w:r>
      <w:r>
        <w:rPr>
          <w:rFonts w:hint="eastAsia"/>
        </w:rPr>
        <w:t>权限并临时关闭</w:t>
      </w:r>
      <w:r>
        <w:rPr>
          <w:rFonts w:hint="eastAsia"/>
        </w:rPr>
        <w:t>Linux</w:t>
      </w:r>
      <w:r>
        <w:rPr>
          <w:rFonts w:hint="eastAsia"/>
        </w:rPr>
        <w:t>防火墙后，尝试在本地远程连接数据库报错</w:t>
      </w:r>
      <w:r>
        <w:rPr>
          <w:rFonts w:hint="eastAsia"/>
        </w:rPr>
        <w:t>1</w:t>
      </w:r>
      <w:r>
        <w:t>130/</w:t>
      </w:r>
      <w:r w:rsidRPr="00F50A32">
        <w:t xml:space="preserve"> "Host 'xxxx' is not allowed to connect to this MySQL server"</w:t>
      </w:r>
      <w:r>
        <w:rPr>
          <w:rFonts w:hint="eastAsia"/>
        </w:rPr>
        <w:t>。经查是当我修改</w:t>
      </w:r>
      <w:r>
        <w:rPr>
          <w:rFonts w:hint="eastAsia"/>
        </w:rPr>
        <w:t>host</w:t>
      </w:r>
      <w:r>
        <w:rPr>
          <w:rFonts w:hint="eastAsia"/>
        </w:rPr>
        <w:t>权限后少了</w:t>
      </w:r>
      <w:r>
        <w:rPr>
          <w:rFonts w:hint="eastAsia"/>
        </w:rPr>
        <w:t>flush</w:t>
      </w:r>
      <w:r>
        <w:t xml:space="preserve"> </w:t>
      </w:r>
      <w:r>
        <w:rPr>
          <w:rFonts w:hint="eastAsia"/>
        </w:rPr>
        <w:t>privileges</w:t>
      </w:r>
      <w:r>
        <w:rPr>
          <w:rFonts w:hint="eastAsia"/>
        </w:rPr>
        <w:t>这一步，重新刷新后连接成功。（连接</w:t>
      </w:r>
      <w:r w:rsidR="00A976B3">
        <w:rPr>
          <w:rFonts w:hint="eastAsia"/>
        </w:rPr>
        <w:t>Linux</w:t>
      </w:r>
      <w:r>
        <w:rPr>
          <w:rFonts w:hint="eastAsia"/>
        </w:rPr>
        <w:t>的</w:t>
      </w:r>
      <w:r>
        <w:rPr>
          <w:rFonts w:hint="eastAsia"/>
        </w:rPr>
        <w:t>IP</w:t>
      </w:r>
      <w:r>
        <w:rPr>
          <w:rFonts w:hint="eastAsia"/>
        </w:rPr>
        <w:t>就是</w:t>
      </w:r>
      <w:r w:rsidRPr="00F50A32">
        <w:t>inet 192.168.241.3</w:t>
      </w:r>
      <w:r>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0FCF3BA5" w14:textId="77777777" w:rsidR="00485A8E" w:rsidRDefault="00485A8E" w:rsidP="00DA1709">
      <w:pPr>
        <w:spacing w:line="440" w:lineRule="exact"/>
      </w:pPr>
    </w:p>
    <w:p w14:paraId="635E1280" w14:textId="77777777" w:rsidR="00706214" w:rsidRDefault="00000000" w:rsidP="00706214">
      <w:pPr>
        <w:spacing w:line="440" w:lineRule="exact"/>
      </w:pPr>
      <w:hyperlink r:id="rId329" w:history="1">
        <w:r w:rsidR="00DD7D84" w:rsidRPr="00DD7D84">
          <w:rPr>
            <w:rStyle w:val="a9"/>
          </w:rPr>
          <w:t>MySQL 8.0 Reference Manual</w:t>
        </w:r>
      </w:hyperlink>
      <w:r w:rsidR="00DD7D84">
        <w:rPr>
          <w:rFonts w:hint="eastAsia"/>
        </w:rPr>
        <w:t>，</w:t>
      </w:r>
      <w:hyperlink r:id="rId330" w:history="1">
        <w:r w:rsidR="003D38CE" w:rsidRPr="003D38CE">
          <w:rPr>
            <w:rStyle w:val="a9"/>
            <w:rFonts w:hint="eastAsia"/>
          </w:rPr>
          <w:t>MySQL</w:t>
        </w:r>
        <w:r w:rsidR="003D38CE" w:rsidRPr="003D38CE">
          <w:rPr>
            <w:rStyle w:val="a9"/>
            <w:rFonts w:hint="eastAsia"/>
          </w:rPr>
          <w:t>设置隔离级别</w:t>
        </w:r>
        <w:r w:rsidR="003D38CE" w:rsidRPr="003D38CE">
          <w:rPr>
            <w:rStyle w:val="a9"/>
            <w:rFonts w:hint="eastAsia"/>
          </w:rPr>
          <w:t>/</w:t>
        </w:r>
        <w:r w:rsidR="003D38CE" w:rsidRPr="003D38CE">
          <w:rPr>
            <w:rStyle w:val="a9"/>
            <w:rFonts w:hint="eastAsia"/>
          </w:rPr>
          <w:t>隔离级别测试</w:t>
        </w:r>
      </w:hyperlink>
      <w:r w:rsidR="003D38CE" w:rsidRPr="003D38CE">
        <w:t>，</w:t>
      </w:r>
    </w:p>
    <w:p w14:paraId="0610755B" w14:textId="2E005368" w:rsidR="00493D96" w:rsidRDefault="00706214" w:rsidP="00DA1709">
      <w:pPr>
        <w:spacing w:line="440" w:lineRule="exact"/>
      </w:pPr>
      <w:r w:rsidRPr="00706214">
        <w:t>MySQL</w:t>
      </w:r>
      <w:r w:rsidRPr="00706214">
        <w:rPr>
          <w:rFonts w:hint="eastAsia"/>
        </w:rPr>
        <w:t>常见函数？</w:t>
      </w:r>
      <w:r w:rsidRPr="00706214">
        <w:rPr>
          <w:rFonts w:hint="eastAsia"/>
        </w:rPr>
        <w:t>MySQL</w:t>
      </w:r>
      <w:r w:rsidRPr="00706214">
        <w:rPr>
          <w:rFonts w:hint="eastAsia"/>
        </w:rPr>
        <w:t>数据类型？</w:t>
      </w:r>
    </w:p>
    <w:p w14:paraId="75F4FB38" w14:textId="138C6A13" w:rsidR="006331EE" w:rsidRDefault="00000000" w:rsidP="00DA1709">
      <w:pPr>
        <w:spacing w:line="440" w:lineRule="exact"/>
      </w:pPr>
      <w:hyperlink r:id="rId331" w:history="1">
        <w:r w:rsidR="00493D96" w:rsidRPr="00493D96">
          <w:rPr>
            <w:rStyle w:val="a9"/>
            <w:rFonts w:hint="eastAsia"/>
          </w:rPr>
          <w:t>MySql</w:t>
        </w:r>
        <w:r w:rsidR="00493D96" w:rsidRPr="00493D96">
          <w:rPr>
            <w:rStyle w:val="a9"/>
            <w:rFonts w:hint="eastAsia"/>
          </w:rPr>
          <w:t>报错</w:t>
        </w:r>
        <w:r w:rsidR="00493D96" w:rsidRPr="00493D96">
          <w:rPr>
            <w:rStyle w:val="a9"/>
            <w:rFonts w:hint="eastAsia"/>
          </w:rPr>
          <w:t xml:space="preserve"> 1093 - You can</w:t>
        </w:r>
        <w:r w:rsidR="00493D96" w:rsidRPr="00493D96">
          <w:rPr>
            <w:rStyle w:val="a9"/>
            <w:rFonts w:hint="eastAsia"/>
          </w:rPr>
          <w:t>’</w:t>
        </w:r>
        <w:r w:rsidR="00493D96" w:rsidRPr="00493D96">
          <w:rPr>
            <w:rStyle w:val="a9"/>
            <w:rFonts w:hint="eastAsia"/>
          </w:rPr>
          <w:t>t specify target table xxx for update in FROM clause</w:t>
        </w:r>
      </w:hyperlink>
      <w:r w:rsidR="00493D96">
        <w:rPr>
          <w:rFonts w:hint="eastAsia"/>
        </w:rPr>
        <w:t>，</w:t>
      </w:r>
    </w:p>
    <w:p w14:paraId="2FA366B3" w14:textId="1BAEE172" w:rsidR="00E07145" w:rsidRPr="00E07145" w:rsidRDefault="00DA1709" w:rsidP="00E07145">
      <w:pPr>
        <w:spacing w:line="440" w:lineRule="exact"/>
      </w:pPr>
      <w:r w:rsidRPr="001C30C4">
        <w:rPr>
          <w:rFonts w:hint="eastAsia"/>
          <w:color w:val="FF0000"/>
        </w:rPr>
        <w:t>MySQL</w:t>
      </w:r>
      <w:r w:rsidR="001C30C4" w:rsidRPr="001C30C4">
        <w:rPr>
          <w:color w:val="FF0000"/>
        </w:rPr>
        <w:t>1</w:t>
      </w:r>
      <w:r w:rsidR="00A70689" w:rsidRPr="00A70689">
        <w:rPr>
          <w:rFonts w:hint="eastAsia"/>
        </w:rPr>
        <w:t>是一种关系型数据库，关系数据库将数据保存在不同的表中，而不是将所有数据放在一个大仓库内，这样就增加了速度并提高了灵活性。</w:t>
      </w:r>
    </w:p>
    <w:p w14:paraId="3F5028BF" w14:textId="31E5EC83" w:rsidR="006728D1" w:rsidRDefault="006728D1" w:rsidP="00DA1709">
      <w:pPr>
        <w:spacing w:line="440" w:lineRule="exact"/>
      </w:pPr>
      <w:r>
        <w:rPr>
          <w:rFonts w:hint="eastAsia"/>
        </w:rPr>
        <w:t>查看端口等详细信息</w:t>
      </w:r>
      <w:r>
        <w:rPr>
          <w:rFonts w:hint="eastAsia"/>
        </w:rPr>
        <w:t xml:space="preserve"> status</w:t>
      </w:r>
      <w:r w:rsidR="000828F0" w:rsidRPr="000828F0">
        <w:t>/show global variables like 'port%';</w:t>
      </w:r>
    </w:p>
    <w:p w14:paraId="6AF747BA" w14:textId="6AD7225A" w:rsidR="005A22AB" w:rsidRDefault="005A22AB" w:rsidP="00DA1709">
      <w:pPr>
        <w:spacing w:line="440" w:lineRule="exact"/>
      </w:pPr>
      <w:r w:rsidRPr="005A22AB">
        <w:t>IF(expr1,expr2,expr3)</w:t>
      </w:r>
      <w:r>
        <w:t>--</w:t>
      </w:r>
      <w:r w:rsidR="00BE35FA" w:rsidRPr="00BE35FA">
        <w:t xml:space="preserve"> If expr1 is TRUE (expr1 &lt;&gt; 0 and expr1 IS NOT NULL), IF() returns expr2. Otherwise, it returns expr3.</w:t>
      </w:r>
    </w:p>
    <w:p w14:paraId="23D1654B" w14:textId="2AEACCEF" w:rsidR="00E83F38" w:rsidRDefault="00EE5DFD" w:rsidP="00DA1709">
      <w:pPr>
        <w:spacing w:line="440" w:lineRule="exact"/>
      </w:pPr>
      <w:r w:rsidRPr="00EE5DFD">
        <w:t>IFNULL(expr1,expr2)</w:t>
      </w:r>
      <w:r>
        <w:t>--</w:t>
      </w:r>
      <w:r w:rsidR="00E17580" w:rsidRPr="00E17580">
        <w:t xml:space="preserve"> If expr1 is not NULL, IFNULL() returns expr1; otherwise it returns expr2.</w:t>
      </w:r>
    </w:p>
    <w:p w14:paraId="14007A99" w14:textId="37CA6F64" w:rsidR="008F2BA4" w:rsidRDefault="006D106C" w:rsidP="008F2BA4">
      <w:pPr>
        <w:spacing w:line="440" w:lineRule="exact"/>
      </w:pPr>
      <w:r w:rsidRPr="006D106C">
        <w:t>NULLIF(expr1,expr2)</w:t>
      </w:r>
      <w:r>
        <w:t>--</w:t>
      </w:r>
      <w:r w:rsidRPr="006D106C">
        <w:t>Returns NULL if expr1 = expr2 is true, otherwise returns expr1. This is the same as CASE WHEN expr1 = expr2 THEN NULL ELSE expr1 END.</w:t>
      </w:r>
    </w:p>
    <w:p w14:paraId="162C7472" w14:textId="77777777" w:rsidR="00BB449F" w:rsidRDefault="008F2BA4" w:rsidP="00BB449F">
      <w:pPr>
        <w:spacing w:line="440" w:lineRule="exact"/>
      </w:pPr>
      <w:r>
        <w:t>STRCMP(expr1,expr2)--</w:t>
      </w:r>
      <w:r w:rsidRPr="008F2BA4">
        <w:t xml:space="preserve"> returns 0 if the strings are the same, -1 if the first argument is smaller than the second according to the current sort order, and 1 otherwise.</w:t>
      </w:r>
    </w:p>
    <w:p w14:paraId="1F354A7B" w14:textId="07981C48" w:rsidR="000F1AF2" w:rsidRDefault="00BB449F" w:rsidP="009E1067">
      <w:pPr>
        <w:spacing w:line="440" w:lineRule="exact"/>
      </w:pPr>
      <w:r>
        <w:rPr>
          <w:rFonts w:hint="eastAsia"/>
        </w:rPr>
        <w:t>MySQL</w:t>
      </w:r>
      <w:r>
        <w:rPr>
          <w:rFonts w:hint="eastAsia"/>
        </w:rPr>
        <w:t>的两种安装方式，</w:t>
      </w:r>
      <w:r>
        <w:rPr>
          <w:rFonts w:hint="eastAsia"/>
        </w:rPr>
        <w:t>MSI Installer</w:t>
      </w:r>
      <w:r>
        <w:rPr>
          <w:rFonts w:hint="eastAsia"/>
        </w:rPr>
        <w:t>安装版本和</w:t>
      </w:r>
      <w:r>
        <w:rPr>
          <w:rFonts w:hint="eastAsia"/>
        </w:rPr>
        <w:t>Z</w:t>
      </w:r>
      <w:r>
        <w:t xml:space="preserve">IP </w:t>
      </w:r>
      <w:r>
        <w:rPr>
          <w:rFonts w:hint="eastAsia"/>
        </w:rPr>
        <w:t>Archive</w:t>
      </w:r>
      <w:r>
        <w:rPr>
          <w:rFonts w:hint="eastAsia"/>
        </w:rPr>
        <w:t>压缩版本</w:t>
      </w:r>
      <w:r w:rsidR="00933CBD">
        <w:rPr>
          <w:rFonts w:hint="eastAsia"/>
        </w:rPr>
        <w:t>。</w:t>
      </w:r>
      <w:r>
        <w:rPr>
          <w:rFonts w:hint="eastAsia"/>
        </w:rPr>
        <w:t>前者适合初学者，后者适合高级用户。</w:t>
      </w:r>
    </w:p>
    <w:p w14:paraId="29C66F9B" w14:textId="77777777" w:rsidR="00BB449F" w:rsidRDefault="00BB449F" w:rsidP="008F2BA4">
      <w:pPr>
        <w:spacing w:line="440" w:lineRule="exact"/>
      </w:pPr>
    </w:p>
    <w:p w14:paraId="59B115EF" w14:textId="39948E4E" w:rsidR="000F1AF2" w:rsidRDefault="000F1AF2" w:rsidP="000F1AF2">
      <w:pPr>
        <w:spacing w:line="440" w:lineRule="exact"/>
      </w:pPr>
      <w:r>
        <w:rPr>
          <w:rFonts w:hint="eastAsia"/>
        </w:rPr>
        <w:t>2</w:t>
      </w:r>
      <w:r>
        <w:t>022</w:t>
      </w:r>
      <w:r>
        <w:rPr>
          <w:rFonts w:hint="eastAsia"/>
        </w:rPr>
        <w:t>/</w:t>
      </w:r>
      <w:r>
        <w:t>2/16</w:t>
      </w:r>
      <w:r>
        <w:rPr>
          <w:rFonts w:hint="eastAsia"/>
        </w:rPr>
        <w:t>导入</w:t>
      </w:r>
      <w:r>
        <w:rPr>
          <w:rFonts w:hint="eastAsia"/>
        </w:rPr>
        <w:t>s</w:t>
      </w:r>
      <w:r>
        <w:t>ql</w:t>
      </w:r>
      <w:r>
        <w:rPr>
          <w:rFonts w:hint="eastAsia"/>
        </w:rPr>
        <w:t>文件总是导不全，解决方案是在配置文件</w:t>
      </w:r>
      <w:r>
        <w:rPr>
          <w:rFonts w:hint="eastAsia"/>
        </w:rPr>
        <w:t>my.ini</w:t>
      </w:r>
      <w:r>
        <w:rPr>
          <w:rFonts w:hint="eastAsia"/>
        </w:rPr>
        <w:t>（</w:t>
      </w:r>
      <w:r>
        <w:rPr>
          <w:rFonts w:hint="eastAsia"/>
        </w:rPr>
        <w:t>%ProgramData%</w:t>
      </w:r>
      <w:r>
        <w:rPr>
          <w:rFonts w:hint="eastAsia"/>
        </w:rPr>
        <w:t>）中加入下面三个配置：</w:t>
      </w:r>
    </w:p>
    <w:p w14:paraId="0B0D2E3D" w14:textId="11642247" w:rsidR="000F1AF2" w:rsidRDefault="000F1AF2" w:rsidP="000F1AF2">
      <w:pPr>
        <w:spacing w:line="440" w:lineRule="exact"/>
      </w:pPr>
      <w:r>
        <w:t>wait_timeout=2880000</w:t>
      </w:r>
    </w:p>
    <w:p w14:paraId="6D94D21F" w14:textId="63B4CA28" w:rsidR="000F1AF2" w:rsidRDefault="000F1AF2" w:rsidP="000F1AF2">
      <w:pPr>
        <w:spacing w:line="440" w:lineRule="exact"/>
      </w:pPr>
      <w:r>
        <w:t>interactive_time=2880000</w:t>
      </w:r>
    </w:p>
    <w:p w14:paraId="233B03F9" w14:textId="362CBE5A" w:rsidR="00FE7031" w:rsidRDefault="000F1AF2" w:rsidP="00FE7031">
      <w:pPr>
        <w:spacing w:line="440" w:lineRule="exact"/>
      </w:pPr>
      <w:r>
        <w:t>max_allowed_packet=1024</w:t>
      </w:r>
      <w:r>
        <w:rPr>
          <w:rFonts w:hint="eastAsia"/>
        </w:rPr>
        <w:t>M</w:t>
      </w:r>
    </w:p>
    <w:p w14:paraId="6D8F6154" w14:textId="77777777" w:rsidR="00503F87" w:rsidRPr="00FE7031" w:rsidRDefault="00503F87" w:rsidP="00FE7031">
      <w:pPr>
        <w:spacing w:line="440" w:lineRule="exact"/>
      </w:pPr>
    </w:p>
    <w:p w14:paraId="2A1431CA" w14:textId="77777777" w:rsidR="00FE7031" w:rsidRPr="00FE7031" w:rsidRDefault="00FE7031" w:rsidP="00FE7031">
      <w:pPr>
        <w:spacing w:line="440" w:lineRule="exact"/>
      </w:pPr>
      <w:r w:rsidRPr="00FE7031">
        <w:rPr>
          <w:rFonts w:hint="eastAsia"/>
        </w:rPr>
        <w:t>MySQL Shell</w:t>
      </w:r>
      <w:r w:rsidRPr="00FE7031">
        <w:rPr>
          <w:rFonts w:hint="eastAsia"/>
        </w:rPr>
        <w:t>是运维人员管理底层</w:t>
      </w:r>
      <w:r w:rsidRPr="00FE7031">
        <w:rPr>
          <w:rFonts w:hint="eastAsia"/>
        </w:rPr>
        <w:t>MySQL</w:t>
      </w:r>
      <w:r w:rsidRPr="00FE7031">
        <w:rPr>
          <w:rFonts w:hint="eastAsia"/>
        </w:rPr>
        <w:t>节点的入口，也就是</w:t>
      </w:r>
      <w:r w:rsidRPr="00FE7031">
        <w:rPr>
          <w:rFonts w:hint="eastAsia"/>
        </w:rPr>
        <w:t>DBA</w:t>
      </w:r>
      <w:r w:rsidRPr="00FE7031">
        <w:rPr>
          <w:rFonts w:hint="eastAsia"/>
        </w:rPr>
        <w:t>执行管理命令的地方，而</w:t>
      </w:r>
      <w:r w:rsidRPr="00FE7031">
        <w:rPr>
          <w:rFonts w:hint="eastAsia"/>
        </w:rPr>
        <w:t>MySQL Router</w:t>
      </w:r>
      <w:r w:rsidRPr="00FE7031">
        <w:rPr>
          <w:rFonts w:hint="eastAsia"/>
        </w:rPr>
        <w:t>是应用程序连接的入口，它的存在，让底层的架构对应用程序透明，应用程序只需要连接</w:t>
      </w:r>
      <w:r w:rsidRPr="00FE7031">
        <w:rPr>
          <w:rFonts w:hint="eastAsia"/>
        </w:rPr>
        <w:t>MySQL Router</w:t>
      </w:r>
      <w:r w:rsidRPr="00FE7031">
        <w:rPr>
          <w:rFonts w:hint="eastAsia"/>
        </w:rPr>
        <w:t>就可以和底层的数据库打交道，而数据库的主从架构，都是记录在</w:t>
      </w:r>
      <w:r w:rsidRPr="00FE7031">
        <w:rPr>
          <w:rFonts w:hint="eastAsia"/>
        </w:rPr>
        <w:t>MySQL Router</w:t>
      </w:r>
      <w:r w:rsidRPr="00FE7031">
        <w:rPr>
          <w:rFonts w:hint="eastAsia"/>
        </w:rPr>
        <w:t>的原信息里面的。</w:t>
      </w:r>
    </w:p>
    <w:p w14:paraId="63C6CD0D" w14:textId="09A2C205" w:rsidR="00FE7031" w:rsidRDefault="00FE7031" w:rsidP="00FE7031">
      <w:pPr>
        <w:spacing w:line="440" w:lineRule="exact"/>
      </w:pPr>
      <w:r w:rsidRPr="00FE7031">
        <w:rPr>
          <w:rFonts w:hint="eastAsia"/>
        </w:rPr>
        <w:t>InnoDB</w:t>
      </w:r>
      <w:r w:rsidRPr="00FE7031">
        <w:rPr>
          <w:rFonts w:hint="eastAsia"/>
        </w:rPr>
        <w:t>是事务安全的</w:t>
      </w:r>
      <w:r w:rsidRPr="00FE7031">
        <w:rPr>
          <w:rFonts w:hint="eastAsia"/>
        </w:rPr>
        <w:t>MySQL</w:t>
      </w:r>
      <w:r w:rsidRPr="00FE7031">
        <w:rPr>
          <w:rFonts w:hint="eastAsia"/>
        </w:rPr>
        <w:t>存储引擎，设计上采用了类似于</w:t>
      </w:r>
      <w:r w:rsidRPr="00FE7031">
        <w:rPr>
          <w:rFonts w:hint="eastAsia"/>
        </w:rPr>
        <w:t>Oracle</w:t>
      </w:r>
      <w:r w:rsidRPr="00FE7031">
        <w:rPr>
          <w:rFonts w:hint="eastAsia"/>
        </w:rPr>
        <w:t>数据库的架构。</w:t>
      </w:r>
    </w:p>
    <w:p w14:paraId="43F9F47C" w14:textId="77777777" w:rsidR="00503F87" w:rsidRPr="00FE7031" w:rsidRDefault="00503F87" w:rsidP="00FE7031">
      <w:pPr>
        <w:spacing w:line="440" w:lineRule="exact"/>
      </w:pPr>
    </w:p>
    <w:p w14:paraId="47E47599" w14:textId="77777777" w:rsidR="00503F87" w:rsidRPr="00503F87" w:rsidRDefault="00000000" w:rsidP="00503F87">
      <w:pPr>
        <w:spacing w:line="440" w:lineRule="exact"/>
      </w:pPr>
      <w:hyperlink r:id="rId332" w:history="1">
        <w:r w:rsidR="00503F87" w:rsidRPr="00503F87">
          <w:rPr>
            <w:rStyle w:val="a9"/>
            <w:rFonts w:hint="eastAsia"/>
          </w:rPr>
          <w:t>Mysql</w:t>
        </w:r>
        <w:r w:rsidR="00503F87" w:rsidRPr="00503F87">
          <w:rPr>
            <w:rStyle w:val="a9"/>
            <w:rFonts w:hint="eastAsia"/>
          </w:rPr>
          <w:t>与</w:t>
        </w:r>
        <w:r w:rsidR="00503F87" w:rsidRPr="00503F87">
          <w:rPr>
            <w:rStyle w:val="a9"/>
            <w:rFonts w:hint="eastAsia"/>
          </w:rPr>
          <w:t>Oracle</w:t>
        </w:r>
        <w:r w:rsidR="00503F87" w:rsidRPr="00503F87">
          <w:rPr>
            <w:rStyle w:val="a9"/>
            <w:rFonts w:hint="eastAsia"/>
          </w:rPr>
          <w:t>的区别</w:t>
        </w:r>
      </w:hyperlink>
      <w:r w:rsidR="00503F87" w:rsidRPr="00503F87">
        <w:rPr>
          <w:rFonts w:hint="eastAsia"/>
        </w:rPr>
        <w:t>，</w:t>
      </w:r>
    </w:p>
    <w:p w14:paraId="22805682" w14:textId="77777777" w:rsidR="00503F87" w:rsidRPr="00503F87" w:rsidRDefault="00503F87" w:rsidP="00503F87">
      <w:pPr>
        <w:spacing w:line="440" w:lineRule="exact"/>
      </w:pPr>
      <w:r w:rsidRPr="00503F87">
        <w:rPr>
          <w:rFonts w:hint="eastAsia"/>
        </w:rPr>
        <w:t>MySQL</w:t>
      </w:r>
      <w:r w:rsidRPr="00503F87">
        <w:rPr>
          <w:rFonts w:hint="eastAsia"/>
        </w:rPr>
        <w:t>默认自动</w:t>
      </w:r>
      <w:r w:rsidRPr="00503F87">
        <w:rPr>
          <w:rFonts w:hint="eastAsia"/>
        </w:rPr>
        <w:t>commit</w:t>
      </w:r>
      <w:r w:rsidRPr="00503F87">
        <w:rPr>
          <w:rFonts w:hint="eastAsia"/>
        </w:rPr>
        <w:t>，但</w:t>
      </w:r>
      <w:r w:rsidRPr="00503F87">
        <w:rPr>
          <w:rFonts w:hint="eastAsia"/>
        </w:rPr>
        <w:t>Oracle</w:t>
      </w:r>
      <w:r w:rsidRPr="00503F87">
        <w:rPr>
          <w:rFonts w:hint="eastAsia"/>
        </w:rPr>
        <w:t>需要手动</w:t>
      </w:r>
      <w:r w:rsidRPr="00503F87">
        <w:rPr>
          <w:rFonts w:hint="eastAsia"/>
        </w:rPr>
        <w:t>commit</w:t>
      </w:r>
      <w:r w:rsidRPr="00503F87">
        <w:rPr>
          <w:rFonts w:hint="eastAsia"/>
        </w:rPr>
        <w:t>（好几次被</w:t>
      </w:r>
      <w:r w:rsidRPr="00503F87">
        <w:rPr>
          <w:rFonts w:hint="eastAsia"/>
        </w:rPr>
        <w:t>DBA</w:t>
      </w:r>
      <w:r w:rsidRPr="00503F87">
        <w:rPr>
          <w:rFonts w:hint="eastAsia"/>
        </w:rPr>
        <w:t>提醒）。</w:t>
      </w:r>
    </w:p>
    <w:p w14:paraId="30839098" w14:textId="77777777" w:rsidR="00503F87" w:rsidRPr="00503F87" w:rsidRDefault="00503F87" w:rsidP="00503F87">
      <w:pPr>
        <w:spacing w:line="440" w:lineRule="exact"/>
      </w:pPr>
      <w:r w:rsidRPr="00503F87">
        <w:rPr>
          <w:rFonts w:hint="eastAsia"/>
        </w:rPr>
        <w:t>MySQL</w:t>
      </w:r>
      <w:r w:rsidRPr="00503F87">
        <w:rPr>
          <w:rFonts w:hint="eastAsia"/>
        </w:rPr>
        <w:t>支持主键自增长，指定主键为</w:t>
      </w:r>
      <w:r w:rsidRPr="00503F87">
        <w:rPr>
          <w:rFonts w:hint="eastAsia"/>
        </w:rPr>
        <w:t>auto_increment</w:t>
      </w:r>
      <w:r w:rsidRPr="00503F87">
        <w:rPr>
          <w:rFonts w:hint="eastAsia"/>
        </w:rPr>
        <w:t>，插入时会自动增长。</w:t>
      </w:r>
      <w:r w:rsidRPr="00503F87">
        <w:rPr>
          <w:rFonts w:hint="eastAsia"/>
        </w:rPr>
        <w:t>Oracle</w:t>
      </w:r>
      <w:r w:rsidRPr="00503F87">
        <w:rPr>
          <w:rFonts w:hint="eastAsia"/>
        </w:rPr>
        <w:t>主键一般使用序列。</w:t>
      </w:r>
    </w:p>
    <w:p w14:paraId="424EE91E" w14:textId="77777777" w:rsidR="00503F87" w:rsidRPr="00503F87" w:rsidRDefault="00503F87" w:rsidP="00503F87">
      <w:pPr>
        <w:spacing w:line="440" w:lineRule="exact"/>
      </w:pPr>
      <w:r w:rsidRPr="00503F87">
        <w:rPr>
          <w:rFonts w:hint="eastAsia"/>
        </w:rPr>
        <w:lastRenderedPageBreak/>
        <w:t>MySQL</w:t>
      </w:r>
      <w:r w:rsidRPr="00503F87">
        <w:rPr>
          <w:rFonts w:hint="eastAsia"/>
        </w:rPr>
        <w:t>字符串可以使用双引号包起来，而</w:t>
      </w:r>
      <w:r w:rsidRPr="00503F87">
        <w:rPr>
          <w:rFonts w:hint="eastAsia"/>
        </w:rPr>
        <w:t>Oracle</w:t>
      </w:r>
      <w:r w:rsidRPr="00503F87">
        <w:rPr>
          <w:rFonts w:hint="eastAsia"/>
        </w:rPr>
        <w:t>只可以单引号。</w:t>
      </w:r>
    </w:p>
    <w:p w14:paraId="6851EBD4" w14:textId="77777777" w:rsidR="00503F87" w:rsidRPr="00503F87" w:rsidRDefault="00503F87" w:rsidP="00503F87">
      <w:pPr>
        <w:spacing w:line="440" w:lineRule="exact"/>
      </w:pPr>
      <w:r w:rsidRPr="00503F87">
        <w:rPr>
          <w:rFonts w:hint="eastAsia"/>
        </w:rPr>
        <w:t>MySQL</w:t>
      </w:r>
      <w:r w:rsidRPr="00503F87">
        <w:rPr>
          <w:rFonts w:hint="eastAsia"/>
        </w:rPr>
        <w:t>对可能出现</w:t>
      </w:r>
      <w:r w:rsidRPr="00503F87">
        <w:rPr>
          <w:rFonts w:hint="eastAsia"/>
        </w:rPr>
        <w:t>null</w:t>
      </w:r>
      <w:r w:rsidRPr="00503F87">
        <w:rPr>
          <w:rFonts w:hint="eastAsia"/>
        </w:rPr>
        <w:t>的字段做</w:t>
      </w:r>
      <w:r w:rsidRPr="00503F87">
        <w:rPr>
          <w:rFonts w:hint="eastAsia"/>
        </w:rPr>
        <w:t>ifnull</w:t>
      </w:r>
      <w:r w:rsidRPr="00503F87">
        <w:rPr>
          <w:rFonts w:hint="eastAsia"/>
        </w:rPr>
        <w:t>（注意不是</w:t>
      </w:r>
      <w:r w:rsidRPr="00503F87">
        <w:rPr>
          <w:rFonts w:hint="eastAsia"/>
        </w:rPr>
        <w:t>isnull</w:t>
      </w:r>
      <w:r w:rsidRPr="00503F87">
        <w:rPr>
          <w:rFonts w:hint="eastAsia"/>
        </w:rPr>
        <w:t>）运算，而</w:t>
      </w:r>
      <w:r w:rsidRPr="00503F87">
        <w:rPr>
          <w:rFonts w:hint="eastAsia"/>
        </w:rPr>
        <w:t>Oracle</w:t>
      </w:r>
      <w:r w:rsidRPr="00503F87">
        <w:rPr>
          <w:rFonts w:hint="eastAsia"/>
        </w:rPr>
        <w:t>是</w:t>
      </w:r>
      <w:r w:rsidRPr="00503F87">
        <w:rPr>
          <w:rFonts w:hint="eastAsia"/>
        </w:rPr>
        <w:t>NVL</w:t>
      </w:r>
      <w:r w:rsidRPr="00503F87">
        <w:rPr>
          <w:rFonts w:hint="eastAsia"/>
        </w:rPr>
        <w:t>运算。</w:t>
      </w:r>
    </w:p>
    <w:p w14:paraId="29D10C3E" w14:textId="77777777" w:rsidR="00503F87" w:rsidRPr="00503F87" w:rsidRDefault="00503F87" w:rsidP="00503F87">
      <w:pPr>
        <w:spacing w:line="440" w:lineRule="exact"/>
      </w:pPr>
      <w:r w:rsidRPr="00503F87">
        <w:rPr>
          <w:rFonts w:hint="eastAsia"/>
        </w:rPr>
        <w:t>MySQL</w:t>
      </w:r>
      <w:r w:rsidRPr="00503F87">
        <w:rPr>
          <w:rFonts w:hint="eastAsia"/>
        </w:rPr>
        <w:t>分页用</w:t>
      </w:r>
      <w:r w:rsidRPr="00503F87">
        <w:rPr>
          <w:rFonts w:hint="eastAsia"/>
        </w:rPr>
        <w:t>limit</w:t>
      </w:r>
      <w:r w:rsidRPr="00503F87">
        <w:rPr>
          <w:rFonts w:hint="eastAsia"/>
        </w:rPr>
        <w:t>关键字，而</w:t>
      </w:r>
      <w:r w:rsidRPr="00503F87">
        <w:rPr>
          <w:rFonts w:hint="eastAsia"/>
        </w:rPr>
        <w:t>Oracle</w:t>
      </w:r>
      <w:r w:rsidRPr="00503F87">
        <w:rPr>
          <w:rFonts w:hint="eastAsia"/>
        </w:rPr>
        <w:t>使用</w:t>
      </w:r>
      <w:r w:rsidRPr="00503F87">
        <w:rPr>
          <w:rFonts w:hint="eastAsia"/>
        </w:rPr>
        <w:t>rownum</w:t>
      </w:r>
      <w:r w:rsidRPr="00503F87">
        <w:rPr>
          <w:rFonts w:hint="eastAsia"/>
        </w:rPr>
        <w:t>字段表明位置，而且只能使用小于，不能使用大于。</w:t>
      </w:r>
    </w:p>
    <w:p w14:paraId="53CF7366" w14:textId="77777777" w:rsidR="00503F87" w:rsidRPr="00503F87" w:rsidRDefault="00503F87" w:rsidP="00503F87">
      <w:pPr>
        <w:spacing w:line="440" w:lineRule="exact"/>
      </w:pPr>
      <w:r w:rsidRPr="00503F87">
        <w:rPr>
          <w:rFonts w:hint="eastAsia"/>
        </w:rPr>
        <w:t>MySQL</w:t>
      </w:r>
      <w:r w:rsidRPr="00503F87">
        <w:rPr>
          <w:rFonts w:hint="eastAsia"/>
        </w:rPr>
        <w:t>中</w:t>
      </w:r>
      <w:r w:rsidRPr="00503F87">
        <w:rPr>
          <w:rFonts w:hint="eastAsia"/>
        </w:rPr>
        <w:t>0</w:t>
      </w:r>
      <w:r w:rsidRPr="00503F87">
        <w:rPr>
          <w:rFonts w:hint="eastAsia"/>
        </w:rPr>
        <w:t>、</w:t>
      </w:r>
      <w:r w:rsidRPr="00503F87">
        <w:rPr>
          <w:rFonts w:hint="eastAsia"/>
        </w:rPr>
        <w:t>1</w:t>
      </w:r>
      <w:r w:rsidRPr="00503F87">
        <w:rPr>
          <w:rFonts w:hint="eastAsia"/>
        </w:rPr>
        <w:t>判断真假，</w:t>
      </w:r>
      <w:r w:rsidRPr="00503F87">
        <w:rPr>
          <w:rFonts w:hint="eastAsia"/>
        </w:rPr>
        <w:t>Oracle</w:t>
      </w:r>
      <w:r w:rsidRPr="00503F87">
        <w:rPr>
          <w:rFonts w:hint="eastAsia"/>
        </w:rPr>
        <w:t>中</w:t>
      </w:r>
      <w:r w:rsidRPr="00503F87">
        <w:rPr>
          <w:rFonts w:hint="eastAsia"/>
        </w:rPr>
        <w:t>true false</w:t>
      </w:r>
    </w:p>
    <w:p w14:paraId="7AB33295" w14:textId="40E08988" w:rsidR="00FE7031" w:rsidRPr="00503F87" w:rsidRDefault="00503F87" w:rsidP="005112E0">
      <w:pPr>
        <w:spacing w:line="440" w:lineRule="exact"/>
      </w:pPr>
      <w:r w:rsidRPr="00503F87">
        <w:rPr>
          <w:rFonts w:hint="eastAsia"/>
        </w:rPr>
        <w:t>MySQL</w:t>
      </w:r>
      <w:r w:rsidRPr="00503F87">
        <w:rPr>
          <w:rFonts w:hint="eastAsia"/>
        </w:rPr>
        <w:t>在</w:t>
      </w:r>
      <w:r w:rsidRPr="00503F87">
        <w:rPr>
          <w:rFonts w:hint="eastAsia"/>
        </w:rPr>
        <w:t>Windows</w:t>
      </w:r>
      <w:r w:rsidRPr="00503F87">
        <w:rPr>
          <w:rFonts w:hint="eastAsia"/>
        </w:rPr>
        <w:t>环境下大小写不敏感，在</w:t>
      </w:r>
      <w:r w:rsidRPr="00503F87">
        <w:rPr>
          <w:rFonts w:hint="eastAsia"/>
        </w:rPr>
        <w:t>unix</w:t>
      </w:r>
      <w:r w:rsidRPr="00503F87">
        <w:rPr>
          <w:rFonts w:hint="eastAsia"/>
        </w:rPr>
        <w:t>、</w:t>
      </w:r>
      <w:r w:rsidRPr="00503F87">
        <w:rPr>
          <w:rFonts w:hint="eastAsia"/>
        </w:rPr>
        <w:t>linux</w:t>
      </w:r>
      <w:r w:rsidRPr="00503F87">
        <w:rPr>
          <w:rFonts w:hint="eastAsia"/>
        </w:rPr>
        <w:t>环境下区分大小写，</w:t>
      </w:r>
      <w:r w:rsidRPr="00503F87">
        <w:rPr>
          <w:rFonts w:hint="eastAsia"/>
        </w:rPr>
        <w:t>Oracle</w:t>
      </w:r>
      <w:r w:rsidRPr="00503F87">
        <w:rPr>
          <w:rFonts w:hint="eastAsia"/>
        </w:rPr>
        <w:t>不区分。</w:t>
      </w:r>
    </w:p>
    <w:p w14:paraId="7B86D297" w14:textId="77777777" w:rsidR="00503F87" w:rsidRDefault="00503F87" w:rsidP="005112E0">
      <w:pPr>
        <w:spacing w:line="440" w:lineRule="exact"/>
      </w:pPr>
    </w:p>
    <w:p w14:paraId="0A4064FD" w14:textId="0DE41D80" w:rsidR="00110199" w:rsidRDefault="00000000" w:rsidP="005112E0">
      <w:pPr>
        <w:spacing w:line="440" w:lineRule="exact"/>
      </w:pPr>
      <w:hyperlink r:id="rId333" w:anchor="GUID-0897B474-6033-4398-AA8A-922F1C5CAF53" w:history="1">
        <w:r w:rsidR="00110199" w:rsidRPr="00110199">
          <w:rPr>
            <w:rStyle w:val="a9"/>
          </w:rPr>
          <w:t>SQL Language Reference</w:t>
        </w:r>
      </w:hyperlink>
      <w:r w:rsidR="00110199">
        <w:rPr>
          <w:rFonts w:hint="eastAsia"/>
        </w:rPr>
        <w:t>，</w:t>
      </w:r>
      <w:hyperlink r:id="rId334" w:history="1">
        <w:r w:rsidR="00CF6B0D" w:rsidRPr="00CF6B0D">
          <w:rPr>
            <w:rStyle w:val="a9"/>
            <w:rFonts w:hint="eastAsia"/>
          </w:rPr>
          <w:t>PL/SQL14</w:t>
        </w:r>
        <w:r w:rsidR="00CF6B0D" w:rsidRPr="00CF6B0D">
          <w:rPr>
            <w:rStyle w:val="a9"/>
            <w:rFonts w:hint="eastAsia"/>
          </w:rPr>
          <w:t>汉化教程</w:t>
        </w:r>
      </w:hyperlink>
      <w:r w:rsidR="00CF6B0D">
        <w:rPr>
          <w:rFonts w:hint="eastAsia"/>
        </w:rPr>
        <w:t>，</w:t>
      </w:r>
    </w:p>
    <w:p w14:paraId="3EB5D002" w14:textId="3E01E4C5" w:rsidR="00133575" w:rsidRDefault="00DA1709" w:rsidP="00133575">
      <w:pPr>
        <w:spacing w:line="440" w:lineRule="exact"/>
      </w:pPr>
      <w:r w:rsidRPr="00FE3FAE">
        <w:rPr>
          <w:rFonts w:hint="eastAsia"/>
          <w:color w:val="FF0000"/>
        </w:rPr>
        <w:t>Oracle</w:t>
      </w:r>
      <w:r w:rsidR="00FE3FAE" w:rsidRPr="00FE3FAE">
        <w:rPr>
          <w:rFonts w:hint="eastAsia"/>
          <w:color w:val="FF0000"/>
        </w:rPr>
        <w:t>1</w:t>
      </w:r>
      <w:r w:rsidR="0005378E" w:rsidRPr="00FC61B2">
        <w:rPr>
          <w:rFonts w:hint="eastAsia"/>
        </w:rPr>
        <w:t>面试比重大</w:t>
      </w:r>
      <w:r w:rsidR="00FC61B2" w:rsidRPr="00FC61B2">
        <w:rPr>
          <w:rFonts w:hint="eastAsia"/>
        </w:rPr>
        <w:t>，</w:t>
      </w:r>
      <w:r w:rsidR="0005378E" w:rsidRPr="00FC61B2">
        <w:rPr>
          <w:rFonts w:hint="eastAsia"/>
        </w:rPr>
        <w:t>学有余力</w:t>
      </w:r>
      <w:r w:rsidR="0005378E">
        <w:rPr>
          <w:rFonts w:hint="eastAsia"/>
        </w:rPr>
        <w:t>值得</w:t>
      </w:r>
      <w:r w:rsidR="0005378E" w:rsidRPr="00FC61B2">
        <w:rPr>
          <w:rFonts w:hint="eastAsia"/>
        </w:rPr>
        <w:t>拓展</w:t>
      </w:r>
      <w:r w:rsidR="00FC61B2" w:rsidRPr="00FC61B2">
        <w:rPr>
          <w:rFonts w:hint="eastAsia"/>
        </w:rPr>
        <w:t>。</w:t>
      </w:r>
    </w:p>
    <w:p w14:paraId="22C07318" w14:textId="2EBBDB3D" w:rsidR="00133575" w:rsidRDefault="00E97070" w:rsidP="004A47F8">
      <w:pPr>
        <w:spacing w:line="440" w:lineRule="exact"/>
      </w:pPr>
      <w:r w:rsidRPr="00E97070">
        <w:t>NVL(expr1, expr2)</w:t>
      </w:r>
      <w:r>
        <w:rPr>
          <w:rFonts w:hint="eastAsia"/>
        </w:rPr>
        <w:t>--</w:t>
      </w:r>
      <w:r w:rsidR="00D95C12" w:rsidRPr="00D95C12">
        <w:t xml:space="preserve"> If expr1 is null, then NVL returns expr2. If expr1 is not null, then NVL returns expr1.</w:t>
      </w:r>
    </w:p>
    <w:p w14:paraId="225A50B2" w14:textId="3A49A7EB" w:rsidR="00C61860" w:rsidRDefault="00C95025" w:rsidP="00C61860">
      <w:pPr>
        <w:spacing w:line="440" w:lineRule="exact"/>
      </w:pPr>
      <w:r w:rsidRPr="00C95025">
        <w:t>NVL2(expr1, expr2, expr3)</w:t>
      </w:r>
      <w:r>
        <w:rPr>
          <w:rFonts w:hint="eastAsia"/>
        </w:rPr>
        <w:t>--</w:t>
      </w:r>
      <w:r w:rsidR="00AB5638" w:rsidRPr="00AB5638">
        <w:t xml:space="preserve"> If expr1 is not null, then NVL2 returns expr2. If expr1 is null, then NVL2 returns expr3.</w:t>
      </w:r>
      <w:r w:rsidR="008B2FA9">
        <w:rPr>
          <w:rFonts w:hint="eastAsia"/>
        </w:rPr>
        <w:t>（类似于</w:t>
      </w:r>
      <w:r w:rsidR="008B2FA9">
        <w:rPr>
          <w:rFonts w:hint="eastAsia"/>
        </w:rPr>
        <w:t>java</w:t>
      </w:r>
      <w:r w:rsidR="00645E80">
        <w:rPr>
          <w:rFonts w:hint="eastAsia"/>
        </w:rPr>
        <w:t>三目运算符</w:t>
      </w:r>
      <w:r w:rsidR="00011786">
        <w:rPr>
          <w:rFonts w:hint="eastAsia"/>
        </w:rPr>
        <w:t>。</w:t>
      </w:r>
      <w:r w:rsidR="008B2FA9">
        <w:rPr>
          <w:rFonts w:hint="eastAsia"/>
        </w:rPr>
        <w:t>）</w:t>
      </w:r>
    </w:p>
    <w:p w14:paraId="5C4448F6" w14:textId="46BFAF14" w:rsidR="00C61860" w:rsidRDefault="00F669BA" w:rsidP="00C61860">
      <w:pPr>
        <w:spacing w:line="440" w:lineRule="exact"/>
      </w:pPr>
      <w:r w:rsidRPr="00F669BA">
        <w:t>TO_CHAR(n [, fmt [, 'nlsparam' ] ])</w:t>
      </w:r>
      <w:r w:rsidR="008224D3">
        <w:t>--</w:t>
      </w:r>
      <w:r w:rsidR="008224D3" w:rsidRPr="008224D3">
        <w:t xml:space="preserve"> TO_CHAR (number) converts n to a value of VARCHAR2 data type, using the optional number format fmt. The value n can be of type NUMBER, BINARY_FLOAT, or BINARY_DOUBLE. If you omit fmt, then n is converted to a VARCHAR2 value exactly long enough to hold its significant digits.</w:t>
      </w:r>
    </w:p>
    <w:p w14:paraId="42AC771F" w14:textId="77777777" w:rsidR="00630FC9" w:rsidRDefault="00630FC9" w:rsidP="00C61860">
      <w:pPr>
        <w:spacing w:line="440" w:lineRule="exact"/>
      </w:pPr>
    </w:p>
    <w:p w14:paraId="4F83FC83" w14:textId="6D62A678" w:rsidR="0080028E" w:rsidRDefault="0080028E" w:rsidP="00C61860">
      <w:pPr>
        <w:spacing w:line="440" w:lineRule="exact"/>
      </w:pPr>
      <w:r w:rsidRPr="0096423D">
        <w:rPr>
          <w:rFonts w:hint="eastAsia"/>
          <w:color w:val="FF0000"/>
        </w:rPr>
        <w:t>IMS</w:t>
      </w:r>
      <w:r w:rsidR="0096423D" w:rsidRPr="0096423D">
        <w:rPr>
          <w:rFonts w:hint="eastAsia"/>
          <w:color w:val="FF0000"/>
        </w:rPr>
        <w:t>1</w:t>
      </w:r>
      <w:r w:rsidRPr="0080028E">
        <w:rPr>
          <w:rFonts w:hint="eastAsia"/>
        </w:rPr>
        <w:t>数据库是</w:t>
      </w:r>
      <w:r w:rsidRPr="0080028E">
        <w:rPr>
          <w:rFonts w:hint="eastAsia"/>
        </w:rPr>
        <w:t>IBM</w:t>
      </w:r>
      <w:r w:rsidRPr="0080028E">
        <w:rPr>
          <w:rFonts w:hint="eastAsia"/>
        </w:rPr>
        <w:t>公司开发的两种数据库类型之一。这两种数据库类型，一种是关系数据库，典型代表产品：</w:t>
      </w:r>
      <w:r w:rsidRPr="0080028E">
        <w:rPr>
          <w:rFonts w:hint="eastAsia"/>
        </w:rPr>
        <w:t>DB2</w:t>
      </w:r>
      <w:r w:rsidRPr="0080028E">
        <w:rPr>
          <w:rFonts w:hint="eastAsia"/>
        </w:rPr>
        <w:t>；另一种则是层次数据库，代表产品：</w:t>
      </w:r>
      <w:r w:rsidRPr="0080028E">
        <w:rPr>
          <w:rFonts w:hint="eastAsia"/>
        </w:rPr>
        <w:t>IMS</w:t>
      </w:r>
      <w:r w:rsidRPr="007D64AC">
        <w:rPr>
          <w:rFonts w:hint="eastAsia"/>
          <w:color w:val="FF0000"/>
        </w:rPr>
        <w:t>层次数据库</w:t>
      </w:r>
      <w:r w:rsidRPr="0080028E">
        <w:rPr>
          <w:rFonts w:hint="eastAsia"/>
        </w:rPr>
        <w:t>。</w:t>
      </w:r>
      <w:r w:rsidRPr="0080028E">
        <w:rPr>
          <w:rFonts w:hint="eastAsia"/>
        </w:rPr>
        <w:t>IMS</w:t>
      </w:r>
      <w:r w:rsidRPr="0080028E">
        <w:rPr>
          <w:rFonts w:hint="eastAsia"/>
        </w:rPr>
        <w:t>是最早的大型数据库管理系统，其数据库模式是多个物理数据库记录型</w:t>
      </w:r>
      <w:r w:rsidRPr="0080028E">
        <w:rPr>
          <w:rFonts w:hint="eastAsia"/>
        </w:rPr>
        <w:t>(PDBR)</w:t>
      </w:r>
      <w:r w:rsidRPr="0080028E">
        <w:rPr>
          <w:rFonts w:hint="eastAsia"/>
        </w:rPr>
        <w:t>的集合。每个</w:t>
      </w:r>
      <w:r w:rsidRPr="0080028E">
        <w:rPr>
          <w:rFonts w:hint="eastAsia"/>
        </w:rPr>
        <w:t>PDBR</w:t>
      </w:r>
      <w:r w:rsidRPr="0080028E">
        <w:rPr>
          <w:rFonts w:hint="eastAsia"/>
        </w:rPr>
        <w:t>对应层次数据模型的一个层次模式，用一个</w:t>
      </w:r>
      <w:r w:rsidRPr="0080028E">
        <w:rPr>
          <w:rFonts w:hint="eastAsia"/>
        </w:rPr>
        <w:t>DBD</w:t>
      </w:r>
      <w:r w:rsidRPr="0080028E">
        <w:rPr>
          <w:rFonts w:hint="eastAsia"/>
        </w:rPr>
        <w:t>定义。各个用户所需数据的逻辑结构称为外模式，每个外模式是一组逻辑数据库记录型</w:t>
      </w:r>
      <w:r w:rsidRPr="0080028E">
        <w:rPr>
          <w:rFonts w:hint="eastAsia"/>
        </w:rPr>
        <w:t>(LDBR)</w:t>
      </w:r>
      <w:r w:rsidRPr="0080028E">
        <w:rPr>
          <w:rFonts w:hint="eastAsia"/>
        </w:rPr>
        <w:t>的集合。</w:t>
      </w:r>
      <w:r w:rsidRPr="0080028E">
        <w:rPr>
          <w:rFonts w:hint="eastAsia"/>
        </w:rPr>
        <w:t>LDBR</w:t>
      </w:r>
      <w:r w:rsidRPr="0080028E">
        <w:rPr>
          <w:rFonts w:hint="eastAsia"/>
        </w:rPr>
        <w:t>是应用程序所需的局部逻辑结构。用户按照外模式操纵数据。</w:t>
      </w:r>
    </w:p>
    <w:p w14:paraId="7C992AFF" w14:textId="254B6FD3" w:rsidR="00630FC9" w:rsidRDefault="00630FC9" w:rsidP="00C61860">
      <w:pPr>
        <w:spacing w:line="440" w:lineRule="exact"/>
      </w:pPr>
    </w:p>
    <w:p w14:paraId="5A0DBE9A" w14:textId="5D2AF622" w:rsidR="005C53E9" w:rsidRDefault="005C53E9" w:rsidP="005C53E9">
      <w:pPr>
        <w:pStyle w:val="31"/>
        <w:spacing w:before="156"/>
      </w:pPr>
      <w:r>
        <w:rPr>
          <w:rFonts w:hint="eastAsia"/>
        </w:rPr>
        <w:t>MongoDB、Redis</w:t>
      </w:r>
    </w:p>
    <w:p w14:paraId="55D3190F" w14:textId="6E35E97E" w:rsidR="00630FC9" w:rsidRDefault="00630FC9" w:rsidP="00C61860">
      <w:pPr>
        <w:spacing w:line="440" w:lineRule="exact"/>
      </w:pPr>
      <w:r w:rsidRPr="00630FC9">
        <w:rPr>
          <w:rFonts w:hint="eastAsia"/>
          <w:color w:val="FF0000"/>
        </w:rPr>
        <w:t>非关系型数据库</w:t>
      </w:r>
      <w:r w:rsidRPr="00630FC9">
        <w:rPr>
          <w:rFonts w:hint="eastAsia"/>
          <w:color w:val="FF0000"/>
        </w:rPr>
        <w:t>1</w:t>
      </w:r>
      <w:r w:rsidR="00E61CA4">
        <w:rPr>
          <w:rFonts w:hint="eastAsia"/>
        </w:rPr>
        <w:t>即</w:t>
      </w:r>
      <w:r>
        <w:rPr>
          <w:rFonts w:hint="eastAsia"/>
        </w:rPr>
        <w:t>NoSQL</w:t>
      </w:r>
      <w:r w:rsidR="00107C05">
        <w:t>1</w:t>
      </w:r>
      <w:r w:rsidR="000C6089">
        <w:rPr>
          <w:rFonts w:hint="eastAsia"/>
        </w:rPr>
        <w:t>数据库</w:t>
      </w:r>
      <w:r>
        <w:rPr>
          <w:rFonts w:hint="eastAsia"/>
        </w:rPr>
        <w:t>，</w:t>
      </w:r>
      <w:r w:rsidR="00E61CA4">
        <w:rPr>
          <w:rFonts w:hint="eastAsia"/>
        </w:rPr>
        <w:t>在</w:t>
      </w:r>
      <w:r w:rsidRPr="00630FC9">
        <w:rPr>
          <w:rFonts w:hint="eastAsia"/>
        </w:rPr>
        <w:t>超大规模</w:t>
      </w:r>
      <w:r w:rsidR="00E61CA4">
        <w:rPr>
          <w:rFonts w:hint="eastAsia"/>
        </w:rPr>
        <w:t>数据处理</w:t>
      </w:r>
      <w:r w:rsidRPr="00630FC9">
        <w:rPr>
          <w:rFonts w:hint="eastAsia"/>
        </w:rPr>
        <w:t>和高并发</w:t>
      </w:r>
      <w:r w:rsidR="00E61CA4">
        <w:rPr>
          <w:rFonts w:hint="eastAsia"/>
        </w:rPr>
        <w:t>的需求下</w:t>
      </w:r>
      <w:r w:rsidRPr="00630FC9">
        <w:rPr>
          <w:rFonts w:hint="eastAsia"/>
        </w:rPr>
        <w:t>，</w:t>
      </w:r>
      <w:r w:rsidR="00E61CA4" w:rsidRPr="00630FC9">
        <w:rPr>
          <w:rFonts w:hint="eastAsia"/>
        </w:rPr>
        <w:t>传统的关系数据库</w:t>
      </w:r>
      <w:r w:rsidR="00E61CA4">
        <w:rPr>
          <w:rFonts w:hint="eastAsia"/>
        </w:rPr>
        <w:t>已经难当重任，</w:t>
      </w:r>
      <w:r w:rsidRPr="00630FC9">
        <w:rPr>
          <w:rFonts w:hint="eastAsia"/>
        </w:rPr>
        <w:t>出现了很多难以克服的问题</w:t>
      </w:r>
      <w:r w:rsidR="00E61CA4">
        <w:rPr>
          <w:rFonts w:hint="eastAsia"/>
        </w:rPr>
        <w:t>。</w:t>
      </w:r>
      <w:r w:rsidR="00E61CA4">
        <w:rPr>
          <w:rFonts w:hint="eastAsia"/>
        </w:rPr>
        <w:t>NoSQL</w:t>
      </w:r>
      <w:r w:rsidR="00E61CA4">
        <w:rPr>
          <w:rFonts w:hint="eastAsia"/>
        </w:rPr>
        <w:t>数据库</w:t>
      </w:r>
      <w:r w:rsidRPr="00630FC9">
        <w:rPr>
          <w:rFonts w:hint="eastAsia"/>
        </w:rPr>
        <w:t>的产生就是为了解决大规模数据集</w:t>
      </w:r>
      <w:r>
        <w:rPr>
          <w:rFonts w:hint="eastAsia"/>
        </w:rPr>
        <w:t>和</w:t>
      </w:r>
      <w:r w:rsidRPr="00630FC9">
        <w:rPr>
          <w:rFonts w:hint="eastAsia"/>
        </w:rPr>
        <w:t>多</w:t>
      </w:r>
      <w:r w:rsidR="00E61CA4">
        <w:rPr>
          <w:rFonts w:hint="eastAsia"/>
        </w:rPr>
        <w:t>种</w:t>
      </w:r>
      <w:r w:rsidRPr="00630FC9">
        <w:rPr>
          <w:rFonts w:hint="eastAsia"/>
        </w:rPr>
        <w:t>数据种类带来的挑战，特别是大数据应用难题。</w:t>
      </w:r>
    </w:p>
    <w:p w14:paraId="144ABEC7" w14:textId="23DB54CA" w:rsidR="001B596C" w:rsidRDefault="001B596C" w:rsidP="00C61860">
      <w:pPr>
        <w:spacing w:line="440" w:lineRule="exact"/>
      </w:pPr>
      <w:r>
        <w:rPr>
          <w:rFonts w:hint="eastAsia"/>
        </w:rPr>
        <w:t>NoSQL</w:t>
      </w:r>
      <w:r>
        <w:rPr>
          <w:rFonts w:hint="eastAsia"/>
        </w:rPr>
        <w:t>数据库分为键值对、列式、文档型和图形数据库。</w:t>
      </w:r>
    </w:p>
    <w:p w14:paraId="3D52CF46" w14:textId="7E6F3081" w:rsidR="00D55143" w:rsidRDefault="00D55143" w:rsidP="00C61860">
      <w:pPr>
        <w:spacing w:line="440" w:lineRule="exact"/>
      </w:pPr>
      <w:r w:rsidRPr="00D55143">
        <w:rPr>
          <w:rFonts w:hint="eastAsia"/>
        </w:rPr>
        <w:lastRenderedPageBreak/>
        <w:t>NoSQL</w:t>
      </w:r>
      <w:r w:rsidR="001B596C">
        <w:rPr>
          <w:rFonts w:hint="eastAsia"/>
        </w:rPr>
        <w:t>具</w:t>
      </w:r>
      <w:r w:rsidRPr="00D55143">
        <w:rPr>
          <w:rFonts w:hint="eastAsia"/>
        </w:rPr>
        <w:t>有如下优点：</w:t>
      </w:r>
    </w:p>
    <w:p w14:paraId="10536326" w14:textId="4768A348" w:rsidR="00D55143" w:rsidRDefault="00D55143" w:rsidP="00C61860">
      <w:pPr>
        <w:spacing w:line="440" w:lineRule="exact"/>
      </w:pPr>
      <w:r>
        <w:rPr>
          <w:rFonts w:hint="eastAsia"/>
        </w:rPr>
        <w:t>1</w:t>
      </w:r>
      <w:r>
        <w:t>)</w:t>
      </w:r>
      <w:r w:rsidRPr="00D55143">
        <w:rPr>
          <w:rFonts w:hint="eastAsia"/>
        </w:rPr>
        <w:t>易扩展</w:t>
      </w:r>
      <w:r>
        <w:rPr>
          <w:rFonts w:hint="eastAsia"/>
        </w:rPr>
        <w:t>。</w:t>
      </w:r>
      <w:r w:rsidRPr="00D55143">
        <w:rPr>
          <w:rFonts w:hint="eastAsia"/>
        </w:rPr>
        <w:t>NoSQL</w:t>
      </w:r>
      <w:r w:rsidRPr="00D55143">
        <w:rPr>
          <w:rFonts w:hint="eastAsia"/>
        </w:rPr>
        <w:t>数据库种类繁多，但是一个共同的特点都是去掉关系数据库的关系型特性。数据之间无关系，这样就非常容易扩展。无形之间也在架构的层面上带来了可扩展的能力。</w:t>
      </w:r>
    </w:p>
    <w:p w14:paraId="38AFFCCF" w14:textId="550EF179" w:rsidR="00D55143" w:rsidRDefault="00D55143" w:rsidP="00C61860">
      <w:pPr>
        <w:spacing w:line="440" w:lineRule="exact"/>
      </w:pPr>
      <w:r>
        <w:rPr>
          <w:rFonts w:hint="eastAsia"/>
        </w:rPr>
        <w:t>2</w:t>
      </w:r>
      <w:r>
        <w:t>)</w:t>
      </w:r>
      <w:r w:rsidRPr="00D55143">
        <w:rPr>
          <w:rFonts w:hint="eastAsia"/>
        </w:rPr>
        <w:t>大数据量，高性能</w:t>
      </w:r>
      <w:r>
        <w:rPr>
          <w:rFonts w:hint="eastAsia"/>
        </w:rPr>
        <w:t>。</w:t>
      </w:r>
      <w:r w:rsidRPr="00D55143">
        <w:rPr>
          <w:rFonts w:hint="eastAsia"/>
        </w:rPr>
        <w:t>NoSQL</w:t>
      </w:r>
      <w:r w:rsidRPr="00D55143">
        <w:rPr>
          <w:rFonts w:hint="eastAsia"/>
        </w:rPr>
        <w:t>数据库都具有非常高的读写性能，尤其在大数据量下，同样表现优秀。这得益于它的无关系性，数据库的结构简单。</w:t>
      </w:r>
    </w:p>
    <w:p w14:paraId="6C93FB5E" w14:textId="77777777" w:rsidR="00D55143" w:rsidRPr="00E61CA4" w:rsidRDefault="00D55143" w:rsidP="00C61860">
      <w:pPr>
        <w:spacing w:line="440" w:lineRule="exact"/>
      </w:pPr>
    </w:p>
    <w:p w14:paraId="1BA25C7E" w14:textId="042293F6" w:rsidR="00472A1A" w:rsidRDefault="000E7B6D" w:rsidP="000E7B6D">
      <w:pPr>
        <w:spacing w:line="440" w:lineRule="exact"/>
      </w:pPr>
      <w:r w:rsidRPr="0096423D">
        <w:rPr>
          <w:rFonts w:hint="eastAsia"/>
          <w:color w:val="FF0000"/>
        </w:rPr>
        <w:t>MongoDB</w:t>
      </w:r>
      <w:r w:rsidR="0096423D" w:rsidRPr="0096423D">
        <w:rPr>
          <w:rFonts w:hint="eastAsia"/>
          <w:color w:val="FF0000"/>
        </w:rPr>
        <w:t>1</w:t>
      </w:r>
      <w:r>
        <w:rPr>
          <w:rFonts w:hint="eastAsia"/>
        </w:rPr>
        <w:t>是一个基于分布式文件存储的数据库。由</w:t>
      </w:r>
      <w:r>
        <w:rPr>
          <w:rFonts w:hint="eastAsia"/>
        </w:rPr>
        <w:t>C++</w:t>
      </w:r>
      <w:r>
        <w:rPr>
          <w:rFonts w:hint="eastAsia"/>
        </w:rPr>
        <w:t>语言编写。旨在为</w:t>
      </w:r>
      <w:r>
        <w:rPr>
          <w:rFonts w:hint="eastAsia"/>
        </w:rPr>
        <w:t>WEB</w:t>
      </w:r>
      <w:r>
        <w:rPr>
          <w:rFonts w:hint="eastAsia"/>
        </w:rPr>
        <w:t>应用提供可扩展的高性能数据存储解决方案。</w:t>
      </w:r>
    </w:p>
    <w:p w14:paraId="30309FA3" w14:textId="2A20B69E" w:rsidR="000E7B6D" w:rsidRPr="000E7B6D" w:rsidRDefault="000E7B6D" w:rsidP="000E7B6D">
      <w:pPr>
        <w:spacing w:line="440" w:lineRule="exact"/>
      </w:pPr>
      <w:r>
        <w:rPr>
          <w:rFonts w:hint="eastAsia"/>
        </w:rPr>
        <w:t>MongoDB</w:t>
      </w:r>
      <w:r>
        <w:rPr>
          <w:rFonts w:hint="eastAsia"/>
        </w:rPr>
        <w:t>是一个介于关系数据库和非关系数据库之间的产品，是非关系数据库当中功能最丰富，最像关系数据库的。</w:t>
      </w:r>
    </w:p>
    <w:p w14:paraId="5AD94218" w14:textId="7ACC9E7C" w:rsidR="000E7B6D" w:rsidRDefault="000E7B6D" w:rsidP="000E7B6D">
      <w:pPr>
        <w:spacing w:line="440" w:lineRule="exact"/>
      </w:pPr>
      <w:r>
        <w:rPr>
          <w:rFonts w:hint="eastAsia"/>
        </w:rPr>
        <w:t>它支持的数据结构非常松散，是类似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最大的特点是它支持的查询语言非常强大，其语法有点类似于面向对象的查询语言，几乎可以实现类似关系数据库单表查询的绝大部分功能，而且还支持对数据建立索引。</w:t>
      </w:r>
    </w:p>
    <w:p w14:paraId="5500D85D" w14:textId="6A266258" w:rsidR="0025601A" w:rsidRDefault="000E7B6D" w:rsidP="0025601A">
      <w:pPr>
        <w:spacing w:line="440" w:lineRule="exact"/>
      </w:pPr>
      <w:r>
        <w:rPr>
          <w:rFonts w:hint="eastAsia"/>
        </w:rPr>
        <w:t>MongoDB</w:t>
      </w:r>
      <w:r>
        <w:rPr>
          <w:rFonts w:hint="eastAsia"/>
        </w:rPr>
        <w:t>服务端可运行在</w:t>
      </w:r>
      <w:r>
        <w:rPr>
          <w:rFonts w:hint="eastAsia"/>
        </w:rPr>
        <w:t>Linux</w:t>
      </w:r>
      <w:r>
        <w:rPr>
          <w:rFonts w:hint="eastAsia"/>
        </w:rPr>
        <w:t>、</w:t>
      </w:r>
      <w:r>
        <w:rPr>
          <w:rFonts w:hint="eastAsia"/>
        </w:rPr>
        <w:t>Windows</w:t>
      </w:r>
      <w:r>
        <w:rPr>
          <w:rFonts w:hint="eastAsia"/>
        </w:rPr>
        <w:t>或</w:t>
      </w:r>
      <w:r>
        <w:rPr>
          <w:rFonts w:hint="eastAsia"/>
        </w:rPr>
        <w:t>mac os x</w:t>
      </w:r>
      <w:r>
        <w:rPr>
          <w:rFonts w:hint="eastAsia"/>
        </w:rPr>
        <w:t>平台，支持</w:t>
      </w:r>
      <w:r>
        <w:rPr>
          <w:rFonts w:hint="eastAsia"/>
        </w:rPr>
        <w:t>32</w:t>
      </w:r>
      <w:r>
        <w:rPr>
          <w:rFonts w:hint="eastAsia"/>
        </w:rPr>
        <w:t>位和</w:t>
      </w:r>
      <w:r>
        <w:rPr>
          <w:rFonts w:hint="eastAsia"/>
        </w:rPr>
        <w:t>64</w:t>
      </w:r>
      <w:r>
        <w:rPr>
          <w:rFonts w:hint="eastAsia"/>
        </w:rPr>
        <w:t>位应用，默认端口为</w:t>
      </w:r>
      <w:r>
        <w:rPr>
          <w:rFonts w:hint="eastAsia"/>
        </w:rPr>
        <w:t>27017</w:t>
      </w:r>
      <w:r>
        <w:rPr>
          <w:rFonts w:hint="eastAsia"/>
        </w:rPr>
        <w:t>。推荐运行在</w:t>
      </w:r>
      <w:r>
        <w:rPr>
          <w:rFonts w:hint="eastAsia"/>
        </w:rPr>
        <w:t>64</w:t>
      </w:r>
      <w:r>
        <w:rPr>
          <w:rFonts w:hint="eastAsia"/>
        </w:rPr>
        <w:t>位平台，因为</w:t>
      </w:r>
      <w:r>
        <w:rPr>
          <w:rFonts w:hint="eastAsia"/>
        </w:rPr>
        <w:t>MongoDB</w:t>
      </w:r>
      <w:r>
        <w:rPr>
          <w:rFonts w:hint="eastAsia"/>
        </w:rPr>
        <w:t>在</w:t>
      </w:r>
      <w:r>
        <w:rPr>
          <w:rFonts w:hint="eastAsia"/>
        </w:rPr>
        <w:t>32</w:t>
      </w:r>
      <w:r>
        <w:rPr>
          <w:rFonts w:hint="eastAsia"/>
        </w:rPr>
        <w:t>位模式运行时支持的最大文件尺寸为</w:t>
      </w:r>
      <w:r>
        <w:rPr>
          <w:rFonts w:hint="eastAsia"/>
        </w:rPr>
        <w:t>2GB</w:t>
      </w:r>
      <w:r>
        <w:rPr>
          <w:rFonts w:hint="eastAsia"/>
        </w:rPr>
        <w:t>。</w:t>
      </w:r>
    </w:p>
    <w:p w14:paraId="5D97BA0F" w14:textId="77777777" w:rsidR="00434F2B" w:rsidRDefault="00434F2B" w:rsidP="0025601A">
      <w:pPr>
        <w:spacing w:line="440" w:lineRule="exact"/>
      </w:pPr>
    </w:p>
    <w:p w14:paraId="720715C0" w14:textId="19E6B7AB" w:rsidR="00361C44" w:rsidRDefault="00000000" w:rsidP="0025601A">
      <w:pPr>
        <w:spacing w:line="440" w:lineRule="exact"/>
      </w:pPr>
      <w:hyperlink r:id="rId335" w:history="1">
        <w:r w:rsidR="00361C44" w:rsidRPr="00361C44">
          <w:rPr>
            <w:rStyle w:val="a9"/>
          </w:rPr>
          <w:t>Redis Documentation</w:t>
        </w:r>
      </w:hyperlink>
      <w:r w:rsidR="00361C44">
        <w:rPr>
          <w:rFonts w:hint="eastAsia"/>
        </w:rPr>
        <w:t>，</w:t>
      </w:r>
      <w:hyperlink r:id="rId336" w:history="1">
        <w:r w:rsidR="00542CDF" w:rsidRPr="00542CDF">
          <w:rPr>
            <w:rStyle w:val="a9"/>
            <w:rFonts w:hint="eastAsia"/>
          </w:rPr>
          <w:t>Redis</w:t>
        </w:r>
        <w:r w:rsidR="00542CDF" w:rsidRPr="00542CDF">
          <w:rPr>
            <w:rStyle w:val="a9"/>
            <w:rFonts w:hint="eastAsia"/>
          </w:rPr>
          <w:t>教程</w:t>
        </w:r>
      </w:hyperlink>
      <w:r w:rsidR="00542CDF">
        <w:rPr>
          <w:rFonts w:hint="eastAsia"/>
        </w:rPr>
        <w:t>，</w:t>
      </w:r>
    </w:p>
    <w:p w14:paraId="4320EC91" w14:textId="1B887809" w:rsidR="004C7E82" w:rsidRDefault="00000000" w:rsidP="0025601A">
      <w:pPr>
        <w:spacing w:line="440" w:lineRule="exact"/>
      </w:pPr>
      <w:hyperlink r:id="rId337" w:history="1">
        <w:r w:rsidR="004C7E82" w:rsidRPr="004C7E82">
          <w:rPr>
            <w:rStyle w:val="a9"/>
          </w:rPr>
          <w:t>Jedis 2.1.0 API</w:t>
        </w:r>
      </w:hyperlink>
      <w:r w:rsidR="004C7E82">
        <w:rPr>
          <w:rFonts w:hint="eastAsia"/>
        </w:rPr>
        <w:t>，</w:t>
      </w:r>
    </w:p>
    <w:p w14:paraId="16D0FAB4" w14:textId="20AEB0F7" w:rsidR="0025601A" w:rsidRDefault="00824A4A" w:rsidP="0025601A">
      <w:pPr>
        <w:spacing w:line="440" w:lineRule="exact"/>
      </w:pPr>
      <w:r w:rsidRPr="0096423D">
        <w:rPr>
          <w:rFonts w:hint="eastAsia"/>
          <w:color w:val="FF0000"/>
        </w:rPr>
        <w:t>Redis</w:t>
      </w:r>
      <w:r w:rsidR="0096423D" w:rsidRPr="0096423D">
        <w:rPr>
          <w:color w:val="FF0000"/>
        </w:rPr>
        <w:t>1</w:t>
      </w:r>
      <w:r w:rsidR="00950AF0">
        <w:rPr>
          <w:rFonts w:hint="eastAsia"/>
        </w:rPr>
        <w:t>（</w:t>
      </w:r>
      <w:r w:rsidR="00950AF0" w:rsidRPr="00950AF0">
        <w:rPr>
          <w:rFonts w:hint="eastAsia"/>
        </w:rPr>
        <w:t>远程字典服务</w:t>
      </w:r>
      <w:r w:rsidR="00950AF0">
        <w:rPr>
          <w:rFonts w:hint="eastAsia"/>
        </w:rPr>
        <w:t>）</w:t>
      </w:r>
      <w:r w:rsidR="00950AF0" w:rsidRPr="00950AF0">
        <w:rPr>
          <w:rFonts w:hint="eastAsia"/>
        </w:rPr>
        <w:t>是一个开源的使用</w:t>
      </w:r>
      <w:r w:rsidR="00950AF0" w:rsidRPr="00950AF0">
        <w:rPr>
          <w:rFonts w:hint="eastAsia"/>
        </w:rPr>
        <w:t>C</w:t>
      </w:r>
      <w:r w:rsidR="00950AF0" w:rsidRPr="00950AF0">
        <w:rPr>
          <w:rFonts w:hint="eastAsia"/>
        </w:rPr>
        <w:t>语言编写、支持网络、可基于内存亦可持久化的日志型、</w:t>
      </w:r>
      <w:r w:rsidR="00524244">
        <w:rPr>
          <w:rFonts w:hint="eastAsia"/>
        </w:rPr>
        <w:t>键值对</w:t>
      </w:r>
      <w:r w:rsidR="00950AF0" w:rsidRPr="00950AF0">
        <w:rPr>
          <w:rFonts w:hint="eastAsia"/>
        </w:rPr>
        <w:t>数据库。</w:t>
      </w:r>
      <w:r w:rsidR="0025601A">
        <w:rPr>
          <w:rFonts w:hint="eastAsia"/>
        </w:rPr>
        <w:t>和</w:t>
      </w:r>
      <w:r w:rsidR="0025601A">
        <w:rPr>
          <w:rFonts w:hint="eastAsia"/>
        </w:rPr>
        <w:t>Memcached</w:t>
      </w:r>
      <w:r w:rsidR="0025601A">
        <w:rPr>
          <w:rFonts w:hint="eastAsia"/>
        </w:rPr>
        <w:t>类似，它支持存储的</w:t>
      </w:r>
      <w:r w:rsidR="0025601A">
        <w:rPr>
          <w:rFonts w:hint="eastAsia"/>
        </w:rPr>
        <w:t>value</w:t>
      </w:r>
      <w:r w:rsidR="0025601A">
        <w:rPr>
          <w:rFonts w:hint="eastAsia"/>
        </w:rPr>
        <w:t>类型相对更多，包括</w:t>
      </w:r>
      <w:r w:rsidR="007039B5">
        <w:rPr>
          <w:rFonts w:hint="eastAsia"/>
        </w:rPr>
        <w:t>string</w:t>
      </w:r>
      <w:r w:rsidR="007039B5">
        <w:rPr>
          <w:rFonts w:hint="eastAsia"/>
        </w:rPr>
        <w:t>，</w:t>
      </w:r>
      <w:r w:rsidR="007039B5">
        <w:t>l</w:t>
      </w:r>
      <w:r w:rsidR="007039B5">
        <w:rPr>
          <w:rFonts w:hint="eastAsia"/>
        </w:rPr>
        <w:t>ist</w:t>
      </w:r>
      <w:r w:rsidR="007039B5">
        <w:rPr>
          <w:rFonts w:hint="eastAsia"/>
        </w:rPr>
        <w:t>，</w:t>
      </w:r>
      <w:r w:rsidR="007039B5">
        <w:t>s</w:t>
      </w:r>
      <w:r w:rsidR="007039B5">
        <w:rPr>
          <w:rFonts w:hint="eastAsia"/>
        </w:rPr>
        <w:t>et</w:t>
      </w:r>
      <w:r w:rsidR="007039B5">
        <w:rPr>
          <w:rFonts w:hint="eastAsia"/>
        </w:rPr>
        <w:t>，</w:t>
      </w:r>
      <w:r w:rsidR="007039B5">
        <w:t>s</w:t>
      </w:r>
      <w:r w:rsidR="007039B5">
        <w:rPr>
          <w:rFonts w:hint="eastAsia"/>
        </w:rPr>
        <w:t>orted</w:t>
      </w:r>
      <w:r w:rsidR="007039B5">
        <w:t xml:space="preserve"> s</w:t>
      </w:r>
      <w:r w:rsidR="007039B5">
        <w:rPr>
          <w:rFonts w:hint="eastAsia"/>
        </w:rPr>
        <w:t>et</w:t>
      </w:r>
      <w:r w:rsidR="007039B5">
        <w:rPr>
          <w:rFonts w:hint="eastAsia"/>
        </w:rPr>
        <w:t>和</w:t>
      </w:r>
      <w:r w:rsidR="007039B5">
        <w:t>h</w:t>
      </w:r>
      <w:r w:rsidR="007039B5">
        <w:rPr>
          <w:rFonts w:hint="eastAsia"/>
        </w:rPr>
        <w:t>ash</w:t>
      </w:r>
      <w:r w:rsidR="0025601A">
        <w:rPr>
          <w:rFonts w:hint="eastAsia"/>
        </w:rPr>
        <w:t>。</w:t>
      </w:r>
      <w:r w:rsidR="00BD7734">
        <w:rPr>
          <w:rFonts w:hint="eastAsia"/>
        </w:rPr>
        <w:t>它们</w:t>
      </w:r>
      <w:r w:rsidR="0025601A">
        <w:rPr>
          <w:rFonts w:hint="eastAsia"/>
        </w:rPr>
        <w:t>都支持</w:t>
      </w:r>
      <w:r w:rsidR="0025601A">
        <w:rPr>
          <w:rFonts w:hint="eastAsia"/>
        </w:rPr>
        <w:t>push/pop</w:t>
      </w:r>
      <w:r w:rsidR="0025601A">
        <w:rPr>
          <w:rFonts w:hint="eastAsia"/>
        </w:rPr>
        <w:t>、</w:t>
      </w:r>
      <w:r w:rsidR="0025601A">
        <w:rPr>
          <w:rFonts w:hint="eastAsia"/>
        </w:rPr>
        <w:t>add/remove</w:t>
      </w:r>
      <w:r w:rsidR="0025601A">
        <w:rPr>
          <w:rFonts w:hint="eastAsia"/>
        </w:rPr>
        <w:t>及取交集并集和差集及更丰富的操作，而且这些操作都是原子性的。在此基础上，</w:t>
      </w:r>
      <w:r w:rsidRPr="00824A4A">
        <w:rPr>
          <w:rFonts w:hint="eastAsia"/>
        </w:rPr>
        <w:t>Redis</w:t>
      </w:r>
      <w:r w:rsidR="0025601A">
        <w:rPr>
          <w:rFonts w:hint="eastAsia"/>
        </w:rPr>
        <w:t>支持各种不同方式的排序。与</w:t>
      </w:r>
      <w:r w:rsidR="00390953" w:rsidRPr="00390953">
        <w:rPr>
          <w:rFonts w:hint="eastAsia"/>
        </w:rPr>
        <w:t>Memcached</w:t>
      </w:r>
      <w:r w:rsidR="0025601A">
        <w:rPr>
          <w:rFonts w:hint="eastAsia"/>
        </w:rPr>
        <w:t>一样，为了保证效率，数据都是缓存在内存中。区别的是</w:t>
      </w:r>
      <w:r w:rsidRPr="00824A4A">
        <w:rPr>
          <w:rFonts w:hint="eastAsia"/>
        </w:rPr>
        <w:t>Redis</w:t>
      </w:r>
      <w:r w:rsidR="0025601A">
        <w:rPr>
          <w:rFonts w:hint="eastAsia"/>
        </w:rPr>
        <w:t>会周期性的把更新的数据写入磁盘或者把修改操作写入追加的记录文件，并且在此基础上实现了</w:t>
      </w:r>
      <w:r w:rsidR="00A52DB5">
        <w:rPr>
          <w:rFonts w:hint="eastAsia"/>
        </w:rPr>
        <w:t>主从</w:t>
      </w:r>
      <w:r w:rsidR="0025601A">
        <w:rPr>
          <w:rFonts w:hint="eastAsia"/>
        </w:rPr>
        <w:t>同步</w:t>
      </w:r>
      <w:r w:rsidR="00A52DB5">
        <w:rPr>
          <w:rFonts w:hint="eastAsia"/>
        </w:rPr>
        <w:t>（</w:t>
      </w:r>
      <w:r w:rsidR="00A52DB5">
        <w:rPr>
          <w:rFonts w:hint="eastAsia"/>
        </w:rPr>
        <w:t>master</w:t>
      </w:r>
      <w:r w:rsidR="00A52DB5">
        <w:t>/slave</w:t>
      </w:r>
      <w:r w:rsidR="00A52DB5">
        <w:rPr>
          <w:rFonts w:hint="eastAsia"/>
        </w:rPr>
        <w:t>）</w:t>
      </w:r>
      <w:r w:rsidR="0025601A">
        <w:rPr>
          <w:rFonts w:hint="eastAsia"/>
        </w:rPr>
        <w:t>。</w:t>
      </w:r>
    </w:p>
    <w:p w14:paraId="6A2E9531" w14:textId="0BF87E68" w:rsidR="0025601A" w:rsidRDefault="0025601A" w:rsidP="0025601A">
      <w:pPr>
        <w:spacing w:line="440" w:lineRule="exact"/>
      </w:pPr>
      <w:r>
        <w:rPr>
          <w:rFonts w:hint="eastAsia"/>
        </w:rPr>
        <w:t>Redis</w:t>
      </w:r>
      <w:r>
        <w:rPr>
          <w:rFonts w:hint="eastAsia"/>
        </w:rPr>
        <w:t>是高性能的</w:t>
      </w:r>
      <w:r w:rsidR="00390953">
        <w:rPr>
          <w:rFonts w:hint="eastAsia"/>
        </w:rPr>
        <w:t>，</w:t>
      </w:r>
      <w:r w:rsidR="00824A4A" w:rsidRPr="00824A4A">
        <w:rPr>
          <w:rFonts w:hint="eastAsia"/>
        </w:rPr>
        <w:t>Redis</w:t>
      </w:r>
      <w:r>
        <w:rPr>
          <w:rFonts w:hint="eastAsia"/>
        </w:rPr>
        <w:t>的出现，很大程度补偿了</w:t>
      </w:r>
      <w:r w:rsidR="00390953" w:rsidRPr="00390953">
        <w:rPr>
          <w:rFonts w:hint="eastAsia"/>
        </w:rPr>
        <w:t>Memcached</w:t>
      </w:r>
      <w:r>
        <w:rPr>
          <w:rFonts w:hint="eastAsia"/>
        </w:rPr>
        <w:t>这类</w:t>
      </w:r>
      <w:r>
        <w:rPr>
          <w:rFonts w:hint="eastAsia"/>
        </w:rPr>
        <w:t>key/value</w:t>
      </w:r>
      <w:r>
        <w:rPr>
          <w:rFonts w:hint="eastAsia"/>
        </w:rPr>
        <w:t>存储的不足，在部分场合可以对关系数据库起到很好的补充作用。</w:t>
      </w:r>
    </w:p>
    <w:p w14:paraId="2C46A421" w14:textId="06604FBD" w:rsidR="001F7D68" w:rsidRDefault="0025601A" w:rsidP="007039B5">
      <w:r w:rsidRPr="00D80FB9">
        <w:rPr>
          <w:rFonts w:hint="eastAsia"/>
        </w:rPr>
        <w:t>Redis</w:t>
      </w:r>
      <w:r w:rsidRPr="00D80FB9">
        <w:rPr>
          <w:rFonts w:hint="eastAsia"/>
        </w:rPr>
        <w:t>支持主从同步。数据可以从主服务器向任意数量的从服务器上同步，从服务器可以是关联其他从服务器的主服务器。这使得</w:t>
      </w:r>
      <w:r w:rsidRPr="00D80FB9">
        <w:rPr>
          <w:rFonts w:hint="eastAsia"/>
        </w:rPr>
        <w:t>Redis</w:t>
      </w:r>
      <w:r w:rsidRPr="00D80FB9">
        <w:rPr>
          <w:rFonts w:hint="eastAsia"/>
        </w:rPr>
        <w:t>可执行单层树复制。存盘可以有意无意的对数据进行写操作。由于完全实现了发布</w:t>
      </w:r>
      <w:r w:rsidRPr="00D80FB9">
        <w:rPr>
          <w:rFonts w:hint="eastAsia"/>
        </w:rPr>
        <w:t>/</w:t>
      </w:r>
      <w:r w:rsidRPr="00D80FB9">
        <w:rPr>
          <w:rFonts w:hint="eastAsia"/>
        </w:rPr>
        <w:t>订阅机制，使得从数据库在任何地方同步树时，可订</w:t>
      </w:r>
      <w:r w:rsidRPr="00D80FB9">
        <w:rPr>
          <w:rFonts w:hint="eastAsia"/>
        </w:rPr>
        <w:lastRenderedPageBreak/>
        <w:t>阅一个频道并接收主服务器完整的消息发布记录。同步对读取操作的可扩展性和数据冗余很有帮助。</w:t>
      </w:r>
    </w:p>
    <w:p w14:paraId="4EFB7BA3" w14:textId="20C2F322" w:rsidR="009450A4" w:rsidRDefault="009450A4" w:rsidP="001F7D68"/>
    <w:p w14:paraId="71F62DCC" w14:textId="33400115" w:rsidR="009450A4" w:rsidRDefault="00ED43C6" w:rsidP="001F7D68">
      <w:r w:rsidRPr="00ED43C6">
        <w:t>Lettuce is a Netty-based open-source connector supported by Spring Data Redis through the org.springframework.data.redis.connection.lettuce package.</w:t>
      </w:r>
    </w:p>
    <w:p w14:paraId="1665B82E" w14:textId="62B72138" w:rsidR="00225899" w:rsidRDefault="00225899" w:rsidP="001F7D68"/>
    <w:p w14:paraId="2682448D" w14:textId="77777777" w:rsidR="000866CC" w:rsidRDefault="000866CC" w:rsidP="001F7D68"/>
    <w:p w14:paraId="0073268F" w14:textId="6E96C023" w:rsidR="009C529B" w:rsidRDefault="00000000" w:rsidP="00864994">
      <w:pPr>
        <w:spacing w:line="440" w:lineRule="exact"/>
        <w:rPr>
          <w:color w:val="FF0000"/>
        </w:rPr>
      </w:pPr>
      <w:hyperlink r:id="rId338" w:history="1">
        <w:r w:rsidR="007B5737">
          <w:rPr>
            <w:rStyle w:val="a9"/>
            <w:rFonts w:hint="eastAsia"/>
          </w:rPr>
          <w:t>项目管理师</w:t>
        </w:r>
        <w:r w:rsidR="007B5737">
          <w:rPr>
            <w:rStyle w:val="a9"/>
            <w:rFonts w:hint="eastAsia"/>
          </w:rPr>
          <w:t>/</w:t>
        </w:r>
        <w:r w:rsidR="007B5737">
          <w:rPr>
            <w:rStyle w:val="a9"/>
            <w:rFonts w:hint="eastAsia"/>
          </w:rPr>
          <w:t>分析师</w:t>
        </w:r>
        <w:r w:rsidR="007B5737">
          <w:rPr>
            <w:rStyle w:val="a9"/>
            <w:rFonts w:hint="eastAsia"/>
          </w:rPr>
          <w:t>/</w:t>
        </w:r>
        <w:r w:rsidR="007B5737">
          <w:rPr>
            <w:rStyle w:val="a9"/>
            <w:rFonts w:hint="eastAsia"/>
          </w:rPr>
          <w:t>架构师</w:t>
        </w:r>
        <w:r w:rsidR="007B5737">
          <w:rPr>
            <w:rStyle w:val="a9"/>
            <w:rFonts w:hint="eastAsia"/>
          </w:rPr>
          <w:t>.png</w:t>
        </w:r>
      </w:hyperlink>
      <w:r w:rsidR="007B5737">
        <w:rPr>
          <w:rFonts w:hint="eastAsia"/>
        </w:rPr>
        <w:t>，</w:t>
      </w:r>
    </w:p>
    <w:p w14:paraId="3D2AC871" w14:textId="77777777" w:rsidR="0076102E" w:rsidRDefault="0076102E" w:rsidP="0076102E">
      <w:pPr>
        <w:pStyle w:val="21"/>
      </w:pPr>
      <w:r>
        <w:rPr>
          <w:rFonts w:hint="eastAsia"/>
        </w:rPr>
        <w:t>Yale</w:t>
      </w:r>
    </w:p>
    <w:p w14:paraId="2D5871B7" w14:textId="77777777" w:rsidR="0076102E" w:rsidRDefault="0076102E" w:rsidP="0076102E">
      <w:pPr>
        <w:pStyle w:val="31"/>
        <w:spacing w:before="156"/>
      </w:pPr>
      <w:r w:rsidRPr="00481E74">
        <w:rPr>
          <w:rFonts w:hint="eastAsia"/>
        </w:rPr>
        <w:t>关键词</w:t>
      </w:r>
    </w:p>
    <w:p w14:paraId="350F4B14" w14:textId="77777777" w:rsidR="0076102E" w:rsidRDefault="0076102E" w:rsidP="0076102E">
      <w:pPr>
        <w:spacing w:line="440" w:lineRule="exact"/>
      </w:pPr>
      <w:r>
        <w:rPr>
          <w:rFonts w:hint="eastAsia"/>
        </w:rPr>
        <w:t>实际开发，遇到的困难</w:t>
      </w:r>
      <w:r>
        <w:rPr>
          <w:rFonts w:hint="eastAsia"/>
        </w:rPr>
        <w:t>/bug</w:t>
      </w:r>
      <w:r>
        <w:rPr>
          <w:rFonts w:hint="eastAsia"/>
        </w:rPr>
        <w:t>，面试考点，错题，</w:t>
      </w:r>
      <w:r w:rsidRPr="00D5382F">
        <w:t>focus/</w:t>
      </w:r>
      <w:r>
        <w:rPr>
          <w:rFonts w:hint="eastAsia"/>
        </w:rPr>
        <w:t>，正确描述，错误描述，错误写法（</w:t>
      </w:r>
      <w:r>
        <w:rPr>
          <w:rFonts w:hint="eastAsia"/>
        </w:rPr>
        <w:t>SQL</w:t>
      </w:r>
      <w:r>
        <w:rPr>
          <w:rFonts w:hint="eastAsia"/>
        </w:rPr>
        <w:t>），是我想太多，待解决</w:t>
      </w:r>
      <w:r>
        <w:rPr>
          <w:rFonts w:hint="eastAsia"/>
        </w:rPr>
        <w:t>bug</w:t>
      </w:r>
      <w:r>
        <w:t>/</w:t>
      </w:r>
      <w:r>
        <w:rPr>
          <w:rFonts w:hint="eastAsia"/>
        </w:rPr>
        <w:t>待实现功能，天打雷劈，</w:t>
      </w:r>
    </w:p>
    <w:p w14:paraId="26C010B0" w14:textId="77777777" w:rsidR="0076102E" w:rsidRDefault="0076102E" w:rsidP="0076102E">
      <w:pPr>
        <w:spacing w:line="440" w:lineRule="exact"/>
      </w:pPr>
      <w:r>
        <w:rPr>
          <w:rFonts w:hint="eastAsia"/>
        </w:rPr>
        <w:t>松耦合，</w:t>
      </w:r>
      <w:r>
        <w:rPr>
          <w:rFonts w:hint="eastAsia"/>
        </w:rPr>
        <w:t>reference</w:t>
      </w:r>
      <w:r>
        <w:rPr>
          <w:rFonts w:hint="eastAsia"/>
        </w:rPr>
        <w:t>，</w:t>
      </w:r>
      <w:r>
        <w:rPr>
          <w:rFonts w:hint="eastAsia"/>
        </w:rPr>
        <w:t>docs</w:t>
      </w:r>
      <w:r>
        <w:rPr>
          <w:rFonts w:hint="eastAsia"/>
        </w:rPr>
        <w:t>，</w:t>
      </w:r>
    </w:p>
    <w:p w14:paraId="314D0249" w14:textId="77777777" w:rsidR="0076102E" w:rsidRPr="00B62738" w:rsidRDefault="0076102E" w:rsidP="0076102E">
      <w:pPr>
        <w:spacing w:line="440" w:lineRule="exact"/>
      </w:pPr>
      <w:r w:rsidRPr="00B62738">
        <w:t>A</w:t>
      </w:r>
      <w:r w:rsidRPr="00B62738">
        <w:rPr>
          <w:rFonts w:hint="eastAsia"/>
        </w:rPr>
        <w:t>)1)</w:t>
      </w:r>
    </w:p>
    <w:p w14:paraId="725D75E5" w14:textId="77777777" w:rsidR="0076102E" w:rsidRPr="00B62738" w:rsidRDefault="0076102E" w:rsidP="0076102E">
      <w:pPr>
        <w:spacing w:line="440" w:lineRule="exact"/>
      </w:pPr>
      <w:r w:rsidRPr="00B62738">
        <w:rPr>
          <w:rFonts w:hint="eastAsia"/>
        </w:rPr>
        <w:t>B</w:t>
      </w:r>
      <w:r w:rsidRPr="00B62738">
        <w:t>)</w:t>
      </w:r>
      <w:r w:rsidRPr="00B62738">
        <w:rPr>
          <w:rFonts w:hint="eastAsia"/>
        </w:rPr>
        <w:t>2)</w:t>
      </w:r>
    </w:p>
    <w:p w14:paraId="0680C80F" w14:textId="77777777" w:rsidR="0076102E" w:rsidRPr="00B62738" w:rsidRDefault="0076102E" w:rsidP="0076102E">
      <w:pPr>
        <w:spacing w:line="440" w:lineRule="exact"/>
      </w:pPr>
      <w:r w:rsidRPr="00B62738">
        <w:t>C)</w:t>
      </w:r>
      <w:r w:rsidRPr="00B62738">
        <w:rPr>
          <w:rFonts w:hint="eastAsia"/>
        </w:rPr>
        <w:t>3)</w:t>
      </w:r>
    </w:p>
    <w:p w14:paraId="1587904A" w14:textId="77777777" w:rsidR="0076102E" w:rsidRPr="008871C4" w:rsidRDefault="0076102E" w:rsidP="0076102E">
      <w:pPr>
        <w:spacing w:line="440" w:lineRule="exact"/>
      </w:pPr>
      <w:r w:rsidRPr="00B62738">
        <w:rPr>
          <w:rFonts w:hint="eastAsia"/>
        </w:rPr>
        <w:t>D</w:t>
      </w:r>
      <w:r w:rsidRPr="00B62738">
        <w:t>)</w:t>
      </w:r>
      <w:r w:rsidRPr="00B62738">
        <w:rPr>
          <w:rFonts w:hint="eastAsia"/>
        </w:rPr>
        <w:t>4)</w:t>
      </w:r>
      <w:r>
        <w:t xml:space="preserve"> </w:t>
      </w:r>
    </w:p>
    <w:p w14:paraId="0CB71A23" w14:textId="77777777" w:rsidR="0076102E" w:rsidRDefault="0076102E" w:rsidP="0076102E">
      <w:pPr>
        <w:spacing w:line="440" w:lineRule="exact"/>
        <w:rPr>
          <w:color w:val="FF0000"/>
        </w:rPr>
      </w:pPr>
    </w:p>
    <w:p w14:paraId="67726D7B" w14:textId="77777777" w:rsidR="0076102E" w:rsidRDefault="0076102E" w:rsidP="0076102E">
      <w:pPr>
        <w:spacing w:line="440" w:lineRule="exact"/>
      </w:pPr>
    </w:p>
    <w:p w14:paraId="2BDEED70" w14:textId="77777777" w:rsidR="0076102E" w:rsidRDefault="0076102E" w:rsidP="0076102E">
      <w:pPr>
        <w:spacing w:line="440" w:lineRule="exact"/>
      </w:pPr>
    </w:p>
    <w:p w14:paraId="2247AECA" w14:textId="77777777" w:rsidR="0076102E" w:rsidRPr="001A561E" w:rsidRDefault="0076102E" w:rsidP="0076102E"/>
    <w:p w14:paraId="697D91AD" w14:textId="4116E137" w:rsidR="0076102E" w:rsidRDefault="00B20B87" w:rsidP="0076102E">
      <w:pPr>
        <w:pStyle w:val="21"/>
      </w:pPr>
      <w:r>
        <w:rPr>
          <w:rFonts w:hint="eastAsia"/>
        </w:rPr>
        <w:t>机器学习</w:t>
      </w:r>
    </w:p>
    <w:p w14:paraId="0851D474" w14:textId="08FC2F0B" w:rsidR="0076102E" w:rsidRDefault="00B20B87" w:rsidP="0076102E">
      <w:pPr>
        <w:pStyle w:val="31"/>
        <w:spacing w:before="156"/>
      </w:pPr>
      <w:r>
        <w:rPr>
          <w:rFonts w:hint="eastAsia"/>
        </w:rPr>
        <w:t>Python</w:t>
      </w:r>
      <w:r>
        <w:t xml:space="preserve"> </w:t>
      </w:r>
    </w:p>
    <w:p w14:paraId="56815C6A" w14:textId="682ED83C" w:rsidR="00A2094B" w:rsidRDefault="00A2094B" w:rsidP="005517D5">
      <w:pPr>
        <w:spacing w:line="440" w:lineRule="exact"/>
        <w:rPr>
          <w:rFonts w:hint="eastAsia"/>
        </w:rPr>
      </w:pPr>
      <w:hyperlink r:id="rId339" w:history="1">
        <w:r w:rsidRPr="00A2094B">
          <w:rPr>
            <w:color w:val="0000FF"/>
            <w:u w:val="single"/>
          </w:rPr>
          <w:t xml:space="preserve">Python </w:t>
        </w:r>
        <w:r w:rsidRPr="00A2094B">
          <w:rPr>
            <w:color w:val="0000FF"/>
            <w:u w:val="single"/>
          </w:rPr>
          <w:t>教程</w:t>
        </w:r>
        <w:r w:rsidRPr="00A2094B">
          <w:rPr>
            <w:color w:val="0000FF"/>
            <w:u w:val="single"/>
          </w:rPr>
          <w:t xml:space="preserve"> — Python 3.7.13 </w:t>
        </w:r>
        <w:r w:rsidRPr="00A2094B">
          <w:rPr>
            <w:color w:val="0000FF"/>
            <w:u w:val="single"/>
          </w:rPr>
          <w:t>文档</w:t>
        </w:r>
      </w:hyperlink>
      <w:r>
        <w:rPr>
          <w:rFonts w:hint="eastAsia"/>
        </w:rPr>
        <w:t>，</w:t>
      </w:r>
      <w:hyperlink r:id="rId340" w:history="1">
        <w:r w:rsidRPr="00A2094B">
          <w:rPr>
            <w:color w:val="0000FF"/>
            <w:u w:val="single"/>
          </w:rPr>
          <w:t xml:space="preserve">Python </w:t>
        </w:r>
        <w:r w:rsidRPr="00A2094B">
          <w:rPr>
            <w:color w:val="0000FF"/>
            <w:u w:val="single"/>
          </w:rPr>
          <w:t>标准库</w:t>
        </w:r>
        <w:r w:rsidRPr="00A2094B">
          <w:rPr>
            <w:color w:val="0000FF"/>
            <w:u w:val="single"/>
          </w:rPr>
          <w:t xml:space="preserve"> — Python 3.7.13 </w:t>
        </w:r>
        <w:r w:rsidRPr="00A2094B">
          <w:rPr>
            <w:color w:val="0000FF"/>
            <w:u w:val="single"/>
          </w:rPr>
          <w:t>文档</w:t>
        </w:r>
      </w:hyperlink>
      <w:r>
        <w:rPr>
          <w:rFonts w:hint="eastAsia"/>
        </w:rPr>
        <w:t>，</w:t>
      </w:r>
    </w:p>
    <w:p w14:paraId="26578178" w14:textId="77777777" w:rsidR="005517D5" w:rsidRDefault="005517D5" w:rsidP="005517D5">
      <w:pPr>
        <w:spacing w:line="440" w:lineRule="exact"/>
      </w:pPr>
      <w:hyperlink r:id="rId341" w:history="1">
        <w:r>
          <w:rPr>
            <w:rStyle w:val="a9"/>
            <w:rFonts w:hint="eastAsia"/>
          </w:rPr>
          <w:t>为什么大部分高校还在只教</w:t>
        </w:r>
        <w:r>
          <w:rPr>
            <w:rStyle w:val="a9"/>
            <w:rFonts w:hint="eastAsia"/>
          </w:rPr>
          <w:t>C/C++/Java</w:t>
        </w:r>
        <w:r>
          <w:rPr>
            <w:rStyle w:val="a9"/>
            <w:rFonts w:hint="eastAsia"/>
          </w:rPr>
          <w:t>，而不教更加强大的</w:t>
        </w:r>
        <w:r>
          <w:rPr>
            <w:rStyle w:val="a9"/>
            <w:rFonts w:hint="eastAsia"/>
          </w:rPr>
          <w:t>Rust/Go/Scala</w:t>
        </w:r>
      </w:hyperlink>
      <w:r>
        <w:rPr>
          <w:rFonts w:hint="eastAsia"/>
        </w:rPr>
        <w:t>，</w:t>
      </w:r>
    </w:p>
    <w:p w14:paraId="44F26B2A" w14:textId="77777777" w:rsidR="00A2094B" w:rsidRDefault="005517D5" w:rsidP="00A2094B">
      <w:pPr>
        <w:spacing w:line="440" w:lineRule="exact"/>
      </w:pPr>
      <w:hyperlink r:id="rId342" w:history="1">
        <w:r w:rsidRPr="000B19CA">
          <w:rPr>
            <w:rStyle w:val="a9"/>
            <w:rFonts w:hint="eastAsia"/>
          </w:rPr>
          <w:t>千锋教育</w:t>
        </w:r>
        <w:r w:rsidRPr="000B19CA">
          <w:rPr>
            <w:rStyle w:val="a9"/>
            <w:rFonts w:hint="eastAsia"/>
          </w:rPr>
          <w:t>Python</w:t>
        </w:r>
        <w:r w:rsidRPr="000B19CA">
          <w:rPr>
            <w:rStyle w:val="a9"/>
            <w:rFonts w:hint="eastAsia"/>
          </w:rPr>
          <w:t>教程</w:t>
        </w:r>
        <w:r w:rsidRPr="000B19CA">
          <w:rPr>
            <w:rStyle w:val="a9"/>
            <w:rFonts w:hint="eastAsia"/>
          </w:rPr>
          <w:t>_700</w:t>
        </w:r>
        <w:r w:rsidRPr="000B19CA">
          <w:rPr>
            <w:rStyle w:val="a9"/>
            <w:rFonts w:hint="eastAsia"/>
          </w:rPr>
          <w:t>集零基础</w:t>
        </w:r>
        <w:r w:rsidRPr="000B19CA">
          <w:rPr>
            <w:rStyle w:val="a9"/>
            <w:rFonts w:hint="eastAsia"/>
          </w:rPr>
          <w:t>Python</w:t>
        </w:r>
        <w:r w:rsidRPr="000B19CA">
          <w:rPr>
            <w:rStyle w:val="a9"/>
            <w:rFonts w:hint="eastAsia"/>
          </w:rPr>
          <w:t>入门到精通教程</w:t>
        </w:r>
        <w:r w:rsidRPr="000B19CA">
          <w:rPr>
            <w:rStyle w:val="a9"/>
            <w:rFonts w:hint="eastAsia"/>
          </w:rPr>
          <w:t>/</w:t>
        </w:r>
        <w:r w:rsidRPr="000B19CA">
          <w:rPr>
            <w:rStyle w:val="a9"/>
            <w:rFonts w:hint="eastAsia"/>
          </w:rPr>
          <w:t>哔哩哔哩</w:t>
        </w:r>
      </w:hyperlink>
      <w:r>
        <w:rPr>
          <w:rFonts w:hint="eastAsia"/>
        </w:rPr>
        <w:t>，</w:t>
      </w:r>
    </w:p>
    <w:p w14:paraId="00DA20BE" w14:textId="2A777C90" w:rsidR="00A2094B" w:rsidRDefault="00A2094B" w:rsidP="00A2094B">
      <w:pPr>
        <w:spacing w:line="440" w:lineRule="exact"/>
      </w:pPr>
      <w:r w:rsidRPr="005517D5">
        <w:rPr>
          <w:rFonts w:hint="eastAsia"/>
        </w:rPr>
        <w:t>vscode</w:t>
      </w:r>
      <w:r w:rsidRPr="005517D5">
        <w:rPr>
          <w:rFonts w:hint="eastAsia"/>
        </w:rPr>
        <w:t>打开</w:t>
      </w:r>
      <w:r w:rsidRPr="005517D5">
        <w:rPr>
          <w:rFonts w:hint="eastAsia"/>
        </w:rPr>
        <w:t>jupyter notebook</w:t>
      </w:r>
      <w:r>
        <w:rPr>
          <w:rFonts w:hint="eastAsia"/>
        </w:rPr>
        <w:t>，</w:t>
      </w:r>
    </w:p>
    <w:p w14:paraId="1CC61D1B" w14:textId="4B26CC46" w:rsidR="00A2094B" w:rsidRDefault="00A2094B" w:rsidP="00A2094B">
      <w:pPr>
        <w:spacing w:line="440" w:lineRule="exact"/>
      </w:pPr>
    </w:p>
    <w:p w14:paraId="46500F20" w14:textId="2B2A9C97" w:rsidR="0076102E" w:rsidRPr="003B0B99" w:rsidRDefault="0076102E" w:rsidP="00A2094B">
      <w:pPr>
        <w:spacing w:line="440" w:lineRule="exact"/>
      </w:pPr>
      <w:r w:rsidRPr="00FF5370">
        <w:rPr>
          <w:rFonts w:hint="eastAsia"/>
          <w:color w:val="FF0000"/>
        </w:rPr>
        <w:lastRenderedPageBreak/>
        <w:t>Python</w:t>
      </w:r>
      <w:r w:rsidRPr="00FF5370">
        <w:rPr>
          <w:color w:val="FF0000"/>
        </w:rPr>
        <w:t>1</w:t>
      </w:r>
      <w:r>
        <w:rPr>
          <w:rFonts w:hint="eastAsia"/>
        </w:rPr>
        <w:t>是一个高层次的结合了解释性、编译性、互动性和面向对象的脚本语言。</w:t>
      </w:r>
      <w:r>
        <w:rPr>
          <w:rFonts w:hint="eastAsia"/>
        </w:rPr>
        <w:t>Python</w:t>
      </w:r>
      <w:r>
        <w:rPr>
          <w:rFonts w:hint="eastAsia"/>
        </w:rPr>
        <w:t>的设计具有很强的可读性，相比其他语言经常使用英文关键字，其他语言的一些标点符号，它具有比其他语言更有特色语法结构。</w:t>
      </w:r>
    </w:p>
    <w:p w14:paraId="0861262E" w14:textId="77777777" w:rsidR="0076102E" w:rsidRPr="003B0B99" w:rsidRDefault="0076102E" w:rsidP="0076102E">
      <w:pPr>
        <w:spacing w:line="440" w:lineRule="exact"/>
      </w:pPr>
      <w:r>
        <w:rPr>
          <w:rFonts w:hint="eastAsia"/>
        </w:rPr>
        <w:t>Python</w:t>
      </w:r>
      <w:r>
        <w:rPr>
          <w:rFonts w:hint="eastAsia"/>
        </w:rPr>
        <w:t>中标识符</w:t>
      </w:r>
      <w:r w:rsidRPr="003B0B99">
        <w:rPr>
          <w:rFonts w:hint="eastAsia"/>
        </w:rPr>
        <w:t>不能有</w:t>
      </w:r>
      <w:r w:rsidRPr="003B0B99">
        <w:rPr>
          <w:rFonts w:hint="eastAsia"/>
        </w:rPr>
        <w:t>$</w:t>
      </w:r>
      <w:r w:rsidRPr="003B0B99">
        <w:rPr>
          <w:rFonts w:hint="eastAsia"/>
        </w:rPr>
        <w:t>符，但</w:t>
      </w:r>
      <w:r w:rsidRPr="003B0B99">
        <w:rPr>
          <w:rFonts w:hint="eastAsia"/>
        </w:rPr>
        <w:t>Java</w:t>
      </w:r>
      <w:r w:rsidRPr="003B0B99">
        <w:rPr>
          <w:rFonts w:hint="eastAsia"/>
        </w:rPr>
        <w:t>可以有。</w:t>
      </w:r>
    </w:p>
    <w:p w14:paraId="1202673D" w14:textId="77777777" w:rsidR="0076102E" w:rsidRDefault="0076102E" w:rsidP="0076102E">
      <w:pPr>
        <w:spacing w:line="440" w:lineRule="exact"/>
      </w:pPr>
      <w:r>
        <w:rPr>
          <w:rFonts w:hint="eastAsia"/>
        </w:rPr>
        <w:t>基本数据类型，</w:t>
      </w:r>
      <w:r>
        <w:rPr>
          <w:rFonts w:hint="eastAsia"/>
        </w:rPr>
        <w:t>(</w:t>
      </w:r>
      <w:r w:rsidRPr="003B0B99">
        <w:rPr>
          <w:rFonts w:hint="eastAsia"/>
        </w:rPr>
        <w:t>byte</w:t>
      </w:r>
      <w:r w:rsidRPr="003B0B99">
        <w:t xml:space="preserve"> </w:t>
      </w:r>
      <w:r w:rsidRPr="003B0B99">
        <w:rPr>
          <w:rFonts w:hint="eastAsia"/>
        </w:rPr>
        <w:t>short</w:t>
      </w:r>
      <w:r>
        <w:t xml:space="preserve">) </w:t>
      </w:r>
      <w:r>
        <w:rPr>
          <w:rFonts w:hint="eastAsia"/>
        </w:rPr>
        <w:t>int</w:t>
      </w:r>
      <w:r>
        <w:t xml:space="preserve"> long</w:t>
      </w:r>
      <w:r>
        <w:rPr>
          <w:rFonts w:hint="eastAsia"/>
        </w:rPr>
        <w:t>，</w:t>
      </w:r>
      <w:r>
        <w:rPr>
          <w:rFonts w:hint="eastAsia"/>
        </w:rPr>
        <w:t>f</w:t>
      </w:r>
      <w:r>
        <w:t>loat (double cha</w:t>
      </w:r>
      <w:r>
        <w:rPr>
          <w:rFonts w:hint="eastAsia"/>
        </w:rPr>
        <w:t>r</w:t>
      </w:r>
      <w:r>
        <w:t xml:space="preserve">) complex </w:t>
      </w:r>
      <w:r>
        <w:rPr>
          <w:rFonts w:hint="eastAsia"/>
        </w:rPr>
        <w:t>boo</w:t>
      </w:r>
      <w:r>
        <w:t>lean</w:t>
      </w:r>
      <w:r>
        <w:rPr>
          <w:rFonts w:hint="eastAsia"/>
        </w:rPr>
        <w:t>。</w:t>
      </w:r>
    </w:p>
    <w:p w14:paraId="013F4F4E" w14:textId="77777777" w:rsidR="0076102E" w:rsidRDefault="0076102E" w:rsidP="0076102E">
      <w:pPr>
        <w:spacing w:line="440" w:lineRule="exact"/>
      </w:pPr>
    </w:p>
    <w:p w14:paraId="74D20307" w14:textId="77777777" w:rsidR="0076102E" w:rsidRDefault="0076102E" w:rsidP="0076102E">
      <w:pPr>
        <w:spacing w:line="440" w:lineRule="exact"/>
      </w:pPr>
      <w:r>
        <w:rPr>
          <w:rFonts w:hint="eastAsia"/>
        </w:rPr>
        <w:t>常见模块</w:t>
      </w:r>
      <w:r>
        <w:rPr>
          <w:rFonts w:hint="eastAsia"/>
        </w:rPr>
        <w:t xml:space="preserve">    time</w:t>
      </w:r>
      <w:r>
        <w:rPr>
          <w:rFonts w:hint="eastAsia"/>
        </w:rPr>
        <w:t>，</w:t>
      </w:r>
      <w:r>
        <w:rPr>
          <w:rFonts w:hint="eastAsia"/>
        </w:rPr>
        <w:t>keyword</w:t>
      </w:r>
      <w:r>
        <w:rPr>
          <w:rFonts w:hint="eastAsia"/>
        </w:rPr>
        <w:t>，</w:t>
      </w:r>
      <w:r>
        <w:rPr>
          <w:rFonts w:hint="eastAsia"/>
        </w:rPr>
        <w:t>sys</w:t>
      </w:r>
      <w:r>
        <w:rPr>
          <w:rFonts w:hint="eastAsia"/>
        </w:rPr>
        <w:t>，</w:t>
      </w:r>
    </w:p>
    <w:p w14:paraId="37CB1D61" w14:textId="77777777" w:rsidR="0076102E" w:rsidRDefault="0076102E" w:rsidP="0076102E">
      <w:pPr>
        <w:spacing w:line="440" w:lineRule="exact"/>
      </w:pPr>
      <w:r>
        <w:rPr>
          <w:rFonts w:hint="eastAsia"/>
        </w:rPr>
        <w:t xml:space="preserve">Python 2.x </w:t>
      </w:r>
      <w:r>
        <w:rPr>
          <w:rFonts w:hint="eastAsia"/>
        </w:rPr>
        <w:t>默认采用</w:t>
      </w:r>
      <w:r>
        <w:rPr>
          <w:rFonts w:hint="eastAsia"/>
        </w:rPr>
        <w:t xml:space="preserve"> ASCII </w:t>
      </w:r>
      <w:r>
        <w:rPr>
          <w:rFonts w:hint="eastAsia"/>
        </w:rPr>
        <w:t>编码，</w:t>
      </w:r>
      <w:r>
        <w:rPr>
          <w:rFonts w:hint="eastAsia"/>
        </w:rPr>
        <w:t xml:space="preserve">Python 3.x </w:t>
      </w:r>
      <w:r>
        <w:rPr>
          <w:rFonts w:hint="eastAsia"/>
        </w:rPr>
        <w:t>默认使用</w:t>
      </w:r>
      <w:r>
        <w:rPr>
          <w:rFonts w:hint="eastAsia"/>
        </w:rPr>
        <w:t xml:space="preserve"> UTF-8 </w:t>
      </w:r>
      <w:r>
        <w:rPr>
          <w:rFonts w:hint="eastAsia"/>
        </w:rPr>
        <w:t>编码，可以很好地支持中文或其它非英文字符。</w:t>
      </w:r>
    </w:p>
    <w:p w14:paraId="0632DE98" w14:textId="77777777" w:rsidR="0076102E" w:rsidRDefault="0076102E" w:rsidP="0076102E">
      <w:pPr>
        <w:spacing w:line="440" w:lineRule="exact"/>
      </w:pPr>
      <w:r>
        <w:rPr>
          <w:rFonts w:hint="eastAsia"/>
        </w:rPr>
        <w:t>列表（</w:t>
      </w:r>
      <w:r>
        <w:rPr>
          <w:rFonts w:hint="eastAsia"/>
        </w:rPr>
        <w:t>list</w:t>
      </w:r>
      <w:r>
        <w:rPr>
          <w:rFonts w:hint="eastAsia"/>
        </w:rPr>
        <w:t>）和元组（</w:t>
      </w:r>
      <w:r>
        <w:rPr>
          <w:rFonts w:hint="eastAsia"/>
        </w:rPr>
        <w:t>tuple</w:t>
      </w:r>
      <w:r>
        <w:rPr>
          <w:rFonts w:hint="eastAsia"/>
        </w:rPr>
        <w:t>）都按顺序保存元素，所有的元素占用一块连续的内存，每个元素都有自己的索引（</w:t>
      </w:r>
      <w:r>
        <w:rPr>
          <w:rFonts w:hint="eastAsia"/>
        </w:rPr>
        <w:t>index</w:t>
      </w:r>
      <w:r>
        <w:rPr>
          <w:rFonts w:hint="eastAsia"/>
        </w:rPr>
        <w:t>）。它们的区别在于：列表是可以修改的，而元组是不可修改的。</w:t>
      </w:r>
    </w:p>
    <w:p w14:paraId="68922437" w14:textId="77777777" w:rsidR="0076102E" w:rsidRDefault="0076102E" w:rsidP="0076102E">
      <w:pPr>
        <w:spacing w:line="440" w:lineRule="exact"/>
      </w:pPr>
      <w:r>
        <w:rPr>
          <w:rFonts w:hint="eastAsia"/>
        </w:rPr>
        <w:t>字典（</w:t>
      </w:r>
      <w:r>
        <w:rPr>
          <w:rFonts w:hint="eastAsia"/>
        </w:rPr>
        <w:t>dict</w:t>
      </w:r>
      <w:r>
        <w:rPr>
          <w:rFonts w:hint="eastAsia"/>
        </w:rPr>
        <w:t>）和集合（</w:t>
      </w:r>
      <w:r>
        <w:rPr>
          <w:rFonts w:hint="eastAsia"/>
        </w:rPr>
        <w:t>set</w:t>
      </w:r>
      <w:r>
        <w:rPr>
          <w:rFonts w:hint="eastAsia"/>
        </w:rPr>
        <w:t>）存储的数据都是无序的，每份元素占用不同的内存，其中字典元素以</w:t>
      </w:r>
      <w:r>
        <w:rPr>
          <w:rFonts w:hint="eastAsia"/>
        </w:rPr>
        <w:t xml:space="preserve"> key-value </w:t>
      </w:r>
      <w:r>
        <w:rPr>
          <w:rFonts w:hint="eastAsia"/>
        </w:rPr>
        <w:t>的形式保存。</w:t>
      </w:r>
    </w:p>
    <w:p w14:paraId="49843842" w14:textId="77777777" w:rsidR="0076102E" w:rsidRDefault="0076102E" w:rsidP="0076102E">
      <w:pPr>
        <w:spacing w:line="440" w:lineRule="exact"/>
      </w:pPr>
      <w:r>
        <w:rPr>
          <w:rFonts w:hint="eastAsia"/>
        </w:rPr>
        <w:t>round</w:t>
      </w:r>
      <w:r>
        <w:rPr>
          <w:rFonts w:hint="eastAsia"/>
        </w:rPr>
        <w:t>函数四舍五入自动去掉多余的</w:t>
      </w:r>
      <w:r>
        <w:rPr>
          <w:rFonts w:hint="eastAsia"/>
        </w:rPr>
        <w:t>0</w:t>
      </w:r>
      <w:r>
        <w:rPr>
          <w:rFonts w:hint="eastAsia"/>
        </w:rPr>
        <w:t>，</w:t>
      </w:r>
      <w:r>
        <w:rPr>
          <w:rFonts w:hint="eastAsia"/>
        </w:rPr>
        <w:t>'%.3f'%x</w:t>
      </w:r>
      <w:r>
        <w:rPr>
          <w:rFonts w:hint="eastAsia"/>
        </w:rPr>
        <w:t>四舍五入保留多余的</w:t>
      </w:r>
      <w:r>
        <w:rPr>
          <w:rFonts w:hint="eastAsia"/>
        </w:rPr>
        <w:t>0</w:t>
      </w:r>
      <w:r>
        <w:rPr>
          <w:rFonts w:hint="eastAsia"/>
        </w:rPr>
        <w:t>。</w:t>
      </w:r>
    </w:p>
    <w:p w14:paraId="706F137D" w14:textId="77777777" w:rsidR="0076102E" w:rsidRDefault="0076102E" w:rsidP="0076102E">
      <w:pPr>
        <w:spacing w:line="440" w:lineRule="exact"/>
      </w:pPr>
    </w:p>
    <w:p w14:paraId="704BA89B" w14:textId="77777777" w:rsidR="0076102E" w:rsidRDefault="0076102E" w:rsidP="0076102E">
      <w:pPr>
        <w:spacing w:line="440" w:lineRule="exact"/>
      </w:pPr>
      <w:r>
        <w:rPr>
          <w:rFonts w:hint="eastAsia"/>
        </w:rPr>
        <w:t xml:space="preserve">and </w:t>
      </w:r>
      <w:r>
        <w:rPr>
          <w:rFonts w:hint="eastAsia"/>
        </w:rPr>
        <w:t>和</w:t>
      </w:r>
      <w:r>
        <w:rPr>
          <w:rFonts w:hint="eastAsia"/>
        </w:rPr>
        <w:t xml:space="preserve"> or </w:t>
      </w:r>
      <w:r>
        <w:rPr>
          <w:rFonts w:hint="eastAsia"/>
        </w:rPr>
        <w:t>运算符会将其中一个表达式的值作为最终结果，而不是将</w:t>
      </w:r>
      <w:r>
        <w:rPr>
          <w:rFonts w:hint="eastAsia"/>
        </w:rPr>
        <w:t xml:space="preserve"> True </w:t>
      </w:r>
      <w:r>
        <w:rPr>
          <w:rFonts w:hint="eastAsia"/>
        </w:rPr>
        <w:t>或者</w:t>
      </w:r>
      <w:r>
        <w:rPr>
          <w:rFonts w:hint="eastAsia"/>
        </w:rPr>
        <w:t xml:space="preserve"> False </w:t>
      </w:r>
      <w:r>
        <w:rPr>
          <w:rFonts w:hint="eastAsia"/>
        </w:rPr>
        <w:t>作为最终结果。</w:t>
      </w:r>
    </w:p>
    <w:p w14:paraId="21902870" w14:textId="77777777" w:rsidR="0076102E" w:rsidRPr="001A28F3" w:rsidRDefault="0076102E" w:rsidP="0076102E">
      <w:pPr>
        <w:spacing w:line="440" w:lineRule="exact"/>
      </w:pPr>
    </w:p>
    <w:p w14:paraId="326C1A58" w14:textId="77777777" w:rsidR="0076102E" w:rsidRDefault="0076102E" w:rsidP="0076102E">
      <w:pPr>
        <w:spacing w:line="440" w:lineRule="exact"/>
      </w:pPr>
      <w:r>
        <w:rPr>
          <w:rFonts w:hint="eastAsia"/>
        </w:rPr>
        <w:t>弱语法，重本质。忽略不同语言的语法差异，深入内存，剖析原理。（弱类型</w:t>
      </w:r>
      <w:r>
        <w:rPr>
          <w:rFonts w:hint="eastAsia"/>
        </w:rPr>
        <w:t>--JS</w:t>
      </w:r>
      <w:r>
        <w:rPr>
          <w:rFonts w:hint="eastAsia"/>
        </w:rPr>
        <w:t>里的变量类型可以随便改。）</w:t>
      </w:r>
    </w:p>
    <w:p w14:paraId="783B6AA5" w14:textId="77777777" w:rsidR="0076102E" w:rsidRDefault="0076102E" w:rsidP="0076102E">
      <w:pPr>
        <w:spacing w:line="440" w:lineRule="exact"/>
      </w:pPr>
      <w:r>
        <w:rPr>
          <w:rFonts w:hint="eastAsia"/>
        </w:rPr>
        <w:t>网络爬虫，抓取网络数据的程序，其实就是用</w:t>
      </w:r>
      <w:r>
        <w:rPr>
          <w:rFonts w:hint="eastAsia"/>
        </w:rPr>
        <w:t>Python</w:t>
      </w:r>
      <w:r>
        <w:rPr>
          <w:rFonts w:hint="eastAsia"/>
        </w:rPr>
        <w:t>程序模仿人点击浏览器并访问网站，</w:t>
      </w:r>
      <w:r>
        <w:rPr>
          <w:rFonts w:hint="eastAsia"/>
        </w:rPr>
        <w:t xml:space="preserve"> </w:t>
      </w:r>
      <w:r>
        <w:rPr>
          <w:rFonts w:hint="eastAsia"/>
        </w:rPr>
        <w:t>而且模仿的越逼真越好。这有点图灵测试、中文屋那感觉了。</w:t>
      </w:r>
    </w:p>
    <w:p w14:paraId="1A77437D" w14:textId="77777777" w:rsidR="0076102E" w:rsidRDefault="0076102E" w:rsidP="0076102E">
      <w:pPr>
        <w:spacing w:line="440" w:lineRule="exact"/>
      </w:pPr>
      <w:r>
        <w:rPr>
          <w:rFonts w:hint="eastAsia"/>
        </w:rPr>
        <w:t>通用网络爬虫：搜索引擎使用，遵守</w:t>
      </w:r>
      <w:r>
        <w:rPr>
          <w:rFonts w:hint="eastAsia"/>
        </w:rPr>
        <w:t>robots</w:t>
      </w:r>
      <w:r>
        <w:rPr>
          <w:rFonts w:hint="eastAsia"/>
        </w:rPr>
        <w:t>协议</w:t>
      </w:r>
    </w:p>
    <w:p w14:paraId="6C64DC83" w14:textId="77777777" w:rsidR="0076102E" w:rsidRDefault="0076102E" w:rsidP="0076102E">
      <w:pPr>
        <w:spacing w:line="440" w:lineRule="exact"/>
      </w:pPr>
      <w:r>
        <w:rPr>
          <w:rFonts w:hint="eastAsia"/>
        </w:rPr>
        <w:t>聚焦网络爬虫：自己写的爬虫程序，为面向主题、面向需求的爬虫。</w:t>
      </w:r>
    </w:p>
    <w:p w14:paraId="746C8014" w14:textId="77777777" w:rsidR="0076102E" w:rsidRDefault="0076102E" w:rsidP="0076102E">
      <w:pPr>
        <w:spacing w:line="440" w:lineRule="exact"/>
      </w:pPr>
    </w:p>
    <w:p w14:paraId="017A6E17" w14:textId="77777777" w:rsidR="0076102E" w:rsidRPr="00531216" w:rsidRDefault="0076102E" w:rsidP="0076102E">
      <w:pPr>
        <w:spacing w:line="440" w:lineRule="exact"/>
      </w:pPr>
    </w:p>
    <w:p w14:paraId="395D8445" w14:textId="53A82880" w:rsidR="00B20B87" w:rsidRDefault="00B20B87" w:rsidP="00B20B87">
      <w:pPr>
        <w:pStyle w:val="31"/>
        <w:spacing w:before="156"/>
      </w:pPr>
      <w:r>
        <w:rPr>
          <w:rFonts w:hint="eastAsia"/>
        </w:rPr>
        <w:t>pip镜像源</w:t>
      </w:r>
    </w:p>
    <w:p w14:paraId="71D92354" w14:textId="2BBAD3D6" w:rsidR="0076102E" w:rsidRPr="00531216" w:rsidRDefault="0076102E" w:rsidP="0076102E">
      <w:pPr>
        <w:spacing w:line="440" w:lineRule="exact"/>
      </w:pPr>
      <w:r w:rsidRPr="00531216">
        <w:rPr>
          <w:rFonts w:hint="eastAsia"/>
        </w:rPr>
        <w:t>清华</w:t>
      </w:r>
      <w:hyperlink r:id="rId343" w:history="1">
        <w:r w:rsidRPr="00531216">
          <w:rPr>
            <w:rStyle w:val="a9"/>
            <w:rFonts w:hint="eastAsia"/>
          </w:rPr>
          <w:t>https://pypi.tuna.tsinghua.edu.cn/simple</w:t>
        </w:r>
      </w:hyperlink>
    </w:p>
    <w:p w14:paraId="322D3F42" w14:textId="77777777" w:rsidR="0076102E" w:rsidRPr="00531216" w:rsidRDefault="0076102E" w:rsidP="0076102E">
      <w:pPr>
        <w:spacing w:line="440" w:lineRule="exact"/>
      </w:pPr>
      <w:r w:rsidRPr="00531216">
        <w:rPr>
          <w:rFonts w:hint="eastAsia"/>
        </w:rPr>
        <w:t>阿里云</w:t>
      </w:r>
      <w:hyperlink r:id="rId344" w:history="1">
        <w:r w:rsidRPr="00531216">
          <w:rPr>
            <w:rStyle w:val="a9"/>
            <w:rFonts w:hint="eastAsia"/>
          </w:rPr>
          <w:t>http://mirrors.aliyun.com/pypi/simple/</w:t>
        </w:r>
      </w:hyperlink>
    </w:p>
    <w:p w14:paraId="0CE096A1" w14:textId="77777777" w:rsidR="0076102E" w:rsidRPr="00531216" w:rsidRDefault="0076102E" w:rsidP="0076102E">
      <w:pPr>
        <w:spacing w:line="440" w:lineRule="exact"/>
      </w:pPr>
      <w:r w:rsidRPr="00531216">
        <w:rPr>
          <w:rFonts w:hint="eastAsia"/>
        </w:rPr>
        <w:t>中国科技大学</w:t>
      </w:r>
      <w:hyperlink r:id="rId345" w:history="1">
        <w:r w:rsidRPr="00531216">
          <w:rPr>
            <w:rStyle w:val="a9"/>
            <w:rFonts w:hint="eastAsia"/>
          </w:rPr>
          <w:t>https://pypi.mirrors.ustc.edu.cn/simple/</w:t>
        </w:r>
      </w:hyperlink>
    </w:p>
    <w:p w14:paraId="1EFF5530" w14:textId="34535688" w:rsidR="0076102E" w:rsidRDefault="0076102E" w:rsidP="0076102E">
      <w:pPr>
        <w:spacing w:line="440" w:lineRule="exact"/>
      </w:pPr>
    </w:p>
    <w:p w14:paraId="7C2B5FB1" w14:textId="398CA970" w:rsidR="008E26A8" w:rsidRDefault="008E26A8" w:rsidP="008E26A8">
      <w:pPr>
        <w:pStyle w:val="31"/>
        <w:spacing w:before="156"/>
      </w:pPr>
      <w:r>
        <w:rPr>
          <w:rFonts w:hint="eastAsia"/>
        </w:rPr>
        <w:lastRenderedPageBreak/>
        <w:t>机器学习算法</w:t>
      </w:r>
    </w:p>
    <w:p w14:paraId="644CF218" w14:textId="663F1CD9" w:rsidR="008E26A8" w:rsidRDefault="008E26A8" w:rsidP="0076102E">
      <w:pPr>
        <w:spacing w:line="440" w:lineRule="exact"/>
      </w:pPr>
      <w:hyperlink r:id="rId346" w:history="1">
        <w:r w:rsidRPr="008E26A8">
          <w:rPr>
            <w:color w:val="0000FF"/>
            <w:u w:val="single"/>
          </w:rPr>
          <w:t>Python</w:t>
        </w:r>
        <w:r w:rsidRPr="008E26A8">
          <w:rPr>
            <w:color w:val="0000FF"/>
            <w:u w:val="single"/>
          </w:rPr>
          <w:t>机器学习算法入门教程</w:t>
        </w:r>
        <w:r w:rsidRPr="008E26A8">
          <w:rPr>
            <w:color w:val="0000FF"/>
            <w:u w:val="single"/>
          </w:rPr>
          <w:t xml:space="preserve"> (biancheng.net)</w:t>
        </w:r>
      </w:hyperlink>
      <w:r>
        <w:rPr>
          <w:rFonts w:hint="eastAsia"/>
        </w:rPr>
        <w:t>，</w:t>
      </w:r>
    </w:p>
    <w:p w14:paraId="1E42AB91" w14:textId="77777777" w:rsidR="008E26A8" w:rsidRDefault="008E26A8" w:rsidP="0076102E">
      <w:pPr>
        <w:spacing w:line="440" w:lineRule="exact"/>
        <w:rPr>
          <w:rFonts w:hint="eastAsia"/>
        </w:rPr>
      </w:pPr>
    </w:p>
    <w:p w14:paraId="39B035B3" w14:textId="77777777" w:rsidR="008E26A8" w:rsidRPr="00531216" w:rsidRDefault="008E26A8" w:rsidP="0076102E">
      <w:pPr>
        <w:spacing w:line="440" w:lineRule="exact"/>
        <w:rPr>
          <w:rFonts w:hint="eastAsia"/>
        </w:rPr>
      </w:pPr>
    </w:p>
    <w:p w14:paraId="4473DCD7" w14:textId="74DFAA95" w:rsidR="0076102E" w:rsidRDefault="0076102E" w:rsidP="0076102E">
      <w:pPr>
        <w:spacing w:line="440" w:lineRule="exact"/>
      </w:pPr>
    </w:p>
    <w:p w14:paraId="439FFCDB" w14:textId="77777777" w:rsidR="00B20B87" w:rsidRDefault="00B20B87" w:rsidP="0076102E">
      <w:pPr>
        <w:spacing w:line="440" w:lineRule="exact"/>
      </w:pPr>
    </w:p>
    <w:p w14:paraId="2D1F712B" w14:textId="190D5DC6" w:rsidR="00C536AF" w:rsidRPr="007862F5" w:rsidRDefault="00C536AF" w:rsidP="00C536AF">
      <w:pPr>
        <w:pStyle w:val="21"/>
      </w:pPr>
      <w:r>
        <w:rPr>
          <w:rFonts w:hint="eastAsia"/>
        </w:rPr>
        <w:t>4</w:t>
      </w:r>
      <w:r>
        <w:t>08</w:t>
      </w:r>
    </w:p>
    <w:p w14:paraId="10124D19" w14:textId="77777777" w:rsidR="00C536AF" w:rsidRDefault="00000000" w:rsidP="00E25EEB">
      <w:pPr>
        <w:spacing w:line="440" w:lineRule="exact"/>
      </w:pPr>
      <w:hyperlink r:id="rId347" w:history="1">
        <w:r w:rsidR="007862F5" w:rsidRPr="007862F5">
          <w:rPr>
            <w:rStyle w:val="a9"/>
            <w:rFonts w:hint="eastAsia"/>
          </w:rPr>
          <w:t>408</w:t>
        </w:r>
        <w:r w:rsidR="007862F5" w:rsidRPr="007862F5">
          <w:rPr>
            <w:rStyle w:val="a9"/>
            <w:rFonts w:hint="eastAsia"/>
          </w:rPr>
          <w:t>各科难度</w:t>
        </w:r>
        <w:r w:rsidR="007862F5" w:rsidRPr="007862F5">
          <w:rPr>
            <w:rStyle w:val="a9"/>
            <w:rFonts w:hint="eastAsia"/>
          </w:rPr>
          <w:t>.jpg</w:t>
        </w:r>
      </w:hyperlink>
      <w:r w:rsidR="007862F5" w:rsidRPr="007862F5">
        <w:rPr>
          <w:rFonts w:hint="eastAsia"/>
        </w:rPr>
        <w:t>，</w:t>
      </w:r>
      <w:hyperlink r:id="rId348" w:history="1">
        <w:r w:rsidR="00264296" w:rsidRPr="00E25EEB">
          <w:rPr>
            <w:rStyle w:val="a9"/>
            <w:rFonts w:hint="eastAsia"/>
          </w:rPr>
          <w:t>数据结构思维导图</w:t>
        </w:r>
        <w:r w:rsidR="00264296" w:rsidRPr="00E25EEB">
          <w:rPr>
            <w:rStyle w:val="a9"/>
            <w:rFonts w:hint="eastAsia"/>
          </w:rPr>
          <w:t>.jpg</w:t>
        </w:r>
      </w:hyperlink>
      <w:r w:rsidR="00264296" w:rsidRPr="00E25EEB">
        <w:rPr>
          <w:rFonts w:hint="eastAsia"/>
        </w:rPr>
        <w:t>，</w:t>
      </w:r>
    </w:p>
    <w:p w14:paraId="65570942" w14:textId="29247227" w:rsidR="00206C2B" w:rsidRDefault="00C536AF" w:rsidP="00C536AF">
      <w:pPr>
        <w:pStyle w:val="31"/>
        <w:spacing w:before="156"/>
      </w:pPr>
      <w:r w:rsidRPr="00C536AF">
        <w:rPr>
          <w:rFonts w:hint="eastAsia"/>
        </w:rPr>
        <w:t>C、C++</w:t>
      </w:r>
    </w:p>
    <w:p w14:paraId="02939F59" w14:textId="77777777" w:rsidR="00C536AF" w:rsidRDefault="00C536AF" w:rsidP="00C536AF">
      <w:pPr>
        <w:spacing w:line="440" w:lineRule="exact"/>
      </w:pPr>
    </w:p>
    <w:p w14:paraId="7454B9EC" w14:textId="77777777" w:rsidR="00C536AF" w:rsidRDefault="00000000" w:rsidP="00C536AF">
      <w:pPr>
        <w:spacing w:line="440" w:lineRule="exact"/>
      </w:pPr>
      <w:hyperlink r:id="rId349" w:history="1">
        <w:r w:rsidR="00C536AF" w:rsidRPr="00C10776">
          <w:rPr>
            <w:rStyle w:val="a9"/>
          </w:rPr>
          <w:t>C language documentation</w:t>
        </w:r>
      </w:hyperlink>
      <w:r w:rsidR="00C536AF">
        <w:rPr>
          <w:rFonts w:hint="eastAsia"/>
        </w:rPr>
        <w:t>，</w:t>
      </w:r>
    </w:p>
    <w:p w14:paraId="716D9376" w14:textId="08AEDC77" w:rsidR="00C536AF" w:rsidRDefault="00C536AF" w:rsidP="00C536AF">
      <w:pPr>
        <w:spacing w:line="440" w:lineRule="exact"/>
        <w:rPr>
          <w:color w:val="FF0000"/>
        </w:rPr>
      </w:pPr>
      <w:r w:rsidRPr="00DB4DC0">
        <w:rPr>
          <w:rFonts w:hint="eastAsia"/>
          <w:color w:val="FF0000"/>
        </w:rPr>
        <w:t>C</w:t>
      </w:r>
      <w:r w:rsidR="005517D5">
        <w:rPr>
          <w:color w:val="FF0000"/>
        </w:rPr>
        <w:t>1</w:t>
      </w:r>
    </w:p>
    <w:p w14:paraId="61FF08C6" w14:textId="77777777" w:rsidR="0017433B" w:rsidRPr="005C522E" w:rsidRDefault="0017433B" w:rsidP="0017433B">
      <w:pPr>
        <w:spacing w:line="440" w:lineRule="exact"/>
      </w:pPr>
    </w:p>
    <w:p w14:paraId="10006F1F" w14:textId="77777777" w:rsidR="0017433B" w:rsidRPr="005C522E" w:rsidRDefault="0017433B" w:rsidP="0017433B">
      <w:pPr>
        <w:spacing w:line="440" w:lineRule="exact"/>
      </w:pPr>
      <w:r w:rsidRPr="005C522E">
        <w:rPr>
          <w:rFonts w:hint="eastAsia"/>
        </w:rPr>
        <w:t>const</w:t>
      </w:r>
      <w:r w:rsidRPr="005C522E">
        <w:rPr>
          <w:rFonts w:hint="eastAsia"/>
        </w:rPr>
        <w:t>是</w:t>
      </w:r>
      <w:r w:rsidRPr="005C522E">
        <w:rPr>
          <w:rFonts w:hint="eastAsia"/>
        </w:rPr>
        <w:t>C</w:t>
      </w:r>
      <w:r w:rsidRPr="005C522E">
        <w:rPr>
          <w:rFonts w:hint="eastAsia"/>
        </w:rPr>
        <w:t>和</w:t>
      </w:r>
      <w:r w:rsidRPr="005C522E">
        <w:rPr>
          <w:rFonts w:hint="eastAsia"/>
        </w:rPr>
        <w:t>C++</w:t>
      </w:r>
      <w:r w:rsidRPr="005C522E">
        <w:rPr>
          <w:rFonts w:hint="eastAsia"/>
        </w:rPr>
        <w:t>中的常量关键字，</w:t>
      </w:r>
      <w:r w:rsidRPr="005C522E">
        <w:rPr>
          <w:rFonts w:hint="eastAsia"/>
        </w:rPr>
        <w:t>java</w:t>
      </w:r>
      <w:r w:rsidRPr="005C522E">
        <w:rPr>
          <w:rFonts w:hint="eastAsia"/>
        </w:rPr>
        <w:t>中定义常量的关键字是</w:t>
      </w:r>
      <w:r w:rsidRPr="005C522E">
        <w:rPr>
          <w:rFonts w:hint="eastAsia"/>
        </w:rPr>
        <w:t>final</w:t>
      </w:r>
      <w:r w:rsidRPr="005C522E">
        <w:rPr>
          <w:rFonts w:hint="eastAsia"/>
        </w:rPr>
        <w:t>，</w:t>
      </w:r>
      <w:r w:rsidRPr="005C522E">
        <w:rPr>
          <w:rFonts w:hint="eastAsia"/>
        </w:rPr>
        <w:t>const</w:t>
      </w:r>
      <w:r w:rsidRPr="005C522E">
        <w:rPr>
          <w:rFonts w:hint="eastAsia"/>
        </w:rPr>
        <w:t>只作为保留字，暂无作用。</w:t>
      </w:r>
    </w:p>
    <w:p w14:paraId="51992EBF" w14:textId="77777777" w:rsidR="0017433B" w:rsidRPr="0017433B" w:rsidRDefault="0017433B" w:rsidP="00C536AF">
      <w:pPr>
        <w:spacing w:line="440" w:lineRule="exact"/>
        <w:rPr>
          <w:color w:val="FF0000"/>
        </w:rPr>
      </w:pPr>
    </w:p>
    <w:p w14:paraId="13BF0909" w14:textId="77777777" w:rsidR="00C536AF" w:rsidRDefault="00000000" w:rsidP="00C536AF">
      <w:pPr>
        <w:spacing w:line="440" w:lineRule="exact"/>
      </w:pPr>
      <w:hyperlink r:id="rId350" w:history="1">
        <w:r w:rsidR="00C536AF">
          <w:rPr>
            <w:rStyle w:val="a9"/>
          </w:rPr>
          <w:t>C++ language documentation</w:t>
        </w:r>
      </w:hyperlink>
      <w:r w:rsidR="00C536AF">
        <w:rPr>
          <w:rFonts w:hint="eastAsia"/>
        </w:rPr>
        <w:t>，</w:t>
      </w:r>
    </w:p>
    <w:p w14:paraId="22CA58CA" w14:textId="77777777" w:rsidR="00C536AF" w:rsidRPr="00DB4DC0" w:rsidRDefault="00C536AF" w:rsidP="00C536AF">
      <w:pPr>
        <w:spacing w:line="440" w:lineRule="exact"/>
        <w:rPr>
          <w:color w:val="FF0000"/>
        </w:rPr>
      </w:pPr>
      <w:r w:rsidRPr="00DB4DC0">
        <w:rPr>
          <w:rFonts w:hint="eastAsia"/>
          <w:color w:val="FF0000"/>
        </w:rPr>
        <w:t>C++</w:t>
      </w:r>
      <w:r w:rsidRPr="00DB4DC0">
        <w:rPr>
          <w:color w:val="FF0000"/>
        </w:rPr>
        <w:t>1</w:t>
      </w:r>
    </w:p>
    <w:p w14:paraId="763C133D" w14:textId="165C277A" w:rsidR="00C536AF" w:rsidRDefault="00C536AF" w:rsidP="00E25EEB">
      <w:pPr>
        <w:spacing w:line="440" w:lineRule="exact"/>
      </w:pPr>
    </w:p>
    <w:p w14:paraId="68633F72" w14:textId="77777777" w:rsidR="00FB38C1" w:rsidRDefault="00FB38C1" w:rsidP="00E25EEB">
      <w:pPr>
        <w:spacing w:line="440" w:lineRule="exact"/>
      </w:pPr>
    </w:p>
    <w:p w14:paraId="1761320A" w14:textId="77777777" w:rsidR="00C536AF" w:rsidRDefault="00C536AF" w:rsidP="00E25EEB">
      <w:pPr>
        <w:spacing w:line="440" w:lineRule="exact"/>
      </w:pPr>
    </w:p>
    <w:p w14:paraId="2A17318E" w14:textId="4945CE6C" w:rsidR="00C536AF" w:rsidRDefault="00C536AF" w:rsidP="00C536AF">
      <w:pPr>
        <w:pStyle w:val="31"/>
        <w:spacing w:before="156"/>
      </w:pPr>
      <w:r>
        <w:rPr>
          <w:rFonts w:hint="eastAsia"/>
        </w:rPr>
        <w:t>数据结构</w:t>
      </w:r>
    </w:p>
    <w:p w14:paraId="5A506D6F" w14:textId="3D7CCDF3" w:rsidR="000568AC" w:rsidRDefault="000568AC" w:rsidP="00E25EEB">
      <w:pPr>
        <w:spacing w:line="440" w:lineRule="exact"/>
      </w:pPr>
      <w:r w:rsidRPr="000568AC">
        <w:rPr>
          <w:rFonts w:hint="eastAsia"/>
          <w:color w:val="FF0000"/>
        </w:rPr>
        <w:t>数据结构</w:t>
      </w:r>
      <w:r w:rsidRPr="000568AC">
        <w:rPr>
          <w:rFonts w:hint="eastAsia"/>
          <w:color w:val="FF0000"/>
        </w:rPr>
        <w:t>1</w:t>
      </w:r>
      <w:r w:rsidRPr="000568AC">
        <w:rPr>
          <w:rFonts w:hint="eastAsia"/>
        </w:rPr>
        <w:t>是计算机存储、组织数据的方式。</w:t>
      </w:r>
      <w:r w:rsidR="00140FD8">
        <w:rPr>
          <w:rFonts w:hint="eastAsia"/>
        </w:rPr>
        <w:t>常见数据结构有数组，栈，队列，</w:t>
      </w:r>
      <w:r w:rsidR="00E8592B">
        <w:rPr>
          <w:rFonts w:hint="eastAsia"/>
        </w:rPr>
        <w:t>链表，树，图，堆，哈希</w:t>
      </w:r>
      <w:r w:rsidR="009E091F">
        <w:rPr>
          <w:rFonts w:hint="eastAsia"/>
        </w:rPr>
        <w:t>等。</w:t>
      </w:r>
    </w:p>
    <w:p w14:paraId="6B1EDBDB" w14:textId="77777777" w:rsidR="00E25EEB" w:rsidRP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19E54D6F" w14:textId="77777777" w:rsidR="00E25EEB" w:rsidRPr="00E25EEB" w:rsidRDefault="00E25EEB" w:rsidP="00E25EEB">
      <w:pPr>
        <w:spacing w:line="440" w:lineRule="exact"/>
      </w:pPr>
      <w:r w:rsidRPr="00E25EEB">
        <w:rPr>
          <w:rFonts w:hint="eastAsia"/>
        </w:rPr>
        <w:t>链式存储设计时，各个不同节点的存储空间可以不连续，但是节点内的存储单元地址则必须连续（每个节点都为节点域和数据域，这个节点内部为连续的）。</w:t>
      </w:r>
    </w:p>
    <w:p w14:paraId="0CD84BF5" w14:textId="77777777" w:rsidR="00E25EEB" w:rsidRPr="00E25EEB" w:rsidRDefault="00E25EEB" w:rsidP="00E25EEB">
      <w:pPr>
        <w:spacing w:line="440" w:lineRule="exact"/>
      </w:pPr>
      <w:r w:rsidRPr="00E25EEB">
        <w:rPr>
          <w:rFonts w:hint="eastAsia"/>
        </w:rPr>
        <w:t>有序表是指关键字有序的线性表，可以链式存储也可以顺序存储，仅描述了元素之间的逻辑关系，属于逻辑结构。</w:t>
      </w:r>
    </w:p>
    <w:p w14:paraId="60E6A50F" w14:textId="77777777" w:rsidR="00E25EEB" w:rsidRPr="00E25EEB" w:rsidRDefault="00E25EEB" w:rsidP="00E25EEB">
      <w:pPr>
        <w:spacing w:line="440" w:lineRule="exact"/>
      </w:pPr>
      <w:r w:rsidRPr="00E25EEB">
        <w:rPr>
          <w:rFonts w:hint="eastAsia"/>
        </w:rPr>
        <w:lastRenderedPageBreak/>
        <w:t>单链表肯定不是逻辑结构，但要注意区别于栈，后者是逻辑结构。</w:t>
      </w:r>
    </w:p>
    <w:p w14:paraId="0B570CFD" w14:textId="77777777" w:rsidR="00E25EEB" w:rsidRPr="00E25EEB" w:rsidRDefault="00E25EEB" w:rsidP="00E25EEB">
      <w:pPr>
        <w:spacing w:line="440" w:lineRule="exact"/>
      </w:pPr>
      <w:r w:rsidRPr="00E25EEB">
        <w:rPr>
          <w:rFonts w:hint="eastAsia"/>
        </w:rPr>
        <w:t>栈和队列是两种特殊的线性表，它们是限定只能在表的一端或两端进行插入、删除元素的线性表，因此，统称为限定性数据结构。</w:t>
      </w:r>
    </w:p>
    <w:p w14:paraId="259A05E7" w14:textId="77777777" w:rsidR="00E25EEB" w:rsidRPr="00E25EEB" w:rsidRDefault="00E25EEB" w:rsidP="00E25EEB">
      <w:pPr>
        <w:spacing w:line="440" w:lineRule="exact"/>
      </w:pPr>
      <w:r w:rsidRPr="00E25EEB">
        <w:rPr>
          <w:rFonts w:hint="eastAsia"/>
        </w:rPr>
        <w:t>一般线性表就有点像</w:t>
      </w:r>
      <w:r w:rsidRPr="00E25EEB">
        <w:rPr>
          <w:rFonts w:hint="eastAsia"/>
        </w:rPr>
        <w:t>RAM</w:t>
      </w:r>
      <w:r w:rsidRPr="00E25EEB">
        <w:rPr>
          <w:rFonts w:hint="eastAsia"/>
        </w:rPr>
        <w:t>随机存取存储器。</w:t>
      </w:r>
    </w:p>
    <w:p w14:paraId="20E1270B" w14:textId="77777777" w:rsidR="00E25EEB" w:rsidRPr="00E25EEB" w:rsidRDefault="00E25EEB" w:rsidP="00E25EEB">
      <w:pPr>
        <w:spacing w:line="440" w:lineRule="exact"/>
      </w:pPr>
      <w:r w:rsidRPr="00E25EEB">
        <w:rPr>
          <w:rFonts w:hint="eastAsia"/>
        </w:rPr>
        <w:t>每种逻辑结构都有一定的处理要求，这些处理要求称为数据结构的操作或运算。</w:t>
      </w:r>
    </w:p>
    <w:p w14:paraId="78A38658" w14:textId="77777777" w:rsidR="00E25EEB" w:rsidRPr="00E25EEB" w:rsidRDefault="00E25EEB" w:rsidP="00E25EEB">
      <w:pPr>
        <w:spacing w:line="440" w:lineRule="exact"/>
      </w:pPr>
      <w:r w:rsidRPr="00E25EEB">
        <w:rPr>
          <w:rFonts w:hint="eastAsia"/>
        </w:rPr>
        <w:t>一个数据结构就是针对某一个逻辑结构讨论数据的存储以及运算的实现，通常称为存储实现和运算实现。</w:t>
      </w:r>
    </w:p>
    <w:p w14:paraId="3465C466" w14:textId="77777777" w:rsidR="00E25EEB" w:rsidRPr="00E25EEB" w:rsidRDefault="00E25EEB" w:rsidP="00E25EEB">
      <w:pPr>
        <w:spacing w:line="440" w:lineRule="exact"/>
      </w:pPr>
      <w:r w:rsidRPr="00E25EEB">
        <w:rPr>
          <w:rFonts w:hint="eastAsia"/>
        </w:rPr>
        <w:t>逻辑结构：集合结构、线性结构、树形结构、图形结构。</w:t>
      </w:r>
    </w:p>
    <w:p w14:paraId="3F2C3C38" w14:textId="77777777" w:rsidR="00E25EEB" w:rsidRPr="00E25EEB" w:rsidRDefault="00E25EEB" w:rsidP="00E25EEB">
      <w:pPr>
        <w:spacing w:line="440" w:lineRule="exact"/>
      </w:pPr>
      <w:r w:rsidRPr="00E25EEB">
        <w:rPr>
          <w:rFonts w:hint="eastAsia"/>
        </w:rPr>
        <w:t>物理结构：顺序存储结构、链式存储结构、索引存储结构、散列存储结构。前两种主要用于内存的存储表示，后两种主要用于外存的存储表示。</w:t>
      </w:r>
    </w:p>
    <w:p w14:paraId="1F0F0EE8" w14:textId="77777777" w:rsidR="00E25EEB" w:rsidRPr="00E25EEB" w:rsidRDefault="00E25EEB" w:rsidP="00E25EEB">
      <w:pPr>
        <w:spacing w:line="440" w:lineRule="exact"/>
      </w:pPr>
      <w:r w:rsidRPr="00E25EEB">
        <w:rPr>
          <w:rFonts w:hint="eastAsia"/>
        </w:rPr>
        <w:t>哈希表的存储结构为散列函数（</w:t>
      </w:r>
      <w:r w:rsidRPr="00E25EEB">
        <w:rPr>
          <w:rFonts w:hint="eastAsia"/>
        </w:rPr>
        <w:t>HashTable</w:t>
      </w:r>
      <w:r w:rsidRPr="00E25EEB">
        <w:rPr>
          <w:rFonts w:hint="eastAsia"/>
        </w:rPr>
        <w:t>）。</w:t>
      </w:r>
    </w:p>
    <w:p w14:paraId="1FBB969A" w14:textId="77777777" w:rsidR="00E25EEB" w:rsidRPr="00E25EEB" w:rsidRDefault="00E25EEB" w:rsidP="00E25EEB">
      <w:pPr>
        <w:spacing w:line="440" w:lineRule="exact"/>
      </w:pPr>
      <w:r w:rsidRPr="00E25EEB">
        <w:rPr>
          <w:rFonts w:hint="eastAsia"/>
        </w:rPr>
        <w:t>图的遍历算法是求解图的连通性问题、拓扑排序和求关键路径等算法的基础。</w:t>
      </w:r>
    </w:p>
    <w:p w14:paraId="7A8D4DE2" w14:textId="77777777" w:rsidR="00E25EEB" w:rsidRPr="00E25EEB" w:rsidRDefault="00E25EEB" w:rsidP="00E25EEB">
      <w:pPr>
        <w:spacing w:line="440" w:lineRule="exact"/>
      </w:pPr>
      <w:r w:rsidRPr="00E25EEB">
        <w:rPr>
          <w:rFonts w:hint="eastAsia"/>
        </w:rPr>
        <w:t>数据结构的堆、栈是一种抽象的逻辑结构，而程序和进程中的堆、栈是一种存储结构。集合中线程安全的</w:t>
      </w:r>
      <w:r w:rsidRPr="00E25EEB">
        <w:rPr>
          <w:rFonts w:hint="eastAsia"/>
        </w:rPr>
        <w:t>Stack</w:t>
      </w:r>
      <w:r w:rsidRPr="00E25EEB">
        <w:rPr>
          <w:rFonts w:hint="eastAsia"/>
        </w:rPr>
        <w:t>属于哪一种？</w:t>
      </w:r>
    </w:p>
    <w:p w14:paraId="19F1E34C" w14:textId="117453BC" w:rsidR="00E25EEB" w:rsidRDefault="00E25EEB" w:rsidP="00E25EEB">
      <w:pPr>
        <w:spacing w:line="440" w:lineRule="exact"/>
      </w:pPr>
      <w:r w:rsidRPr="00E25EEB">
        <w:rPr>
          <w:rFonts w:hint="eastAsia"/>
        </w:rPr>
        <w:t xml:space="preserve">Stack </w:t>
      </w:r>
      <w:r w:rsidRPr="00E25EEB">
        <w:rPr>
          <w:rFonts w:hint="eastAsia"/>
        </w:rPr>
        <w:t>内存小</w:t>
      </w:r>
      <w:r w:rsidRPr="00E25EEB">
        <w:rPr>
          <w:rFonts w:hint="eastAsia"/>
        </w:rPr>
        <w:t xml:space="preserve"> </w:t>
      </w:r>
      <w:r w:rsidRPr="00E25EEB">
        <w:rPr>
          <w:rFonts w:hint="eastAsia"/>
        </w:rPr>
        <w:t>速度快</w:t>
      </w:r>
      <w:r w:rsidRPr="00E25EEB">
        <w:rPr>
          <w:rFonts w:hint="eastAsia"/>
        </w:rPr>
        <w:t xml:space="preserve"> </w:t>
      </w:r>
      <w:r w:rsidRPr="00E25EEB">
        <w:rPr>
          <w:rFonts w:hint="eastAsia"/>
        </w:rPr>
        <w:t>用来调用方法，</w:t>
      </w:r>
      <w:r w:rsidRPr="00E25EEB">
        <w:rPr>
          <w:rFonts w:hint="eastAsia"/>
        </w:rPr>
        <w:t xml:space="preserve">Heap </w:t>
      </w:r>
      <w:r w:rsidRPr="00E25EEB">
        <w:rPr>
          <w:rFonts w:hint="eastAsia"/>
        </w:rPr>
        <w:t>内存大</w:t>
      </w:r>
      <w:r w:rsidRPr="00E25EEB">
        <w:rPr>
          <w:rFonts w:hint="eastAsia"/>
        </w:rPr>
        <w:t xml:space="preserve"> </w:t>
      </w:r>
      <w:r w:rsidRPr="00E25EEB">
        <w:rPr>
          <w:rFonts w:hint="eastAsia"/>
        </w:rPr>
        <w:t>速度慢</w:t>
      </w:r>
      <w:r w:rsidRPr="00E25EEB">
        <w:rPr>
          <w:rFonts w:hint="eastAsia"/>
        </w:rPr>
        <w:t xml:space="preserve"> </w:t>
      </w:r>
      <w:r w:rsidRPr="00E25EEB">
        <w:rPr>
          <w:rFonts w:hint="eastAsia"/>
        </w:rPr>
        <w:t>用来储存对象。</w:t>
      </w:r>
    </w:p>
    <w:p w14:paraId="36BD1B4E" w14:textId="44335BC1" w:rsidR="00E84E64" w:rsidRPr="00E25EEB" w:rsidRDefault="00E84E64" w:rsidP="00E25EEB">
      <w:pPr>
        <w:spacing w:line="440" w:lineRule="exact"/>
      </w:pPr>
      <w:r>
        <w:rPr>
          <w:rFonts w:hint="eastAsia"/>
        </w:rPr>
        <w:t>逻辑结构和存储结构易错点总结：</w:t>
      </w:r>
    </w:p>
    <w:p w14:paraId="6FA98863" w14:textId="77777777" w:rsidR="00E25EEB" w:rsidRPr="00E25EEB" w:rsidRDefault="00E25EEB" w:rsidP="00E25EEB">
      <w:pPr>
        <w:spacing w:line="440" w:lineRule="exact"/>
      </w:pPr>
      <w:r w:rsidRPr="00E25EEB">
        <w:rPr>
          <w:rFonts w:hint="eastAsia"/>
        </w:rPr>
        <w:t>1)</w:t>
      </w:r>
      <w:r w:rsidRPr="00E25EEB">
        <w:rPr>
          <w:rFonts w:hint="eastAsia"/>
        </w:rPr>
        <w:t>顺序表、哈希表、有序表和单链表中属于逻辑结构的是有序表。</w:t>
      </w:r>
    </w:p>
    <w:p w14:paraId="55E23D7E" w14:textId="77777777" w:rsidR="00E25EEB" w:rsidRPr="00E25EEB" w:rsidRDefault="00E25EEB" w:rsidP="00E25EEB">
      <w:pPr>
        <w:spacing w:line="440" w:lineRule="exact"/>
      </w:pPr>
      <w:r w:rsidRPr="00E25EEB">
        <w:rPr>
          <w:rFonts w:hint="eastAsia"/>
        </w:rPr>
        <w:t>解析：顺序表、哈希表和单链表表示几种数据结构，既描述逻辑结构，也描述存储结构和数据运算。而</w:t>
      </w:r>
      <w:r w:rsidRPr="00E25EEB">
        <w:rPr>
          <w:rFonts w:hint="eastAsia"/>
          <w:u w:val="single"/>
        </w:rPr>
        <w:t>有序表是指关键字有序的线性表，可以链式存储也可以顺序存储</w:t>
      </w:r>
      <w:r w:rsidRPr="00E25EEB">
        <w:rPr>
          <w:rFonts w:hint="eastAsia"/>
        </w:rPr>
        <w:t>，仅描述了元素之间的逻辑关系，属于逻辑结构。</w:t>
      </w:r>
    </w:p>
    <w:p w14:paraId="635DEA9B" w14:textId="77777777" w:rsidR="00E25EEB" w:rsidRPr="00E25EEB" w:rsidRDefault="00E25EEB" w:rsidP="00E25EEB">
      <w:pPr>
        <w:spacing w:line="440" w:lineRule="exact"/>
      </w:pPr>
      <w:r w:rsidRPr="00E25EEB">
        <w:rPr>
          <w:rFonts w:hint="eastAsia"/>
        </w:rPr>
        <w:t>2)</w:t>
      </w:r>
      <w:r w:rsidRPr="00E25EEB">
        <w:rPr>
          <w:rFonts w:hint="eastAsia"/>
        </w:rPr>
        <w:t>循环队列、链表、哈希表和栈中与数据的存储结构无关的术语是栈。</w:t>
      </w:r>
    </w:p>
    <w:p w14:paraId="24FE225D" w14:textId="77777777" w:rsidR="00E25EEB" w:rsidRPr="00E25EEB" w:rsidRDefault="00E25EEB" w:rsidP="00E25EEB">
      <w:pPr>
        <w:spacing w:line="440" w:lineRule="exact"/>
      </w:pPr>
      <w:r w:rsidRPr="00E25EEB">
        <w:rPr>
          <w:rFonts w:hint="eastAsia"/>
        </w:rPr>
        <w:t>解析：数据的存储结构有顺序存储、链式存储、索引存储和散列存储。循环队列是用是顺序表表示的队列，是一种数据结构。栈是一种抽象数据类型，可采用顺序存储或链式存储，只表示逻辑结构。</w:t>
      </w:r>
    </w:p>
    <w:p w14:paraId="44790C65" w14:textId="77777777" w:rsidR="00E25EEB" w:rsidRPr="00E25EEB" w:rsidRDefault="00E25EEB" w:rsidP="00E25EEB">
      <w:pPr>
        <w:spacing w:line="440" w:lineRule="exact"/>
      </w:pPr>
      <w:r w:rsidRPr="00E25EEB">
        <w:rPr>
          <w:rFonts w:hint="eastAsia"/>
        </w:rPr>
        <w:t>3)</w:t>
      </w:r>
      <w:r w:rsidRPr="00E25EEB">
        <w:rPr>
          <w:rFonts w:hint="eastAsia"/>
        </w:rPr>
        <w:t>链式存储设计时，各个不同节点的存储空间可以不连续，但是节点内的存储单元地址则必须连续（每个节点都为节点域和数据域，这个节点内部为连续的）。</w:t>
      </w:r>
    </w:p>
    <w:p w14:paraId="72DD6AE3" w14:textId="1B15121F" w:rsidR="00E25EEB" w:rsidRPr="00E25EEB" w:rsidRDefault="00E25EEB" w:rsidP="00E25EEB">
      <w:pPr>
        <w:spacing w:line="440" w:lineRule="exact"/>
      </w:pPr>
      <w:r w:rsidRPr="00E25EEB">
        <w:rPr>
          <w:rFonts w:hint="eastAsia"/>
        </w:rPr>
        <w:t>数据的存储结构是数据在计算机中的表示（又称映像）方法，是数据的逻辑结构在计算机中的存储实现，因此在存储时应包含两方面的内容——数据元素本身及数据元素之间的关系。存储方法</w:t>
      </w:r>
      <w:r w:rsidR="001F7EE6">
        <w:rPr>
          <w:rFonts w:hint="eastAsia"/>
        </w:rPr>
        <w:t>分</w:t>
      </w:r>
      <w:r w:rsidRPr="00E25EEB">
        <w:rPr>
          <w:rFonts w:hint="eastAsia"/>
        </w:rPr>
        <w:t>类：</w:t>
      </w:r>
    </w:p>
    <w:p w14:paraId="335A6B65" w14:textId="77777777" w:rsidR="00E25EEB" w:rsidRPr="00E25EEB" w:rsidRDefault="00E25EEB" w:rsidP="00E25EEB">
      <w:pPr>
        <w:spacing w:line="440" w:lineRule="exact"/>
      </w:pPr>
      <w:r w:rsidRPr="00E25EEB">
        <w:rPr>
          <w:rFonts w:hint="eastAsia"/>
        </w:rPr>
        <w:t>1)</w:t>
      </w:r>
      <w:r w:rsidRPr="00E25EEB">
        <w:rPr>
          <w:rFonts w:hint="eastAsia"/>
        </w:rPr>
        <w:t>顺序存储结构</w:t>
      </w:r>
    </w:p>
    <w:p w14:paraId="2ED6CEF2" w14:textId="77777777" w:rsidR="00E25EEB" w:rsidRPr="00E25EEB" w:rsidRDefault="00E25EEB" w:rsidP="00E25EEB">
      <w:pPr>
        <w:spacing w:line="440" w:lineRule="exact"/>
      </w:pPr>
      <w:r w:rsidRPr="00E25EEB">
        <w:rPr>
          <w:rFonts w:hint="eastAsia"/>
        </w:rPr>
        <w:t>指采用一组物理上连续的存储单元来依次存放所有的数据元素。因此我们只需要存储数据元素，不需要存储这些数据元素之间的关系。</w:t>
      </w:r>
    </w:p>
    <w:p w14:paraId="01CDD7CF" w14:textId="77777777" w:rsidR="00E25EEB" w:rsidRPr="00E25EEB" w:rsidRDefault="00E25EEB" w:rsidP="00E25EEB">
      <w:pPr>
        <w:spacing w:line="440" w:lineRule="exact"/>
      </w:pPr>
      <w:r w:rsidRPr="00E25EEB">
        <w:rPr>
          <w:rFonts w:hint="eastAsia"/>
        </w:rPr>
        <w:lastRenderedPageBreak/>
        <w:t>2)</w:t>
      </w:r>
      <w:r w:rsidRPr="00E25EEB">
        <w:rPr>
          <w:rFonts w:hint="eastAsia"/>
        </w:rPr>
        <w:t>链式存储结构</w:t>
      </w:r>
    </w:p>
    <w:p w14:paraId="50DCD506" w14:textId="77777777" w:rsidR="00E25EEB" w:rsidRPr="00E25EEB" w:rsidRDefault="00E25EEB" w:rsidP="00E25EEB">
      <w:pPr>
        <w:spacing w:line="440" w:lineRule="exact"/>
      </w:pPr>
      <w:r w:rsidRPr="00E25EEB">
        <w:rPr>
          <w:rFonts w:hint="eastAsia"/>
        </w:rPr>
        <w:t>每一数据元素均使用一个节点来存储，并且每个节点的存储空间是单独分配的，因此这些不一定连续。我们不仅需要存储数据元素，而且还要存储数据元素之间的逻辑关系（将节点分为两部分，一部分存储数据元素本身，称为数据域；一部分存储下一个节点的地址，称为指针域）。</w:t>
      </w:r>
    </w:p>
    <w:p w14:paraId="42E52332" w14:textId="77777777" w:rsidR="00E25EEB" w:rsidRPr="00E25EEB" w:rsidRDefault="00E25EEB" w:rsidP="00E25EEB">
      <w:pPr>
        <w:spacing w:line="440" w:lineRule="exact"/>
      </w:pPr>
      <w:r w:rsidRPr="00E25EEB">
        <w:rPr>
          <w:rFonts w:hint="eastAsia"/>
        </w:rPr>
        <w:t>3)</w:t>
      </w:r>
      <w:r w:rsidRPr="00E25EEB">
        <w:rPr>
          <w:rFonts w:hint="eastAsia"/>
        </w:rPr>
        <w:t>索引存储结构</w:t>
      </w:r>
    </w:p>
    <w:p w14:paraId="6B8401BD" w14:textId="77777777" w:rsidR="00E25EEB" w:rsidRPr="00E25EEB" w:rsidRDefault="00E25EEB" w:rsidP="00E25EEB">
      <w:pPr>
        <w:spacing w:line="440" w:lineRule="exact"/>
      </w:pPr>
      <w:r w:rsidRPr="00E25EEB">
        <w:rPr>
          <w:rFonts w:hint="eastAsia"/>
        </w:rPr>
        <w:t>在索引存储结构中，不仅需要存储所有数据元素（称为主数据表），还需要建立附加的索引表。每个数据元素都由一个唯一的关键字来标识，由该关键字和对应的数据元素的地址构成一个索引项，存入索引表。</w:t>
      </w:r>
    </w:p>
    <w:p w14:paraId="4243A1ED" w14:textId="77777777" w:rsidR="00E25EEB" w:rsidRPr="00E25EEB" w:rsidRDefault="00E25EEB" w:rsidP="00E25EEB">
      <w:pPr>
        <w:spacing w:line="440" w:lineRule="exact"/>
      </w:pPr>
      <w:r w:rsidRPr="00E25EEB">
        <w:rPr>
          <w:rFonts w:hint="eastAsia"/>
        </w:rPr>
        <w:t>4)</w:t>
      </w:r>
      <w:r w:rsidRPr="00E25EEB">
        <w:rPr>
          <w:rFonts w:hint="eastAsia"/>
        </w:rPr>
        <w:t>哈希（或散列）存储结构</w:t>
      </w:r>
    </w:p>
    <w:p w14:paraId="37A7DB16" w14:textId="75AFBA8D" w:rsidR="00E25EEB" w:rsidRDefault="00E25EEB" w:rsidP="00E25EEB">
      <w:pPr>
        <w:spacing w:line="440" w:lineRule="exact"/>
      </w:pPr>
      <w:r w:rsidRPr="00E25EEB">
        <w:rPr>
          <w:rFonts w:hint="eastAsia"/>
        </w:rPr>
        <w:t>哈希存储结构是指依据数据元素的关键字，通过事先设计好的哈希函数计算出一个值，再将其作为该数据的存储地址。</w:t>
      </w:r>
    </w:p>
    <w:p w14:paraId="046877FD" w14:textId="160CDBC8" w:rsidR="00503BAA" w:rsidRDefault="00503BAA" w:rsidP="00E25EEB">
      <w:pPr>
        <w:spacing w:line="440" w:lineRule="exact"/>
      </w:pPr>
    </w:p>
    <w:p w14:paraId="06583345" w14:textId="5ED20DF9" w:rsidR="00F27816" w:rsidRPr="00E25EEB" w:rsidRDefault="00F27816" w:rsidP="00F27816">
      <w:pPr>
        <w:pStyle w:val="31"/>
        <w:spacing w:before="156"/>
      </w:pPr>
      <w:r>
        <w:rPr>
          <w:rFonts w:hint="eastAsia"/>
        </w:rPr>
        <w:t>算法</w:t>
      </w:r>
    </w:p>
    <w:p w14:paraId="6A69B8D1" w14:textId="5D826828" w:rsidR="00BC2DC9" w:rsidRDefault="00000000" w:rsidP="00EB0867">
      <w:pPr>
        <w:spacing w:line="440" w:lineRule="exact"/>
      </w:pPr>
      <w:hyperlink r:id="rId351" w:history="1">
        <w:r w:rsidR="00775D7D">
          <w:rPr>
            <w:rStyle w:val="a9"/>
            <w:rFonts w:hint="eastAsia"/>
          </w:rPr>
          <w:t>你们初刷</w:t>
        </w:r>
        <w:r w:rsidR="00775D7D">
          <w:rPr>
            <w:rStyle w:val="a9"/>
            <w:rFonts w:hint="eastAsia"/>
          </w:rPr>
          <w:t>leetcode</w:t>
        </w:r>
        <w:r w:rsidR="00775D7D">
          <w:rPr>
            <w:rStyle w:val="a9"/>
            <w:rFonts w:hint="eastAsia"/>
          </w:rPr>
          <w:t>时会怀疑自己的智商吗？知乎</w:t>
        </w:r>
      </w:hyperlink>
      <w:r w:rsidR="00BC2DC9">
        <w:rPr>
          <w:rFonts w:hint="eastAsia"/>
        </w:rPr>
        <w:t>，</w:t>
      </w:r>
    </w:p>
    <w:p w14:paraId="1E03EAEB" w14:textId="7194AE54" w:rsidR="00BC2DC9" w:rsidRPr="00BC2DC9" w:rsidRDefault="00000000" w:rsidP="00EB0867">
      <w:pPr>
        <w:spacing w:line="440" w:lineRule="exact"/>
      </w:pPr>
      <w:hyperlink r:id="rId352" w:history="1">
        <w:r w:rsidR="00C52CB0" w:rsidRPr="00451EDE">
          <w:rPr>
            <w:rStyle w:val="a9"/>
            <w:rFonts w:hint="eastAsia"/>
          </w:rPr>
          <w:t>十分钟搞定时间复杂度</w:t>
        </w:r>
      </w:hyperlink>
      <w:r w:rsidR="00C52CB0">
        <w:rPr>
          <w:rFonts w:hint="eastAsia"/>
        </w:rPr>
        <w:t>，</w:t>
      </w:r>
    </w:p>
    <w:p w14:paraId="24C417E8" w14:textId="28225E9F" w:rsidR="00801B5A" w:rsidRPr="00EB0867" w:rsidRDefault="00E25EEB" w:rsidP="00F40CB2">
      <w:pPr>
        <w:spacing w:line="440" w:lineRule="exact"/>
      </w:pPr>
      <w:r w:rsidRPr="009F5B86">
        <w:rPr>
          <w:rFonts w:hint="eastAsia"/>
          <w:color w:val="FF0000"/>
        </w:rPr>
        <w:t>算法</w:t>
      </w:r>
      <w:r w:rsidR="009F5B86" w:rsidRPr="009F5B86">
        <w:rPr>
          <w:rFonts w:hint="eastAsia"/>
          <w:color w:val="FF0000"/>
        </w:rPr>
        <w:t>1</w:t>
      </w:r>
      <w:r w:rsidR="005266EB" w:rsidRPr="005266EB">
        <w:rPr>
          <w:rFonts w:hint="eastAsia"/>
        </w:rPr>
        <w:t>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一个算法的优劣可以用空间复杂度与时间复杂度来衡量。</w:t>
      </w:r>
    </w:p>
    <w:p w14:paraId="510023CE" w14:textId="6ED61835" w:rsidR="00EB0867" w:rsidRPr="00F40CB2" w:rsidRDefault="00F40CB2" w:rsidP="00E25EEB">
      <w:pPr>
        <w:spacing w:line="440" w:lineRule="exact"/>
      </w:pPr>
      <w:r>
        <w:rPr>
          <w:rFonts w:hint="eastAsia"/>
        </w:rPr>
        <w:t>1&lt;n&lt;logn&lt;nlogn&lt;n2&lt;n3&lt;n!&lt;nn</w:t>
      </w:r>
      <w:r>
        <w:rPr>
          <w:rFonts w:hint="eastAsia"/>
        </w:rPr>
        <w:t>，幂函数</w:t>
      </w:r>
      <w:r>
        <w:rPr>
          <w:rFonts w:hint="eastAsia"/>
        </w:rPr>
        <w:t>&lt;</w:t>
      </w:r>
      <w:r>
        <w:rPr>
          <w:rFonts w:hint="eastAsia"/>
        </w:rPr>
        <w:t>指数函数</w:t>
      </w:r>
      <w:r>
        <w:rPr>
          <w:rFonts w:hint="eastAsia"/>
        </w:rPr>
        <w:t>&lt;</w:t>
      </w:r>
      <w:r>
        <w:rPr>
          <w:rFonts w:hint="eastAsia"/>
        </w:rPr>
        <w:t>阶乘</w:t>
      </w:r>
      <w:r>
        <w:rPr>
          <w:rFonts w:hint="eastAsia"/>
        </w:rPr>
        <w:t>&lt;</w:t>
      </w:r>
      <w:r>
        <w:rPr>
          <w:rFonts w:hint="eastAsia"/>
        </w:rPr>
        <w:t>幂指函数。</w:t>
      </w:r>
    </w:p>
    <w:p w14:paraId="49E8A2B1" w14:textId="266B929B" w:rsidR="00E25EEB" w:rsidRDefault="00E25EEB" w:rsidP="00E25EEB">
      <w:pPr>
        <w:spacing w:line="440" w:lineRule="exact"/>
      </w:pPr>
      <w:r w:rsidRPr="00E25EEB">
        <w:rPr>
          <w:rFonts w:hint="eastAsia"/>
        </w:rPr>
        <w:t>算法的功能由逻辑结构决定，算法的实现由存储结构决定。（算法的功能和实现，联想一下</w:t>
      </w:r>
      <w:r w:rsidRPr="00E25EEB">
        <w:rPr>
          <w:rFonts w:hint="eastAsia"/>
        </w:rPr>
        <w:t>new</w:t>
      </w:r>
      <w:r w:rsidRPr="00E25EEB">
        <w:rPr>
          <w:rFonts w:hint="eastAsia"/>
        </w:rPr>
        <w:t>一个对象时的内存过程图）</w:t>
      </w:r>
    </w:p>
    <w:p w14:paraId="07E406C6" w14:textId="0D45D89A" w:rsidR="00F40CB2" w:rsidRPr="00E25EEB" w:rsidRDefault="00000000" w:rsidP="00E25EEB">
      <w:pPr>
        <w:spacing w:line="440" w:lineRule="exact"/>
      </w:pPr>
      <w:hyperlink r:id="rId353" w:history="1">
        <w:r w:rsidR="00F40CB2" w:rsidRPr="00F40CB2">
          <w:rPr>
            <w:rStyle w:val="a9"/>
            <w:rFonts w:hint="eastAsia"/>
          </w:rPr>
          <w:t>Memory Limit Exceeded(</w:t>
        </w:r>
        <w:r w:rsidR="00F40CB2" w:rsidRPr="00F40CB2">
          <w:rPr>
            <w:rStyle w:val="a9"/>
            <w:rFonts w:hint="eastAsia"/>
          </w:rPr>
          <w:t>内存超限</w:t>
        </w:r>
        <w:r w:rsidR="00F40CB2" w:rsidRPr="00F40CB2">
          <w:rPr>
            <w:rStyle w:val="a9"/>
            <w:rFonts w:hint="eastAsia"/>
          </w:rPr>
          <w:t>)</w:t>
        </w:r>
      </w:hyperlink>
      <w:r w:rsidR="00F40CB2">
        <w:rPr>
          <w:rFonts w:hint="eastAsia"/>
        </w:rPr>
        <w:t>，</w:t>
      </w:r>
      <w:hyperlink r:id="rId354" w:history="1">
        <w:r w:rsidR="000C7D44" w:rsidRPr="000C7D44">
          <w:rPr>
            <w:rStyle w:val="a9"/>
          </w:rPr>
          <w:t>EliminationGame390</w:t>
        </w:r>
      </w:hyperlink>
      <w:r w:rsidR="000C7D44">
        <w:rPr>
          <w:rFonts w:hint="eastAsia"/>
        </w:rPr>
        <w:t>，</w:t>
      </w:r>
    </w:p>
    <w:p w14:paraId="7CB64B5F" w14:textId="77777777" w:rsidR="00E25EEB" w:rsidRPr="00E25EEB" w:rsidRDefault="00E25EEB" w:rsidP="00E25EEB">
      <w:pPr>
        <w:spacing w:line="440" w:lineRule="exact"/>
      </w:pPr>
      <w:r w:rsidRPr="00E25EEB">
        <w:rPr>
          <w:rFonts w:hint="eastAsia"/>
        </w:rPr>
        <w:t>算法原地工作是指算法所需的辅助空间为常量（不是关于</w:t>
      </w:r>
      <w:r w:rsidRPr="00E25EEB">
        <w:rPr>
          <w:rFonts w:hint="eastAsia"/>
        </w:rPr>
        <w:t>n</w:t>
      </w:r>
      <w:r w:rsidRPr="00E25EEB">
        <w:rPr>
          <w:rFonts w:hint="eastAsia"/>
        </w:rPr>
        <w:t>的函数）。</w:t>
      </w:r>
    </w:p>
    <w:p w14:paraId="78766B00" w14:textId="1DB0ABBD" w:rsidR="00E25EEB" w:rsidRDefault="00E25EEB" w:rsidP="00E25EEB">
      <w:pPr>
        <w:spacing w:line="440" w:lineRule="exact"/>
      </w:pPr>
      <w:r w:rsidRPr="00E25EEB">
        <w:rPr>
          <w:rFonts w:hint="eastAsia"/>
        </w:rPr>
        <w:t>错误描述：算法原地工作是指不需要任何额外的辅助空间。</w:t>
      </w:r>
    </w:p>
    <w:p w14:paraId="1DB928A9" w14:textId="56B3DB6D" w:rsidR="00F27816" w:rsidRDefault="00F27816" w:rsidP="00E25EEB">
      <w:pPr>
        <w:spacing w:line="440" w:lineRule="exact"/>
      </w:pPr>
    </w:p>
    <w:p w14:paraId="4BD4F10C" w14:textId="77777777" w:rsidR="00E323FA" w:rsidRDefault="00E323FA" w:rsidP="00E323FA">
      <w:pPr>
        <w:spacing w:line="440" w:lineRule="exact"/>
      </w:pPr>
      <w:r>
        <w:rPr>
          <w:rFonts w:hint="eastAsia"/>
        </w:rPr>
        <w:t>使用带有标号的</w:t>
      </w:r>
      <w:r>
        <w:t>break</w:t>
      </w:r>
      <w:r>
        <w:rPr>
          <w:rFonts w:hint="eastAsia"/>
        </w:rPr>
        <w:t>语句，可以跳出多层循环而不</w:t>
      </w:r>
      <w:r>
        <w:t>return</w:t>
      </w:r>
      <w:r>
        <w:rPr>
          <w:rFonts w:hint="eastAsia"/>
        </w:rPr>
        <w:t>。</w:t>
      </w:r>
    </w:p>
    <w:p w14:paraId="4330287C" w14:textId="77777777" w:rsidR="00E323FA" w:rsidRDefault="00E323FA" w:rsidP="00E323FA">
      <w:pPr>
        <w:spacing w:line="240" w:lineRule="auto"/>
      </w:pPr>
      <w:r>
        <w:t>public static void main(String[] args) {</w:t>
      </w:r>
    </w:p>
    <w:p w14:paraId="298DEFB2" w14:textId="77777777" w:rsidR="00E323FA" w:rsidRDefault="00E323FA" w:rsidP="00E323FA">
      <w:pPr>
        <w:spacing w:line="240" w:lineRule="auto"/>
      </w:pPr>
      <w:r>
        <w:t xml:space="preserve">    ok:</w:t>
      </w:r>
    </w:p>
    <w:p w14:paraId="4531408D" w14:textId="77777777" w:rsidR="00E323FA" w:rsidRDefault="00E323FA" w:rsidP="00E323FA">
      <w:pPr>
        <w:spacing w:line="240" w:lineRule="auto"/>
      </w:pPr>
      <w:r>
        <w:t xml:space="preserve">    for (int i = 0; i &lt; 10; i++) {</w:t>
      </w:r>
    </w:p>
    <w:p w14:paraId="0D86469B" w14:textId="77777777" w:rsidR="00E323FA" w:rsidRDefault="00E323FA" w:rsidP="00E323FA">
      <w:pPr>
        <w:spacing w:line="240" w:lineRule="auto"/>
      </w:pPr>
      <w:r>
        <w:t xml:space="preserve">        for (int j = 0; j &lt; 10; j++) {</w:t>
      </w:r>
    </w:p>
    <w:p w14:paraId="734F5291" w14:textId="77777777" w:rsidR="00E323FA" w:rsidRDefault="00E323FA" w:rsidP="00E323FA">
      <w:pPr>
        <w:spacing w:line="240" w:lineRule="auto"/>
      </w:pPr>
      <w:r>
        <w:lastRenderedPageBreak/>
        <w:t xml:space="preserve">            System.out.println("i=" + i + ",j=" + j);</w:t>
      </w:r>
    </w:p>
    <w:p w14:paraId="451F6F99" w14:textId="77777777" w:rsidR="00E323FA" w:rsidRDefault="00E323FA" w:rsidP="00E323FA">
      <w:pPr>
        <w:spacing w:line="240" w:lineRule="auto"/>
      </w:pPr>
      <w:r>
        <w:t xml:space="preserve">            if (j == 5) {</w:t>
      </w:r>
    </w:p>
    <w:p w14:paraId="62092236" w14:textId="77777777" w:rsidR="00E323FA" w:rsidRDefault="00E323FA" w:rsidP="00E323FA">
      <w:pPr>
        <w:spacing w:line="240" w:lineRule="auto"/>
      </w:pPr>
      <w:r>
        <w:t xml:space="preserve">                break ok;</w:t>
      </w:r>
    </w:p>
    <w:p w14:paraId="13726576" w14:textId="77777777" w:rsidR="00E323FA" w:rsidRDefault="00E323FA" w:rsidP="00E323FA">
      <w:pPr>
        <w:spacing w:line="240" w:lineRule="auto"/>
      </w:pPr>
      <w:r>
        <w:t xml:space="preserve">            }</w:t>
      </w:r>
    </w:p>
    <w:p w14:paraId="26AB0C4D" w14:textId="77777777" w:rsidR="00E323FA" w:rsidRDefault="00E323FA" w:rsidP="00E323FA">
      <w:pPr>
        <w:spacing w:line="240" w:lineRule="auto"/>
      </w:pPr>
      <w:r>
        <w:t xml:space="preserve">        }</w:t>
      </w:r>
    </w:p>
    <w:p w14:paraId="0B03B4CD" w14:textId="77777777" w:rsidR="00E323FA" w:rsidRDefault="00E323FA" w:rsidP="00E323FA">
      <w:pPr>
        <w:spacing w:line="240" w:lineRule="auto"/>
      </w:pPr>
      <w:r>
        <w:t xml:space="preserve">    }</w:t>
      </w:r>
    </w:p>
    <w:p w14:paraId="283BD33F" w14:textId="5A8EB2E9" w:rsidR="00E323FA" w:rsidRDefault="00E323FA" w:rsidP="00E323FA">
      <w:pPr>
        <w:spacing w:line="240" w:lineRule="auto"/>
      </w:pPr>
      <w:r>
        <w:t>}</w:t>
      </w:r>
      <w:r>
        <w:rPr>
          <w:rFonts w:hint="eastAsia"/>
        </w:rPr>
        <w:t>（这玩意看刷题能用上不。）</w:t>
      </w:r>
    </w:p>
    <w:p w14:paraId="4CF5BC30" w14:textId="0A41643E" w:rsidR="00E323FA" w:rsidRDefault="00E323FA" w:rsidP="00E25EEB">
      <w:pPr>
        <w:spacing w:line="440" w:lineRule="exact"/>
      </w:pPr>
    </w:p>
    <w:p w14:paraId="09AF5A18" w14:textId="77777777" w:rsidR="00E323FA" w:rsidRDefault="00E323FA" w:rsidP="00E25EEB">
      <w:pPr>
        <w:spacing w:line="440" w:lineRule="exact"/>
      </w:pPr>
    </w:p>
    <w:p w14:paraId="31DCAD02" w14:textId="3E526CE8" w:rsidR="00F27816" w:rsidRPr="00E25EEB" w:rsidRDefault="00F27816" w:rsidP="00F27816">
      <w:pPr>
        <w:pStyle w:val="31"/>
        <w:spacing w:before="156"/>
      </w:pPr>
      <w:r>
        <w:rPr>
          <w:rFonts w:hint="eastAsia"/>
        </w:rPr>
        <w:t>检索算法、排序算法、快速排序、缓存淘汰算法</w:t>
      </w:r>
    </w:p>
    <w:p w14:paraId="2B7BEEAA" w14:textId="41E83560" w:rsidR="009E5D0D" w:rsidRPr="003A7944" w:rsidRDefault="00E941D3" w:rsidP="00935C21">
      <w:pPr>
        <w:pStyle w:val="red"/>
      </w:pPr>
      <w:r w:rsidRPr="00875A54">
        <w:rPr>
          <w:rFonts w:hint="eastAsia"/>
        </w:rPr>
        <w:t>检索</w:t>
      </w:r>
      <w:r w:rsidR="009E5D0D" w:rsidRPr="003A7944">
        <w:rPr>
          <w:rFonts w:hint="eastAsia"/>
        </w:rPr>
        <w:t>算法</w:t>
      </w:r>
      <w:r w:rsidR="001228BE">
        <w:rPr>
          <w:rFonts w:hint="eastAsia"/>
        </w:rPr>
        <w:t>1</w:t>
      </w:r>
    </w:p>
    <w:p w14:paraId="7321C709" w14:textId="77777777" w:rsidR="00F27816" w:rsidRDefault="00000000" w:rsidP="00F27816">
      <w:pPr>
        <w:spacing w:line="440" w:lineRule="exact"/>
      </w:pPr>
      <w:hyperlink r:id="rId355" w:history="1">
        <w:r w:rsidR="00F27816" w:rsidRPr="00E25EEB">
          <w:rPr>
            <w:rStyle w:val="a9"/>
          </w:rPr>
          <w:t>VISUALGO</w:t>
        </w:r>
      </w:hyperlink>
      <w:r w:rsidR="00F27816" w:rsidRPr="00E25EEB">
        <w:rPr>
          <w:rFonts w:hint="eastAsia"/>
        </w:rPr>
        <w:t>，</w:t>
      </w:r>
      <w:r w:rsidR="00F27816">
        <w:t xml:space="preserve"> </w:t>
      </w:r>
    </w:p>
    <w:p w14:paraId="71DD9961" w14:textId="77777777" w:rsidR="00F27816" w:rsidRDefault="00000000" w:rsidP="00F27816">
      <w:pPr>
        <w:spacing w:line="440" w:lineRule="exact"/>
      </w:pPr>
      <w:hyperlink r:id="rId356" w:history="1">
        <w:r w:rsidR="00F27816" w:rsidRPr="009E5D0D">
          <w:rPr>
            <w:rStyle w:val="a9"/>
            <w:rFonts w:hint="eastAsia"/>
          </w:rPr>
          <w:t>java</w:t>
        </w:r>
        <w:r w:rsidR="00F27816" w:rsidRPr="009E5D0D">
          <w:rPr>
            <w:rStyle w:val="a9"/>
            <w:rFonts w:hint="eastAsia"/>
          </w:rPr>
          <w:t>二分查找</w:t>
        </w:r>
      </w:hyperlink>
      <w:r w:rsidR="00F27816">
        <w:rPr>
          <w:rFonts w:hint="eastAsia"/>
        </w:rPr>
        <w:t>，</w:t>
      </w:r>
      <w:hyperlink r:id="rId357" w:history="1">
        <w:r w:rsidR="00F27816" w:rsidRPr="00661BBE">
          <w:rPr>
            <w:rStyle w:val="a9"/>
            <w:rFonts w:hint="eastAsia"/>
          </w:rPr>
          <w:t>递归阶乘、汉诺塔</w:t>
        </w:r>
      </w:hyperlink>
      <w:r w:rsidR="00F27816">
        <w:rPr>
          <w:rFonts w:hint="eastAsia"/>
        </w:rPr>
        <w:t>，</w:t>
      </w:r>
    </w:p>
    <w:p w14:paraId="01A133EE" w14:textId="79E5E5B6" w:rsidR="00040E9F" w:rsidRDefault="00040E9F" w:rsidP="00E25EEB">
      <w:pPr>
        <w:spacing w:line="440" w:lineRule="exact"/>
      </w:pPr>
    </w:p>
    <w:p w14:paraId="03AA7BF8" w14:textId="77777777" w:rsidR="00F27816" w:rsidRDefault="00F27816" w:rsidP="00E25EEB">
      <w:pPr>
        <w:spacing w:line="440" w:lineRule="exact"/>
      </w:pPr>
    </w:p>
    <w:p w14:paraId="161C57E0" w14:textId="3CE04D95" w:rsidR="009E5D0D" w:rsidRPr="00E25EEB" w:rsidRDefault="00000000" w:rsidP="00E25EEB">
      <w:pPr>
        <w:spacing w:line="440" w:lineRule="exact"/>
      </w:pPr>
      <w:hyperlink r:id="rId358" w:history="1">
        <w:r w:rsidR="005266EB" w:rsidRPr="00E25EEB">
          <w:rPr>
            <w:rStyle w:val="a9"/>
            <w:rFonts w:hint="eastAsia"/>
          </w:rPr>
          <w:t>十大经典排序算法</w:t>
        </w:r>
        <w:r w:rsidR="005266EB" w:rsidRPr="00E25EEB">
          <w:rPr>
            <w:rStyle w:val="a9"/>
            <w:rFonts w:hint="eastAsia"/>
          </w:rPr>
          <w:t>(Java</w:t>
        </w:r>
        <w:r w:rsidR="005266EB" w:rsidRPr="00E25EEB">
          <w:rPr>
            <w:rStyle w:val="a9"/>
            <w:rFonts w:hint="eastAsia"/>
          </w:rPr>
          <w:t>版本</w:t>
        </w:r>
        <w:r w:rsidR="005266EB" w:rsidRPr="00E25EEB">
          <w:rPr>
            <w:rStyle w:val="a9"/>
            <w:rFonts w:hint="eastAsia"/>
          </w:rPr>
          <w:t>)</w:t>
        </w:r>
      </w:hyperlink>
      <w:r w:rsidR="005266EB" w:rsidRPr="00E25EEB">
        <w:rPr>
          <w:rFonts w:hint="eastAsia"/>
        </w:rPr>
        <w:t>，</w:t>
      </w:r>
      <w:hyperlink r:id="rId359" w:history="1">
        <w:r w:rsidR="00A37FEB" w:rsidRPr="00424389">
          <w:rPr>
            <w:rStyle w:val="a9"/>
          </w:rPr>
          <w:t>bubble-sort.png</w:t>
        </w:r>
      </w:hyperlink>
      <w:r w:rsidR="00A37FEB" w:rsidRPr="00424389">
        <w:rPr>
          <w:rFonts w:hint="eastAsia"/>
        </w:rPr>
        <w:t>，</w:t>
      </w:r>
    </w:p>
    <w:p w14:paraId="040D14B0" w14:textId="706CFFB3" w:rsidR="00F02433" w:rsidRPr="00E25EEB" w:rsidRDefault="00000000" w:rsidP="00E25EEB">
      <w:pPr>
        <w:spacing w:line="440" w:lineRule="exact"/>
      </w:pPr>
      <w:hyperlink r:id="rId360" w:anchor="summary" w:history="1">
        <w:r w:rsidR="00F02433" w:rsidRPr="00F02433">
          <w:rPr>
            <w:rStyle w:val="a9"/>
            <w:rFonts w:hint="eastAsia"/>
          </w:rPr>
          <w:t>下面程序的输出结果是什么？牛客网</w:t>
        </w:r>
      </w:hyperlink>
      <w:r w:rsidR="00F02433">
        <w:rPr>
          <w:rFonts w:hint="eastAsia"/>
        </w:rPr>
        <w:t>，</w:t>
      </w:r>
    </w:p>
    <w:p w14:paraId="03995802" w14:textId="6DDFE092" w:rsidR="00C55237" w:rsidRDefault="00E25EEB" w:rsidP="00C55237">
      <w:pPr>
        <w:spacing w:line="440" w:lineRule="exact"/>
      </w:pPr>
      <w:r w:rsidRPr="00E25EEB">
        <w:rPr>
          <w:rFonts w:hint="eastAsia"/>
          <w:color w:val="FF0000"/>
        </w:rPr>
        <w:t>排序算法</w:t>
      </w:r>
      <w:r w:rsidR="00F02433">
        <w:rPr>
          <w:rFonts w:hint="eastAsia"/>
          <w:color w:val="FF0000"/>
        </w:rPr>
        <w:t>1</w:t>
      </w:r>
      <w:r w:rsidR="00E85D69">
        <w:rPr>
          <w:rFonts w:hint="eastAsia"/>
        </w:rPr>
        <w:t>是指</w:t>
      </w:r>
      <w:r w:rsidR="00E85D69" w:rsidRPr="00E85D69">
        <w:rPr>
          <w:rFonts w:hint="eastAsia"/>
        </w:rPr>
        <w:t>通过特定的算法因式将一组或多组数据按照既定模式进行重新排序。这种新序列遵循着一定的规则，体现出一定的规律，因此，经处理后的数据便于筛选和计算，大大提高了计算效率。对于排序，我们首先要求其具有一定的稳定性，即当两个相同的元素同时出现于某个序列之中，则经过一定的排序算法之后，两者在排序前后的相对位置不发生变化。换言之，即便是两个完全相同的元素，它们在排序过程中也是各有区别的，不允许混淆不清。</w:t>
      </w:r>
      <w:r w:rsidR="00462872" w:rsidRPr="00462872">
        <w:rPr>
          <w:rFonts w:hint="eastAsia"/>
        </w:rPr>
        <w:t>排序算法在很多领域得到相当地重视，尤其是在大量数据的处理方面。一个优秀的算法可以节省大量的资源。在各个领域中考虑到数据的各种限制和规范，要得到一个符合实际的优秀算法，得经过大量的推理和分析。</w:t>
      </w:r>
    </w:p>
    <w:p w14:paraId="40B739D3" w14:textId="77777777" w:rsidR="00772FA4" w:rsidRPr="00C55237" w:rsidRDefault="00772FA4" w:rsidP="00C55237">
      <w:pPr>
        <w:spacing w:line="440" w:lineRule="exact"/>
      </w:pPr>
    </w:p>
    <w:p w14:paraId="2CD1F415" w14:textId="0AB6E7FB" w:rsidR="00C55237" w:rsidRPr="00C55237" w:rsidRDefault="00C55237" w:rsidP="00C55237">
      <w:pPr>
        <w:spacing w:line="440" w:lineRule="exact"/>
      </w:pPr>
      <w:r w:rsidRPr="00C55237">
        <w:rPr>
          <w:rFonts w:hint="eastAsia"/>
          <w:color w:val="FF0000"/>
        </w:rPr>
        <w:t>快速排序</w:t>
      </w:r>
      <w:r w:rsidR="000D0C78" w:rsidRPr="000D0C78">
        <w:rPr>
          <w:rFonts w:hint="eastAsia"/>
          <w:color w:val="FF0000"/>
        </w:rPr>
        <w:t>1</w:t>
      </w:r>
      <w:r w:rsidRPr="00C55237">
        <w:rPr>
          <w:rFonts w:hint="eastAsia"/>
        </w:rPr>
        <w:t>就是给基准数据找其正确索引位置的过程。</w:t>
      </w:r>
    </w:p>
    <w:p w14:paraId="495AEB6C" w14:textId="6D0677EB" w:rsidR="006E7399" w:rsidRDefault="006E7399" w:rsidP="006E7399">
      <w:pPr>
        <w:spacing w:line="440" w:lineRule="exact"/>
      </w:pPr>
    </w:p>
    <w:p w14:paraId="2C3354D4" w14:textId="77777777" w:rsidR="00C55237" w:rsidRPr="00C55237" w:rsidRDefault="00C55237" w:rsidP="006E7399">
      <w:pPr>
        <w:spacing w:line="440" w:lineRule="exact"/>
      </w:pPr>
    </w:p>
    <w:p w14:paraId="40066B25" w14:textId="6551AEC3" w:rsidR="006E7399" w:rsidRPr="00875A54" w:rsidRDefault="006E7399" w:rsidP="006E7399">
      <w:pPr>
        <w:spacing w:line="440" w:lineRule="exact"/>
        <w:rPr>
          <w:color w:val="FF0000"/>
        </w:rPr>
      </w:pPr>
      <w:r w:rsidRPr="00875A54">
        <w:rPr>
          <w:rFonts w:hint="eastAsia"/>
          <w:color w:val="FF0000"/>
        </w:rPr>
        <w:t>缓存淘汰算法</w:t>
      </w:r>
      <w:r w:rsidR="004450F4">
        <w:rPr>
          <w:rFonts w:hint="eastAsia"/>
          <w:color w:val="FF0000"/>
        </w:rPr>
        <w:t>1</w:t>
      </w:r>
    </w:p>
    <w:p w14:paraId="7223F50B" w14:textId="258C2798" w:rsidR="005E0055" w:rsidRDefault="00020D34" w:rsidP="00424389">
      <w:pPr>
        <w:spacing w:line="440" w:lineRule="exact"/>
      </w:pPr>
      <w:r>
        <w:rPr>
          <w:rFonts w:hint="eastAsia"/>
        </w:rPr>
        <w:t>LRU</w:t>
      </w:r>
      <w:r>
        <w:rPr>
          <w:rFonts w:hint="eastAsia"/>
        </w:rPr>
        <w:t>算法的应用场景，缓存应用中淘汰不常用数据，服务治理中对热点数据限流。</w:t>
      </w:r>
    </w:p>
    <w:p w14:paraId="7C5E1BEA" w14:textId="4161E18F" w:rsidR="00020D34" w:rsidRDefault="00020D34" w:rsidP="00424389">
      <w:pPr>
        <w:spacing w:line="440" w:lineRule="exact"/>
      </w:pPr>
    </w:p>
    <w:p w14:paraId="63170709" w14:textId="77777777" w:rsidR="00020D34" w:rsidRDefault="00020D34" w:rsidP="00424389">
      <w:pPr>
        <w:spacing w:line="440" w:lineRule="exact"/>
      </w:pPr>
    </w:p>
    <w:p w14:paraId="0CD752F0" w14:textId="77777777" w:rsidR="005E0055" w:rsidRDefault="005E0055" w:rsidP="00424389">
      <w:pPr>
        <w:spacing w:line="440" w:lineRule="exact"/>
      </w:pPr>
    </w:p>
    <w:p w14:paraId="164E6111" w14:textId="713A157C" w:rsidR="00424389" w:rsidRPr="00424389" w:rsidRDefault="00424389" w:rsidP="00424389">
      <w:pPr>
        <w:spacing w:line="440" w:lineRule="exact"/>
      </w:pPr>
      <w:r w:rsidRPr="00424389">
        <w:rPr>
          <w:rFonts w:hint="eastAsia"/>
        </w:rPr>
        <w:t>冒泡排序的嵌套循环打印</w:t>
      </w:r>
      <w:r w:rsidRPr="00424389">
        <w:rPr>
          <w:rFonts w:hint="eastAsia"/>
        </w:rPr>
        <w:t>*</w:t>
      </w:r>
      <w:r w:rsidRPr="00424389">
        <w:rPr>
          <w:rFonts w:hint="eastAsia"/>
        </w:rPr>
        <w:t>出来是一个左直角三角形</w:t>
      </w:r>
    </w:p>
    <w:p w14:paraId="57EE8857" w14:textId="77777777" w:rsidR="00424389" w:rsidRPr="00424389" w:rsidRDefault="00000000" w:rsidP="00424389">
      <w:pPr>
        <w:spacing w:line="440" w:lineRule="exact"/>
      </w:pPr>
      <w:hyperlink r:id="rId361" w:history="1">
        <w:r w:rsidR="00424389" w:rsidRPr="00424389">
          <w:rPr>
            <w:rStyle w:val="a9"/>
            <w:rFonts w:hint="eastAsia"/>
          </w:rPr>
          <w:t>Java for</w:t>
        </w:r>
        <w:r w:rsidR="00424389" w:rsidRPr="00424389">
          <w:rPr>
            <w:rStyle w:val="a9"/>
            <w:rFonts w:hint="eastAsia"/>
          </w:rPr>
          <w:t>循环打印菱形</w:t>
        </w:r>
      </w:hyperlink>
      <w:r w:rsidR="00424389" w:rsidRPr="00424389">
        <w:rPr>
          <w:rFonts w:hint="eastAsia"/>
        </w:rPr>
        <w:t>，</w:t>
      </w:r>
    </w:p>
    <w:p w14:paraId="099F16D4" w14:textId="1140D41A" w:rsidR="004D3C4A" w:rsidRDefault="004D3C4A" w:rsidP="005B0641">
      <w:pPr>
        <w:spacing w:line="440" w:lineRule="exact"/>
      </w:pPr>
    </w:p>
    <w:p w14:paraId="7F17884B" w14:textId="44D4AFCA" w:rsidR="00C62758" w:rsidRDefault="00C62758" w:rsidP="005B0641">
      <w:pPr>
        <w:spacing w:line="440" w:lineRule="exact"/>
      </w:pPr>
    </w:p>
    <w:p w14:paraId="54FA85E4" w14:textId="36169AB5" w:rsidR="003613B9" w:rsidRPr="003A13E4" w:rsidRDefault="0011375D" w:rsidP="003613B9">
      <w:pPr>
        <w:pStyle w:val="31"/>
        <w:spacing w:before="156"/>
      </w:pPr>
      <w:r>
        <w:rPr>
          <w:rFonts w:hint="eastAsia"/>
        </w:rPr>
        <w:t>计组</w:t>
      </w:r>
    </w:p>
    <w:p w14:paraId="693040C4" w14:textId="77777777" w:rsidR="006E328A" w:rsidRDefault="006E328A" w:rsidP="003A13E4">
      <w:pPr>
        <w:spacing w:line="440" w:lineRule="exact"/>
      </w:pPr>
    </w:p>
    <w:p w14:paraId="3A8D3F84" w14:textId="7AA05CA2" w:rsidR="00A7645A" w:rsidRPr="00A7645A" w:rsidRDefault="00A7645A" w:rsidP="003A13E4">
      <w:pPr>
        <w:spacing w:line="440" w:lineRule="exact"/>
        <w:rPr>
          <w:color w:val="FF0000"/>
        </w:rPr>
      </w:pPr>
      <w:r w:rsidRPr="00A7645A">
        <w:rPr>
          <w:rFonts w:hint="eastAsia"/>
          <w:color w:val="FF0000"/>
        </w:rPr>
        <w:t>存储器</w:t>
      </w:r>
      <w:r w:rsidRPr="00A7645A">
        <w:rPr>
          <w:rFonts w:hint="eastAsia"/>
          <w:color w:val="FF0000"/>
        </w:rPr>
        <w:t>1</w:t>
      </w:r>
    </w:p>
    <w:p w14:paraId="3848FB1A" w14:textId="2C8D0F35" w:rsidR="003A13E4" w:rsidRPr="003A13E4" w:rsidRDefault="003A13E4" w:rsidP="003A13E4">
      <w:pPr>
        <w:spacing w:line="440" w:lineRule="exact"/>
      </w:pPr>
      <w:r w:rsidRPr="003A13E4">
        <w:rPr>
          <w:rFonts w:hint="eastAsia"/>
        </w:rPr>
        <w:t>随机存取存储器</w:t>
      </w:r>
      <w:r w:rsidRPr="003A13E4">
        <w:rPr>
          <w:rFonts w:hint="eastAsia"/>
        </w:rPr>
        <w:t>RAM</w:t>
      </w:r>
      <w:r w:rsidRPr="003A13E4">
        <w:rPr>
          <w:rFonts w:hint="eastAsia"/>
        </w:rPr>
        <w:t>，也叫主存，是与</w:t>
      </w:r>
      <w:r w:rsidRPr="003A13E4">
        <w:rPr>
          <w:rFonts w:hint="eastAsia"/>
        </w:rPr>
        <w:t>CPU</w:t>
      </w:r>
      <w:r w:rsidRPr="003A13E4">
        <w:rPr>
          <w:rFonts w:hint="eastAsia"/>
        </w:rPr>
        <w:t>直接交换数据的内部存储器。它可以随时读写（刷新时除外），而且速度很快，通常作为操作系统或其他正在运行中的程序的临时数据存储介质。</w:t>
      </w:r>
      <w:r w:rsidRPr="003A13E4">
        <w:rPr>
          <w:rFonts w:hint="eastAsia"/>
        </w:rPr>
        <w:t>RAM</w:t>
      </w:r>
      <w:r w:rsidRPr="003A13E4">
        <w:rPr>
          <w:rFonts w:hint="eastAsia"/>
        </w:rPr>
        <w:t>工作时可以随时从任何一个指定的地址写入或读出信息。它与</w:t>
      </w:r>
      <w:r w:rsidRPr="003A13E4">
        <w:rPr>
          <w:rFonts w:hint="eastAsia"/>
        </w:rPr>
        <w:t>ROM</w:t>
      </w:r>
      <w:r w:rsidRPr="003A13E4">
        <w:rPr>
          <w:rFonts w:hint="eastAsia"/>
        </w:rPr>
        <w:t>的最大区别是数据的易失性，即一旦断电所存储的数据将随之丢失。</w:t>
      </w:r>
      <w:r w:rsidRPr="003A13E4">
        <w:rPr>
          <w:rFonts w:hint="eastAsia"/>
        </w:rPr>
        <w:t>RAM</w:t>
      </w:r>
      <w:r w:rsidRPr="003A13E4">
        <w:rPr>
          <w:rFonts w:hint="eastAsia"/>
        </w:rPr>
        <w:t>在计算机和数字系统中用来暂时存储程序、数据和中间结果。</w:t>
      </w:r>
    </w:p>
    <w:p w14:paraId="62D5E0DF" w14:textId="0EAA5C2A" w:rsidR="003A13E4" w:rsidRDefault="003A13E4" w:rsidP="003A13E4">
      <w:pPr>
        <w:spacing w:line="440" w:lineRule="exact"/>
      </w:pPr>
      <w:r w:rsidRPr="003A13E4">
        <w:rPr>
          <w:rFonts w:hint="eastAsia"/>
        </w:rPr>
        <w:t>所谓“随机存取”，指的是当存储器中的数据被读取或写入时，所需要的时间与这段信息所在的位置或所写入的位置无关。相对的，读取或写入顺序访问（</w:t>
      </w:r>
      <w:r w:rsidRPr="003A13E4">
        <w:rPr>
          <w:rFonts w:hint="eastAsia"/>
        </w:rPr>
        <w:t>Sequential Access</w:t>
      </w:r>
      <w:r w:rsidRPr="003A13E4">
        <w:rPr>
          <w:rFonts w:hint="eastAsia"/>
        </w:rPr>
        <w:t>）存储设备中的信息时，其所需要的时间与位置就会有关系。它主要用来存放操作系统、各种应用程序、数据等。</w:t>
      </w:r>
    </w:p>
    <w:p w14:paraId="4D190B0B" w14:textId="77777777" w:rsidR="006E328A" w:rsidRDefault="006E328A" w:rsidP="003A13E4">
      <w:pPr>
        <w:spacing w:line="440" w:lineRule="exact"/>
      </w:pPr>
    </w:p>
    <w:p w14:paraId="619225CC" w14:textId="55377F3C" w:rsidR="00A7645A" w:rsidRPr="00A7645A" w:rsidRDefault="00000000" w:rsidP="003A13E4">
      <w:pPr>
        <w:spacing w:line="440" w:lineRule="exact"/>
      </w:pPr>
      <w:hyperlink r:id="rId362" w:history="1">
        <w:r w:rsidR="00BC1E23">
          <w:rPr>
            <w:color w:val="0000FF"/>
            <w:u w:val="single"/>
          </w:rPr>
          <w:t>除了华为，还有中国企业能在这场惨烈的淘汰赛下幸存？哔哩哔哩</w:t>
        </w:r>
      </w:hyperlink>
      <w:r w:rsidR="00BC1E23">
        <w:t xml:space="preserve"> </w:t>
      </w:r>
      <w:r w:rsidR="0082231C">
        <w:rPr>
          <w:rFonts w:hint="eastAsia"/>
        </w:rPr>
        <w:t>应</w:t>
      </w:r>
      <w:r w:rsidR="00BC1E23">
        <w:rPr>
          <w:rFonts w:hint="eastAsia"/>
        </w:rPr>
        <w:t>用芯片，</w:t>
      </w:r>
    </w:p>
    <w:p w14:paraId="3C28D0FF" w14:textId="3A801FAD" w:rsidR="0067727F" w:rsidRPr="00A7645A" w:rsidRDefault="00A7645A" w:rsidP="003A13E4">
      <w:pPr>
        <w:spacing w:line="440" w:lineRule="exact"/>
        <w:rPr>
          <w:color w:val="FF0000"/>
        </w:rPr>
      </w:pPr>
      <w:r w:rsidRPr="00A7645A">
        <w:rPr>
          <w:rFonts w:hint="eastAsia"/>
          <w:color w:val="FF0000"/>
        </w:rPr>
        <w:t>CPU</w:t>
      </w:r>
      <w:r w:rsidRPr="00A7645A">
        <w:rPr>
          <w:color w:val="FF0000"/>
        </w:rPr>
        <w:t>1</w:t>
      </w:r>
    </w:p>
    <w:p w14:paraId="4E8FA44D" w14:textId="779F0871" w:rsidR="00A7645A" w:rsidRDefault="00A7645A" w:rsidP="003A13E4">
      <w:pPr>
        <w:spacing w:line="440" w:lineRule="exact"/>
      </w:pPr>
    </w:p>
    <w:p w14:paraId="2B13DB87" w14:textId="77777777" w:rsidR="00A7645A" w:rsidRDefault="00A7645A" w:rsidP="003A13E4">
      <w:pPr>
        <w:spacing w:line="440" w:lineRule="exact"/>
      </w:pPr>
    </w:p>
    <w:p w14:paraId="1B34C1B3" w14:textId="410BFE32" w:rsidR="0067727F" w:rsidRPr="003A13E4" w:rsidRDefault="0067727F" w:rsidP="003A13E4">
      <w:pPr>
        <w:spacing w:line="440" w:lineRule="exact"/>
      </w:pPr>
      <w:r w:rsidRPr="00E359A2">
        <w:rPr>
          <w:rFonts w:hint="eastAsia"/>
          <w:color w:val="FF0000"/>
        </w:rPr>
        <w:t>GPU</w:t>
      </w:r>
      <w:r w:rsidRPr="00E359A2">
        <w:rPr>
          <w:color w:val="FF0000"/>
        </w:rPr>
        <w:t>1</w:t>
      </w:r>
      <w:r w:rsidRPr="0067727F">
        <w:rPr>
          <w:rFonts w:hint="eastAsia"/>
        </w:rPr>
        <w:t>是显卡上的一块芯片，就像</w:t>
      </w:r>
      <w:r w:rsidRPr="0067727F">
        <w:rPr>
          <w:rFonts w:hint="eastAsia"/>
        </w:rPr>
        <w:t>CPU</w:t>
      </w:r>
      <w:r w:rsidRPr="0067727F">
        <w:rPr>
          <w:rFonts w:hint="eastAsia"/>
        </w:rPr>
        <w:t>是主板上的一块芯片。</w:t>
      </w:r>
    </w:p>
    <w:p w14:paraId="7BFD788F" w14:textId="6572B523" w:rsidR="003A13E4" w:rsidRDefault="00DA2E08" w:rsidP="005B0641">
      <w:pPr>
        <w:spacing w:line="440" w:lineRule="exact"/>
      </w:pPr>
      <w:r w:rsidRPr="00DA2E08">
        <w:rPr>
          <w:rFonts w:hint="eastAsia"/>
        </w:rPr>
        <w:t>集成在主板上的</w:t>
      </w:r>
      <w:r w:rsidRPr="00DA2E08">
        <w:rPr>
          <w:rFonts w:hint="eastAsia"/>
        </w:rPr>
        <w:t>GPU</w:t>
      </w:r>
      <w:r w:rsidRPr="00DA2E08">
        <w:rPr>
          <w:rFonts w:hint="eastAsia"/>
        </w:rPr>
        <w:t>一般称集显</w:t>
      </w:r>
      <w:r w:rsidR="004B0CC8">
        <w:rPr>
          <w:rFonts w:hint="eastAsia"/>
        </w:rPr>
        <w:t>，</w:t>
      </w:r>
      <w:r w:rsidRPr="00DA2E08">
        <w:rPr>
          <w:rFonts w:hint="eastAsia"/>
        </w:rPr>
        <w:t>集成在</w:t>
      </w:r>
      <w:r w:rsidRPr="00DA2E08">
        <w:rPr>
          <w:rFonts w:hint="eastAsia"/>
        </w:rPr>
        <w:t>CPU</w:t>
      </w:r>
      <w:r w:rsidRPr="00DA2E08">
        <w:rPr>
          <w:rFonts w:hint="eastAsia"/>
        </w:rPr>
        <w:t>里的</w:t>
      </w:r>
      <w:r w:rsidRPr="00DA2E08">
        <w:rPr>
          <w:rFonts w:hint="eastAsia"/>
        </w:rPr>
        <w:t>GPU</w:t>
      </w:r>
      <w:r w:rsidRPr="00DA2E08">
        <w:rPr>
          <w:rFonts w:hint="eastAsia"/>
        </w:rPr>
        <w:t>我们称核显</w:t>
      </w:r>
      <w:r>
        <w:rPr>
          <w:rFonts w:hint="eastAsia"/>
        </w:rPr>
        <w:t>。</w:t>
      </w:r>
    </w:p>
    <w:p w14:paraId="381E1C8E" w14:textId="22A30F89" w:rsidR="00E130B4" w:rsidRDefault="00E130B4" w:rsidP="00E130B4">
      <w:pPr>
        <w:spacing w:line="440" w:lineRule="exact"/>
      </w:pPr>
      <w:r>
        <w:rPr>
          <w:rFonts w:hint="eastAsia"/>
        </w:rPr>
        <w:t>CPU</w:t>
      </w:r>
      <w:r>
        <w:rPr>
          <w:rFonts w:hint="eastAsia"/>
        </w:rPr>
        <w:t>优点在于调度、管理、协调能力强，计算能力不是重点。</w:t>
      </w:r>
    </w:p>
    <w:p w14:paraId="3240E83B" w14:textId="5D25FA71" w:rsidR="00E130B4" w:rsidRPr="00E130B4" w:rsidRDefault="00E130B4" w:rsidP="00E130B4">
      <w:pPr>
        <w:spacing w:line="440" w:lineRule="exact"/>
      </w:pPr>
      <w:r>
        <w:rPr>
          <w:rFonts w:hint="eastAsia"/>
        </w:rPr>
        <w:t>GPU</w:t>
      </w:r>
      <w:r>
        <w:rPr>
          <w:rFonts w:hint="eastAsia"/>
        </w:rPr>
        <w:t>拥有大量计算能力，接受</w:t>
      </w:r>
      <w:r>
        <w:rPr>
          <w:rFonts w:hint="eastAsia"/>
        </w:rPr>
        <w:t>CPU</w:t>
      </w:r>
      <w:r>
        <w:rPr>
          <w:rFonts w:hint="eastAsia"/>
        </w:rPr>
        <w:t>调度。</w:t>
      </w:r>
    </w:p>
    <w:p w14:paraId="65CCFE04" w14:textId="7F1A0050" w:rsidR="00DA2E08" w:rsidRDefault="00E130B4" w:rsidP="00E130B4">
      <w:pPr>
        <w:spacing w:line="440" w:lineRule="exact"/>
      </w:pPr>
      <w:r>
        <w:rPr>
          <w:rFonts w:hint="eastAsia"/>
        </w:rPr>
        <w:t>深度学习的运算是大量的简单运算，所以使用</w:t>
      </w:r>
      <w:r>
        <w:rPr>
          <w:rFonts w:hint="eastAsia"/>
        </w:rPr>
        <w:t>GPU</w:t>
      </w:r>
      <w:r>
        <w:rPr>
          <w:rFonts w:hint="eastAsia"/>
        </w:rPr>
        <w:t>。</w:t>
      </w:r>
    </w:p>
    <w:p w14:paraId="3AA508F2" w14:textId="354CA08E" w:rsidR="00DA2E08" w:rsidRDefault="00DA2E08" w:rsidP="005B0641">
      <w:pPr>
        <w:spacing w:line="440" w:lineRule="exact"/>
      </w:pPr>
    </w:p>
    <w:p w14:paraId="57B831EA" w14:textId="505FBF0A" w:rsidR="002E335D" w:rsidRDefault="002E335D" w:rsidP="005B0641">
      <w:pPr>
        <w:spacing w:line="440" w:lineRule="exact"/>
      </w:pPr>
    </w:p>
    <w:p w14:paraId="0430C518" w14:textId="5E05D0C1" w:rsidR="002E335D" w:rsidRDefault="002E335D" w:rsidP="005B0641">
      <w:pPr>
        <w:spacing w:line="440" w:lineRule="exact"/>
      </w:pPr>
    </w:p>
    <w:p w14:paraId="20266E4E" w14:textId="7D627947" w:rsidR="002E335D" w:rsidRDefault="002E335D" w:rsidP="005B0641">
      <w:pPr>
        <w:spacing w:line="440" w:lineRule="exact"/>
      </w:pPr>
    </w:p>
    <w:p w14:paraId="45D39BEB" w14:textId="77777777" w:rsidR="002E335D" w:rsidRPr="00E130B4" w:rsidRDefault="002E335D" w:rsidP="005B0641">
      <w:pPr>
        <w:spacing w:line="440" w:lineRule="exact"/>
      </w:pPr>
    </w:p>
    <w:p w14:paraId="7B6ECBD4" w14:textId="254DC960" w:rsidR="005B6D21" w:rsidRDefault="00000000" w:rsidP="00397BE5">
      <w:pPr>
        <w:spacing w:line="440" w:lineRule="exact"/>
      </w:pPr>
      <w:hyperlink r:id="rId363" w:history="1">
        <w:r w:rsidR="00A43712" w:rsidRPr="00A43712">
          <w:rPr>
            <w:rStyle w:val="a9"/>
            <w:rFonts w:hint="eastAsia"/>
          </w:rPr>
          <w:t>写给大忙人看的操作系统</w:t>
        </w:r>
      </w:hyperlink>
      <w:r w:rsidR="00A43712">
        <w:rPr>
          <w:rFonts w:hint="eastAsia"/>
        </w:rPr>
        <w:t>，</w:t>
      </w:r>
    </w:p>
    <w:p w14:paraId="34332026" w14:textId="33D85068" w:rsidR="003613B9" w:rsidRDefault="003613B9" w:rsidP="003613B9">
      <w:pPr>
        <w:pStyle w:val="31"/>
        <w:spacing w:before="156"/>
      </w:pPr>
      <w:r>
        <w:rPr>
          <w:rFonts w:hint="eastAsia"/>
        </w:rPr>
        <w:t>操作系统</w:t>
      </w:r>
    </w:p>
    <w:p w14:paraId="4DA218CE" w14:textId="7A7994C8" w:rsidR="00397BE5" w:rsidRDefault="00E4687E" w:rsidP="00397BE5">
      <w:pPr>
        <w:spacing w:line="440" w:lineRule="exact"/>
      </w:pPr>
      <w:r w:rsidRPr="00442F60">
        <w:rPr>
          <w:rFonts w:hint="eastAsia"/>
          <w:color w:val="FF0000"/>
        </w:rPr>
        <w:t>操作系统</w:t>
      </w:r>
      <w:r w:rsidR="006B07EF" w:rsidRPr="00442F60">
        <w:rPr>
          <w:rFonts w:hint="eastAsia"/>
          <w:color w:val="FF0000"/>
        </w:rPr>
        <w:t>1</w:t>
      </w:r>
      <w:r w:rsidR="00442F60" w:rsidRPr="00442F60">
        <w:rPr>
          <w:rFonts w:hint="eastAsia"/>
        </w:rPr>
        <w:t>是管理计算机硬件与软件资源的计算机程序。操作系统需要处理如管理与配置内存、决定系统资源供需的优先次序、控制输入设备与输出设备、操作网络与管理文件系统等基本事务。操作系统也提供一个让用户与系统交互的操作界面。</w:t>
      </w:r>
    </w:p>
    <w:p w14:paraId="3EF0C68C" w14:textId="569591B3" w:rsidR="00E01FB3" w:rsidRDefault="00E01FB3" w:rsidP="00E01FB3">
      <w:pPr>
        <w:spacing w:line="440" w:lineRule="exact"/>
      </w:pPr>
    </w:p>
    <w:p w14:paraId="43036CE6" w14:textId="3D5AC322" w:rsidR="00E01FB3" w:rsidRDefault="00000000" w:rsidP="00E01FB3">
      <w:pPr>
        <w:spacing w:line="440" w:lineRule="exact"/>
      </w:pPr>
      <w:hyperlink r:id="rId364" w:history="1">
        <w:r w:rsidR="00E01FB3" w:rsidRPr="00E01FB3">
          <w:rPr>
            <w:color w:val="0000FF"/>
            <w:u w:val="single"/>
          </w:rPr>
          <w:t>内存分配算法（</w:t>
        </w:r>
        <w:r w:rsidR="00E01FB3" w:rsidRPr="00E01FB3">
          <w:rPr>
            <w:color w:val="0000FF"/>
            <w:u w:val="single"/>
          </w:rPr>
          <w:t>FF</w:t>
        </w:r>
        <w:r w:rsidR="00E01FB3" w:rsidRPr="00E01FB3">
          <w:rPr>
            <w:color w:val="0000FF"/>
            <w:u w:val="single"/>
          </w:rPr>
          <w:t>、</w:t>
        </w:r>
        <w:r w:rsidR="00E01FB3" w:rsidRPr="00E01FB3">
          <w:rPr>
            <w:color w:val="0000FF"/>
            <w:u w:val="single"/>
          </w:rPr>
          <w:t>BF</w:t>
        </w:r>
        <w:r w:rsidR="00E01FB3" w:rsidRPr="00E01FB3">
          <w:rPr>
            <w:color w:val="0000FF"/>
            <w:u w:val="single"/>
          </w:rPr>
          <w:t>、</w:t>
        </w:r>
        <w:r w:rsidR="00E01FB3" w:rsidRPr="00E01FB3">
          <w:rPr>
            <w:color w:val="0000FF"/>
            <w:u w:val="single"/>
          </w:rPr>
          <w:t>MF</w:t>
        </w:r>
        <w:r w:rsidR="00E01FB3" w:rsidRPr="00E01FB3">
          <w:rPr>
            <w:color w:val="0000FF"/>
            <w:u w:val="single"/>
          </w:rPr>
          <w:t>）</w:t>
        </w:r>
        <w:r w:rsidR="00E01FB3" w:rsidRPr="00E01FB3">
          <w:rPr>
            <w:color w:val="0000FF"/>
            <w:u w:val="single"/>
          </w:rPr>
          <w:t>_musite</w:t>
        </w:r>
        <w:r w:rsidR="00E01FB3" w:rsidRPr="00E01FB3">
          <w:rPr>
            <w:color w:val="0000FF"/>
            <w:u w:val="single"/>
          </w:rPr>
          <w:t>的博客</w:t>
        </w:r>
        <w:r w:rsidR="00E01FB3" w:rsidRPr="00E01FB3">
          <w:rPr>
            <w:color w:val="0000FF"/>
            <w:u w:val="single"/>
          </w:rPr>
          <w:t>-CSDN</w:t>
        </w:r>
        <w:r w:rsidR="00E01FB3" w:rsidRPr="00E01FB3">
          <w:rPr>
            <w:color w:val="0000FF"/>
            <w:u w:val="single"/>
          </w:rPr>
          <w:t>博客</w:t>
        </w:r>
        <w:r w:rsidR="00E01FB3" w:rsidRPr="00E01FB3">
          <w:rPr>
            <w:color w:val="0000FF"/>
            <w:u w:val="single"/>
          </w:rPr>
          <w:t>_</w:t>
        </w:r>
        <w:r w:rsidR="00E01FB3" w:rsidRPr="00E01FB3">
          <w:rPr>
            <w:color w:val="0000FF"/>
            <w:u w:val="single"/>
          </w:rPr>
          <w:t>内存分配算法</w:t>
        </w:r>
      </w:hyperlink>
      <w:r w:rsidR="00E01FB3">
        <w:rPr>
          <w:rFonts w:hint="eastAsia"/>
        </w:rPr>
        <w:t>，</w:t>
      </w:r>
    </w:p>
    <w:p w14:paraId="35FDBB82" w14:textId="77777777" w:rsidR="00E01FB3" w:rsidRDefault="00E01FB3" w:rsidP="00E01FB3">
      <w:pPr>
        <w:spacing w:line="440" w:lineRule="exact"/>
      </w:pPr>
      <w:r>
        <w:rPr>
          <w:rFonts w:hint="eastAsia"/>
        </w:rPr>
        <w:t>伙伴算法拆分的两个内存块满足</w:t>
      </w:r>
      <w:r>
        <w:rPr>
          <w:rFonts w:hint="eastAsia"/>
        </w:rPr>
        <w:t>3</w:t>
      </w:r>
      <w:r>
        <w:rPr>
          <w:rFonts w:hint="eastAsia"/>
        </w:rPr>
        <w:t>个条件：两个块具有相同大小；物理地址是连续的；从同一个大块中拆分出来。</w:t>
      </w:r>
    </w:p>
    <w:p w14:paraId="3C705BC4" w14:textId="620F2B1D" w:rsidR="00E01FB3" w:rsidRDefault="00E01FB3" w:rsidP="00E01FB3">
      <w:pPr>
        <w:spacing w:line="440" w:lineRule="exact"/>
      </w:pPr>
      <w:r>
        <w:rPr>
          <w:rFonts w:hint="eastAsia"/>
        </w:rPr>
        <w:t>微内核是将服务转移到进程上的一种内核模式。宏内核是一种传统的内核结构，它将进程管理，内存管理等各项服务功能都放到内核中去，通常用在通用式的内核上。</w:t>
      </w:r>
    </w:p>
    <w:p w14:paraId="600AFE87" w14:textId="20D36466" w:rsidR="00E01FB3" w:rsidRDefault="00E01FB3" w:rsidP="00397BE5">
      <w:pPr>
        <w:spacing w:line="440" w:lineRule="exact"/>
      </w:pPr>
    </w:p>
    <w:p w14:paraId="6F974F56" w14:textId="77777777"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批处理、cmd</w:t>
      </w:r>
    </w:p>
    <w:p w14:paraId="5E9E685B" w14:textId="35436140" w:rsidR="00397BE5" w:rsidRPr="00397BE5" w:rsidRDefault="00000000" w:rsidP="00397BE5">
      <w:pPr>
        <w:spacing w:line="440" w:lineRule="exact"/>
      </w:pPr>
      <w:hyperlink r:id="rId365" w:history="1">
        <w:r w:rsidR="00397BE5" w:rsidRPr="00397BE5">
          <w:rPr>
            <w:rStyle w:val="a9"/>
            <w:rFonts w:hint="eastAsia"/>
          </w:rPr>
          <w:t>批处理常用命令</w:t>
        </w:r>
        <w:r w:rsidR="00397BE5" w:rsidRPr="00397BE5">
          <w:rPr>
            <w:rStyle w:val="a9"/>
            <w:rFonts w:hint="eastAsia"/>
          </w:rPr>
          <w:t>.png</w:t>
        </w:r>
      </w:hyperlink>
      <w:r w:rsidR="00397BE5" w:rsidRPr="00397BE5">
        <w:rPr>
          <w:rFonts w:hint="eastAsia"/>
        </w:rPr>
        <w:t>，</w:t>
      </w:r>
      <w:hyperlink r:id="rId366" w:history="1">
        <w:r w:rsidR="00397BE5" w:rsidRPr="00397BE5">
          <w:rPr>
            <w:rStyle w:val="a9"/>
            <w:rFonts w:hint="eastAsia"/>
          </w:rPr>
          <w:t>批处理教程</w:t>
        </w:r>
        <w:r w:rsidR="00397BE5" w:rsidRPr="00397BE5">
          <w:rPr>
            <w:rStyle w:val="a9"/>
            <w:rFonts w:hint="eastAsia"/>
          </w:rPr>
          <w:t>/</w:t>
        </w:r>
        <w:r w:rsidR="00397BE5" w:rsidRPr="00397BE5">
          <w:rPr>
            <w:rStyle w:val="a9"/>
            <w:rFonts w:hint="eastAsia"/>
          </w:rPr>
          <w:t>易百教程</w:t>
        </w:r>
      </w:hyperlink>
      <w:r w:rsidR="00397BE5" w:rsidRPr="00397BE5">
        <w:rPr>
          <w:rFonts w:hint="eastAsia"/>
        </w:rPr>
        <w:t>，</w:t>
      </w:r>
    </w:p>
    <w:p w14:paraId="7E165CDF" w14:textId="7107E8FD" w:rsidR="00397BE5" w:rsidRPr="00397BE5" w:rsidRDefault="00397BE5" w:rsidP="00397BE5">
      <w:pPr>
        <w:spacing w:line="440" w:lineRule="exact"/>
      </w:pPr>
      <w:r w:rsidRPr="008C0EDF">
        <w:rPr>
          <w:rFonts w:hint="eastAsia"/>
          <w:color w:val="FF0000"/>
        </w:rPr>
        <w:t>批处理</w:t>
      </w:r>
      <w:r w:rsidR="008C0EDF" w:rsidRPr="008C0EDF">
        <w:rPr>
          <w:rFonts w:hint="eastAsia"/>
          <w:color w:val="FF0000"/>
        </w:rPr>
        <w:t>1</w:t>
      </w:r>
      <w:r w:rsidRPr="00397BE5">
        <w:rPr>
          <w:rFonts w:hint="eastAsia"/>
        </w:rPr>
        <w:t>（</w:t>
      </w:r>
      <w:r w:rsidRPr="00397BE5">
        <w:rPr>
          <w:rFonts w:hint="eastAsia"/>
        </w:rPr>
        <w:t>Batch</w:t>
      </w:r>
      <w:r w:rsidRPr="00397BE5">
        <w:t>/</w:t>
      </w:r>
      <w:r w:rsidRPr="00397BE5">
        <w:rPr>
          <w:rFonts w:hint="eastAsia"/>
        </w:rPr>
        <w:t>对某对象进行批量处理）是一种简化的脚本语言，也称作宏。它应用于</w:t>
      </w:r>
      <w:r w:rsidRPr="00397BE5">
        <w:rPr>
          <w:rFonts w:hint="eastAsia"/>
        </w:rPr>
        <w:t>DOS</w:t>
      </w:r>
      <w:r w:rsidRPr="00397BE5">
        <w:rPr>
          <w:rFonts w:hint="eastAsia"/>
        </w:rPr>
        <w:t>和</w:t>
      </w:r>
      <w:r w:rsidRPr="00397BE5">
        <w:rPr>
          <w:rFonts w:hint="eastAsia"/>
        </w:rPr>
        <w:t>Windows</w:t>
      </w:r>
      <w:r w:rsidRPr="00397BE5">
        <w:rPr>
          <w:rFonts w:hint="eastAsia"/>
        </w:rPr>
        <w:t>系统中，它是由</w:t>
      </w:r>
      <w:r w:rsidRPr="00397BE5">
        <w:rPr>
          <w:rFonts w:hint="eastAsia"/>
        </w:rPr>
        <w:t>DOS</w:t>
      </w:r>
      <w:r w:rsidRPr="00397BE5">
        <w:rPr>
          <w:rFonts w:hint="eastAsia"/>
        </w:rPr>
        <w:t>或者</w:t>
      </w:r>
      <w:r w:rsidRPr="00397BE5">
        <w:rPr>
          <w:rFonts w:hint="eastAsia"/>
        </w:rPr>
        <w:t>Windows</w:t>
      </w:r>
      <w:r w:rsidRPr="00397BE5">
        <w:rPr>
          <w:rFonts w:hint="eastAsia"/>
        </w:rPr>
        <w:t>系统内嵌的命令解释器（通常是</w:t>
      </w:r>
      <w:r w:rsidRPr="00397BE5">
        <w:rPr>
          <w:rFonts w:hint="eastAsia"/>
        </w:rPr>
        <w:t>COMMAND. COM</w:t>
      </w:r>
      <w:r w:rsidRPr="00397BE5">
        <w:rPr>
          <w:rFonts w:hint="eastAsia"/>
        </w:rPr>
        <w:t>或者</w:t>
      </w:r>
      <w:r w:rsidRPr="00397BE5">
        <w:rPr>
          <w:rFonts w:hint="eastAsia"/>
        </w:rPr>
        <w:t>CMD.EXE</w:t>
      </w:r>
      <w:r w:rsidRPr="00397BE5">
        <w:rPr>
          <w:rFonts w:hint="eastAsia"/>
        </w:rPr>
        <w:t>）解释运行。类似于</w:t>
      </w:r>
      <w:r w:rsidRPr="00397BE5">
        <w:rPr>
          <w:rFonts w:hint="eastAsia"/>
        </w:rPr>
        <w:t>Unix</w:t>
      </w:r>
      <w:r w:rsidRPr="00397BE5">
        <w:rPr>
          <w:rFonts w:hint="eastAsia"/>
        </w:rPr>
        <w:t>中的</w:t>
      </w:r>
      <w:r w:rsidRPr="00397BE5">
        <w:rPr>
          <w:rFonts w:hint="eastAsia"/>
        </w:rPr>
        <w:t>Shell</w:t>
      </w:r>
      <w:r w:rsidRPr="00397BE5">
        <w:rPr>
          <w:rFonts w:hint="eastAsia"/>
        </w:rPr>
        <w:t>脚本。</w:t>
      </w:r>
    </w:p>
    <w:p w14:paraId="3AF5D3D8" w14:textId="7D728A9E" w:rsidR="00397BE5" w:rsidRDefault="00397BE5" w:rsidP="00397BE5">
      <w:pPr>
        <w:spacing w:line="440" w:lineRule="exact"/>
      </w:pPr>
      <w:r w:rsidRPr="00397BE5">
        <w:rPr>
          <w:rFonts w:hint="eastAsia"/>
        </w:rPr>
        <w:t>打开</w:t>
      </w:r>
      <w:r w:rsidRPr="00397BE5">
        <w:t>bat</w:t>
      </w:r>
      <w:r w:rsidRPr="00397BE5">
        <w:rPr>
          <w:rFonts w:hint="eastAsia"/>
        </w:rPr>
        <w:t>文件闪退</w:t>
      </w:r>
      <w:r w:rsidR="008E7765">
        <w:rPr>
          <w:rFonts w:hint="eastAsia"/>
        </w:rPr>
        <w:t>：</w:t>
      </w:r>
    </w:p>
    <w:p w14:paraId="32353375" w14:textId="2013B44E" w:rsidR="008E7765" w:rsidRDefault="004B40EF" w:rsidP="004B40EF">
      <w:pPr>
        <w:spacing w:line="440" w:lineRule="exact"/>
      </w:pPr>
      <w:r>
        <w:rPr>
          <w:rFonts w:hint="eastAsia"/>
        </w:rPr>
        <w:t>1)</w:t>
      </w:r>
      <w:r w:rsidR="008E7765">
        <w:rPr>
          <w:rFonts w:hint="eastAsia"/>
        </w:rPr>
        <w:t>在</w:t>
      </w:r>
      <w:r w:rsidR="008E7765">
        <w:rPr>
          <w:rFonts w:hint="eastAsia"/>
        </w:rPr>
        <w:t>bat</w:t>
      </w:r>
      <w:r w:rsidR="008E7765">
        <w:rPr>
          <w:rFonts w:hint="eastAsia"/>
        </w:rPr>
        <w:t>文件末尾添加</w:t>
      </w:r>
      <w:r w:rsidR="008E7765">
        <w:rPr>
          <w:rFonts w:hint="eastAsia"/>
        </w:rPr>
        <w:t>cmd</w:t>
      </w:r>
      <w:r w:rsidR="005927F7">
        <w:rPr>
          <w:rFonts w:hint="eastAsia"/>
        </w:rPr>
        <w:t>（推荐）。</w:t>
      </w:r>
    </w:p>
    <w:p w14:paraId="3E03E440" w14:textId="0A1C733B" w:rsidR="008E7765" w:rsidRDefault="004B40EF" w:rsidP="004B40EF">
      <w:pPr>
        <w:spacing w:line="440" w:lineRule="exact"/>
      </w:pPr>
      <w:r>
        <w:rPr>
          <w:rFonts w:hint="eastAsia"/>
        </w:rPr>
        <w:t>2)</w:t>
      </w:r>
      <w:r w:rsidR="008E7765">
        <w:rPr>
          <w:rFonts w:hint="eastAsia"/>
        </w:rPr>
        <w:t>假设你要运行的</w:t>
      </w:r>
      <w:r w:rsidR="008E7765">
        <w:rPr>
          <w:rFonts w:hint="eastAsia"/>
        </w:rPr>
        <w:t>bat</w:t>
      </w:r>
      <w:r w:rsidR="008E7765">
        <w:rPr>
          <w:rFonts w:hint="eastAsia"/>
        </w:rPr>
        <w:t>文件为</w:t>
      </w:r>
      <w:r w:rsidR="008E7765">
        <w:rPr>
          <w:rFonts w:hint="eastAsia"/>
        </w:rPr>
        <w:t xml:space="preserve">run.bat, </w:t>
      </w:r>
      <w:r w:rsidR="008E7765">
        <w:rPr>
          <w:rFonts w:hint="eastAsia"/>
        </w:rPr>
        <w:t>那么你就新建一个</w:t>
      </w:r>
      <w:r w:rsidR="008E7765">
        <w:rPr>
          <w:rFonts w:hint="eastAsia"/>
        </w:rPr>
        <w:t>start.bat</w:t>
      </w:r>
      <w:r w:rsidR="008E7765">
        <w:rPr>
          <w:rFonts w:hint="eastAsia"/>
        </w:rPr>
        <w:t>文件，内容为</w:t>
      </w:r>
      <w:r w:rsidR="008E7765">
        <w:rPr>
          <w:rFonts w:hint="eastAsia"/>
        </w:rPr>
        <w:t>start run.bat</w:t>
      </w:r>
      <w:r w:rsidR="006E2FA3">
        <w:rPr>
          <w:rFonts w:hint="eastAsia"/>
        </w:rPr>
        <w:t>。</w:t>
      </w:r>
    </w:p>
    <w:p w14:paraId="36DC820F" w14:textId="6F41FB2B" w:rsidR="008E7765" w:rsidRPr="00397BE5" w:rsidRDefault="004B40EF" w:rsidP="00397BE5">
      <w:pPr>
        <w:spacing w:line="440" w:lineRule="exact"/>
      </w:pPr>
      <w:r>
        <w:rPr>
          <w:rFonts w:hint="eastAsia"/>
        </w:rPr>
        <w:t>3)</w:t>
      </w:r>
      <w:r w:rsidR="008E7765">
        <w:rPr>
          <w:rFonts w:hint="eastAsia"/>
        </w:rPr>
        <w:t>在</w:t>
      </w:r>
      <w:r w:rsidR="008E7765">
        <w:rPr>
          <w:rFonts w:hint="eastAsia"/>
        </w:rPr>
        <w:t>bat</w:t>
      </w:r>
      <w:r w:rsidR="008E7765">
        <w:rPr>
          <w:rFonts w:hint="eastAsia"/>
        </w:rPr>
        <w:t>文件末尾添加</w:t>
      </w:r>
      <w:r w:rsidR="008E7765">
        <w:rPr>
          <w:rFonts w:hint="eastAsia"/>
        </w:rPr>
        <w:t>pause</w:t>
      </w:r>
      <w:r w:rsidR="008E7765">
        <w:rPr>
          <w:rFonts w:hint="eastAsia"/>
        </w:rPr>
        <w:t>。</w:t>
      </w:r>
    </w:p>
    <w:p w14:paraId="03CCD0A0" w14:textId="77777777" w:rsidR="00397BE5" w:rsidRPr="00397BE5" w:rsidRDefault="00397BE5" w:rsidP="00397BE5">
      <w:pPr>
        <w:spacing w:line="440" w:lineRule="exact"/>
      </w:pPr>
      <w:r w:rsidRPr="00397BE5">
        <w:rPr>
          <w:rFonts w:hint="eastAsia"/>
        </w:rPr>
        <w:t>通常，批处理文件中的第一行通常由</w:t>
      </w:r>
      <w:r w:rsidRPr="00397BE5">
        <w:rPr>
          <w:rFonts w:hint="eastAsia"/>
        </w:rPr>
        <w:t>echo</w:t>
      </w:r>
      <w:r w:rsidRPr="00397BE5">
        <w:rPr>
          <w:rFonts w:hint="eastAsia"/>
        </w:rPr>
        <w:t>命令（</w:t>
      </w:r>
      <w:r w:rsidRPr="00397BE5">
        <w:t>@echo off</w:t>
      </w:r>
      <w:r w:rsidRPr="00397BE5">
        <w:rPr>
          <w:rFonts w:hint="eastAsia"/>
        </w:rPr>
        <w:t>）组成。默认情况下，批处理文件将在运行时显示其命令。这第一个命令的目的是关闭这个显示。</w:t>
      </w:r>
    </w:p>
    <w:p w14:paraId="636C44B8" w14:textId="77777777" w:rsidR="00397BE5" w:rsidRPr="00397BE5" w:rsidRDefault="00397BE5" w:rsidP="00397BE5">
      <w:pPr>
        <w:spacing w:line="440" w:lineRule="exact"/>
      </w:pPr>
      <w:r w:rsidRPr="00397BE5">
        <w:rPr>
          <w:rFonts w:hint="eastAsia"/>
        </w:rPr>
        <w:t>Rem</w:t>
      </w:r>
      <w:r w:rsidRPr="00397BE5">
        <w:rPr>
          <w:rFonts w:hint="eastAsia"/>
        </w:rPr>
        <w:t>命令用于添加注释来说明这个批处理文件的功能。</w:t>
      </w:r>
    </w:p>
    <w:p w14:paraId="444D2ACC" w14:textId="4F27C3BA" w:rsidR="00397BE5" w:rsidRPr="00A8411D" w:rsidRDefault="00397BE5" w:rsidP="00A8411D">
      <w:pPr>
        <w:spacing w:line="440" w:lineRule="exact"/>
      </w:pPr>
      <w:r w:rsidRPr="00397BE5">
        <w:rPr>
          <w:rFonts w:hint="eastAsia"/>
        </w:rPr>
        <w:t>dir</w:t>
      </w:r>
      <w:r w:rsidRPr="00397BE5">
        <w:rPr>
          <w:rFonts w:hint="eastAsia"/>
        </w:rPr>
        <w:t>命令用于获取目录</w:t>
      </w:r>
      <w:r w:rsidRPr="00397BE5">
        <w:t>D</w:t>
      </w:r>
      <w:r w:rsidRPr="00397BE5">
        <w:rPr>
          <w:rFonts w:hint="eastAsia"/>
        </w:rPr>
        <w:t>:\xx</w:t>
      </w:r>
      <w:r w:rsidRPr="00397BE5">
        <w:t>\xx</w:t>
      </w:r>
      <w:r w:rsidRPr="00397BE5">
        <w:rPr>
          <w:rFonts w:hint="eastAsia"/>
        </w:rPr>
        <w:t>的内容。</w:t>
      </w:r>
      <w:r w:rsidRPr="00397BE5">
        <w:rPr>
          <w:rFonts w:hint="eastAsia"/>
        </w:rPr>
        <w:t>&gt;</w:t>
      </w:r>
      <w:r w:rsidRPr="00397BE5">
        <w:rPr>
          <w:rFonts w:hint="eastAsia"/>
        </w:rPr>
        <w:t>命令用于将输出重定向到文件</w:t>
      </w:r>
      <w:r w:rsidRPr="00397BE5">
        <w:t>E</w:t>
      </w:r>
      <w:r w:rsidRPr="00397BE5">
        <w:rPr>
          <w:rFonts w:hint="eastAsia"/>
        </w:rPr>
        <w:t>:\</w:t>
      </w:r>
      <w:r w:rsidRPr="00397BE5">
        <w:t>xx\xx.txt</w:t>
      </w:r>
      <w:r w:rsidRPr="00397BE5">
        <w:rPr>
          <w:rFonts w:hint="eastAsia"/>
        </w:rPr>
        <w:t>。</w:t>
      </w:r>
    </w:p>
    <w:p w14:paraId="06C974C8" w14:textId="4CB0D894" w:rsidR="00A8411D" w:rsidRDefault="00A8411D" w:rsidP="00A8411D">
      <w:pPr>
        <w:spacing w:line="440" w:lineRule="exact"/>
      </w:pPr>
      <w:r w:rsidRPr="00BB3173">
        <w:rPr>
          <w:rFonts w:hint="eastAsia"/>
          <w:color w:val="FF0000"/>
        </w:rPr>
        <w:t>cmd</w:t>
      </w:r>
      <w:r w:rsidR="00BB3173" w:rsidRPr="00BB3173">
        <w:rPr>
          <w:rFonts w:hint="eastAsia"/>
          <w:color w:val="FF0000"/>
        </w:rPr>
        <w:t>1</w:t>
      </w:r>
      <w:r w:rsidR="00B456E8">
        <w:rPr>
          <w:rFonts w:hint="eastAsia"/>
        </w:rPr>
        <w:t>（</w:t>
      </w:r>
      <w:r w:rsidR="00B456E8" w:rsidRPr="00B456E8">
        <w:rPr>
          <w:rFonts w:hint="eastAsia"/>
        </w:rPr>
        <w:t>命令提示符</w:t>
      </w:r>
      <w:r w:rsidR="00B456E8">
        <w:rPr>
          <w:rFonts w:hint="eastAsia"/>
        </w:rPr>
        <w:t>）</w:t>
      </w:r>
      <w:r w:rsidR="00B456E8" w:rsidRPr="00B456E8">
        <w:rPr>
          <w:rFonts w:hint="eastAsia"/>
        </w:rPr>
        <w:t>是在操作系统中，提示进行命令输入的一种工作提示符。在不同的操作系统环境下，命令提示符各不相同。</w:t>
      </w:r>
    </w:p>
    <w:p w14:paraId="4F445286" w14:textId="77777777" w:rsidR="00A45030" w:rsidRDefault="00A45030" w:rsidP="00A45030">
      <w:pPr>
        <w:spacing w:line="440" w:lineRule="exact"/>
      </w:pPr>
    </w:p>
    <w:p w14:paraId="0B1EC376" w14:textId="77777777" w:rsidR="00A45030" w:rsidRDefault="00A45030" w:rsidP="00A45030">
      <w:pPr>
        <w:spacing w:line="440" w:lineRule="exact"/>
      </w:pPr>
      <w:r>
        <w:t>Use exit() or Ctrl-Z plus Return to exit.</w:t>
      </w:r>
    </w:p>
    <w:p w14:paraId="363D451C" w14:textId="77777777" w:rsidR="00A45030" w:rsidRDefault="00A45030" w:rsidP="00A45030">
      <w:pPr>
        <w:spacing w:line="440" w:lineRule="exact"/>
      </w:pPr>
      <w:r>
        <w:rPr>
          <w:rFonts w:hint="eastAsia"/>
        </w:rPr>
        <w:t xml:space="preserve">where python </w:t>
      </w:r>
      <w:r>
        <w:rPr>
          <w:rFonts w:hint="eastAsia"/>
        </w:rPr>
        <w:t>查看</w:t>
      </w:r>
      <w:r>
        <w:rPr>
          <w:rFonts w:hint="eastAsia"/>
        </w:rPr>
        <w:t>Python</w:t>
      </w:r>
      <w:r>
        <w:rPr>
          <w:rFonts w:hint="eastAsia"/>
        </w:rPr>
        <w:t>的安装路径</w:t>
      </w:r>
    </w:p>
    <w:p w14:paraId="67910256" w14:textId="77777777" w:rsidR="00A45030" w:rsidRDefault="00A45030" w:rsidP="00A45030">
      <w:pPr>
        <w:spacing w:line="440" w:lineRule="exact"/>
      </w:pPr>
      <w:r>
        <w:rPr>
          <w:rFonts w:hint="eastAsia"/>
        </w:rPr>
        <w:lastRenderedPageBreak/>
        <w:t xml:space="preserve">dir </w:t>
      </w:r>
      <w:r>
        <w:rPr>
          <w:rFonts w:hint="eastAsia"/>
        </w:rPr>
        <w:t>相当于</w:t>
      </w:r>
      <w:r>
        <w:rPr>
          <w:rFonts w:hint="eastAsia"/>
        </w:rPr>
        <w:t>Linux</w:t>
      </w:r>
      <w:r>
        <w:rPr>
          <w:rFonts w:hint="eastAsia"/>
        </w:rPr>
        <w:t>中的</w:t>
      </w:r>
      <w:r>
        <w:rPr>
          <w:rFonts w:hint="eastAsia"/>
        </w:rPr>
        <w:t>ls</w:t>
      </w:r>
    </w:p>
    <w:p w14:paraId="41137BCD" w14:textId="77777777" w:rsidR="00A45030" w:rsidRDefault="00A45030" w:rsidP="00A45030">
      <w:pPr>
        <w:spacing w:line="440" w:lineRule="exact"/>
      </w:pPr>
      <w:r>
        <w:rPr>
          <w:rFonts w:hint="eastAsia"/>
        </w:rPr>
        <w:t xml:space="preserve">python -m pip --version </w:t>
      </w:r>
      <w:r>
        <w:rPr>
          <w:rFonts w:hint="eastAsia"/>
        </w:rPr>
        <w:t>查看当前</w:t>
      </w:r>
      <w:r>
        <w:rPr>
          <w:rFonts w:hint="eastAsia"/>
        </w:rPr>
        <w:t>pip</w:t>
      </w:r>
      <w:r>
        <w:rPr>
          <w:rFonts w:hint="eastAsia"/>
        </w:rPr>
        <w:t>版本</w:t>
      </w:r>
    </w:p>
    <w:p w14:paraId="1DA799ED" w14:textId="23814A28" w:rsidR="00A45030" w:rsidRDefault="00A45030" w:rsidP="00A45030">
      <w:pPr>
        <w:spacing w:line="440" w:lineRule="exact"/>
      </w:pPr>
      <w:r>
        <w:rPr>
          <w:rFonts w:hint="eastAsia"/>
        </w:rPr>
        <w:t xml:space="preserve">doskey /history </w:t>
      </w:r>
      <w:r>
        <w:rPr>
          <w:rFonts w:hint="eastAsia"/>
        </w:rPr>
        <w:t>相当于</w:t>
      </w:r>
      <w:r>
        <w:rPr>
          <w:rFonts w:hint="eastAsia"/>
        </w:rPr>
        <w:t>Linux</w:t>
      </w:r>
      <w:r>
        <w:rPr>
          <w:rFonts w:hint="eastAsia"/>
        </w:rPr>
        <w:t>中的</w:t>
      </w:r>
      <w:r>
        <w:rPr>
          <w:rFonts w:hint="eastAsia"/>
        </w:rPr>
        <w:t>history</w:t>
      </w:r>
    </w:p>
    <w:p w14:paraId="4F6594B0" w14:textId="77777777" w:rsidR="00A45030" w:rsidRPr="00A8411D" w:rsidRDefault="00A45030" w:rsidP="00A8411D">
      <w:pPr>
        <w:spacing w:line="440" w:lineRule="exact"/>
      </w:pPr>
    </w:p>
    <w:p w14:paraId="486C0848" w14:textId="6FEE3EE2" w:rsidR="00ED553E" w:rsidRPr="00ED553E" w:rsidRDefault="00A8411D" w:rsidP="00ED553E">
      <w:pPr>
        <w:spacing w:line="440" w:lineRule="exact"/>
      </w:pPr>
      <w:r w:rsidRPr="00A8411D">
        <w:rPr>
          <w:rFonts w:hint="eastAsia"/>
        </w:rPr>
        <w:t>查看</w:t>
      </w:r>
      <w:r w:rsidRPr="00A8411D">
        <w:rPr>
          <w:rFonts w:hint="eastAsia"/>
        </w:rPr>
        <w:t>JDK</w:t>
      </w:r>
      <w:r w:rsidRPr="00A8411D">
        <w:rPr>
          <w:rFonts w:hint="eastAsia"/>
        </w:rPr>
        <w:t>版本</w:t>
      </w:r>
      <w:r w:rsidRPr="00A8411D">
        <w:rPr>
          <w:rFonts w:hint="eastAsia"/>
        </w:rPr>
        <w:t xml:space="preserve"> </w:t>
      </w:r>
      <w:r w:rsidRPr="00A8411D">
        <w:t>J</w:t>
      </w:r>
      <w:r w:rsidRPr="00A8411D">
        <w:rPr>
          <w:rFonts w:hint="eastAsia"/>
        </w:rPr>
        <w:t>ava</w:t>
      </w:r>
      <w:r w:rsidRPr="00A8411D">
        <w:t xml:space="preserve"> -version</w:t>
      </w:r>
    </w:p>
    <w:p w14:paraId="5F22A9AA" w14:textId="0A3CDCAA" w:rsidR="00ED553E" w:rsidRDefault="00ED553E" w:rsidP="00A8411D">
      <w:pPr>
        <w:spacing w:line="440" w:lineRule="exact"/>
      </w:pPr>
      <w:r>
        <w:rPr>
          <w:rFonts w:hint="eastAsia"/>
        </w:rPr>
        <w:t>查看</w:t>
      </w:r>
      <w:r w:rsidRPr="00ED553E">
        <w:rPr>
          <w:rFonts w:hint="eastAsia"/>
        </w:rPr>
        <w:t>JDK</w:t>
      </w:r>
      <w:r w:rsidRPr="00ED553E">
        <w:rPr>
          <w:rFonts w:hint="eastAsia"/>
        </w:rPr>
        <w:t>路径，</w:t>
      </w:r>
      <w:r w:rsidRPr="00ED553E">
        <w:rPr>
          <w:rFonts w:hint="eastAsia"/>
        </w:rPr>
        <w:t>Java</w:t>
      </w:r>
      <w:r w:rsidRPr="00ED553E">
        <w:t xml:space="preserve"> -verbose</w:t>
      </w:r>
    </w:p>
    <w:p w14:paraId="6F2EA532" w14:textId="2A9CBD90" w:rsidR="0025509A" w:rsidRDefault="0025509A" w:rsidP="00A8411D">
      <w:pPr>
        <w:spacing w:line="440" w:lineRule="exact"/>
      </w:pPr>
      <w:r>
        <w:rPr>
          <w:rFonts w:hint="eastAsia"/>
        </w:rPr>
        <w:t>查看</w:t>
      </w:r>
      <w:r>
        <w:t xml:space="preserve">JAVA_HOME </w:t>
      </w:r>
      <w:r w:rsidRPr="0025509A">
        <w:t>set JAVA_HOME</w:t>
      </w:r>
    </w:p>
    <w:p w14:paraId="5A20F7D5" w14:textId="7C2593E5" w:rsidR="001A4B44" w:rsidRPr="00A8411D" w:rsidRDefault="001A4B44" w:rsidP="00A8411D">
      <w:pPr>
        <w:spacing w:line="440" w:lineRule="exact"/>
      </w:pPr>
      <w:r>
        <w:rPr>
          <w:rFonts w:hint="eastAsia"/>
        </w:rPr>
        <w:t>查看所有</w:t>
      </w:r>
      <w:r>
        <w:rPr>
          <w:rFonts w:hint="eastAsia"/>
        </w:rPr>
        <w:t>P</w:t>
      </w:r>
      <w:r>
        <w:t xml:space="preserve">ATH </w:t>
      </w:r>
      <w:r>
        <w:rPr>
          <w:rFonts w:hint="eastAsia"/>
        </w:rPr>
        <w:t>set</w:t>
      </w:r>
      <w:r>
        <w:t xml:space="preserve"> PATH</w:t>
      </w:r>
    </w:p>
    <w:p w14:paraId="69BF5BF6" w14:textId="77777777" w:rsidR="00A8411D" w:rsidRPr="00A8411D" w:rsidRDefault="00A8411D" w:rsidP="00A8411D">
      <w:pPr>
        <w:spacing w:line="440" w:lineRule="exact"/>
      </w:pPr>
      <w:r w:rsidRPr="00A8411D">
        <w:rPr>
          <w:rFonts w:hint="eastAsia"/>
        </w:rPr>
        <w:t>查看</w:t>
      </w:r>
      <w:r w:rsidRPr="00A8411D">
        <w:rPr>
          <w:rFonts w:hint="eastAsia"/>
        </w:rPr>
        <w:t>Git</w:t>
      </w:r>
      <w:r w:rsidRPr="00A8411D">
        <w:rPr>
          <w:rFonts w:hint="eastAsia"/>
        </w:rPr>
        <w:t>版本</w:t>
      </w:r>
      <w:r w:rsidRPr="00A8411D">
        <w:rPr>
          <w:rFonts w:hint="eastAsia"/>
        </w:rPr>
        <w:t xml:space="preserve"> </w:t>
      </w:r>
      <w:r w:rsidRPr="00A8411D">
        <w:t>Git –version</w:t>
      </w:r>
    </w:p>
    <w:p w14:paraId="6D37DD48" w14:textId="53F10C50" w:rsidR="00A8411D" w:rsidRPr="00A8411D" w:rsidRDefault="00A8411D" w:rsidP="00A8411D">
      <w:pPr>
        <w:spacing w:line="440" w:lineRule="exact"/>
      </w:pPr>
      <w:r w:rsidRPr="00A8411D">
        <w:rPr>
          <w:rFonts w:hint="eastAsia"/>
        </w:rPr>
        <w:t>查看</w:t>
      </w:r>
      <w:r w:rsidRPr="00A8411D">
        <w:rPr>
          <w:rFonts w:hint="eastAsia"/>
        </w:rPr>
        <w:t>node.</w:t>
      </w:r>
      <w:r w:rsidRPr="00A8411D">
        <w:t>js</w:t>
      </w:r>
      <w:r w:rsidRPr="00A8411D">
        <w:rPr>
          <w:rFonts w:hint="eastAsia"/>
        </w:rPr>
        <w:t>版本</w:t>
      </w:r>
      <w:r w:rsidRPr="00A8411D">
        <w:rPr>
          <w:rFonts w:hint="eastAsia"/>
        </w:rPr>
        <w:t xml:space="preserve"> node</w:t>
      </w:r>
      <w:r w:rsidRPr="00A8411D">
        <w:t xml:space="preserve"> </w:t>
      </w:r>
      <w:r w:rsidRPr="00A8411D">
        <w:rPr>
          <w:rFonts w:hint="eastAsia"/>
        </w:rPr>
        <w:t>-v</w:t>
      </w:r>
    </w:p>
    <w:p w14:paraId="61723227" w14:textId="11E3F8A2" w:rsidR="003D731E" w:rsidRPr="00A8411D" w:rsidRDefault="003D731E" w:rsidP="00A8411D">
      <w:pPr>
        <w:spacing w:line="440" w:lineRule="exact"/>
      </w:pPr>
      <w:r>
        <w:rPr>
          <w:rFonts w:hint="eastAsia"/>
        </w:rPr>
        <w:t>查看</w:t>
      </w:r>
      <w:r>
        <w:rPr>
          <w:rFonts w:hint="eastAsia"/>
        </w:rPr>
        <w:t>npm</w:t>
      </w:r>
      <w:r>
        <w:rPr>
          <w:rFonts w:hint="eastAsia"/>
        </w:rPr>
        <w:t>版本</w:t>
      </w:r>
      <w:r>
        <w:rPr>
          <w:rFonts w:hint="eastAsia"/>
        </w:rPr>
        <w:t xml:space="preserve"> npm</w:t>
      </w:r>
      <w:r>
        <w:t xml:space="preserve"> </w:t>
      </w:r>
      <w:r>
        <w:rPr>
          <w:rFonts w:hint="eastAsia"/>
        </w:rPr>
        <w:t>-v</w:t>
      </w:r>
    </w:p>
    <w:p w14:paraId="13310919" w14:textId="77777777" w:rsidR="00A8411D" w:rsidRPr="00A8411D" w:rsidRDefault="00A8411D" w:rsidP="00A8411D">
      <w:pPr>
        <w:spacing w:line="440" w:lineRule="exact"/>
      </w:pPr>
      <w:r w:rsidRPr="00A8411D">
        <w:rPr>
          <w:rFonts w:hint="eastAsia"/>
        </w:rPr>
        <w:t>打开设备管理器</w:t>
      </w:r>
      <w:r w:rsidRPr="00A8411D">
        <w:rPr>
          <w:rFonts w:hint="eastAsia"/>
        </w:rPr>
        <w:t xml:space="preserve"> devmgmt.</w:t>
      </w:r>
      <w:r w:rsidRPr="00A8411D">
        <w:t>msc</w:t>
      </w:r>
    </w:p>
    <w:p w14:paraId="5B36B3F6" w14:textId="77777777" w:rsidR="00A8411D" w:rsidRPr="00A8411D" w:rsidRDefault="00A8411D" w:rsidP="00A8411D">
      <w:pPr>
        <w:spacing w:line="440" w:lineRule="exact"/>
      </w:pPr>
      <w:r w:rsidRPr="00A8411D">
        <w:rPr>
          <w:rFonts w:hint="eastAsia"/>
        </w:rPr>
        <w:t>开启</w:t>
      </w:r>
      <w:r w:rsidRPr="00A8411D">
        <w:rPr>
          <w:rFonts w:hint="eastAsia"/>
        </w:rPr>
        <w:t xml:space="preserve">Tomcat </w:t>
      </w:r>
      <w:r w:rsidRPr="00A8411D">
        <w:t>startup.bat</w:t>
      </w:r>
    </w:p>
    <w:p w14:paraId="5CA2C0D4" w14:textId="77777777" w:rsidR="00A8411D" w:rsidRPr="00A8411D" w:rsidRDefault="00A8411D" w:rsidP="00A8411D">
      <w:pPr>
        <w:spacing w:line="440" w:lineRule="exact"/>
      </w:pPr>
      <w:r w:rsidRPr="00A8411D">
        <w:rPr>
          <w:rFonts w:hint="eastAsia"/>
        </w:rPr>
        <w:t>关闭</w:t>
      </w:r>
      <w:r w:rsidRPr="00A8411D">
        <w:rPr>
          <w:rFonts w:hint="eastAsia"/>
        </w:rPr>
        <w:t>Tomcat</w:t>
      </w:r>
      <w:r w:rsidRPr="00A8411D">
        <w:t xml:space="preserve"> </w:t>
      </w:r>
      <w:r w:rsidRPr="00A8411D">
        <w:rPr>
          <w:rFonts w:hint="eastAsia"/>
        </w:rPr>
        <w:t>shutdown</w:t>
      </w:r>
      <w:r w:rsidRPr="00A8411D">
        <w:t>.bat</w:t>
      </w:r>
    </w:p>
    <w:p w14:paraId="6ACC6466" w14:textId="4079BD60" w:rsidR="00A8411D" w:rsidRDefault="00A8411D" w:rsidP="00A8411D">
      <w:pPr>
        <w:spacing w:line="440" w:lineRule="exact"/>
      </w:pPr>
      <w:r w:rsidRPr="00A8411D">
        <w:rPr>
          <w:rFonts w:hint="eastAsia"/>
        </w:rPr>
        <w:t>连接</w:t>
      </w:r>
      <w:r w:rsidRPr="00A8411D">
        <w:rPr>
          <w:rFonts w:hint="eastAsia"/>
        </w:rPr>
        <w:t>MySQL</w:t>
      </w:r>
      <w:r w:rsidRPr="00A8411D">
        <w:t xml:space="preserve"> </w:t>
      </w:r>
      <w:r w:rsidRPr="00A8411D">
        <w:rPr>
          <w:rFonts w:hint="eastAsia"/>
        </w:rPr>
        <w:t>mysql -uroot -proot</w:t>
      </w:r>
    </w:p>
    <w:p w14:paraId="1962F0E2" w14:textId="3B86D46E" w:rsidR="00012850" w:rsidRPr="00A8411D" w:rsidRDefault="00012850" w:rsidP="00A8411D">
      <w:pPr>
        <w:spacing w:line="440" w:lineRule="exact"/>
      </w:pPr>
      <w:r>
        <w:rPr>
          <w:rFonts w:hint="eastAsia"/>
        </w:rPr>
        <w:t>查看本机</w:t>
      </w:r>
      <w:r>
        <w:rPr>
          <w:rFonts w:hint="eastAsia"/>
        </w:rPr>
        <w:t>IP</w:t>
      </w:r>
      <w:r>
        <w:t xml:space="preserve"> </w:t>
      </w:r>
      <w:r>
        <w:rPr>
          <w:rFonts w:hint="eastAsia"/>
        </w:rPr>
        <w:t>ipconfig</w:t>
      </w:r>
    </w:p>
    <w:p w14:paraId="3E347FA9" w14:textId="77777777" w:rsidR="00A8411D" w:rsidRPr="00A8411D" w:rsidRDefault="00A8411D" w:rsidP="00A8411D">
      <w:pPr>
        <w:spacing w:line="440" w:lineRule="exact"/>
      </w:pPr>
      <w:r w:rsidRPr="00A8411D">
        <w:rPr>
          <w:rFonts w:hint="eastAsia"/>
        </w:rPr>
        <w:t>查看所有端口号</w:t>
      </w:r>
      <w:r w:rsidRPr="00A8411D">
        <w:t xml:space="preserve"> netstat -a -n</w:t>
      </w:r>
    </w:p>
    <w:p w14:paraId="7F1251BB" w14:textId="77777777" w:rsidR="00A8411D" w:rsidRPr="00A8411D" w:rsidRDefault="00A8411D" w:rsidP="00A8411D">
      <w:pPr>
        <w:spacing w:line="440" w:lineRule="exact"/>
      </w:pPr>
      <w:r w:rsidRPr="00A8411D">
        <w:rPr>
          <w:rFonts w:hint="eastAsia"/>
        </w:rPr>
        <w:t>查看指定端口号</w:t>
      </w:r>
      <w:r w:rsidRPr="00A8411D">
        <w:t xml:space="preserve"> netstat -ano | findstr "8080"</w:t>
      </w:r>
      <w:r w:rsidRPr="00A8411D">
        <w:rPr>
          <w:rFonts w:hint="eastAsia"/>
        </w:rPr>
        <w:t>，返回值最后一栏对应</w:t>
      </w:r>
      <w:r w:rsidRPr="00A8411D">
        <w:rPr>
          <w:rFonts w:hint="eastAsia"/>
        </w:rPr>
        <w:t>t</w:t>
      </w:r>
      <w:r w:rsidRPr="00A8411D">
        <w:t>askmgr/</w:t>
      </w:r>
      <w:r w:rsidRPr="00A8411D">
        <w:rPr>
          <w:rFonts w:hint="eastAsia"/>
        </w:rPr>
        <w:t>详细信息</w:t>
      </w:r>
      <w:r w:rsidRPr="00A8411D">
        <w:rPr>
          <w:rFonts w:hint="eastAsia"/>
        </w:rPr>
        <w:t>/</w:t>
      </w:r>
      <w:r w:rsidRPr="00A8411D">
        <w:t>PID</w:t>
      </w:r>
    </w:p>
    <w:p w14:paraId="676213C9" w14:textId="2AD260C9" w:rsidR="00090E9D" w:rsidRDefault="00BF731D" w:rsidP="00090E9D">
      <w:pPr>
        <w:spacing w:line="440" w:lineRule="exact"/>
      </w:pPr>
      <w:r>
        <w:rPr>
          <w:rFonts w:hint="eastAsia"/>
        </w:rPr>
        <w:t>运行</w:t>
      </w:r>
      <w:r>
        <w:rPr>
          <w:rFonts w:hint="eastAsia"/>
        </w:rPr>
        <w:t>jar</w:t>
      </w:r>
      <w:r>
        <w:rPr>
          <w:rFonts w:hint="eastAsia"/>
        </w:rPr>
        <w:t>包</w:t>
      </w:r>
      <w:r>
        <w:rPr>
          <w:rFonts w:hint="eastAsia"/>
        </w:rPr>
        <w:t xml:space="preserve"> java</w:t>
      </w:r>
      <w:r>
        <w:t xml:space="preserve"> </w:t>
      </w:r>
      <w:r>
        <w:rPr>
          <w:rFonts w:hint="eastAsia"/>
        </w:rPr>
        <w:t>-jar</w:t>
      </w:r>
      <w:r>
        <w:t xml:space="preserve"> </w:t>
      </w:r>
      <w:r w:rsidRPr="00BF731D">
        <w:t>spring_-0.0.1-SNAPSHOT.jar</w:t>
      </w:r>
    </w:p>
    <w:p w14:paraId="624B0CD6" w14:textId="2287EF38" w:rsidR="00BB3173" w:rsidRDefault="00BB3173" w:rsidP="00090E9D">
      <w:pPr>
        <w:spacing w:line="440" w:lineRule="exact"/>
      </w:pPr>
      <w:r>
        <w:rPr>
          <w:rFonts w:hint="eastAsia"/>
        </w:rPr>
        <w:t>查看</w:t>
      </w:r>
      <w:r>
        <w:rPr>
          <w:rFonts w:hint="eastAsia"/>
        </w:rPr>
        <w:t>Java</w:t>
      </w:r>
      <w:r>
        <w:rPr>
          <w:rFonts w:hint="eastAsia"/>
        </w:rPr>
        <w:t>编译器指令</w:t>
      </w:r>
      <w:r>
        <w:rPr>
          <w:rFonts w:hint="eastAsia"/>
        </w:rPr>
        <w:t xml:space="preserve"> </w:t>
      </w:r>
      <w:r w:rsidR="003852D3">
        <w:rPr>
          <w:rFonts w:hint="eastAsia"/>
        </w:rPr>
        <w:t>j</w:t>
      </w:r>
      <w:r>
        <w:rPr>
          <w:rFonts w:hint="eastAsia"/>
        </w:rPr>
        <w:t>avac</w:t>
      </w:r>
    </w:p>
    <w:p w14:paraId="3CC590A9" w14:textId="69C96C6A" w:rsidR="00BB3173" w:rsidRDefault="00BB3173" w:rsidP="00090E9D">
      <w:pPr>
        <w:spacing w:line="440" w:lineRule="exact"/>
      </w:pPr>
    </w:p>
    <w:p w14:paraId="6F5103A9" w14:textId="2C76A008" w:rsidR="00D357CC" w:rsidRDefault="00D357CC" w:rsidP="00090E9D">
      <w:pPr>
        <w:spacing w:line="440" w:lineRule="exact"/>
      </w:pPr>
      <w:r>
        <w:rPr>
          <w:rFonts w:hint="eastAsia"/>
        </w:rPr>
        <w:t>列出</w:t>
      </w:r>
      <w:r w:rsidR="00433CA7">
        <w:rPr>
          <w:rFonts w:hint="eastAsia"/>
        </w:rPr>
        <w:t>当前</w:t>
      </w:r>
      <w:r>
        <w:rPr>
          <w:rFonts w:hint="eastAsia"/>
        </w:rPr>
        <w:t>目录</w:t>
      </w:r>
      <w:r w:rsidR="00433CA7">
        <w:rPr>
          <w:rFonts w:hint="eastAsia"/>
        </w:rPr>
        <w:t>内容</w:t>
      </w:r>
      <w:r>
        <w:rPr>
          <w:rFonts w:hint="eastAsia"/>
        </w:rPr>
        <w:t xml:space="preserve"> dir</w:t>
      </w:r>
      <w:r w:rsidR="00E7598A">
        <w:rPr>
          <w:rFonts w:hint="eastAsia"/>
        </w:rPr>
        <w:t>（</w:t>
      </w:r>
      <w:r w:rsidR="00E7598A">
        <w:rPr>
          <w:rFonts w:hint="eastAsia"/>
        </w:rPr>
        <w:t>ls</w:t>
      </w:r>
      <w:r w:rsidR="00E7598A">
        <w:rPr>
          <w:rFonts w:hint="eastAsia"/>
        </w:rPr>
        <w:t>）</w:t>
      </w:r>
    </w:p>
    <w:p w14:paraId="16B0B552" w14:textId="6D312A2C" w:rsidR="00D357CC" w:rsidRDefault="0055274D" w:rsidP="00090E9D">
      <w:pPr>
        <w:spacing w:line="440" w:lineRule="exact"/>
      </w:pPr>
      <w:r>
        <w:rPr>
          <w:rFonts w:hint="eastAsia"/>
        </w:rPr>
        <w:t>清屏</w:t>
      </w:r>
      <w:r>
        <w:rPr>
          <w:rFonts w:hint="eastAsia"/>
        </w:rPr>
        <w:t xml:space="preserve"> cls</w:t>
      </w:r>
      <w:r>
        <w:rPr>
          <w:rFonts w:hint="eastAsia"/>
        </w:rPr>
        <w:t>（</w:t>
      </w:r>
      <w:r>
        <w:rPr>
          <w:rFonts w:hint="eastAsia"/>
        </w:rPr>
        <w:t>clear</w:t>
      </w:r>
      <w:r>
        <w:rPr>
          <w:rFonts w:hint="eastAsia"/>
        </w:rPr>
        <w:t>）</w:t>
      </w:r>
    </w:p>
    <w:p w14:paraId="4759EFB5" w14:textId="77777777" w:rsidR="00BF731D" w:rsidRPr="00090E9D" w:rsidRDefault="00BF731D" w:rsidP="00090E9D">
      <w:pPr>
        <w:spacing w:line="440" w:lineRule="exact"/>
      </w:pPr>
    </w:p>
    <w:p w14:paraId="64C53ACF" w14:textId="77777777" w:rsidR="002317BE" w:rsidRPr="002317BE" w:rsidRDefault="002317BE" w:rsidP="002317BE">
      <w:pPr>
        <w:spacing w:line="440" w:lineRule="exact"/>
      </w:pPr>
    </w:p>
    <w:p w14:paraId="389DF045" w14:textId="77777777" w:rsidR="00090E9D" w:rsidRPr="00090E9D" w:rsidRDefault="00090E9D" w:rsidP="00090E9D">
      <w:pPr>
        <w:spacing w:line="440" w:lineRule="exact"/>
      </w:pPr>
    </w:p>
    <w:p w14:paraId="1E175046" w14:textId="3DF067C5" w:rsidR="00090E9D" w:rsidRPr="00090E9D" w:rsidRDefault="00000000" w:rsidP="00090E9D">
      <w:pPr>
        <w:spacing w:line="440" w:lineRule="exact"/>
      </w:pPr>
      <w:hyperlink r:id="rId367" w:history="1">
        <w:r w:rsidR="00167E67" w:rsidRPr="00167E67">
          <w:rPr>
            <w:rStyle w:val="a9"/>
          </w:rPr>
          <w:t>Linux.docx</w:t>
        </w:r>
      </w:hyperlink>
      <w:r w:rsidR="00167E67">
        <w:rPr>
          <w:rFonts w:hint="eastAsia"/>
        </w:rPr>
        <w:t>，</w:t>
      </w:r>
      <w:hyperlink r:id="rId368" w:history="1">
        <w:r w:rsidR="00090E9D" w:rsidRPr="00090E9D">
          <w:rPr>
            <w:rStyle w:val="a9"/>
          </w:rPr>
          <w:t>LINUX.ORG</w:t>
        </w:r>
      </w:hyperlink>
      <w:r w:rsidR="00090E9D" w:rsidRPr="00090E9D">
        <w:t>，</w:t>
      </w:r>
    </w:p>
    <w:p w14:paraId="7F6F52A9" w14:textId="77777777" w:rsidR="00090E9D" w:rsidRPr="00090E9D" w:rsidRDefault="00000000" w:rsidP="00090E9D">
      <w:pPr>
        <w:spacing w:line="440" w:lineRule="exact"/>
      </w:pPr>
      <w:hyperlink r:id="rId369" w:history="1">
        <w:r w:rsidR="00090E9D" w:rsidRPr="00090E9D">
          <w:rPr>
            <w:rStyle w:val="a9"/>
            <w:rFonts w:hint="eastAsia"/>
          </w:rPr>
          <w:t>VMware</w:t>
        </w:r>
        <w:r w:rsidR="00090E9D" w:rsidRPr="00090E9D">
          <w:rPr>
            <w:rStyle w:val="a9"/>
            <w:rFonts w:hint="eastAsia"/>
          </w:rPr>
          <w:t>安装</w:t>
        </w:r>
        <w:r w:rsidR="00090E9D" w:rsidRPr="00090E9D">
          <w:rPr>
            <w:rStyle w:val="a9"/>
            <w:rFonts w:hint="eastAsia"/>
          </w:rPr>
          <w:t>CentOS7</w:t>
        </w:r>
        <w:r w:rsidR="00090E9D" w:rsidRPr="00090E9D">
          <w:rPr>
            <w:rStyle w:val="a9"/>
            <w:rFonts w:hint="eastAsia"/>
          </w:rPr>
          <w:t>超详细版</w:t>
        </w:r>
      </w:hyperlink>
      <w:r w:rsidR="00090E9D" w:rsidRPr="00090E9D">
        <w:rPr>
          <w:rFonts w:hint="eastAsia"/>
        </w:rPr>
        <w:t>，</w:t>
      </w:r>
      <w:hyperlink r:id="rId370" w:history="1">
        <w:r w:rsidR="00090E9D" w:rsidRPr="00090E9D">
          <w:rPr>
            <w:rStyle w:val="a9"/>
            <w:rFonts w:hint="eastAsia"/>
          </w:rPr>
          <w:t>CentOS7(Linux)</w:t>
        </w:r>
        <w:r w:rsidR="00090E9D" w:rsidRPr="00090E9D">
          <w:rPr>
            <w:rStyle w:val="a9"/>
            <w:rFonts w:hint="eastAsia"/>
          </w:rPr>
          <w:t>详细安装教程（图文详解）</w:t>
        </w:r>
      </w:hyperlink>
      <w:r w:rsidR="00090E9D" w:rsidRPr="00090E9D">
        <w:rPr>
          <w:rFonts w:hint="eastAsia"/>
        </w:rPr>
        <w:t>，</w:t>
      </w:r>
    </w:p>
    <w:p w14:paraId="6CC3174D" w14:textId="6DB4AC7C" w:rsidR="00090E9D" w:rsidRDefault="00000000" w:rsidP="00090E9D">
      <w:pPr>
        <w:spacing w:line="440" w:lineRule="exact"/>
      </w:pPr>
      <w:hyperlink r:id="rId371" w:history="1">
        <w:r w:rsidR="00090E9D" w:rsidRPr="00090E9D">
          <w:rPr>
            <w:rStyle w:val="a9"/>
            <w:rFonts w:hint="eastAsia"/>
          </w:rPr>
          <w:t>CentOS7</w:t>
        </w:r>
        <w:r w:rsidR="00090E9D" w:rsidRPr="00090E9D">
          <w:rPr>
            <w:rStyle w:val="a9"/>
            <w:rFonts w:hint="eastAsia"/>
          </w:rPr>
          <w:t>常用命令集合</w:t>
        </w:r>
      </w:hyperlink>
      <w:r w:rsidR="00090E9D" w:rsidRPr="00090E9D">
        <w:rPr>
          <w:rFonts w:hint="eastAsia"/>
        </w:rPr>
        <w:t>，</w:t>
      </w:r>
      <w:hyperlink r:id="rId372" w:history="1">
        <w:r w:rsidR="006261B1">
          <w:rPr>
            <w:rStyle w:val="a9"/>
            <w:rFonts w:hint="eastAsia"/>
          </w:rPr>
          <w:t>Linux</w:t>
        </w:r>
        <w:r w:rsidR="006261B1">
          <w:rPr>
            <w:rStyle w:val="a9"/>
            <w:rFonts w:hint="eastAsia"/>
          </w:rPr>
          <w:t>命令大全</w:t>
        </w:r>
        <w:r w:rsidR="006261B1">
          <w:rPr>
            <w:rStyle w:val="a9"/>
            <w:rFonts w:hint="eastAsia"/>
          </w:rPr>
          <w:t>/</w:t>
        </w:r>
        <w:r w:rsidR="006261B1">
          <w:rPr>
            <w:rStyle w:val="a9"/>
            <w:rFonts w:hint="eastAsia"/>
          </w:rPr>
          <w:t>菜鸟教程</w:t>
        </w:r>
      </w:hyperlink>
      <w:r w:rsidR="00090E9D" w:rsidRPr="00090E9D">
        <w:rPr>
          <w:rFonts w:hint="eastAsia"/>
        </w:rPr>
        <w:t>，</w:t>
      </w:r>
      <w:hyperlink r:id="rId373" w:history="1">
        <w:r w:rsidR="00935024" w:rsidRPr="00090E9D">
          <w:rPr>
            <w:rStyle w:val="a9"/>
            <w:rFonts w:hint="eastAsia"/>
          </w:rPr>
          <w:t>Centos</w:t>
        </w:r>
        <w:r w:rsidR="00935024" w:rsidRPr="00090E9D">
          <w:rPr>
            <w:rStyle w:val="a9"/>
            <w:rFonts w:hint="eastAsia"/>
          </w:rPr>
          <w:t>设置屏幕不休眠</w:t>
        </w:r>
      </w:hyperlink>
      <w:r w:rsidR="00935024" w:rsidRPr="00090E9D">
        <w:rPr>
          <w:rFonts w:hint="eastAsia"/>
        </w:rPr>
        <w:t>，</w:t>
      </w:r>
    </w:p>
    <w:p w14:paraId="2AEFE022" w14:textId="474381E5" w:rsidR="00090E9D" w:rsidRPr="00090E9D" w:rsidRDefault="00000000" w:rsidP="00935024">
      <w:pPr>
        <w:spacing w:line="440" w:lineRule="exact"/>
      </w:pPr>
      <w:hyperlink r:id="rId374" w:history="1">
        <w:r w:rsidR="0097416D">
          <w:rPr>
            <w:rStyle w:val="a9"/>
            <w:rFonts w:hint="eastAsia"/>
          </w:rPr>
          <w:t>五集教程</w:t>
        </w:r>
        <w:r w:rsidR="0097416D">
          <w:rPr>
            <w:rStyle w:val="a9"/>
            <w:rFonts w:hint="eastAsia"/>
          </w:rPr>
          <w:t>Centos7</w:t>
        </w:r>
        <w:r w:rsidR="0097416D">
          <w:rPr>
            <w:rStyle w:val="a9"/>
            <w:rFonts w:hint="eastAsia"/>
          </w:rPr>
          <w:t>入门学习</w:t>
        </w:r>
        <w:r w:rsidR="0097416D">
          <w:rPr>
            <w:rStyle w:val="a9"/>
            <w:rFonts w:hint="eastAsia"/>
          </w:rPr>
          <w:t>/</w:t>
        </w:r>
        <w:r w:rsidR="0097416D">
          <w:rPr>
            <w:rStyle w:val="a9"/>
            <w:rFonts w:hint="eastAsia"/>
          </w:rPr>
          <w:t>哔哩哔哩</w:t>
        </w:r>
      </w:hyperlink>
      <w:r w:rsidR="00090E9D" w:rsidRPr="00090E9D">
        <w:rPr>
          <w:rFonts w:hint="eastAsia"/>
        </w:rPr>
        <w:t>，</w:t>
      </w:r>
      <w:hyperlink r:id="rId375" w:history="1">
        <w:r w:rsidR="00935024" w:rsidRPr="00935024">
          <w:rPr>
            <w:rStyle w:val="a9"/>
            <w:rFonts w:hint="eastAsia"/>
          </w:rPr>
          <w:t>黑马</w:t>
        </w:r>
        <w:r w:rsidR="00935024" w:rsidRPr="00935024">
          <w:rPr>
            <w:rStyle w:val="a9"/>
            <w:rFonts w:hint="eastAsia"/>
          </w:rPr>
          <w:t>linux</w:t>
        </w:r>
        <w:r w:rsidR="00935024" w:rsidRPr="00935024">
          <w:rPr>
            <w:rStyle w:val="a9"/>
            <w:rFonts w:hint="eastAsia"/>
          </w:rPr>
          <w:t>全套教程</w:t>
        </w:r>
        <w:r w:rsidR="00935024" w:rsidRPr="00935024">
          <w:rPr>
            <w:rStyle w:val="a9"/>
            <w:rFonts w:hint="eastAsia"/>
          </w:rPr>
          <w:t>/</w:t>
        </w:r>
        <w:r w:rsidR="00935024" w:rsidRPr="00935024">
          <w:rPr>
            <w:rStyle w:val="a9"/>
            <w:rFonts w:hint="eastAsia"/>
          </w:rPr>
          <w:t>哔哩哔哩</w:t>
        </w:r>
      </w:hyperlink>
      <w:r w:rsidR="00935024">
        <w:rPr>
          <w:rFonts w:hint="eastAsia"/>
        </w:rPr>
        <w:t>，</w:t>
      </w:r>
    </w:p>
    <w:p w14:paraId="4F765051" w14:textId="77777777" w:rsidR="00090E9D" w:rsidRPr="00090E9D" w:rsidRDefault="00000000" w:rsidP="00090E9D">
      <w:pPr>
        <w:spacing w:line="440" w:lineRule="exact"/>
      </w:pPr>
      <w:hyperlink r:id="rId376" w:history="1">
        <w:r w:rsidR="00090E9D" w:rsidRPr="00090E9D">
          <w:rPr>
            <w:rStyle w:val="a9"/>
            <w:rFonts w:hint="eastAsia"/>
          </w:rPr>
          <w:t>Linux</w:t>
        </w:r>
        <w:r w:rsidR="00090E9D" w:rsidRPr="00090E9D">
          <w:rPr>
            <w:rStyle w:val="a9"/>
            <w:rFonts w:hint="eastAsia"/>
          </w:rPr>
          <w:t>操作</w:t>
        </w:r>
        <w:r w:rsidR="00090E9D" w:rsidRPr="00090E9D">
          <w:rPr>
            <w:rStyle w:val="a9"/>
            <w:rFonts w:hint="eastAsia"/>
          </w:rPr>
          <w:t>ping</w:t>
        </w:r>
        <w:r w:rsidR="00090E9D" w:rsidRPr="00090E9D">
          <w:rPr>
            <w:rStyle w:val="a9"/>
            <w:rFonts w:hint="eastAsia"/>
          </w:rPr>
          <w:t>命令</w:t>
        </w:r>
        <w:r w:rsidR="00090E9D" w:rsidRPr="00090E9D">
          <w:rPr>
            <w:rStyle w:val="a9"/>
            <w:rFonts w:hint="eastAsia"/>
          </w:rPr>
          <w:t>name or service not know</w:t>
        </w:r>
        <w:r w:rsidR="00090E9D" w:rsidRPr="00090E9D">
          <w:rPr>
            <w:rStyle w:val="a9"/>
            <w:rFonts w:hint="eastAsia"/>
          </w:rPr>
          <w:t>解决办法</w:t>
        </w:r>
      </w:hyperlink>
      <w:r w:rsidR="00090E9D" w:rsidRPr="00090E9D">
        <w:rPr>
          <w:rFonts w:hint="eastAsia"/>
        </w:rPr>
        <w:t>，</w:t>
      </w:r>
    </w:p>
    <w:p w14:paraId="08F416B6" w14:textId="3BA764A7" w:rsidR="00090E9D" w:rsidRDefault="00000000" w:rsidP="00090E9D">
      <w:pPr>
        <w:spacing w:line="440" w:lineRule="exact"/>
      </w:pPr>
      <w:hyperlink r:id="rId377" w:history="1">
        <w:r w:rsidR="00090E9D" w:rsidRPr="00090E9D">
          <w:rPr>
            <w:rStyle w:val="a9"/>
            <w:rFonts w:hint="eastAsia"/>
          </w:rPr>
          <w:t>VMWare</w:t>
        </w:r>
        <w:r w:rsidR="00090E9D" w:rsidRPr="00090E9D">
          <w:rPr>
            <w:rStyle w:val="a9"/>
            <w:rFonts w:hint="eastAsia"/>
          </w:rPr>
          <w:t>报错</w:t>
        </w:r>
        <w:r w:rsidR="00090E9D" w:rsidRPr="00090E9D">
          <w:rPr>
            <w:rStyle w:val="a9"/>
            <w:rFonts w:hint="eastAsia"/>
          </w:rPr>
          <w:t>The file specified is not a virtual disk/</w:t>
        </w:r>
        <w:r w:rsidR="00090E9D" w:rsidRPr="00090E9D">
          <w:rPr>
            <w:rStyle w:val="a9"/>
            <w:rFonts w:hint="eastAsia"/>
          </w:rPr>
          <w:t>指定的文件不是虚拟磁盘</w:t>
        </w:r>
      </w:hyperlink>
      <w:r w:rsidR="00090E9D" w:rsidRPr="00090E9D">
        <w:rPr>
          <w:rFonts w:hint="eastAsia"/>
        </w:rPr>
        <w:t>，</w:t>
      </w:r>
    </w:p>
    <w:p w14:paraId="01F8EC25" w14:textId="0BA03CCB" w:rsidR="005B6D21" w:rsidRDefault="00000000" w:rsidP="00090E9D">
      <w:pPr>
        <w:spacing w:line="440" w:lineRule="exact"/>
      </w:pPr>
      <w:hyperlink r:id="rId378" w:history="1">
        <w:r w:rsidR="00583C2E">
          <w:rPr>
            <w:rStyle w:val="a9"/>
            <w:rFonts w:hint="eastAsia"/>
          </w:rPr>
          <w:t>以下哪个命令用于查看</w:t>
        </w:r>
        <w:r w:rsidR="00583C2E">
          <w:rPr>
            <w:rStyle w:val="a9"/>
            <w:rFonts w:hint="eastAsia"/>
          </w:rPr>
          <w:t>tar(backup.tar)</w:t>
        </w:r>
        <w:r w:rsidR="00583C2E">
          <w:rPr>
            <w:rStyle w:val="a9"/>
            <w:rFonts w:hint="eastAsia"/>
          </w:rPr>
          <w:t>文件的内容而不提取它？牛客网</w:t>
        </w:r>
      </w:hyperlink>
      <w:r w:rsidR="00826483">
        <w:rPr>
          <w:rFonts w:hint="eastAsia"/>
        </w:rPr>
        <w:t>，</w:t>
      </w:r>
    </w:p>
    <w:p w14:paraId="1D48DBCA" w14:textId="4FBF7069" w:rsidR="006E328A" w:rsidRDefault="006E328A" w:rsidP="006E328A">
      <w:pPr>
        <w:pStyle w:val="31"/>
        <w:spacing w:before="156"/>
      </w:pPr>
      <w:r>
        <w:rPr>
          <w:rFonts w:hint="eastAsia"/>
        </w:rPr>
        <w:t>Linux、Shell</w:t>
      </w:r>
    </w:p>
    <w:p w14:paraId="0BA2497E" w14:textId="42D0EE6B" w:rsidR="00090E9D" w:rsidRPr="00090E9D" w:rsidRDefault="00090E9D" w:rsidP="007F32ED">
      <w:pPr>
        <w:spacing w:line="440" w:lineRule="exact"/>
      </w:pPr>
      <w:r w:rsidRPr="008C0EDF">
        <w:rPr>
          <w:rFonts w:hint="eastAsia"/>
          <w:color w:val="FF0000"/>
        </w:rPr>
        <w:t>Linux</w:t>
      </w:r>
      <w:r w:rsidR="008C0EDF" w:rsidRPr="008C0EDF">
        <w:rPr>
          <w:rFonts w:hint="eastAsia"/>
          <w:color w:val="FF0000"/>
        </w:rPr>
        <w:t>1</w:t>
      </w:r>
      <w:r w:rsidRPr="00090E9D">
        <w:rPr>
          <w:rFonts w:hint="eastAsia"/>
        </w:rPr>
        <w:t>是一种免费使用和自由传播的类</w:t>
      </w:r>
      <w:r w:rsidRPr="00090E9D">
        <w:rPr>
          <w:rFonts w:hint="eastAsia"/>
        </w:rPr>
        <w:t>UNIX</w:t>
      </w:r>
      <w:r w:rsidRPr="00090E9D">
        <w:rPr>
          <w:rFonts w:hint="eastAsia"/>
        </w:rPr>
        <w:t>操作系统，于</w:t>
      </w:r>
      <w:r w:rsidRPr="00090E9D">
        <w:rPr>
          <w:rFonts w:hint="eastAsia"/>
        </w:rPr>
        <w:t>1991</w:t>
      </w:r>
      <w:r w:rsidRPr="00090E9D">
        <w:rPr>
          <w:rFonts w:hint="eastAsia"/>
        </w:rPr>
        <w:t>年</w:t>
      </w:r>
      <w:r w:rsidRPr="00090E9D">
        <w:rPr>
          <w:rFonts w:hint="eastAsia"/>
        </w:rPr>
        <w:t>10</w:t>
      </w:r>
      <w:r w:rsidRPr="00090E9D">
        <w:rPr>
          <w:rFonts w:hint="eastAsia"/>
        </w:rPr>
        <w:t>月</w:t>
      </w:r>
      <w:r w:rsidRPr="00090E9D">
        <w:rPr>
          <w:rFonts w:hint="eastAsia"/>
        </w:rPr>
        <w:t>5</w:t>
      </w:r>
      <w:r w:rsidRPr="00090E9D">
        <w:rPr>
          <w:rFonts w:hint="eastAsia"/>
        </w:rPr>
        <w:t>日首次发布，它主要受到</w:t>
      </w:r>
      <w:r w:rsidRPr="00090E9D">
        <w:rPr>
          <w:rFonts w:hint="eastAsia"/>
        </w:rPr>
        <w:t>Minix</w:t>
      </w:r>
      <w:r w:rsidRPr="00090E9D">
        <w:rPr>
          <w:rFonts w:hint="eastAsia"/>
        </w:rPr>
        <w:t>和</w:t>
      </w:r>
      <w:r w:rsidRPr="00090E9D">
        <w:rPr>
          <w:rFonts w:hint="eastAsia"/>
        </w:rPr>
        <w:t>Unix</w:t>
      </w:r>
      <w:r w:rsidRPr="00090E9D">
        <w:rPr>
          <w:rFonts w:hint="eastAsia"/>
        </w:rPr>
        <w:t>思想的启发，是一个基于</w:t>
      </w:r>
      <w:r w:rsidRPr="00090E9D">
        <w:rPr>
          <w:rFonts w:hint="eastAsia"/>
        </w:rPr>
        <w:t>POSIX</w:t>
      </w:r>
      <w:r w:rsidRPr="00090E9D">
        <w:rPr>
          <w:rFonts w:hint="eastAsia"/>
        </w:rPr>
        <w:t>的多用户、多任务、支持多线程和多</w:t>
      </w:r>
      <w:r w:rsidRPr="00090E9D">
        <w:rPr>
          <w:rFonts w:hint="eastAsia"/>
        </w:rPr>
        <w:t>CPU</w:t>
      </w:r>
      <w:r w:rsidRPr="00090E9D">
        <w:rPr>
          <w:rFonts w:hint="eastAsia"/>
        </w:rPr>
        <w:t>的操作系统。它能运行主要的</w:t>
      </w:r>
      <w:r w:rsidRPr="00090E9D">
        <w:rPr>
          <w:rFonts w:hint="eastAsia"/>
        </w:rPr>
        <w:t>Unix</w:t>
      </w:r>
      <w:r w:rsidRPr="00090E9D">
        <w:rPr>
          <w:rFonts w:hint="eastAsia"/>
        </w:rPr>
        <w:t>工具软件、应用程序和网络协议。</w:t>
      </w:r>
      <w:r w:rsidRPr="00090E9D">
        <w:rPr>
          <w:rFonts w:hint="eastAsia"/>
        </w:rPr>
        <w:t>Linux</w:t>
      </w:r>
      <w:r w:rsidRPr="00090E9D">
        <w:rPr>
          <w:rFonts w:hint="eastAsia"/>
        </w:rPr>
        <w:t>继承了</w:t>
      </w:r>
      <w:r w:rsidRPr="00090E9D">
        <w:rPr>
          <w:rFonts w:hint="eastAsia"/>
        </w:rPr>
        <w:t>Unix</w:t>
      </w:r>
      <w:r w:rsidRPr="00090E9D">
        <w:rPr>
          <w:rFonts w:hint="eastAsia"/>
        </w:rPr>
        <w:t>以网络为核心的设计思想，是一个性能稳定的多用户网络操作系统。</w:t>
      </w:r>
      <w:r w:rsidRPr="00090E9D">
        <w:rPr>
          <w:rFonts w:hint="eastAsia"/>
        </w:rPr>
        <w:t>Linux</w:t>
      </w:r>
      <w:r w:rsidRPr="00090E9D">
        <w:rPr>
          <w:rFonts w:hint="eastAsia"/>
        </w:rPr>
        <w:t>有上百种不同的发行版，如基于社区开发的</w:t>
      </w:r>
      <w:r w:rsidRPr="00090E9D">
        <w:rPr>
          <w:rFonts w:hint="eastAsia"/>
        </w:rPr>
        <w:t>debian</w:t>
      </w:r>
      <w:r w:rsidRPr="00090E9D">
        <w:rPr>
          <w:rFonts w:hint="eastAsia"/>
        </w:rPr>
        <w:t>、</w:t>
      </w:r>
      <w:r w:rsidRPr="00090E9D">
        <w:rPr>
          <w:rFonts w:hint="eastAsia"/>
        </w:rPr>
        <w:t>archlinux</w:t>
      </w:r>
      <w:r w:rsidRPr="00090E9D">
        <w:rPr>
          <w:rFonts w:hint="eastAsia"/>
        </w:rPr>
        <w:t>，和基于商业开发的</w:t>
      </w:r>
      <w:r w:rsidRPr="00090E9D">
        <w:rPr>
          <w:rFonts w:hint="eastAsia"/>
        </w:rPr>
        <w:t>Red Hat Enterprise Linux</w:t>
      </w:r>
      <w:r w:rsidRPr="00090E9D">
        <w:rPr>
          <w:rFonts w:hint="eastAsia"/>
        </w:rPr>
        <w:t>、</w:t>
      </w:r>
      <w:r w:rsidRPr="00090E9D">
        <w:rPr>
          <w:rFonts w:hint="eastAsia"/>
        </w:rPr>
        <w:t>SUSE</w:t>
      </w:r>
      <w:r w:rsidRPr="00090E9D">
        <w:rPr>
          <w:rFonts w:hint="eastAsia"/>
        </w:rPr>
        <w:t>、</w:t>
      </w:r>
      <w:r w:rsidRPr="00090E9D">
        <w:rPr>
          <w:rFonts w:hint="eastAsia"/>
        </w:rPr>
        <w:t>Oracle Linux</w:t>
      </w:r>
      <w:r w:rsidRPr="00090E9D">
        <w:rPr>
          <w:rFonts w:hint="eastAsia"/>
        </w:rPr>
        <w:t>等。</w:t>
      </w:r>
    </w:p>
    <w:p w14:paraId="2EB4B931" w14:textId="540CE2D7" w:rsidR="005014C7" w:rsidRPr="005014C7" w:rsidRDefault="00090E9D" w:rsidP="005014C7">
      <w:pPr>
        <w:spacing w:line="440" w:lineRule="exact"/>
      </w:pPr>
      <w:r w:rsidRPr="00090E9D">
        <w:t>J</w:t>
      </w:r>
      <w:r w:rsidRPr="00090E9D">
        <w:rPr>
          <w:rFonts w:hint="eastAsia"/>
        </w:rPr>
        <w:t>ava</w:t>
      </w:r>
      <w:r w:rsidRPr="00090E9D">
        <w:rPr>
          <w:rFonts w:hint="eastAsia"/>
        </w:rPr>
        <w:t>中万物皆对象，</w:t>
      </w:r>
      <w:r w:rsidRPr="00090E9D">
        <w:rPr>
          <w:rFonts w:hint="eastAsia"/>
        </w:rPr>
        <w:t>Spring</w:t>
      </w:r>
      <w:r w:rsidRPr="00090E9D">
        <w:rPr>
          <w:rFonts w:hint="eastAsia"/>
        </w:rPr>
        <w:t>中万物皆</w:t>
      </w:r>
      <w:r w:rsidR="003D3B1B">
        <w:rPr>
          <w:rFonts w:hint="eastAsia"/>
        </w:rPr>
        <w:t>Bean</w:t>
      </w:r>
      <w:r w:rsidRPr="00090E9D">
        <w:rPr>
          <w:rFonts w:hint="eastAsia"/>
        </w:rPr>
        <w:t>，</w:t>
      </w:r>
      <w:r w:rsidRPr="00090E9D">
        <w:rPr>
          <w:rFonts w:hint="eastAsia"/>
        </w:rPr>
        <w:t>Linux</w:t>
      </w:r>
      <w:r w:rsidRPr="00090E9D">
        <w:rPr>
          <w:rFonts w:hint="eastAsia"/>
        </w:rPr>
        <w:t>中一切皆文件。</w:t>
      </w:r>
    </w:p>
    <w:p w14:paraId="198F7C6B" w14:textId="54B20917" w:rsidR="00E030CE" w:rsidRDefault="00984325" w:rsidP="00B66500">
      <w:pPr>
        <w:spacing w:line="440" w:lineRule="exact"/>
      </w:pPr>
      <w:r>
        <w:rPr>
          <w:rFonts w:hint="eastAsia"/>
        </w:rPr>
        <w:t>绝对路径从根目录出发，相对路径从</w:t>
      </w:r>
      <w:r w:rsidRPr="00433A6E">
        <w:rPr>
          <w:rFonts w:hint="eastAsia"/>
          <w:u w:val="single"/>
        </w:rPr>
        <w:t>当前目录</w:t>
      </w:r>
      <w:r>
        <w:rPr>
          <w:rFonts w:hint="eastAsia"/>
        </w:rPr>
        <w:t>出发。</w:t>
      </w:r>
    </w:p>
    <w:p w14:paraId="4D138ECC" w14:textId="025A00FA" w:rsidR="007E12A3" w:rsidRDefault="007E12A3" w:rsidP="00B66500">
      <w:pPr>
        <w:spacing w:line="440" w:lineRule="exact"/>
      </w:pPr>
    </w:p>
    <w:p w14:paraId="676DDC54" w14:textId="77777777" w:rsidR="007E12A3" w:rsidRDefault="007E12A3" w:rsidP="007E12A3">
      <w:pPr>
        <w:spacing w:line="440" w:lineRule="exact"/>
      </w:pPr>
      <w:r>
        <w:rPr>
          <w:rFonts w:hint="eastAsia"/>
        </w:rPr>
        <w:t xml:space="preserve">/etc/passwd </w:t>
      </w:r>
      <w:r>
        <w:rPr>
          <w:rFonts w:hint="eastAsia"/>
        </w:rPr>
        <w:t>查看所有</w:t>
      </w:r>
      <w:r>
        <w:rPr>
          <w:rFonts w:hint="eastAsia"/>
        </w:rPr>
        <w:t xml:space="preserve">user    whoami </w:t>
      </w:r>
      <w:r>
        <w:rPr>
          <w:rFonts w:hint="eastAsia"/>
        </w:rPr>
        <w:t>查看当前用户</w:t>
      </w:r>
      <w:r>
        <w:rPr>
          <w:rFonts w:hint="eastAsia"/>
        </w:rPr>
        <w:t xml:space="preserve">    w </w:t>
      </w:r>
      <w:r>
        <w:rPr>
          <w:rFonts w:hint="eastAsia"/>
        </w:rPr>
        <w:t>查看当前系统在线用户</w:t>
      </w:r>
    </w:p>
    <w:p w14:paraId="51E43AA1" w14:textId="1C1784DF" w:rsidR="007E12A3" w:rsidRDefault="007E12A3" w:rsidP="007E12A3">
      <w:pPr>
        <w:spacing w:line="440" w:lineRule="exact"/>
      </w:pPr>
      <w:r>
        <w:rPr>
          <w:rFonts w:hint="eastAsia"/>
        </w:rPr>
        <w:t xml:space="preserve">rm -rf Yale/ </w:t>
      </w:r>
      <w:r>
        <w:rPr>
          <w:rFonts w:hint="eastAsia"/>
        </w:rPr>
        <w:t>强制删除</w:t>
      </w:r>
      <w:r>
        <w:rPr>
          <w:rFonts w:hint="eastAsia"/>
        </w:rPr>
        <w:t>Yale</w:t>
      </w:r>
      <w:r>
        <w:rPr>
          <w:rFonts w:hint="eastAsia"/>
        </w:rPr>
        <w:t>目录</w:t>
      </w:r>
    </w:p>
    <w:p w14:paraId="03D43467" w14:textId="19B6FB90" w:rsidR="003519AD" w:rsidRDefault="003519AD" w:rsidP="00B66500">
      <w:pPr>
        <w:spacing w:line="440" w:lineRule="exact"/>
      </w:pPr>
      <w:r w:rsidRPr="003519AD">
        <w:t>systemctl status firewalld.service</w:t>
      </w:r>
      <w:r>
        <w:t xml:space="preserve"> </w:t>
      </w:r>
      <w:r>
        <w:rPr>
          <w:rFonts w:hint="eastAsia"/>
        </w:rPr>
        <w:t>查看防火墙状态</w:t>
      </w:r>
    </w:p>
    <w:p w14:paraId="49AC04BF" w14:textId="77777777" w:rsidR="003519AD" w:rsidRDefault="003519AD" w:rsidP="00B66500">
      <w:pPr>
        <w:spacing w:line="440" w:lineRule="exact"/>
      </w:pPr>
    </w:p>
    <w:p w14:paraId="4FC64FF0" w14:textId="547767C1" w:rsidR="00433A6E" w:rsidRPr="00C555C7" w:rsidRDefault="00433A6E" w:rsidP="00B66500">
      <w:pPr>
        <w:spacing w:line="440" w:lineRule="exact"/>
      </w:pPr>
      <w:r w:rsidRPr="00433A6E">
        <w:rPr>
          <w:rFonts w:hint="eastAsia"/>
        </w:rPr>
        <w:t>rm</w:t>
      </w:r>
      <w:r w:rsidRPr="00433A6E">
        <w:rPr>
          <w:rFonts w:hint="eastAsia"/>
        </w:rPr>
        <w:t>用于删除一个文件</w:t>
      </w:r>
      <w:r w:rsidR="000F447C">
        <w:rPr>
          <w:rFonts w:hint="eastAsia"/>
        </w:rPr>
        <w:t>/</w:t>
      </w:r>
      <w:r w:rsidRPr="00433A6E">
        <w:rPr>
          <w:rFonts w:hint="eastAsia"/>
        </w:rPr>
        <w:t>目录</w:t>
      </w:r>
      <w:r w:rsidR="000F447C">
        <w:rPr>
          <w:rFonts w:hint="eastAsia"/>
        </w:rPr>
        <w:t>，</w:t>
      </w:r>
      <w:r w:rsidR="000F447C" w:rsidRPr="000F447C">
        <w:rPr>
          <w:rFonts w:hint="eastAsia"/>
        </w:rPr>
        <w:t>mv</w:t>
      </w:r>
      <w:r w:rsidR="000F447C" w:rsidRPr="000F447C">
        <w:rPr>
          <w:rFonts w:hint="eastAsia"/>
        </w:rPr>
        <w:t>用来</w:t>
      </w:r>
      <w:r w:rsidR="000F447C">
        <w:rPr>
          <w:rFonts w:hint="eastAsia"/>
        </w:rPr>
        <w:t>重命名或者移动</w:t>
      </w:r>
      <w:r w:rsidR="000F447C" w:rsidRPr="000F447C">
        <w:rPr>
          <w:rFonts w:hint="eastAsia"/>
        </w:rPr>
        <w:t>文件</w:t>
      </w:r>
      <w:r w:rsidR="000F447C">
        <w:rPr>
          <w:rFonts w:hint="eastAsia"/>
        </w:rPr>
        <w:t>/</w:t>
      </w:r>
      <w:r w:rsidR="000F447C" w:rsidRPr="000F447C">
        <w:rPr>
          <w:rFonts w:hint="eastAsia"/>
        </w:rPr>
        <w:t>目录</w:t>
      </w:r>
      <w:r w:rsidR="000F447C">
        <w:rPr>
          <w:rFonts w:hint="eastAsia"/>
        </w:rPr>
        <w:t>的位置</w:t>
      </w:r>
      <w:r w:rsidR="000F447C" w:rsidRPr="000F447C">
        <w:rPr>
          <w:rFonts w:hint="eastAsia"/>
        </w:rPr>
        <w:t>。</w:t>
      </w:r>
    </w:p>
    <w:p w14:paraId="0E937FB6" w14:textId="77777777" w:rsidR="00090E9D" w:rsidRPr="00090E9D" w:rsidRDefault="00090E9D" w:rsidP="00090E9D">
      <w:pPr>
        <w:spacing w:line="440" w:lineRule="exact"/>
      </w:pPr>
      <w:r w:rsidRPr="00090E9D">
        <w:rPr>
          <w:rFonts w:hint="eastAsia"/>
        </w:rPr>
        <w:t>查看时区</w:t>
      </w:r>
      <w:r w:rsidRPr="00090E9D">
        <w:rPr>
          <w:rFonts w:hint="eastAsia"/>
        </w:rPr>
        <w:t xml:space="preserve"> </w:t>
      </w:r>
      <w:r w:rsidRPr="00090E9D">
        <w:t>date -R</w:t>
      </w:r>
      <w:r w:rsidRPr="00090E9D">
        <w:rPr>
          <w:rFonts w:hint="eastAsia"/>
        </w:rPr>
        <w:t>（</w:t>
      </w:r>
      <w:r w:rsidRPr="00090E9D">
        <w:rPr>
          <w:rFonts w:hint="eastAsia"/>
        </w:rPr>
        <w:t>Linux</w:t>
      </w:r>
      <w:r w:rsidRPr="00090E9D">
        <w:rPr>
          <w:rFonts w:hint="eastAsia"/>
        </w:rPr>
        <w:t>命令大小写敏感？！）</w:t>
      </w:r>
    </w:p>
    <w:p w14:paraId="4B971B3E" w14:textId="77777777" w:rsidR="00090E9D" w:rsidRPr="00090E9D" w:rsidRDefault="00090E9D" w:rsidP="00090E9D">
      <w:pPr>
        <w:spacing w:line="440" w:lineRule="exact"/>
      </w:pPr>
      <w:r w:rsidRPr="00090E9D">
        <w:t>查看本机</w:t>
      </w:r>
      <w:r w:rsidRPr="00090E9D">
        <w:t>IP ifconfig</w:t>
      </w:r>
      <w:r w:rsidRPr="00090E9D">
        <w:t>（</w:t>
      </w:r>
      <w:r w:rsidRPr="00090E9D">
        <w:rPr>
          <w:rFonts w:hint="eastAsia"/>
        </w:rPr>
        <w:t>不是</w:t>
      </w:r>
      <w:r w:rsidRPr="00090E9D">
        <w:rPr>
          <w:rFonts w:hint="eastAsia"/>
        </w:rPr>
        <w:t>ipconfig</w:t>
      </w:r>
      <w:r w:rsidRPr="00090E9D">
        <w:rPr>
          <w:rFonts w:hint="eastAsia"/>
        </w:rPr>
        <w:t>！！</w:t>
      </w:r>
      <w:r w:rsidRPr="00090E9D">
        <w:t>）</w:t>
      </w:r>
    </w:p>
    <w:p w14:paraId="62EA1A90" w14:textId="046EF16C" w:rsidR="00090E9D" w:rsidRDefault="00090E9D" w:rsidP="002317BE">
      <w:pPr>
        <w:spacing w:line="440" w:lineRule="exact"/>
      </w:pPr>
      <w:r w:rsidRPr="00090E9D">
        <w:t>查看</w:t>
      </w:r>
      <w:r w:rsidRPr="00090E9D">
        <w:rPr>
          <w:rFonts w:hint="eastAsia"/>
        </w:rPr>
        <w:t>桌面环境</w:t>
      </w:r>
      <w:r w:rsidRPr="00090E9D">
        <w:rPr>
          <w:rFonts w:hint="eastAsia"/>
        </w:rPr>
        <w:t xml:space="preserve"> </w:t>
      </w:r>
      <w:r w:rsidRPr="00090E9D">
        <w:t>echo $DESKTOP_SESSION</w:t>
      </w:r>
      <w:r w:rsidRPr="00090E9D">
        <w:t>（</w:t>
      </w:r>
      <w:r w:rsidRPr="00090E9D">
        <w:rPr>
          <w:rFonts w:hint="eastAsia"/>
        </w:rPr>
        <w:t>大小写敏感</w:t>
      </w:r>
      <w:r w:rsidRPr="00090E9D">
        <w:rPr>
          <w:rFonts w:hint="eastAsia"/>
        </w:rPr>
        <w:t>/</w:t>
      </w:r>
      <w:r w:rsidRPr="00090E9D">
        <w:t>此</w:t>
      </w:r>
      <w:r w:rsidRPr="00090E9D">
        <w:rPr>
          <w:rFonts w:hint="eastAsia"/>
        </w:rPr>
        <w:t>命令不能通过</w:t>
      </w:r>
      <w:r w:rsidRPr="00090E9D">
        <w:rPr>
          <w:rFonts w:hint="eastAsia"/>
        </w:rPr>
        <w:t>SSH</w:t>
      </w:r>
      <w:r w:rsidRPr="00090E9D">
        <w:rPr>
          <w:rFonts w:hint="eastAsia"/>
        </w:rPr>
        <w:t>使用。</w:t>
      </w:r>
      <w:r w:rsidRPr="00090E9D">
        <w:t>）</w:t>
      </w:r>
      <w:r w:rsidRPr="00090E9D">
        <w:t xml:space="preserve"> </w:t>
      </w:r>
    </w:p>
    <w:p w14:paraId="09519BCF" w14:textId="0FB4BB4F" w:rsidR="001570CB" w:rsidRDefault="00031B2D" w:rsidP="002317BE">
      <w:pPr>
        <w:spacing w:line="440" w:lineRule="exact"/>
      </w:pPr>
      <w:r>
        <w:rPr>
          <w:rFonts w:hint="eastAsia"/>
        </w:rPr>
        <w:t>切换到</w:t>
      </w:r>
      <w:r w:rsidR="001570CB">
        <w:rPr>
          <w:rFonts w:hint="eastAsia"/>
        </w:rPr>
        <w:t>root</w:t>
      </w:r>
      <w:r w:rsidR="001570CB">
        <w:rPr>
          <w:rFonts w:hint="eastAsia"/>
        </w:rPr>
        <w:t>用户</w:t>
      </w:r>
      <w:r w:rsidR="001570CB">
        <w:rPr>
          <w:rFonts w:hint="eastAsia"/>
        </w:rPr>
        <w:t xml:space="preserve"> s</w:t>
      </w:r>
      <w:r w:rsidR="001570CB">
        <w:t>u -</w:t>
      </w:r>
    </w:p>
    <w:p w14:paraId="7CEA3C09" w14:textId="0B29EC75" w:rsidR="001570CB" w:rsidRDefault="001570CB" w:rsidP="002317BE">
      <w:pPr>
        <w:spacing w:line="440" w:lineRule="exact"/>
      </w:pPr>
      <w:r>
        <w:rPr>
          <w:rFonts w:hint="eastAsia"/>
        </w:rPr>
        <w:t>切换到普通用户</w:t>
      </w:r>
      <w:r>
        <w:rPr>
          <w:rFonts w:hint="eastAsia"/>
        </w:rPr>
        <w:t xml:space="preserve"> su</w:t>
      </w:r>
      <w:r>
        <w:t xml:space="preserve"> </w:t>
      </w:r>
      <w:r w:rsidR="00974052">
        <w:t>-</w:t>
      </w:r>
      <w:r w:rsidR="00FA45BF">
        <w:t xml:space="preserve"> </w:t>
      </w:r>
      <w:r w:rsidR="00F80827">
        <w:rPr>
          <w:rFonts w:hint="eastAsia"/>
        </w:rPr>
        <w:t>yale</w:t>
      </w:r>
      <w:r w:rsidR="00F80827">
        <w:t>kuo</w:t>
      </w:r>
    </w:p>
    <w:p w14:paraId="1DA9EE42" w14:textId="6FBAA2FA" w:rsidR="00082D69" w:rsidRDefault="00A06EB9" w:rsidP="00E14824">
      <w:pPr>
        <w:spacing w:line="440" w:lineRule="exact"/>
      </w:pPr>
      <w:r>
        <w:rPr>
          <w:rFonts w:hint="eastAsia"/>
        </w:rPr>
        <w:t>登出（从普通用户到</w:t>
      </w:r>
      <w:r>
        <w:rPr>
          <w:rFonts w:hint="eastAsia"/>
        </w:rPr>
        <w:t>root</w:t>
      </w:r>
      <w:r>
        <w:rPr>
          <w:rFonts w:hint="eastAsia"/>
        </w:rPr>
        <w:t>）</w:t>
      </w:r>
      <w:r>
        <w:rPr>
          <w:rFonts w:hint="eastAsia"/>
        </w:rPr>
        <w:t xml:space="preserve"> exit</w:t>
      </w:r>
      <w:r w:rsidR="008A03A3">
        <w:rPr>
          <w:rFonts w:hint="eastAsia"/>
        </w:rPr>
        <w:t>（等价于</w:t>
      </w:r>
      <w:r w:rsidR="00B341E8">
        <w:rPr>
          <w:rFonts w:hint="eastAsia"/>
        </w:rPr>
        <w:t>Ctrl+D</w:t>
      </w:r>
      <w:r w:rsidR="008A03A3">
        <w:rPr>
          <w:rFonts w:hint="eastAsia"/>
        </w:rPr>
        <w:t>）</w:t>
      </w:r>
    </w:p>
    <w:p w14:paraId="52E09829" w14:textId="7057F84A" w:rsidR="00CA0145" w:rsidRDefault="003F3BA6" w:rsidP="002317BE">
      <w:pPr>
        <w:spacing w:line="440" w:lineRule="exact"/>
      </w:pPr>
      <w:r>
        <w:rPr>
          <w:rFonts w:hint="eastAsia"/>
        </w:rPr>
        <w:t>列出</w:t>
      </w:r>
      <w:r w:rsidR="00CB788D">
        <w:rPr>
          <w:rFonts w:hint="eastAsia"/>
        </w:rPr>
        <w:t>历史命令</w:t>
      </w:r>
      <w:r w:rsidR="00CB788D">
        <w:rPr>
          <w:rFonts w:hint="eastAsia"/>
        </w:rPr>
        <w:t xml:space="preserve"> history</w:t>
      </w:r>
    </w:p>
    <w:p w14:paraId="5BB7B122" w14:textId="02A75D32" w:rsidR="00CB788D" w:rsidRDefault="00A22B5F" w:rsidP="002317BE">
      <w:pPr>
        <w:spacing w:line="440" w:lineRule="exact"/>
      </w:pPr>
      <w:r>
        <w:rPr>
          <w:rFonts w:hint="eastAsia"/>
        </w:rPr>
        <w:t>搜索历史命令</w:t>
      </w:r>
      <w:r>
        <w:rPr>
          <w:rFonts w:hint="eastAsia"/>
        </w:rPr>
        <w:t xml:space="preserve"> </w:t>
      </w:r>
      <w:r w:rsidR="00C801D4">
        <w:rPr>
          <w:rFonts w:hint="eastAsia"/>
        </w:rPr>
        <w:t>Ctrl</w:t>
      </w:r>
      <w:r w:rsidR="00ED5EFF">
        <w:t>+</w:t>
      </w:r>
      <w:r w:rsidR="00C801D4">
        <w:rPr>
          <w:rFonts w:hint="eastAsia"/>
        </w:rPr>
        <w:t>R</w:t>
      </w:r>
    </w:p>
    <w:p w14:paraId="3E927C57" w14:textId="6BAB84CB" w:rsidR="00ED5EFF" w:rsidRDefault="005B1E14" w:rsidP="002317BE">
      <w:pPr>
        <w:spacing w:line="440" w:lineRule="exact"/>
      </w:pPr>
      <w:r>
        <w:rPr>
          <w:rFonts w:hint="eastAsia"/>
        </w:rPr>
        <w:t>执行第</w:t>
      </w:r>
      <w:r>
        <w:rPr>
          <w:rFonts w:hint="eastAsia"/>
        </w:rPr>
        <w:t>1</w:t>
      </w:r>
      <w:r>
        <w:t>0</w:t>
      </w:r>
      <w:r>
        <w:rPr>
          <w:rFonts w:hint="eastAsia"/>
        </w:rPr>
        <w:t>条历史命令</w:t>
      </w:r>
      <w:r>
        <w:rPr>
          <w:rFonts w:hint="eastAsia"/>
        </w:rPr>
        <w:t xml:space="preserve"> !</w:t>
      </w:r>
      <w:r>
        <w:t>10</w:t>
      </w:r>
    </w:p>
    <w:p w14:paraId="2E1253BD" w14:textId="47AD0E0E" w:rsidR="00C2528D" w:rsidRDefault="00C2528D" w:rsidP="002317BE">
      <w:pPr>
        <w:spacing w:line="440" w:lineRule="exact"/>
      </w:pPr>
      <w:r>
        <w:rPr>
          <w:rFonts w:hint="eastAsia"/>
        </w:rPr>
        <w:t>向上滚动历史命令</w:t>
      </w:r>
      <w:r>
        <w:rPr>
          <w:rFonts w:hint="eastAsia"/>
        </w:rPr>
        <w:t xml:space="preserve"> Ctrl+P</w:t>
      </w:r>
    </w:p>
    <w:p w14:paraId="550104A7" w14:textId="5FBC05D9" w:rsidR="00086040" w:rsidRDefault="00086040" w:rsidP="002317BE">
      <w:pPr>
        <w:spacing w:line="440" w:lineRule="exact"/>
      </w:pPr>
      <w:r>
        <w:rPr>
          <w:rFonts w:hint="eastAsia"/>
        </w:rPr>
        <w:t>向下滚动历史命令</w:t>
      </w:r>
      <w:r>
        <w:rPr>
          <w:rFonts w:hint="eastAsia"/>
        </w:rPr>
        <w:t xml:space="preserve"> Ctrl+N</w:t>
      </w:r>
      <w:r w:rsidR="001E27E8">
        <w:t>(ext)</w:t>
      </w:r>
    </w:p>
    <w:p w14:paraId="2F1E14E6" w14:textId="6E4FEFC3" w:rsidR="005B1E14" w:rsidRDefault="001A4399" w:rsidP="002317BE">
      <w:pPr>
        <w:spacing w:line="440" w:lineRule="exact"/>
      </w:pPr>
      <w:r>
        <w:rPr>
          <w:rFonts w:hint="eastAsia"/>
        </w:rPr>
        <w:t>执行历史命令中最近一条以</w:t>
      </w:r>
      <w:r>
        <w:t>str</w:t>
      </w:r>
      <w:r>
        <w:rPr>
          <w:rFonts w:hint="eastAsia"/>
        </w:rPr>
        <w:t>开头的命令</w:t>
      </w:r>
      <w:r>
        <w:rPr>
          <w:rFonts w:hint="eastAsia"/>
        </w:rPr>
        <w:t xml:space="preserve"> !</w:t>
      </w:r>
      <w:r>
        <w:t>str</w:t>
      </w:r>
      <w:r>
        <w:rPr>
          <w:rFonts w:hint="eastAsia"/>
        </w:rPr>
        <w:t>（有点危险</w:t>
      </w:r>
      <w:r>
        <w:rPr>
          <w:rFonts w:hint="eastAsia"/>
        </w:rPr>
        <w:t>/</w:t>
      </w:r>
      <w:r>
        <w:rPr>
          <w:rFonts w:hint="eastAsia"/>
        </w:rPr>
        <w:t>不建议使用）</w:t>
      </w:r>
    </w:p>
    <w:p w14:paraId="59922980" w14:textId="4AA16906" w:rsidR="007A19E1" w:rsidRDefault="00DA5AF9" w:rsidP="002317BE">
      <w:pPr>
        <w:spacing w:line="440" w:lineRule="exact"/>
      </w:pPr>
      <w:r>
        <w:rPr>
          <w:rFonts w:hint="eastAsia"/>
        </w:rPr>
        <w:t>清屏</w:t>
      </w:r>
      <w:r>
        <w:rPr>
          <w:rFonts w:hint="eastAsia"/>
        </w:rPr>
        <w:t xml:space="preserve"> </w:t>
      </w:r>
      <w:r w:rsidR="00C801D4">
        <w:rPr>
          <w:rFonts w:hint="eastAsia"/>
        </w:rPr>
        <w:t>Ctrl</w:t>
      </w:r>
      <w:r>
        <w:t>+</w:t>
      </w:r>
      <w:r w:rsidR="00C801D4">
        <w:rPr>
          <w:rFonts w:hint="eastAsia"/>
        </w:rPr>
        <w:t>L</w:t>
      </w:r>
    </w:p>
    <w:p w14:paraId="2D46D536" w14:textId="158547BE" w:rsidR="00DB5B60" w:rsidRDefault="008F5F12" w:rsidP="002317BE">
      <w:pPr>
        <w:spacing w:line="440" w:lineRule="exact"/>
      </w:pPr>
      <w:r>
        <w:rPr>
          <w:rFonts w:hint="eastAsia"/>
        </w:rPr>
        <w:t>跳</w:t>
      </w:r>
      <w:r w:rsidR="00DD0162">
        <w:rPr>
          <w:rFonts w:hint="eastAsia"/>
        </w:rPr>
        <w:t>到命令行开头</w:t>
      </w:r>
      <w:r w:rsidR="00DD0162">
        <w:rPr>
          <w:rFonts w:hint="eastAsia"/>
        </w:rPr>
        <w:t xml:space="preserve"> Ctrl+A</w:t>
      </w:r>
    </w:p>
    <w:p w14:paraId="4841AFDE" w14:textId="4A92FCCB" w:rsidR="00DA5AF9" w:rsidRDefault="008F5F12" w:rsidP="002317BE">
      <w:pPr>
        <w:spacing w:line="440" w:lineRule="exact"/>
      </w:pPr>
      <w:r>
        <w:rPr>
          <w:rFonts w:hint="eastAsia"/>
        </w:rPr>
        <w:t>跳到命令行结尾</w:t>
      </w:r>
      <w:r>
        <w:rPr>
          <w:rFonts w:hint="eastAsia"/>
        </w:rPr>
        <w:t xml:space="preserve"> Ctrl+E</w:t>
      </w:r>
    </w:p>
    <w:p w14:paraId="03F8CBBF" w14:textId="1EA4AE63" w:rsidR="00FE5E13" w:rsidRDefault="00FE5E13" w:rsidP="002317BE">
      <w:pPr>
        <w:spacing w:line="440" w:lineRule="exact"/>
      </w:pPr>
      <w:r>
        <w:rPr>
          <w:rFonts w:hint="eastAsia"/>
        </w:rPr>
        <w:lastRenderedPageBreak/>
        <w:t>光标向前移动</w:t>
      </w:r>
      <w:r>
        <w:rPr>
          <w:rFonts w:hint="eastAsia"/>
        </w:rPr>
        <w:t xml:space="preserve"> Ctrl+F</w:t>
      </w:r>
      <w:r>
        <w:t>(orward)</w:t>
      </w:r>
    </w:p>
    <w:p w14:paraId="2EC2C968" w14:textId="10A39650" w:rsidR="00FE5E13" w:rsidRDefault="00FE5E13" w:rsidP="002317BE">
      <w:pPr>
        <w:spacing w:line="440" w:lineRule="exact"/>
      </w:pPr>
      <w:r>
        <w:rPr>
          <w:rFonts w:hint="eastAsia"/>
        </w:rPr>
        <w:t>光标向后移动</w:t>
      </w:r>
      <w:r>
        <w:rPr>
          <w:rFonts w:hint="eastAsia"/>
        </w:rPr>
        <w:t xml:space="preserve"> Ctrl+</w:t>
      </w:r>
      <w:r>
        <w:t>B(ackward)</w:t>
      </w:r>
    </w:p>
    <w:p w14:paraId="6ECA3E32" w14:textId="3DFD86E2" w:rsidR="00E16175" w:rsidRPr="005266FD" w:rsidRDefault="00E16175" w:rsidP="002317BE">
      <w:pPr>
        <w:spacing w:line="440" w:lineRule="exact"/>
      </w:pPr>
      <w:r>
        <w:rPr>
          <w:rFonts w:hint="eastAsia"/>
        </w:rPr>
        <w:t>删除光标以前</w:t>
      </w:r>
      <w:r>
        <w:rPr>
          <w:rFonts w:hint="eastAsia"/>
        </w:rPr>
        <w:t xml:space="preserve"> Ctrl+U</w:t>
      </w:r>
    </w:p>
    <w:p w14:paraId="3C7FC6C8" w14:textId="21D36719" w:rsidR="00A22B5F" w:rsidRDefault="00923D65" w:rsidP="002317BE">
      <w:pPr>
        <w:spacing w:line="440" w:lineRule="exact"/>
      </w:pPr>
      <w:r>
        <w:rPr>
          <w:rFonts w:hint="eastAsia"/>
        </w:rPr>
        <w:t>引用是一个命令最后一个参数</w:t>
      </w:r>
      <w:r>
        <w:rPr>
          <w:rFonts w:hint="eastAsia"/>
        </w:rPr>
        <w:t xml:space="preserve"> </w:t>
      </w:r>
      <w:r>
        <w:t>!$</w:t>
      </w:r>
    </w:p>
    <w:p w14:paraId="4626F96E" w14:textId="464C05D9" w:rsidR="00873F5A" w:rsidRDefault="00C80C4C" w:rsidP="002317BE">
      <w:pPr>
        <w:spacing w:line="440" w:lineRule="exact"/>
      </w:pPr>
      <w:r>
        <w:rPr>
          <w:rFonts w:hint="eastAsia"/>
        </w:rPr>
        <w:t>进入</w:t>
      </w:r>
      <w:r>
        <w:rPr>
          <w:rFonts w:hint="eastAsia"/>
        </w:rPr>
        <w:t>3</w:t>
      </w:r>
      <w:r>
        <w:rPr>
          <w:rFonts w:hint="eastAsia"/>
        </w:rPr>
        <w:t>级别字符界面</w:t>
      </w:r>
      <w:r>
        <w:rPr>
          <w:rFonts w:hint="eastAsia"/>
        </w:rPr>
        <w:t xml:space="preserve"> init</w:t>
      </w:r>
      <w:r>
        <w:t xml:space="preserve"> 3</w:t>
      </w:r>
    </w:p>
    <w:p w14:paraId="6D891FC9" w14:textId="6BF766CA" w:rsidR="00C80C4C" w:rsidRDefault="00C80C4C" w:rsidP="002317BE">
      <w:pPr>
        <w:spacing w:line="440" w:lineRule="exact"/>
      </w:pPr>
      <w:r>
        <w:rPr>
          <w:rFonts w:hint="eastAsia"/>
        </w:rPr>
        <w:t>进入</w:t>
      </w:r>
      <w:r>
        <w:rPr>
          <w:rFonts w:hint="eastAsia"/>
        </w:rPr>
        <w:t>5</w:t>
      </w:r>
      <w:r>
        <w:rPr>
          <w:rFonts w:hint="eastAsia"/>
        </w:rPr>
        <w:t>级别图形界面</w:t>
      </w:r>
      <w:r>
        <w:rPr>
          <w:rFonts w:hint="eastAsia"/>
        </w:rPr>
        <w:t xml:space="preserve"> init</w:t>
      </w:r>
      <w:r>
        <w:t xml:space="preserve"> 5</w:t>
      </w:r>
    </w:p>
    <w:p w14:paraId="0D2F3CCF" w14:textId="58ADC2FE" w:rsidR="00C80C4C" w:rsidRDefault="00B060A4" w:rsidP="002317BE">
      <w:pPr>
        <w:spacing w:line="440" w:lineRule="exact"/>
      </w:pPr>
      <w:r>
        <w:rPr>
          <w:rFonts w:hint="eastAsia"/>
        </w:rPr>
        <w:t>查看当前启动级别</w:t>
      </w:r>
      <w:r>
        <w:rPr>
          <w:rFonts w:hint="eastAsia"/>
        </w:rPr>
        <w:t xml:space="preserve"> runlevel</w:t>
      </w:r>
    </w:p>
    <w:p w14:paraId="6BDCC6CF" w14:textId="77777777" w:rsidR="00B060A4" w:rsidRDefault="00B060A4" w:rsidP="00B060A4">
      <w:pPr>
        <w:spacing w:line="440" w:lineRule="exact"/>
      </w:pPr>
      <w:r>
        <w:t>[root@master ~]# runlevel</w:t>
      </w:r>
    </w:p>
    <w:p w14:paraId="138B205B" w14:textId="66EB4B10" w:rsidR="00EE3D8E" w:rsidRDefault="00B060A4" w:rsidP="002317BE">
      <w:pPr>
        <w:spacing w:line="440" w:lineRule="exact"/>
      </w:pPr>
      <w:r>
        <w:t>3 5</w:t>
      </w:r>
      <w:r>
        <w:rPr>
          <w:rFonts w:hint="eastAsia"/>
        </w:rPr>
        <w:t>（表示当前为</w:t>
      </w:r>
      <w:r>
        <w:rPr>
          <w:rFonts w:hint="eastAsia"/>
        </w:rPr>
        <w:t>5</w:t>
      </w:r>
      <w:r>
        <w:rPr>
          <w:rFonts w:hint="eastAsia"/>
        </w:rPr>
        <w:t>级别，由</w:t>
      </w:r>
      <w:r>
        <w:rPr>
          <w:rFonts w:hint="eastAsia"/>
        </w:rPr>
        <w:t>3</w:t>
      </w:r>
      <w:r>
        <w:rPr>
          <w:rFonts w:hint="eastAsia"/>
        </w:rPr>
        <w:t>级别切换而来）</w:t>
      </w:r>
    </w:p>
    <w:p w14:paraId="5F77CF80" w14:textId="77777777" w:rsidR="00B66500" w:rsidRPr="00B66500" w:rsidRDefault="00B66500" w:rsidP="00B66500">
      <w:pPr>
        <w:spacing w:line="440" w:lineRule="exact"/>
      </w:pPr>
    </w:p>
    <w:p w14:paraId="5057930C" w14:textId="77777777" w:rsidR="00AD5D32" w:rsidRDefault="00B66500" w:rsidP="00AD5D32">
      <w:pPr>
        <w:spacing w:line="440" w:lineRule="exact"/>
      </w:pPr>
      <w:r w:rsidRPr="00B66500">
        <w:rPr>
          <w:rFonts w:hint="eastAsia"/>
        </w:rPr>
        <w:t>type</w:t>
      </w:r>
      <w:r w:rsidRPr="00B66500">
        <w:rPr>
          <w:rFonts w:hint="eastAsia"/>
        </w:rPr>
        <w:t>后跟一个指令，会展示当该指令作为一个命令时是如何解读的</w:t>
      </w:r>
      <w:r w:rsidR="00041E61">
        <w:rPr>
          <w:rFonts w:hint="eastAsia"/>
        </w:rPr>
        <w:t>：</w:t>
      </w:r>
    </w:p>
    <w:p w14:paraId="4AB10375" w14:textId="77777777" w:rsidR="00AD5D32" w:rsidRDefault="00AD5D32" w:rsidP="00AD5D32">
      <w:pPr>
        <w:spacing w:line="440" w:lineRule="exact"/>
      </w:pPr>
      <w:r>
        <w:t>[root@master ~]# type cat</w:t>
      </w:r>
    </w:p>
    <w:p w14:paraId="03DE8004" w14:textId="77777777" w:rsidR="00AD5D32" w:rsidRDefault="00AD5D32" w:rsidP="00AD5D32">
      <w:pPr>
        <w:spacing w:line="440" w:lineRule="exact"/>
      </w:pPr>
      <w:r>
        <w:rPr>
          <w:rFonts w:hint="eastAsia"/>
        </w:rPr>
        <w:t xml:space="preserve">cat </w:t>
      </w:r>
      <w:r>
        <w:rPr>
          <w:rFonts w:hint="eastAsia"/>
        </w:rPr>
        <w:t>是</w:t>
      </w:r>
      <w:r>
        <w:rPr>
          <w:rFonts w:hint="eastAsia"/>
        </w:rPr>
        <w:t xml:space="preserve"> /bin/cat</w:t>
      </w:r>
    </w:p>
    <w:p w14:paraId="09E1CB22" w14:textId="77777777" w:rsidR="00AD5D32" w:rsidRDefault="00AD5D32" w:rsidP="00AD5D32">
      <w:pPr>
        <w:spacing w:line="440" w:lineRule="exact"/>
      </w:pPr>
      <w:r>
        <w:t>[root@master ~]# type pwd</w:t>
      </w:r>
    </w:p>
    <w:p w14:paraId="6D516873" w14:textId="1425D536" w:rsidR="00670EA3" w:rsidRDefault="00AD5D32" w:rsidP="00670EA3">
      <w:pPr>
        <w:spacing w:line="440" w:lineRule="exact"/>
      </w:pPr>
      <w:r>
        <w:rPr>
          <w:rFonts w:hint="eastAsia"/>
        </w:rPr>
        <w:t xml:space="preserve">pwd </w:t>
      </w:r>
      <w:r>
        <w:rPr>
          <w:rFonts w:hint="eastAsia"/>
        </w:rPr>
        <w:t>是</w:t>
      </w:r>
      <w:r>
        <w:rPr>
          <w:rFonts w:hint="eastAsia"/>
        </w:rPr>
        <w:t xml:space="preserve"> shell </w:t>
      </w:r>
      <w:r>
        <w:rPr>
          <w:rFonts w:hint="eastAsia"/>
        </w:rPr>
        <w:t>内嵌</w:t>
      </w:r>
    </w:p>
    <w:p w14:paraId="6720FE0F" w14:textId="77777777" w:rsidR="00670EA3" w:rsidRDefault="00670EA3" w:rsidP="00670EA3">
      <w:pPr>
        <w:spacing w:line="440" w:lineRule="exact"/>
      </w:pPr>
      <w:r>
        <w:t>[root@master ~]# type history</w:t>
      </w:r>
    </w:p>
    <w:p w14:paraId="23425025" w14:textId="646AA2FE" w:rsidR="00C555C7" w:rsidRPr="00B66500" w:rsidRDefault="00670EA3" w:rsidP="00B80643">
      <w:pPr>
        <w:spacing w:line="440" w:lineRule="exact"/>
      </w:pPr>
      <w:r>
        <w:rPr>
          <w:rFonts w:hint="eastAsia"/>
        </w:rPr>
        <w:t xml:space="preserve">history </w:t>
      </w:r>
      <w:r>
        <w:rPr>
          <w:rFonts w:hint="eastAsia"/>
        </w:rPr>
        <w:t>是</w:t>
      </w:r>
      <w:r>
        <w:rPr>
          <w:rFonts w:hint="eastAsia"/>
        </w:rPr>
        <w:t xml:space="preserve"> shell </w:t>
      </w:r>
      <w:r>
        <w:rPr>
          <w:rFonts w:hint="eastAsia"/>
        </w:rPr>
        <w:t>内嵌</w:t>
      </w:r>
      <w:r w:rsidR="0006759B">
        <w:rPr>
          <w:rFonts w:hint="eastAsia"/>
        </w:rPr>
        <w:t>。</w:t>
      </w:r>
    </w:p>
    <w:p w14:paraId="6791ECAD" w14:textId="77777777" w:rsidR="00250DB6" w:rsidRPr="00250DB6" w:rsidRDefault="00250DB6" w:rsidP="00250DB6">
      <w:pPr>
        <w:spacing w:line="440" w:lineRule="exact"/>
      </w:pPr>
    </w:p>
    <w:p w14:paraId="64319B43" w14:textId="77777777" w:rsidR="00250DB6" w:rsidRPr="00250DB6" w:rsidRDefault="00000000" w:rsidP="00250DB6">
      <w:pPr>
        <w:spacing w:line="440" w:lineRule="exact"/>
      </w:pPr>
      <w:hyperlink r:id="rId379" w:history="1">
        <w:r w:rsidR="00250DB6" w:rsidRPr="00250DB6">
          <w:rPr>
            <w:rStyle w:val="a9"/>
          </w:rPr>
          <w:t>Linux</w:t>
        </w:r>
        <w:r w:rsidR="00250DB6" w:rsidRPr="00250DB6">
          <w:rPr>
            <w:rStyle w:val="a9"/>
          </w:rPr>
          <w:t>配置</w:t>
        </w:r>
        <w:r w:rsidR="00250DB6" w:rsidRPr="00250DB6">
          <w:rPr>
            <w:rStyle w:val="a9"/>
          </w:rPr>
          <w:t>JDK</w:t>
        </w:r>
      </w:hyperlink>
      <w:r w:rsidR="00250DB6" w:rsidRPr="00250DB6">
        <w:rPr>
          <w:rFonts w:hint="eastAsia"/>
        </w:rPr>
        <w:t>，</w:t>
      </w:r>
    </w:p>
    <w:p w14:paraId="5E1E4130" w14:textId="77777777" w:rsidR="00250DB6" w:rsidRPr="00250DB6" w:rsidRDefault="00250DB6" w:rsidP="00250DB6">
      <w:pPr>
        <w:spacing w:line="440" w:lineRule="exact"/>
      </w:pPr>
      <w:r w:rsidRPr="00250DB6">
        <w:rPr>
          <w:rFonts w:hint="eastAsia"/>
        </w:rPr>
        <w:t>2</w:t>
      </w:r>
      <w:r w:rsidRPr="00250DB6">
        <w:t>022</w:t>
      </w:r>
      <w:r w:rsidRPr="00250DB6">
        <w:rPr>
          <w:rFonts w:hint="eastAsia"/>
        </w:rPr>
        <w:t>/</w:t>
      </w:r>
      <w:r w:rsidRPr="00250DB6">
        <w:t>1/14</w:t>
      </w:r>
      <w:r w:rsidRPr="00250DB6">
        <w:rPr>
          <w:rFonts w:hint="eastAsia"/>
        </w:rPr>
        <w:t>在</w:t>
      </w:r>
      <w:r w:rsidRPr="00250DB6">
        <w:rPr>
          <w:rFonts w:hint="eastAsia"/>
        </w:rPr>
        <w:t>MobaXterm</w:t>
      </w:r>
      <w:r w:rsidRPr="00250DB6">
        <w:rPr>
          <w:rFonts w:hint="eastAsia"/>
        </w:rPr>
        <w:t>界面从本地复制</w:t>
      </w:r>
      <w:r w:rsidRPr="00250DB6">
        <w:t>jdk-8u51-linux-x64.tar.gz</w:t>
      </w:r>
      <w:r w:rsidRPr="00250DB6">
        <w:rPr>
          <w:rFonts w:hint="eastAsia"/>
        </w:rPr>
        <w:t>文件到</w:t>
      </w:r>
      <w:r w:rsidRPr="00250DB6">
        <w:rPr>
          <w:rFonts w:hint="eastAsia"/>
        </w:rPr>
        <w:t>usr</w:t>
      </w:r>
      <w:r w:rsidRPr="00250DB6">
        <w:t>/local/src</w:t>
      </w:r>
      <w:r w:rsidRPr="00250DB6">
        <w:rPr>
          <w:rFonts w:hint="eastAsia"/>
        </w:rPr>
        <w:t>目录报错</w:t>
      </w:r>
      <w:r w:rsidRPr="00250DB6">
        <w:rPr>
          <w:rFonts w:hint="eastAsia"/>
        </w:rPr>
        <w:t>permission</w:t>
      </w:r>
      <w:r w:rsidRPr="00250DB6">
        <w:t xml:space="preserve"> </w:t>
      </w:r>
      <w:r w:rsidRPr="00250DB6">
        <w:rPr>
          <w:rFonts w:hint="eastAsia"/>
        </w:rPr>
        <w:t>denied</w:t>
      </w:r>
      <w:r w:rsidRPr="00250DB6">
        <w:rPr>
          <w:rFonts w:hint="eastAsia"/>
        </w:rPr>
        <w:t>，经查都表示需要赋予该目录操作权限。我的操作是在</w:t>
      </w:r>
      <w:r w:rsidRPr="00250DB6">
        <w:rPr>
          <w:rFonts w:hint="eastAsia"/>
        </w:rPr>
        <w:t>root</w:t>
      </w:r>
      <w:r w:rsidRPr="00250DB6">
        <w:rPr>
          <w:rFonts w:hint="eastAsia"/>
        </w:rPr>
        <w:t>用户下（需要是</w:t>
      </w:r>
      <w:r w:rsidRPr="00250DB6">
        <w:rPr>
          <w:rFonts w:hint="eastAsia"/>
        </w:rPr>
        <w:t>sudoers</w:t>
      </w:r>
      <w:r w:rsidRPr="00250DB6">
        <w:rPr>
          <w:rFonts w:hint="eastAsia"/>
        </w:rPr>
        <w:t>）进入</w:t>
      </w:r>
      <w:r w:rsidRPr="00250DB6">
        <w:rPr>
          <w:rFonts w:hint="eastAsia"/>
        </w:rPr>
        <w:t>src</w:t>
      </w:r>
      <w:r w:rsidRPr="00250DB6">
        <w:rPr>
          <w:rFonts w:hint="eastAsia"/>
        </w:rPr>
        <w:t>的</w:t>
      </w:r>
      <w:r w:rsidRPr="00250DB6">
        <w:rPr>
          <w:rFonts w:hint="eastAsia"/>
        </w:rPr>
        <w:t>parent</w:t>
      </w:r>
      <w:r w:rsidRPr="00250DB6">
        <w:rPr>
          <w:rFonts w:hint="eastAsia"/>
        </w:rPr>
        <w:t>目录</w:t>
      </w:r>
      <w:r w:rsidRPr="00250DB6">
        <w:t>usr/local/</w:t>
      </w:r>
      <w:r w:rsidRPr="00250DB6">
        <w:rPr>
          <w:rFonts w:hint="eastAsia"/>
        </w:rPr>
        <w:t>，执行以下命令：</w:t>
      </w:r>
    </w:p>
    <w:p w14:paraId="49B7C533" w14:textId="77777777" w:rsidR="00250DB6" w:rsidRPr="00250DB6" w:rsidRDefault="00250DB6" w:rsidP="00250DB6">
      <w:pPr>
        <w:spacing w:line="440" w:lineRule="exact"/>
      </w:pPr>
      <w:r w:rsidRPr="00250DB6">
        <w:rPr>
          <w:rFonts w:hint="eastAsia"/>
        </w:rPr>
        <w:t>sudo</w:t>
      </w:r>
      <w:r w:rsidRPr="00250DB6">
        <w:t xml:space="preserve"> </w:t>
      </w:r>
      <w:r w:rsidRPr="00250DB6">
        <w:rPr>
          <w:rFonts w:hint="eastAsia"/>
        </w:rPr>
        <w:t>chmod</w:t>
      </w:r>
      <w:r w:rsidRPr="00250DB6">
        <w:t xml:space="preserve"> </w:t>
      </w:r>
      <w:r w:rsidRPr="00250DB6">
        <w:rPr>
          <w:rFonts w:hint="eastAsia"/>
        </w:rPr>
        <w:t>-R</w:t>
      </w:r>
      <w:r w:rsidRPr="00250DB6">
        <w:t xml:space="preserve"> 777 </w:t>
      </w:r>
      <w:r w:rsidRPr="00250DB6">
        <w:rPr>
          <w:rFonts w:hint="eastAsia"/>
        </w:rPr>
        <w:t>src</w:t>
      </w:r>
    </w:p>
    <w:p w14:paraId="2A150B8C" w14:textId="77777777" w:rsidR="00250DB6" w:rsidRPr="00250DB6" w:rsidRDefault="00250DB6" w:rsidP="00250DB6">
      <w:pPr>
        <w:spacing w:line="440" w:lineRule="exact"/>
      </w:pPr>
      <w:r w:rsidRPr="00250DB6">
        <w:rPr>
          <w:rFonts w:hint="eastAsia"/>
        </w:rPr>
        <w:t>这样再复制</w:t>
      </w:r>
      <w:r w:rsidRPr="00250DB6">
        <w:rPr>
          <w:rFonts w:hint="eastAsia"/>
        </w:rPr>
        <w:t>jdk</w:t>
      </w:r>
      <w:r w:rsidRPr="00250DB6">
        <w:rPr>
          <w:rFonts w:hint="eastAsia"/>
        </w:rPr>
        <w:t>压缩包到该目录就可以了。</w:t>
      </w:r>
    </w:p>
    <w:p w14:paraId="6F6DF278" w14:textId="77777777" w:rsidR="00E0386F" w:rsidRPr="00E0386F" w:rsidRDefault="00E0386F" w:rsidP="00E0386F">
      <w:pPr>
        <w:spacing w:line="440" w:lineRule="exact"/>
      </w:pPr>
    </w:p>
    <w:p w14:paraId="67FBCDF7" w14:textId="5EE4DBC8" w:rsidR="00E0386F" w:rsidRPr="00E0386F" w:rsidRDefault="00000000" w:rsidP="00E0386F">
      <w:pPr>
        <w:spacing w:line="440" w:lineRule="exact"/>
      </w:pPr>
      <w:hyperlink r:id="rId380" w:history="1">
        <w:r w:rsidR="00E0386F" w:rsidRPr="00E0386F">
          <w:rPr>
            <w:rStyle w:val="a9"/>
            <w:rFonts w:hint="eastAsia"/>
          </w:rPr>
          <w:t>Linux</w:t>
        </w:r>
        <w:r w:rsidR="00E0386F" w:rsidRPr="00E0386F">
          <w:rPr>
            <w:rStyle w:val="a9"/>
            <w:rFonts w:hint="eastAsia"/>
          </w:rPr>
          <w:t>安装</w:t>
        </w:r>
        <w:r w:rsidR="00E0386F" w:rsidRPr="00E0386F">
          <w:rPr>
            <w:rStyle w:val="a9"/>
            <w:rFonts w:hint="eastAsia"/>
          </w:rPr>
          <w:t>MariaDB</w:t>
        </w:r>
        <w:r w:rsidR="00E0386F" w:rsidRPr="00E0386F">
          <w:rPr>
            <w:rStyle w:val="a9"/>
            <w:rFonts w:hint="eastAsia"/>
          </w:rPr>
          <w:t>数据库</w:t>
        </w:r>
      </w:hyperlink>
      <w:r w:rsidR="00E0386F" w:rsidRPr="00E0386F">
        <w:t>，</w:t>
      </w:r>
      <w:hyperlink r:id="rId381"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sidRPr="00EF0AC5">
        <w:t>，</w:t>
      </w:r>
    </w:p>
    <w:p w14:paraId="42197DFB" w14:textId="50FEE15E" w:rsidR="00E0386F" w:rsidRDefault="00E0386F" w:rsidP="00E0386F">
      <w:pPr>
        <w:spacing w:line="440" w:lineRule="exact"/>
      </w:pPr>
      <w:r w:rsidRPr="00E0386F">
        <w:rPr>
          <w:rFonts w:hint="eastAsia"/>
        </w:rPr>
        <w:t>2</w:t>
      </w:r>
      <w:r w:rsidRPr="00E0386F">
        <w:t>022</w:t>
      </w:r>
      <w:r w:rsidRPr="00E0386F">
        <w:rPr>
          <w:rFonts w:hint="eastAsia"/>
        </w:rPr>
        <w:t>/</w:t>
      </w:r>
      <w:r w:rsidRPr="00E0386F">
        <w:t>1/13</w:t>
      </w:r>
      <w:r w:rsidRPr="00E0386F">
        <w:t>按照以上教程修改数据库</w:t>
      </w:r>
      <w:r w:rsidRPr="00E0386F">
        <w:t>host</w:t>
      </w:r>
      <w:r w:rsidRPr="00E0386F">
        <w:t>权限并临时关闭</w:t>
      </w:r>
      <w:r w:rsidRPr="00E0386F">
        <w:t>Linux</w:t>
      </w:r>
      <w:r w:rsidRPr="00E0386F">
        <w:t>防火墙后，</w:t>
      </w:r>
      <w:r w:rsidRPr="00E0386F">
        <w:rPr>
          <w:rFonts w:hint="eastAsia"/>
        </w:rPr>
        <w:t>尝试在本地远程连接数据库报错</w:t>
      </w:r>
      <w:r w:rsidRPr="00E0386F">
        <w:rPr>
          <w:rFonts w:hint="eastAsia"/>
        </w:rPr>
        <w:t>1</w:t>
      </w:r>
      <w:r w:rsidRPr="00E0386F">
        <w:t>130/ "Host 'xxxx' is not allowed to connect to this MySQL server"</w:t>
      </w:r>
      <w:r w:rsidRPr="00E0386F">
        <w:t>。</w:t>
      </w:r>
      <w:r w:rsidRPr="00E0386F">
        <w:rPr>
          <w:rFonts w:hint="eastAsia"/>
        </w:rPr>
        <w:t>经查是当我修改</w:t>
      </w:r>
      <w:r w:rsidRPr="00E0386F">
        <w:rPr>
          <w:rFonts w:hint="eastAsia"/>
        </w:rPr>
        <w:t>host</w:t>
      </w:r>
      <w:r w:rsidRPr="00E0386F">
        <w:rPr>
          <w:rFonts w:hint="eastAsia"/>
        </w:rPr>
        <w:t>权限后少了</w:t>
      </w:r>
      <w:r w:rsidRPr="00E0386F">
        <w:rPr>
          <w:rFonts w:hint="eastAsia"/>
        </w:rPr>
        <w:t>flush</w:t>
      </w:r>
      <w:r w:rsidRPr="00E0386F">
        <w:t xml:space="preserve"> privileges</w:t>
      </w:r>
      <w:r w:rsidRPr="00E0386F">
        <w:t>这一步</w:t>
      </w:r>
      <w:r w:rsidRPr="00E0386F">
        <w:rPr>
          <w:rFonts w:hint="eastAsia"/>
        </w:rPr>
        <w:t>，重新刷新后连接成功。（连接</w:t>
      </w:r>
      <w:r w:rsidRPr="00E0386F">
        <w:rPr>
          <w:rFonts w:hint="eastAsia"/>
        </w:rPr>
        <w:t>Linux</w:t>
      </w:r>
      <w:r w:rsidRPr="00E0386F">
        <w:rPr>
          <w:rFonts w:hint="eastAsia"/>
        </w:rPr>
        <w:t>的</w:t>
      </w:r>
      <w:r w:rsidRPr="00E0386F">
        <w:rPr>
          <w:rFonts w:hint="eastAsia"/>
        </w:rPr>
        <w:t>IP</w:t>
      </w:r>
      <w:r w:rsidRPr="00E0386F">
        <w:rPr>
          <w:rFonts w:hint="eastAsia"/>
        </w:rPr>
        <w:t>就是</w:t>
      </w:r>
      <w:r w:rsidRPr="00E0386F">
        <w:t>inet 192.168.241.3</w:t>
      </w:r>
      <w:r w:rsidR="008F5FCA">
        <w:rPr>
          <w:rFonts w:hint="eastAsia"/>
        </w:rPr>
        <w:t>。</w:t>
      </w:r>
      <w:r w:rsidRPr="00E0386F">
        <w:rPr>
          <w:rFonts w:hint="eastAsia"/>
        </w:rPr>
        <w:t>）</w:t>
      </w:r>
      <w:r w:rsidR="008F5FCA">
        <w:rPr>
          <w:rFonts w:hint="eastAsia"/>
        </w:rPr>
        <w:t>（远程连接</w:t>
      </w:r>
      <w:r w:rsidR="008F5FCA">
        <w:rPr>
          <w:rFonts w:hint="eastAsia"/>
        </w:rPr>
        <w:t>MariaDB</w:t>
      </w:r>
      <w:r w:rsidR="008F5FCA">
        <w:rPr>
          <w:rFonts w:hint="eastAsia"/>
        </w:rPr>
        <w:t>的端口号是</w:t>
      </w:r>
      <w:r w:rsidR="008F5FCA">
        <w:rPr>
          <w:rFonts w:hint="eastAsia"/>
        </w:rPr>
        <w:t>3</w:t>
      </w:r>
      <w:r w:rsidR="008F5FCA">
        <w:t>306</w:t>
      </w:r>
      <w:r w:rsidR="008F5FCA">
        <w:rPr>
          <w:rFonts w:hint="eastAsia"/>
        </w:rPr>
        <w:t>。）</w:t>
      </w:r>
    </w:p>
    <w:p w14:paraId="5D18BA2C" w14:textId="057A15E0" w:rsidR="00B1764E" w:rsidRDefault="00B1764E" w:rsidP="00E0386F">
      <w:pPr>
        <w:spacing w:line="440" w:lineRule="exact"/>
      </w:pPr>
      <w:r>
        <w:rPr>
          <w:rFonts w:hint="eastAsia"/>
        </w:rPr>
        <w:lastRenderedPageBreak/>
        <w:t>2</w:t>
      </w:r>
      <w:r>
        <w:t>022/1/14</w:t>
      </w:r>
      <w:r>
        <w:rPr>
          <w:rFonts w:hint="eastAsia"/>
        </w:rPr>
        <w:t>重装</w:t>
      </w:r>
      <w:r>
        <w:rPr>
          <w:rFonts w:hint="eastAsia"/>
        </w:rPr>
        <w:t>J</w:t>
      </w:r>
      <w:r>
        <w:t>T_LINUX</w:t>
      </w:r>
      <w:r>
        <w:rPr>
          <w:rFonts w:hint="eastAsia"/>
        </w:rPr>
        <w:t>后又一次安装</w:t>
      </w:r>
      <w:r>
        <w:rPr>
          <w:rFonts w:hint="eastAsia"/>
        </w:rPr>
        <w:t>MariaDB</w:t>
      </w:r>
      <w:r>
        <w:rPr>
          <w:rFonts w:hint="eastAsia"/>
        </w:rPr>
        <w:t>，同样是按照上面的教程执行</w:t>
      </w:r>
      <w:r w:rsidRPr="00B1764E">
        <w:t>mysql_secure</w:t>
      </w:r>
      <w:r>
        <w:rPr>
          <w:rFonts w:hint="eastAsia"/>
        </w:rPr>
        <w:t>-</w:t>
      </w:r>
      <w:r w:rsidRPr="00B1764E">
        <w:t>_installation</w:t>
      </w:r>
      <w:r>
        <w:rPr>
          <w:rFonts w:hint="eastAsia"/>
        </w:rPr>
        <w:t>命令时报错</w:t>
      </w:r>
      <w:r>
        <w:rPr>
          <w:rFonts w:hint="eastAsia"/>
        </w:rPr>
        <w:t>/</w:t>
      </w:r>
      <w:r w:rsidRPr="00B1764E">
        <w:t>Can't connect to local MySQL server through socket '/var/lib/mysql/</w:t>
      </w:r>
      <w:r>
        <w:t>-</w:t>
      </w:r>
      <w:r w:rsidRPr="00B1764E">
        <w:t>mysql.sock' (2)</w:t>
      </w:r>
      <w:r>
        <w:rPr>
          <w:rFonts w:hint="eastAsia"/>
        </w:rPr>
        <w:t>。经查是我忘了开启数据库</w:t>
      </w:r>
      <w:r>
        <w:rPr>
          <w:rFonts w:hint="eastAsia"/>
        </w:rPr>
        <w:t>(</w:t>
      </w:r>
      <w:r w:rsidRPr="00B1764E">
        <w:t>systemctl  start  mariadb</w:t>
      </w:r>
      <w:r>
        <w:t>)</w:t>
      </w:r>
      <w:r>
        <w:rPr>
          <w:rFonts w:hint="eastAsia"/>
        </w:rPr>
        <w:t>这一步</w:t>
      </w:r>
      <w:r>
        <w:t>…</w:t>
      </w:r>
    </w:p>
    <w:p w14:paraId="4ED38F17" w14:textId="77777777" w:rsidR="00EE3D8E" w:rsidRPr="00250DB6" w:rsidRDefault="00EE3D8E" w:rsidP="002317BE">
      <w:pPr>
        <w:spacing w:line="440" w:lineRule="exact"/>
      </w:pPr>
    </w:p>
    <w:p w14:paraId="2E4F0CB9" w14:textId="212D1CA1" w:rsidR="00731DB5" w:rsidRDefault="00487A3F" w:rsidP="005B0641">
      <w:pPr>
        <w:spacing w:line="440" w:lineRule="exact"/>
      </w:pPr>
      <w:r w:rsidRPr="00487A3F">
        <w:t>2021/</w:t>
      </w:r>
      <w:r w:rsidR="00731DB5" w:rsidRPr="00487A3F">
        <w:rPr>
          <w:rFonts w:hint="eastAsia"/>
        </w:rPr>
        <w:t>1</w:t>
      </w:r>
      <w:r w:rsidR="00731DB5" w:rsidRPr="00487A3F">
        <w:t>2/20</w:t>
      </w:r>
      <w:r w:rsidR="00731DB5">
        <w:rPr>
          <w:rFonts w:hint="eastAsia"/>
        </w:rPr>
        <w:t>使用</w:t>
      </w:r>
      <w:r w:rsidR="00731DB5">
        <w:rPr>
          <w:rFonts w:hint="eastAsia"/>
        </w:rPr>
        <w:t>MobaXterm</w:t>
      </w:r>
      <w:r w:rsidR="00731DB5">
        <w:rPr>
          <w:rFonts w:hint="eastAsia"/>
        </w:rPr>
        <w:t>连</w:t>
      </w:r>
      <w:r w:rsidR="00731DB5">
        <w:rPr>
          <w:rFonts w:hint="eastAsia"/>
        </w:rPr>
        <w:t>2</w:t>
      </w:r>
      <w:r w:rsidR="00731DB5">
        <w:t>41.3</w:t>
      </w:r>
      <w:r w:rsidR="00731DB5">
        <w:rPr>
          <w:rFonts w:hint="eastAsia"/>
        </w:rPr>
        <w:t>连不通，报错</w:t>
      </w:r>
      <w:r w:rsidR="00731DB5">
        <w:rPr>
          <w:rFonts w:hint="eastAsia"/>
        </w:rPr>
        <w:t>connection</w:t>
      </w:r>
      <w:r w:rsidR="00731DB5">
        <w:t xml:space="preserve"> </w:t>
      </w:r>
      <w:r w:rsidR="00731DB5">
        <w:rPr>
          <w:rFonts w:hint="eastAsia"/>
        </w:rPr>
        <w:t>timed</w:t>
      </w:r>
      <w:r w:rsidR="00731DB5">
        <w:t xml:space="preserve"> </w:t>
      </w:r>
      <w:r w:rsidR="00731DB5">
        <w:rPr>
          <w:rFonts w:hint="eastAsia"/>
        </w:rPr>
        <w:t>out</w:t>
      </w:r>
      <w:r w:rsidR="00731DB5">
        <w:rPr>
          <w:rFonts w:hint="eastAsia"/>
        </w:rPr>
        <w:t>。检查后发现</w:t>
      </w:r>
      <w:r w:rsidR="00731DB5">
        <w:rPr>
          <w:rFonts w:hint="eastAsia"/>
        </w:rPr>
        <w:t>IP</w:t>
      </w:r>
      <w:r w:rsidR="00731DB5">
        <w:rPr>
          <w:rFonts w:hint="eastAsia"/>
        </w:rPr>
        <w:t>好像有变动，才知道</w:t>
      </w:r>
      <w:r w:rsidR="00731DB5">
        <w:rPr>
          <w:rFonts w:hint="eastAsia"/>
        </w:rPr>
        <w:t>Linux</w:t>
      </w:r>
      <w:r w:rsidR="00731DB5">
        <w:rPr>
          <w:rFonts w:hint="eastAsia"/>
        </w:rPr>
        <w:t>的</w:t>
      </w:r>
      <w:r w:rsidR="00731DB5">
        <w:rPr>
          <w:rFonts w:hint="eastAsia"/>
        </w:rPr>
        <w:t>IP</w:t>
      </w:r>
      <w:r w:rsidR="00731DB5">
        <w:rPr>
          <w:rFonts w:hint="eastAsia"/>
        </w:rPr>
        <w:t>默认是会</w:t>
      </w:r>
      <w:r w:rsidR="00731DB5">
        <w:rPr>
          <w:rFonts w:hint="eastAsia"/>
        </w:rPr>
        <w:t>3</w:t>
      </w:r>
      <w:r w:rsidR="00731DB5">
        <w:rPr>
          <w:rFonts w:hint="eastAsia"/>
        </w:rPr>
        <w:t>天一换，于是</w:t>
      </w:r>
      <w:r w:rsidR="0066626B">
        <w:rPr>
          <w:rFonts w:hint="eastAsia"/>
        </w:rPr>
        <w:t>我想给设为静态</w:t>
      </w:r>
      <w:r w:rsidR="0066626B">
        <w:rPr>
          <w:rFonts w:hint="eastAsia"/>
        </w:rPr>
        <w:t>IP</w:t>
      </w:r>
      <w:r w:rsidR="0066626B">
        <w:rPr>
          <w:rFonts w:hint="eastAsia"/>
        </w:rPr>
        <w:t>，结果还是不行。直到看到这篇文章</w:t>
      </w:r>
      <w:hyperlink r:id="rId382" w:history="1">
        <w:r w:rsidR="007B3DF0" w:rsidRPr="007B3DF0">
          <w:rPr>
            <w:rStyle w:val="a9"/>
            <w:rFonts w:hint="eastAsia"/>
          </w:rPr>
          <w:t>虚拟机下</w:t>
        </w:r>
        <w:r w:rsidR="007B3DF0" w:rsidRPr="007B3DF0">
          <w:rPr>
            <w:rStyle w:val="a9"/>
            <w:rFonts w:hint="eastAsia"/>
          </w:rPr>
          <w:t>CentOS7</w:t>
        </w:r>
        <w:r w:rsidR="007B3DF0" w:rsidRPr="007B3DF0">
          <w:rPr>
            <w:rStyle w:val="a9"/>
            <w:rFonts w:hint="eastAsia"/>
          </w:rPr>
          <w:t>开启</w:t>
        </w:r>
        <w:r w:rsidR="007B3DF0" w:rsidRPr="007B3DF0">
          <w:rPr>
            <w:rStyle w:val="a9"/>
            <w:rFonts w:hint="eastAsia"/>
          </w:rPr>
          <w:t>SSH</w:t>
        </w:r>
        <w:r w:rsidR="007B3DF0" w:rsidRPr="007B3DF0">
          <w:rPr>
            <w:rStyle w:val="a9"/>
            <w:rFonts w:hint="eastAsia"/>
          </w:rPr>
          <w:t>连接</w:t>
        </w:r>
      </w:hyperlink>
      <w:r w:rsidR="007B3DF0">
        <w:rPr>
          <w:rFonts w:hint="eastAsia"/>
        </w:rPr>
        <w:t>，（学会了虚拟机和主机</w:t>
      </w:r>
      <w:r w:rsidR="0099382B">
        <w:rPr>
          <w:rFonts w:hint="eastAsia"/>
        </w:rPr>
        <w:t>/</w:t>
      </w:r>
      <w:r w:rsidR="00500ED9">
        <w:rPr>
          <w:rFonts w:hint="eastAsia"/>
        </w:rPr>
        <w:t>V</w:t>
      </w:r>
      <w:r w:rsidR="008D1E70">
        <w:rPr>
          <w:rFonts w:hint="eastAsia"/>
        </w:rPr>
        <w:t>M</w:t>
      </w:r>
      <w:r w:rsidR="00500ED9">
        <w:rPr>
          <w:rFonts w:hint="eastAsia"/>
        </w:rPr>
        <w:t>net</w:t>
      </w:r>
      <w:r w:rsidR="00500ED9">
        <w:t>8</w:t>
      </w:r>
      <w:r w:rsidR="007B3DF0">
        <w:rPr>
          <w:rFonts w:hint="eastAsia"/>
        </w:rPr>
        <w:t>互</w:t>
      </w:r>
      <w:r w:rsidR="007B3DF0">
        <w:rPr>
          <w:rFonts w:hint="eastAsia"/>
        </w:rPr>
        <w:t>ping</w:t>
      </w:r>
      <w:r w:rsidR="007B3DF0">
        <w:rPr>
          <w:rFonts w:hint="eastAsia"/>
        </w:rPr>
        <w:t>，）看到了一丢希望，但始终主机</w:t>
      </w:r>
      <w:r w:rsidR="007B3DF0">
        <w:rPr>
          <w:rFonts w:hint="eastAsia"/>
        </w:rPr>
        <w:t>ping</w:t>
      </w:r>
      <w:r w:rsidR="007B3DF0">
        <w:rPr>
          <w:rFonts w:hint="eastAsia"/>
        </w:rPr>
        <w:t>虚拟机超时。最后我尝试将</w:t>
      </w:r>
      <w:hyperlink r:id="rId383" w:history="1">
        <w:r w:rsidR="00731DB5" w:rsidRPr="00731DB5">
          <w:rPr>
            <w:rStyle w:val="a9"/>
            <w:rFonts w:hint="eastAsia"/>
          </w:rPr>
          <w:t>VMnet8-IPv4</w:t>
        </w:r>
        <w:r w:rsidR="00731DB5" w:rsidRPr="00731DB5">
          <w:rPr>
            <w:rStyle w:val="a9"/>
            <w:rFonts w:hint="eastAsia"/>
          </w:rPr>
          <w:t>属性改回自动获得</w:t>
        </w:r>
        <w:r w:rsidR="00731DB5" w:rsidRPr="00731DB5">
          <w:rPr>
            <w:rStyle w:val="a9"/>
            <w:rFonts w:hint="eastAsia"/>
          </w:rPr>
          <w:t>IP</w:t>
        </w:r>
        <w:r w:rsidR="00731DB5" w:rsidRPr="00731DB5">
          <w:rPr>
            <w:rStyle w:val="a9"/>
            <w:rFonts w:hint="eastAsia"/>
          </w:rPr>
          <w:t>地址</w:t>
        </w:r>
        <w:r w:rsidR="00731DB5" w:rsidRPr="00731DB5">
          <w:rPr>
            <w:rStyle w:val="a9"/>
            <w:rFonts w:hint="eastAsia"/>
          </w:rPr>
          <w:t>.png</w:t>
        </w:r>
      </w:hyperlink>
      <w:r w:rsidR="00731DB5">
        <w:rPr>
          <w:rFonts w:hint="eastAsia"/>
        </w:rPr>
        <w:t>，</w:t>
      </w:r>
      <w:r w:rsidR="007B3DF0">
        <w:rPr>
          <w:rFonts w:hint="eastAsia"/>
        </w:rPr>
        <w:t>放弃设置静态</w:t>
      </w:r>
      <w:r w:rsidR="007B3DF0">
        <w:rPr>
          <w:rFonts w:hint="eastAsia"/>
        </w:rPr>
        <w:t>IP</w:t>
      </w:r>
      <w:r w:rsidR="007B3DF0">
        <w:rPr>
          <w:rFonts w:hint="eastAsia"/>
        </w:rPr>
        <w:t>，突然</w:t>
      </w:r>
      <w:r w:rsidR="007B3DF0" w:rsidRPr="007B3DF0">
        <w:rPr>
          <w:rFonts w:hint="eastAsia"/>
        </w:rPr>
        <w:t>主机</w:t>
      </w:r>
      <w:r w:rsidR="007B3DF0" w:rsidRPr="007B3DF0">
        <w:rPr>
          <w:rFonts w:hint="eastAsia"/>
        </w:rPr>
        <w:t>ping</w:t>
      </w:r>
      <w:r w:rsidR="007B3DF0" w:rsidRPr="007B3DF0">
        <w:rPr>
          <w:rFonts w:hint="eastAsia"/>
        </w:rPr>
        <w:t>虚拟机</w:t>
      </w:r>
      <w:r w:rsidR="007B3DF0">
        <w:rPr>
          <w:rFonts w:hint="eastAsia"/>
        </w:rPr>
        <w:t>就通了，立刻测试</w:t>
      </w:r>
      <w:r w:rsidR="007B3DF0">
        <w:rPr>
          <w:rFonts w:hint="eastAsia"/>
        </w:rPr>
        <w:t>MobaXterm</w:t>
      </w:r>
      <w:r w:rsidR="007B3DF0">
        <w:rPr>
          <w:rFonts w:hint="eastAsia"/>
        </w:rPr>
        <w:t>连</w:t>
      </w:r>
      <w:r w:rsidR="007B3DF0">
        <w:rPr>
          <w:rFonts w:hint="eastAsia"/>
        </w:rPr>
        <w:t>2</w:t>
      </w:r>
      <w:r w:rsidR="007B3DF0">
        <w:t>41.3</w:t>
      </w:r>
      <w:r w:rsidR="00835411">
        <w:rPr>
          <w:rFonts w:hint="eastAsia"/>
        </w:rPr>
        <w:t>也</w:t>
      </w:r>
      <w:r w:rsidR="007B3DF0">
        <w:rPr>
          <w:rFonts w:hint="eastAsia"/>
        </w:rPr>
        <w:t>通了。</w:t>
      </w:r>
      <w:r w:rsidR="00596403">
        <w:rPr>
          <w:rFonts w:hint="eastAsia"/>
        </w:rPr>
        <w:t>经测试</w:t>
      </w:r>
      <w:r w:rsidR="00596403">
        <w:rPr>
          <w:rFonts w:hint="eastAsia"/>
        </w:rPr>
        <w:t>Xshell</w:t>
      </w:r>
      <w:r w:rsidR="00596403">
        <w:rPr>
          <w:rFonts w:hint="eastAsia"/>
        </w:rPr>
        <w:t>也能连通</w:t>
      </w:r>
      <w:r w:rsidR="00596403">
        <w:rPr>
          <w:rFonts w:hint="eastAsia"/>
        </w:rPr>
        <w:t>2</w:t>
      </w:r>
      <w:r w:rsidR="00596403">
        <w:t>41.3</w:t>
      </w:r>
      <w:r w:rsidR="00596403">
        <w:rPr>
          <w:rFonts w:hint="eastAsia"/>
        </w:rPr>
        <w:t>。</w:t>
      </w:r>
      <w:r w:rsidR="00951B5F">
        <w:rPr>
          <w:rFonts w:hint="eastAsia"/>
        </w:rPr>
        <w:t>（耗时</w:t>
      </w:r>
      <w:r w:rsidR="00951B5F">
        <w:rPr>
          <w:rFonts w:hint="eastAsia"/>
        </w:rPr>
        <w:t>2h</w:t>
      </w:r>
      <w:r w:rsidR="00951B5F">
        <w:rPr>
          <w:rFonts w:hint="eastAsia"/>
        </w:rPr>
        <w:t>。）</w:t>
      </w:r>
    </w:p>
    <w:p w14:paraId="1A54DE84" w14:textId="0B4B54DA" w:rsidR="00D84BBF" w:rsidRDefault="00000000" w:rsidP="005B0641">
      <w:pPr>
        <w:spacing w:line="440" w:lineRule="exact"/>
      </w:pPr>
      <w:hyperlink r:id="rId384" w:history="1">
        <w:r w:rsidR="004217FB" w:rsidRPr="004217FB">
          <w:rPr>
            <w:rStyle w:val="a9"/>
            <w:rFonts w:hint="eastAsia"/>
          </w:rPr>
          <w:t>设定自动获得</w:t>
        </w:r>
        <w:r w:rsidR="004217FB" w:rsidRPr="004217FB">
          <w:rPr>
            <w:rStyle w:val="a9"/>
            <w:rFonts w:hint="eastAsia"/>
          </w:rPr>
          <w:t>DNS</w:t>
        </w:r>
        <w:r w:rsidR="004217FB" w:rsidRPr="004217FB">
          <w:rPr>
            <w:rStyle w:val="a9"/>
            <w:rFonts w:hint="eastAsia"/>
          </w:rPr>
          <w:t>服务器地址</w:t>
        </w:r>
      </w:hyperlink>
      <w:r w:rsidR="004217FB">
        <w:rPr>
          <w:rFonts w:hint="eastAsia"/>
        </w:rPr>
        <w:t>，</w:t>
      </w:r>
    </w:p>
    <w:p w14:paraId="6402DB7A" w14:textId="5CAABE92" w:rsidR="006E328A" w:rsidRDefault="006E328A" w:rsidP="005B0641">
      <w:pPr>
        <w:spacing w:line="440" w:lineRule="exact"/>
      </w:pPr>
    </w:p>
    <w:p w14:paraId="4565C894" w14:textId="77777777" w:rsidR="006E328A" w:rsidRPr="002317BE" w:rsidRDefault="006E328A" w:rsidP="006E328A">
      <w:pPr>
        <w:spacing w:line="440" w:lineRule="exact"/>
      </w:pPr>
    </w:p>
    <w:p w14:paraId="6CCCA99C" w14:textId="77777777" w:rsidR="006E328A" w:rsidRPr="002317BE" w:rsidRDefault="006E328A" w:rsidP="006E328A">
      <w:pPr>
        <w:spacing w:line="440" w:lineRule="exact"/>
      </w:pPr>
      <w:r w:rsidRPr="008C0EDF">
        <w:rPr>
          <w:rFonts w:hint="eastAsia"/>
          <w:color w:val="FF0000"/>
        </w:rPr>
        <w:t>Shell1</w:t>
      </w:r>
      <w:r w:rsidRPr="002317BE">
        <w:rPr>
          <w:rFonts w:hint="eastAsia"/>
        </w:rPr>
        <w:t>是系统的用户界面，提供了用户与内核进行交互操作的一种接口。它接收用户输入的命令并把它送入内核去执行。</w:t>
      </w:r>
      <w:r w:rsidRPr="002317BE">
        <w:rPr>
          <w:rFonts w:hint="eastAsia"/>
        </w:rPr>
        <w:t>Shell</w:t>
      </w:r>
      <w:r w:rsidRPr="002317BE">
        <w:rPr>
          <w:rFonts w:hint="eastAsia"/>
        </w:rPr>
        <w:t>俗称壳（用来区别于核），它类似于</w:t>
      </w:r>
      <w:r w:rsidRPr="002317BE">
        <w:rPr>
          <w:rFonts w:hint="eastAsia"/>
        </w:rPr>
        <w:t>DOS</w:t>
      </w:r>
      <w:r w:rsidRPr="002317BE">
        <w:rPr>
          <w:rFonts w:hint="eastAsia"/>
        </w:rPr>
        <w:t>下的</w:t>
      </w:r>
      <w:r w:rsidRPr="002317BE">
        <w:rPr>
          <w:rFonts w:hint="eastAsia"/>
        </w:rPr>
        <w:t>COMMAND.COM</w:t>
      </w:r>
      <w:r w:rsidRPr="002317BE">
        <w:rPr>
          <w:rFonts w:hint="eastAsia"/>
        </w:rPr>
        <w:t>和后来的</w:t>
      </w:r>
      <w:r w:rsidRPr="002317BE">
        <w:rPr>
          <w:rFonts w:hint="eastAsia"/>
        </w:rPr>
        <w:t>cmd.exe</w:t>
      </w:r>
      <w:r w:rsidRPr="002317BE">
        <w:rPr>
          <w:rFonts w:hint="eastAsia"/>
        </w:rPr>
        <w:t>。</w:t>
      </w:r>
    </w:p>
    <w:p w14:paraId="0293A955" w14:textId="77777777" w:rsidR="006E328A" w:rsidRPr="002317BE" w:rsidRDefault="006E328A" w:rsidP="006E328A">
      <w:pPr>
        <w:spacing w:line="440" w:lineRule="exact"/>
      </w:pPr>
      <w:r w:rsidRPr="002317BE">
        <w:rPr>
          <w:rFonts w:hint="eastAsia"/>
        </w:rPr>
        <w:t>实际上</w:t>
      </w:r>
      <w:r w:rsidRPr="002317BE">
        <w:rPr>
          <w:rFonts w:hint="eastAsia"/>
        </w:rPr>
        <w:t>Shell</w:t>
      </w:r>
      <w:r w:rsidRPr="002317BE">
        <w:rPr>
          <w:rFonts w:hint="eastAsia"/>
        </w:rPr>
        <w:t>是一个命令解释器，它解释由用户输入的命令并且把它们送到内核。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14:paraId="75D3C578" w14:textId="77777777" w:rsidR="006E328A" w:rsidRPr="002317BE" w:rsidRDefault="006E328A" w:rsidP="006E328A">
      <w:pPr>
        <w:spacing w:line="440" w:lineRule="exact"/>
      </w:pPr>
      <w:r w:rsidRPr="002317BE">
        <w:rPr>
          <w:rFonts w:hint="eastAsia"/>
        </w:rPr>
        <w:t>在排序算法中，</w:t>
      </w:r>
      <w:r w:rsidRPr="002317BE">
        <w:rPr>
          <w:rFonts w:hint="eastAsia"/>
        </w:rPr>
        <w:t>Shell</w:t>
      </w:r>
      <w:r w:rsidRPr="002317BE">
        <w:rPr>
          <w:rFonts w:hint="eastAsia"/>
        </w:rPr>
        <w:t>是希尔排序的名称。</w:t>
      </w:r>
    </w:p>
    <w:p w14:paraId="584B7126" w14:textId="77777777" w:rsidR="006E328A" w:rsidRPr="002317BE" w:rsidRDefault="006E328A" w:rsidP="006E328A">
      <w:pPr>
        <w:spacing w:line="440" w:lineRule="exact"/>
      </w:pPr>
      <w:r w:rsidRPr="002317BE">
        <w:rPr>
          <w:rFonts w:hint="eastAsia"/>
        </w:rPr>
        <w:t>Shell</w:t>
      </w:r>
      <w:r w:rsidRPr="002317BE">
        <w:rPr>
          <w:rFonts w:hint="eastAsia"/>
        </w:rPr>
        <w:t>分为图形界面</w:t>
      </w:r>
      <w:r w:rsidRPr="002317BE">
        <w:rPr>
          <w:rFonts w:hint="eastAsia"/>
        </w:rPr>
        <w:t>shell</w:t>
      </w:r>
      <w:r w:rsidRPr="002317BE">
        <w:rPr>
          <w:rFonts w:hint="eastAsia"/>
        </w:rPr>
        <w:t>和命令行式</w:t>
      </w:r>
      <w:r w:rsidRPr="002317BE">
        <w:rPr>
          <w:rFonts w:hint="eastAsia"/>
        </w:rPr>
        <w:t>shell</w:t>
      </w:r>
      <w:r w:rsidRPr="002317BE">
        <w:t>(</w:t>
      </w:r>
      <w:r w:rsidRPr="002317BE">
        <w:rPr>
          <w:rFonts w:hint="eastAsia"/>
        </w:rPr>
        <w:t>CLIshell</w:t>
      </w:r>
      <w:r w:rsidRPr="002317BE">
        <w:t>)</w:t>
      </w:r>
      <w:r w:rsidRPr="002317BE">
        <w:rPr>
          <w:rFonts w:hint="eastAsia"/>
        </w:rPr>
        <w:t>，传统意义上的</w:t>
      </w:r>
      <w:r w:rsidRPr="002317BE">
        <w:rPr>
          <w:rFonts w:hint="eastAsia"/>
        </w:rPr>
        <w:t>shell</w:t>
      </w:r>
      <w:r w:rsidRPr="002317BE">
        <w:rPr>
          <w:rFonts w:hint="eastAsia"/>
        </w:rPr>
        <w:t>指的是命令行式的</w:t>
      </w:r>
      <w:r w:rsidRPr="002317BE">
        <w:rPr>
          <w:rFonts w:hint="eastAsia"/>
        </w:rPr>
        <w:t>shell</w:t>
      </w:r>
      <w:r w:rsidRPr="002317BE">
        <w:rPr>
          <w:rFonts w:hint="eastAsia"/>
        </w:rPr>
        <w:t>，以后如果不特别注明，</w:t>
      </w:r>
      <w:r w:rsidRPr="002317BE">
        <w:rPr>
          <w:rFonts w:hint="eastAsia"/>
        </w:rPr>
        <w:t>shell</w:t>
      </w:r>
      <w:r w:rsidRPr="002317BE">
        <w:rPr>
          <w:rFonts w:hint="eastAsia"/>
        </w:rPr>
        <w:t>是指命令行式的</w:t>
      </w:r>
      <w:r w:rsidRPr="002317BE">
        <w:rPr>
          <w:rFonts w:hint="eastAsia"/>
        </w:rPr>
        <w:t>shell</w:t>
      </w:r>
      <w:r w:rsidRPr="002317BE">
        <w:rPr>
          <w:rFonts w:hint="eastAsia"/>
        </w:rPr>
        <w:t>。</w:t>
      </w:r>
    </w:p>
    <w:p w14:paraId="6140A694" w14:textId="77777777" w:rsidR="006E328A" w:rsidRPr="002317BE" w:rsidRDefault="006E328A" w:rsidP="006E328A">
      <w:pPr>
        <w:spacing w:line="440" w:lineRule="exact"/>
      </w:pPr>
      <w:r w:rsidRPr="002317BE">
        <w:rPr>
          <w:rFonts w:hint="eastAsia"/>
        </w:rPr>
        <w:t>文字操作系统与外部最主要的接口就叫做</w:t>
      </w:r>
      <w:r w:rsidRPr="002317BE">
        <w:rPr>
          <w:rFonts w:hint="eastAsia"/>
        </w:rPr>
        <w:t>shell</w:t>
      </w:r>
      <w:r w:rsidRPr="002317BE">
        <w:rPr>
          <w:rFonts w:hint="eastAsia"/>
        </w:rPr>
        <w:t>。</w:t>
      </w:r>
      <w:r w:rsidRPr="002317BE">
        <w:rPr>
          <w:rFonts w:hint="eastAsia"/>
        </w:rPr>
        <w:t>shell</w:t>
      </w:r>
      <w:r w:rsidRPr="002317BE">
        <w:rPr>
          <w:rFonts w:hint="eastAsia"/>
        </w:rPr>
        <w:t>是操作系统最外面的一层。</w:t>
      </w:r>
      <w:r w:rsidRPr="002317BE">
        <w:rPr>
          <w:rFonts w:hint="eastAsia"/>
        </w:rPr>
        <w:t>shell</w:t>
      </w:r>
      <w:r w:rsidRPr="002317BE">
        <w:rPr>
          <w:rFonts w:hint="eastAsia"/>
        </w:rPr>
        <w:t>管理你与操作系统之间的交互：等待你输入，向操作系统解释你的输入，并且处理各种各样的操作系统的输出结果。</w:t>
      </w:r>
    </w:p>
    <w:p w14:paraId="08436B90" w14:textId="77777777" w:rsidR="006E328A" w:rsidRPr="002317BE" w:rsidRDefault="006E328A" w:rsidP="006E328A">
      <w:pPr>
        <w:spacing w:line="440" w:lineRule="exact"/>
      </w:pPr>
      <w:r w:rsidRPr="002317BE">
        <w:rPr>
          <w:rFonts w:hint="eastAsia"/>
        </w:rPr>
        <w:t>总括，</w:t>
      </w:r>
      <w:r w:rsidRPr="002317BE">
        <w:rPr>
          <w:rFonts w:hint="eastAsia"/>
        </w:rPr>
        <w:t>shell</w:t>
      </w:r>
      <w:r w:rsidRPr="002317BE">
        <w:rPr>
          <w:rFonts w:hint="eastAsia"/>
        </w:rPr>
        <w:t>是</w:t>
      </w:r>
      <w:r w:rsidRPr="002317BE">
        <w:rPr>
          <w:rFonts w:hint="eastAsia"/>
        </w:rPr>
        <w:t>linux</w:t>
      </w:r>
      <w:r w:rsidRPr="002317BE">
        <w:rPr>
          <w:rFonts w:hint="eastAsia"/>
        </w:rPr>
        <w:t>命令集的概称，是属于命令行的人机界面。</w:t>
      </w:r>
      <w:r w:rsidRPr="002317BE">
        <w:t xml:space="preserve"> </w:t>
      </w:r>
    </w:p>
    <w:p w14:paraId="17470DAD" w14:textId="1BE466BD" w:rsidR="00757874" w:rsidRDefault="00757874" w:rsidP="005B0641">
      <w:pPr>
        <w:spacing w:line="440" w:lineRule="exact"/>
      </w:pPr>
    </w:p>
    <w:p w14:paraId="1E73548A" w14:textId="77777777" w:rsidR="0059243B" w:rsidRDefault="00000000" w:rsidP="00A8411D">
      <w:pPr>
        <w:spacing w:line="440" w:lineRule="exact"/>
      </w:pPr>
      <w:hyperlink r:id="rId385" w:anchor="summary" w:history="1">
        <w:r w:rsidR="00757874" w:rsidRPr="00757874">
          <w:rPr>
            <w:rStyle w:val="a9"/>
            <w:rFonts w:hint="eastAsia"/>
          </w:rPr>
          <w:t>默认</w:t>
        </w:r>
        <w:r w:rsidR="00757874" w:rsidRPr="00757874">
          <w:rPr>
            <w:rStyle w:val="a9"/>
            <w:rFonts w:hint="eastAsia"/>
          </w:rPr>
          <w:t>RMI</w:t>
        </w:r>
        <w:r w:rsidR="00757874" w:rsidRPr="00757874">
          <w:rPr>
            <w:rStyle w:val="a9"/>
            <w:rFonts w:hint="eastAsia"/>
          </w:rPr>
          <w:t>采用的是什么通信协议？牛客网</w:t>
        </w:r>
      </w:hyperlink>
      <w:r w:rsidR="001C1268">
        <w:rPr>
          <w:rFonts w:hint="eastAsia"/>
        </w:rPr>
        <w:t>，</w:t>
      </w:r>
    </w:p>
    <w:p w14:paraId="42AA5A68" w14:textId="45977FE6" w:rsidR="008E66A3" w:rsidRDefault="008E66A3" w:rsidP="008E66A3">
      <w:pPr>
        <w:pStyle w:val="31"/>
        <w:spacing w:before="156"/>
      </w:pPr>
      <w:r>
        <w:rPr>
          <w:rFonts w:hint="eastAsia"/>
        </w:rPr>
        <w:t>计网</w:t>
      </w:r>
    </w:p>
    <w:p w14:paraId="7D87BA34" w14:textId="5FBBCCBD" w:rsidR="0011375D" w:rsidRDefault="0011375D" w:rsidP="00A8411D">
      <w:pPr>
        <w:spacing w:line="440" w:lineRule="exact"/>
      </w:pPr>
      <w:r w:rsidRPr="0011375D">
        <w:rPr>
          <w:rFonts w:hint="eastAsia"/>
          <w:color w:val="FF0000"/>
        </w:rPr>
        <w:lastRenderedPageBreak/>
        <w:t>计网</w:t>
      </w:r>
      <w:r w:rsidRPr="0011375D">
        <w:rPr>
          <w:rFonts w:hint="eastAsia"/>
          <w:color w:val="FF0000"/>
        </w:rPr>
        <w:t>1</w:t>
      </w:r>
      <w:r w:rsidRPr="0011375D">
        <w:rPr>
          <w:rFonts w:hint="eastAsia"/>
        </w:rPr>
        <w:t>是指将地理位置不同的具有独立功能的多台计算机及其外部设备，通过通信线路连接起来，在网络操作系统，网络管理软件及网络通信协议的管理和协调下，实现资源共享和信息传递的计算机系统。</w:t>
      </w:r>
    </w:p>
    <w:p w14:paraId="2C00AA3E" w14:textId="3697EDBA" w:rsidR="005B0641" w:rsidRDefault="00000000" w:rsidP="00A8411D">
      <w:pPr>
        <w:spacing w:line="440" w:lineRule="exact"/>
      </w:pPr>
      <w:hyperlink r:id="rId386" w:history="1">
        <w:r w:rsidR="00895437" w:rsidRPr="00895437">
          <w:rPr>
            <w:rStyle w:val="a9"/>
            <w:rFonts w:hint="eastAsia"/>
          </w:rPr>
          <w:t>域名</w:t>
        </w:r>
        <w:r w:rsidR="00895437" w:rsidRPr="00895437">
          <w:rPr>
            <w:rStyle w:val="a9"/>
            <w:rFonts w:hint="eastAsia"/>
          </w:rPr>
          <w:t>/</w:t>
        </w:r>
        <w:r w:rsidR="00895437" w:rsidRPr="00895437">
          <w:rPr>
            <w:rStyle w:val="a9"/>
            <w:rFonts w:hint="eastAsia"/>
          </w:rPr>
          <w:t>百度百科</w:t>
        </w:r>
      </w:hyperlink>
      <w:r w:rsidR="00895437" w:rsidRPr="00895437">
        <w:rPr>
          <w:rFonts w:hint="eastAsia"/>
        </w:rPr>
        <w:t>，</w:t>
      </w:r>
    </w:p>
    <w:p w14:paraId="5DAF1E42" w14:textId="3B9D61CE" w:rsidR="001C1268" w:rsidRDefault="001C1268" w:rsidP="00A8411D">
      <w:pPr>
        <w:spacing w:line="440" w:lineRule="exact"/>
      </w:pPr>
    </w:p>
    <w:p w14:paraId="0BD41F7F" w14:textId="04CD559C" w:rsidR="00F27816" w:rsidRPr="00F27816" w:rsidRDefault="00F27816" w:rsidP="00F27816">
      <w:pPr>
        <w:spacing w:beforeLines="50" w:before="156" w:line="360" w:lineRule="auto"/>
        <w:outlineLvl w:val="2"/>
        <w:rPr>
          <w:rFonts w:ascii="黑体" w:eastAsia="黑体"/>
        </w:rPr>
      </w:pPr>
      <w:r w:rsidRPr="00F27816">
        <w:rPr>
          <w:rFonts w:ascii="黑体" w:eastAsia="黑体" w:hint="eastAsia"/>
        </w:rPr>
        <w:t>Ping、SSL</w:t>
      </w:r>
    </w:p>
    <w:p w14:paraId="3AA013D4" w14:textId="5BFD4E33" w:rsidR="007E12A3" w:rsidRDefault="007E12A3" w:rsidP="007E12A3">
      <w:pPr>
        <w:spacing w:line="440" w:lineRule="exact"/>
      </w:pPr>
      <w:r w:rsidRPr="007E12A3">
        <w:rPr>
          <w:rFonts w:hint="eastAsia"/>
          <w:color w:val="FF0000"/>
        </w:rPr>
        <w:t>Ping</w:t>
      </w:r>
      <w:r>
        <w:rPr>
          <w:rFonts w:hint="eastAsia"/>
        </w:rPr>
        <w:t>（</w:t>
      </w:r>
      <w:r>
        <w:rPr>
          <w:rFonts w:hint="eastAsia"/>
        </w:rPr>
        <w:t>Packet Internet Groper</w:t>
      </w:r>
      <w:r>
        <w:rPr>
          <w:rFonts w:hint="eastAsia"/>
        </w:rPr>
        <w:t>）是工作在</w:t>
      </w:r>
      <w:r>
        <w:rPr>
          <w:rFonts w:hint="eastAsia"/>
        </w:rPr>
        <w:t xml:space="preserve"> TCP/IP</w:t>
      </w:r>
      <w:r>
        <w:rPr>
          <w:rFonts w:hint="eastAsia"/>
        </w:rPr>
        <w:t>网络体系结构中应用层的一个服务命令，</w:t>
      </w:r>
      <w:r>
        <w:rPr>
          <w:rFonts w:hint="eastAsia"/>
        </w:rPr>
        <w:t xml:space="preserve"> </w:t>
      </w:r>
      <w:r>
        <w:rPr>
          <w:rFonts w:hint="eastAsia"/>
        </w:rPr>
        <w:t>主要是向特定的目的主机发送</w:t>
      </w:r>
      <w:r>
        <w:rPr>
          <w:rFonts w:hint="eastAsia"/>
        </w:rPr>
        <w:t xml:space="preserve"> ICMP</w:t>
      </w:r>
      <w:r>
        <w:rPr>
          <w:rFonts w:hint="eastAsia"/>
        </w:rPr>
        <w:t>（</w:t>
      </w:r>
      <w:r>
        <w:rPr>
          <w:rFonts w:hint="eastAsia"/>
        </w:rPr>
        <w:t xml:space="preserve">Internet Control Message Protocol </w:t>
      </w:r>
      <w:r>
        <w:rPr>
          <w:rFonts w:hint="eastAsia"/>
        </w:rPr>
        <w:t>因特网报文控制协议）</w:t>
      </w:r>
      <w:r>
        <w:rPr>
          <w:rFonts w:hint="eastAsia"/>
        </w:rPr>
        <w:t xml:space="preserve">Echo </w:t>
      </w:r>
      <w:r>
        <w:rPr>
          <w:rFonts w:hint="eastAsia"/>
        </w:rPr>
        <w:t>请求报文，测试目的站是否可达及了解其有关状态</w:t>
      </w:r>
      <w:r>
        <w:rPr>
          <w:rFonts w:hint="eastAsia"/>
        </w:rPr>
        <w:t xml:space="preserve"> </w:t>
      </w:r>
      <w:r>
        <w:rPr>
          <w:rFonts w:hint="eastAsia"/>
        </w:rPr>
        <w:t>。</w:t>
      </w:r>
    </w:p>
    <w:p w14:paraId="2A258490" w14:textId="77777777" w:rsidR="007E12A3" w:rsidRDefault="007E12A3" w:rsidP="007E12A3">
      <w:pPr>
        <w:spacing w:line="440" w:lineRule="exact"/>
      </w:pPr>
      <w:r w:rsidRPr="007E12A3">
        <w:rPr>
          <w:rFonts w:hint="eastAsia"/>
          <w:color w:val="FF0000"/>
        </w:rPr>
        <w:t>SSL</w:t>
      </w:r>
      <w:r>
        <w:rPr>
          <w:rFonts w:hint="eastAsia"/>
        </w:rPr>
        <w:t>协议位于</w:t>
      </w:r>
      <w:r>
        <w:rPr>
          <w:rFonts w:hint="eastAsia"/>
        </w:rPr>
        <w:t>TCP/IP</w:t>
      </w:r>
      <w:r>
        <w:rPr>
          <w:rFonts w:hint="eastAsia"/>
        </w:rPr>
        <w:t>协议与各种应用层协议之间，为数据通讯提供安全支持。</w:t>
      </w:r>
    </w:p>
    <w:p w14:paraId="7C5B5E7A" w14:textId="77777777" w:rsidR="007E12A3" w:rsidRDefault="007E12A3" w:rsidP="007E12A3">
      <w:pPr>
        <w:spacing w:line="440" w:lineRule="exact"/>
      </w:pPr>
      <w:r>
        <w:rPr>
          <w:rFonts w:hint="eastAsia"/>
        </w:rPr>
        <w:t>近年来，几乎所有网站都开始使用</w:t>
      </w:r>
      <w:r>
        <w:rPr>
          <w:rFonts w:hint="eastAsia"/>
        </w:rPr>
        <w:t>SSL</w:t>
      </w:r>
      <w:r>
        <w:rPr>
          <w:rFonts w:hint="eastAsia"/>
        </w:rPr>
        <w:t>，这一点可以从地址栏中的锁图标看出来，该图标的意思是网站是安全的、加密的，可以避免窃听。</w:t>
      </w:r>
    </w:p>
    <w:p w14:paraId="58446A2D" w14:textId="77777777" w:rsidR="007E12A3" w:rsidRDefault="007E12A3" w:rsidP="007E12A3">
      <w:pPr>
        <w:spacing w:line="440" w:lineRule="exact"/>
      </w:pPr>
      <w:r>
        <w:rPr>
          <w:rFonts w:hint="eastAsia"/>
        </w:rPr>
        <w:t>加密基于</w:t>
      </w:r>
      <w:r>
        <w:rPr>
          <w:rFonts w:hint="eastAsia"/>
        </w:rPr>
        <w:t>SSL</w:t>
      </w:r>
      <w:r>
        <w:rPr>
          <w:rFonts w:hint="eastAsia"/>
        </w:rPr>
        <w:t>证书，</w:t>
      </w:r>
      <w:r>
        <w:rPr>
          <w:rFonts w:hint="eastAsia"/>
        </w:rPr>
        <w:t>SSL</w:t>
      </w:r>
      <w:r>
        <w:rPr>
          <w:rFonts w:hint="eastAsia"/>
        </w:rPr>
        <w:t>证书由可信的公司或非营利组织负责签发，如</w:t>
      </w:r>
      <w:r>
        <w:rPr>
          <w:rFonts w:hint="eastAsia"/>
        </w:rPr>
        <w:t xml:space="preserve"> LetsEncrypt</w:t>
      </w:r>
      <w:r>
        <w:rPr>
          <w:rFonts w:hint="eastAsia"/>
        </w:rPr>
        <w:t>。这些组织会对利用它们的证书对签发的证书进行数字签名。</w:t>
      </w:r>
    </w:p>
    <w:p w14:paraId="53AA23ED" w14:textId="77777777" w:rsidR="007E12A3" w:rsidRDefault="007E12A3" w:rsidP="007E12A3">
      <w:pPr>
        <w:spacing w:line="440" w:lineRule="exact"/>
      </w:pPr>
      <w:r>
        <w:rPr>
          <w:rFonts w:hint="eastAsia"/>
        </w:rPr>
        <w:t>利用这些证书的公开部分，浏览器就可以验证网站的签名，从而证明你访问的是真正的网站，而且别人没有在窃听数据。</w:t>
      </w:r>
    </w:p>
    <w:p w14:paraId="015B627F" w14:textId="77777777" w:rsidR="007E12A3" w:rsidRDefault="007E12A3" w:rsidP="00A8411D">
      <w:pPr>
        <w:spacing w:line="440" w:lineRule="exact"/>
      </w:pPr>
    </w:p>
    <w:p w14:paraId="3ADD2C82" w14:textId="53968446" w:rsidR="00400A59" w:rsidRDefault="00000000" w:rsidP="00A8411D">
      <w:pPr>
        <w:spacing w:line="440" w:lineRule="exact"/>
      </w:pPr>
      <w:hyperlink r:id="rId387" w:history="1">
        <w:r w:rsidR="00130069">
          <w:rPr>
            <w:color w:val="0000FF"/>
            <w:u w:val="single"/>
          </w:rPr>
          <w:t>HTTP</w:t>
        </w:r>
        <w:r w:rsidR="00130069">
          <w:rPr>
            <w:color w:val="0000FF"/>
            <w:u w:val="single"/>
          </w:rPr>
          <w:t>与</w:t>
        </w:r>
        <w:r w:rsidR="00130069">
          <w:rPr>
            <w:color w:val="0000FF"/>
            <w:u w:val="single"/>
          </w:rPr>
          <w:t>HTTPS</w:t>
        </w:r>
        <w:r w:rsidR="00130069">
          <w:rPr>
            <w:color w:val="0000FF"/>
            <w:u w:val="single"/>
          </w:rPr>
          <w:t>的区别</w:t>
        </w:r>
        <w:r w:rsidR="00130069">
          <w:rPr>
            <w:color w:val="0000FF"/>
            <w:u w:val="single"/>
          </w:rPr>
          <w:t>|</w:t>
        </w:r>
        <w:r w:rsidR="00130069">
          <w:rPr>
            <w:color w:val="0000FF"/>
            <w:u w:val="single"/>
          </w:rPr>
          <w:t>菜鸟教程</w:t>
        </w:r>
      </w:hyperlink>
      <w:r w:rsidR="00CB58A1">
        <w:t xml:space="preserve"> </w:t>
      </w:r>
      <w:r w:rsidR="00CB58A1">
        <w:rPr>
          <w:rFonts w:hint="eastAsia"/>
        </w:rPr>
        <w:t>三次握手，</w:t>
      </w:r>
    </w:p>
    <w:p w14:paraId="15BE1FCD" w14:textId="08622852" w:rsidR="00400A59" w:rsidRDefault="00000000" w:rsidP="00A8411D">
      <w:pPr>
        <w:spacing w:line="440" w:lineRule="exact"/>
      </w:pPr>
      <w:hyperlink r:id="rId388" w:history="1">
        <w:r w:rsidR="00817014" w:rsidRPr="00817014">
          <w:rPr>
            <w:rStyle w:val="a9"/>
            <w:rFonts w:hint="eastAsia"/>
          </w:rPr>
          <w:t>HTTP</w:t>
        </w:r>
        <w:r w:rsidR="00817014" w:rsidRPr="00817014">
          <w:rPr>
            <w:rStyle w:val="a9"/>
            <w:rFonts w:hint="eastAsia"/>
          </w:rPr>
          <w:t>协议</w:t>
        </w:r>
        <w:r w:rsidR="00817014" w:rsidRPr="00817014">
          <w:rPr>
            <w:rStyle w:val="a9"/>
            <w:rFonts w:hint="eastAsia"/>
          </w:rPr>
          <w:t>/</w:t>
        </w:r>
        <w:r w:rsidR="00817014" w:rsidRPr="00817014">
          <w:rPr>
            <w:rStyle w:val="a9"/>
            <w:rFonts w:hint="eastAsia"/>
          </w:rPr>
          <w:t>处理状态和返回状态码含义</w:t>
        </w:r>
      </w:hyperlink>
      <w:r w:rsidR="00817014">
        <w:rPr>
          <w:rFonts w:hint="eastAsia"/>
        </w:rPr>
        <w:t>，</w:t>
      </w:r>
      <w:hyperlink r:id="rId389" w:history="1">
        <w:r w:rsidR="00BD61C4" w:rsidRPr="00BD61C4">
          <w:rPr>
            <w:rStyle w:val="a9"/>
          </w:rPr>
          <w:t>method-crud.jpg</w:t>
        </w:r>
      </w:hyperlink>
      <w:r w:rsidR="00BD61C4" w:rsidRPr="00BD61C4">
        <w:rPr>
          <w:rFonts w:hint="eastAsia"/>
        </w:rPr>
        <w:t>，</w:t>
      </w:r>
    </w:p>
    <w:p w14:paraId="38B17A1A" w14:textId="4BB5D259" w:rsidR="008E66A3" w:rsidRDefault="008E66A3" w:rsidP="008E66A3">
      <w:pPr>
        <w:pStyle w:val="31"/>
        <w:spacing w:before="156"/>
      </w:pPr>
      <w:r>
        <w:rPr>
          <w:rFonts w:hint="eastAsia"/>
        </w:rPr>
        <w:t>H</w:t>
      </w:r>
      <w:r>
        <w:t>TTP</w:t>
      </w:r>
      <w:r>
        <w:rPr>
          <w:rFonts w:hint="eastAsia"/>
        </w:rPr>
        <w:t>、Socket</w:t>
      </w:r>
    </w:p>
    <w:p w14:paraId="7E415815" w14:textId="58C38B42" w:rsidR="00400A59" w:rsidRDefault="00400A59" w:rsidP="00A8411D">
      <w:pPr>
        <w:spacing w:line="440" w:lineRule="exact"/>
      </w:pPr>
      <w:r w:rsidRPr="00400A59">
        <w:rPr>
          <w:rFonts w:hint="eastAsia"/>
          <w:color w:val="FF0000"/>
        </w:rPr>
        <w:t>HTTP1</w:t>
      </w:r>
      <w:r w:rsidRPr="00400A59">
        <w:rPr>
          <w:rFonts w:hint="eastAsia"/>
        </w:rPr>
        <w:t>是一个简单的请求</w:t>
      </w:r>
      <w:r>
        <w:t>/</w:t>
      </w:r>
      <w:r w:rsidRPr="00400A59">
        <w:rPr>
          <w:rFonts w:hint="eastAsia"/>
        </w:rPr>
        <w:t>响应协议，它通常运行在</w:t>
      </w:r>
      <w:r w:rsidRPr="00400A59">
        <w:rPr>
          <w:rFonts w:hint="eastAsia"/>
        </w:rPr>
        <w:t>TCP</w:t>
      </w:r>
      <w:r w:rsidRPr="00400A59">
        <w:rPr>
          <w:rFonts w:hint="eastAsia"/>
        </w:rPr>
        <w:t>之上。</w:t>
      </w:r>
    </w:p>
    <w:p w14:paraId="43B988D4" w14:textId="6FC7272A" w:rsidR="00540C7E" w:rsidRPr="00EE1255" w:rsidRDefault="008E66A3" w:rsidP="00EE1255">
      <w:pPr>
        <w:spacing w:line="440" w:lineRule="exact"/>
      </w:pPr>
      <w:r>
        <w:rPr>
          <w:rFonts w:hint="eastAsia"/>
        </w:rPr>
        <w:t>http</w:t>
      </w:r>
      <w:r w:rsidR="00540C7E">
        <w:rPr>
          <w:rFonts w:hint="eastAsia"/>
        </w:rPr>
        <w:t>被解析为</w:t>
      </w:r>
      <w:r w:rsidR="00540C7E">
        <w:rPr>
          <w:rFonts w:hint="eastAsia"/>
        </w:rPr>
        <w:t>8</w:t>
      </w:r>
      <w:r w:rsidR="00540C7E">
        <w:t>0</w:t>
      </w:r>
      <w:r w:rsidR="00540C7E">
        <w:rPr>
          <w:rFonts w:hint="eastAsia"/>
        </w:rPr>
        <w:t>，</w:t>
      </w:r>
      <w:r>
        <w:rPr>
          <w:rFonts w:hint="eastAsia"/>
        </w:rPr>
        <w:t>https</w:t>
      </w:r>
      <w:r w:rsidR="00540C7E">
        <w:rPr>
          <w:rFonts w:hint="eastAsia"/>
        </w:rPr>
        <w:t>被解析为</w:t>
      </w:r>
      <w:r w:rsidR="00540C7E">
        <w:rPr>
          <w:rFonts w:hint="eastAsia"/>
        </w:rPr>
        <w:t>4</w:t>
      </w:r>
      <w:r w:rsidR="00540C7E">
        <w:t>43</w:t>
      </w:r>
      <w:r w:rsidR="00FD5018">
        <w:rPr>
          <w:rFonts w:hint="eastAsia"/>
        </w:rPr>
        <w:t>。</w:t>
      </w:r>
      <w:r w:rsidR="00567E87">
        <w:rPr>
          <w:rFonts w:hint="eastAsia"/>
        </w:rPr>
        <w:t>（</w:t>
      </w:r>
      <w:r w:rsidR="00567E87">
        <w:rPr>
          <w:rFonts w:hint="eastAsia"/>
        </w:rPr>
        <w:t>Nginx</w:t>
      </w:r>
      <w:r w:rsidR="00567E87">
        <w:rPr>
          <w:rFonts w:hint="eastAsia"/>
        </w:rPr>
        <w:t>端口</w:t>
      </w:r>
      <w:r w:rsidR="00567E87">
        <w:rPr>
          <w:rFonts w:hint="eastAsia"/>
        </w:rPr>
        <w:t>8</w:t>
      </w:r>
      <w:r w:rsidR="00567E87">
        <w:t>0</w:t>
      </w:r>
      <w:r w:rsidR="00567E87">
        <w:rPr>
          <w:rFonts w:hint="eastAsia"/>
        </w:rPr>
        <w:t>）</w:t>
      </w:r>
    </w:p>
    <w:p w14:paraId="1BCB4CEB" w14:textId="38B1284F" w:rsidR="00EE1255" w:rsidRPr="00EE1255" w:rsidRDefault="00EE1255" w:rsidP="003777A7">
      <w:pPr>
        <w:spacing w:line="440" w:lineRule="exact"/>
      </w:pPr>
      <w:r w:rsidRPr="00EE1255">
        <w:t>org.apache.http</w:t>
      </w:r>
      <w:r w:rsidRPr="00EE1255">
        <w:t>有一个</w:t>
      </w:r>
      <w:r w:rsidRPr="00EE1255">
        <w:t>HttpStatus</w:t>
      </w:r>
      <w:r w:rsidRPr="00EE1255">
        <w:t>接口，</w:t>
      </w:r>
      <w:r w:rsidRPr="00EE1255">
        <w:rPr>
          <w:rFonts w:hint="eastAsia"/>
        </w:rPr>
        <w:t>包含了</w:t>
      </w:r>
      <w:r w:rsidR="00540C7E">
        <w:rPr>
          <w:rFonts w:hint="eastAsia"/>
        </w:rPr>
        <w:t>HTTP</w:t>
      </w:r>
      <w:r w:rsidRPr="00EE1255">
        <w:rPr>
          <w:rFonts w:hint="eastAsia"/>
        </w:rPr>
        <w:t>请求状态码。</w:t>
      </w:r>
    </w:p>
    <w:p w14:paraId="52C2C041" w14:textId="77777777" w:rsidR="003777A7" w:rsidRPr="003777A7" w:rsidRDefault="003777A7" w:rsidP="003777A7">
      <w:pPr>
        <w:spacing w:line="440" w:lineRule="exact"/>
      </w:pPr>
      <w:r w:rsidRPr="003777A7">
        <w:t>同样的访问路径，如果请求类型不匹配，报错</w:t>
      </w:r>
      <w:r w:rsidRPr="003777A7">
        <w:rPr>
          <w:rFonts w:hint="eastAsia"/>
        </w:rPr>
        <w:t>/</w:t>
      </w:r>
      <w:r w:rsidRPr="003777A7">
        <w:t>405</w:t>
      </w:r>
      <w:r w:rsidRPr="003777A7">
        <w:t>。</w:t>
      </w:r>
    </w:p>
    <w:p w14:paraId="4761AB0B" w14:textId="2FBB773D" w:rsidR="00E6793C" w:rsidRPr="003777A7" w:rsidRDefault="00652D90" w:rsidP="00A8411D">
      <w:pPr>
        <w:spacing w:line="440" w:lineRule="exact"/>
      </w:pPr>
      <w:r w:rsidRPr="00652D90">
        <w:rPr>
          <w:rFonts w:hint="eastAsia"/>
        </w:rPr>
        <w:t>不能及时地从远程服务器获得应答</w:t>
      </w:r>
      <w:r>
        <w:rPr>
          <w:rFonts w:hint="eastAsia"/>
        </w:rPr>
        <w:t>，报错</w:t>
      </w:r>
      <w:r>
        <w:rPr>
          <w:rFonts w:hint="eastAsia"/>
        </w:rPr>
        <w:t>/</w:t>
      </w:r>
      <w:r>
        <w:t>504</w:t>
      </w:r>
      <w:r>
        <w:rPr>
          <w:rFonts w:hint="eastAsia"/>
        </w:rPr>
        <w:t>。</w:t>
      </w:r>
      <w:r w:rsidR="00F1453F">
        <w:rPr>
          <w:rFonts w:hint="eastAsia"/>
        </w:rPr>
        <w:t>（</w:t>
      </w:r>
      <w:r w:rsidR="00F1453F" w:rsidRPr="00F1453F">
        <w:rPr>
          <w:rFonts w:hint="eastAsia"/>
        </w:rPr>
        <w:t>网关超时</w:t>
      </w:r>
      <w:r w:rsidR="00F1453F">
        <w:rPr>
          <w:rFonts w:hint="eastAsia"/>
        </w:rPr>
        <w:t>。）</w:t>
      </w:r>
    </w:p>
    <w:p w14:paraId="28602A6F" w14:textId="3A8FA15B" w:rsidR="00AE0F27" w:rsidRDefault="00277BF5" w:rsidP="001C1268">
      <w:pPr>
        <w:spacing w:line="440" w:lineRule="exact"/>
      </w:pPr>
      <w:r w:rsidRPr="00277BF5">
        <w:rPr>
          <w:rFonts w:hint="eastAsia"/>
        </w:rPr>
        <w:t>服务器遇到</w:t>
      </w:r>
      <w:r w:rsidR="00164986">
        <w:rPr>
          <w:rFonts w:hint="eastAsia"/>
        </w:rPr>
        <w:t>意外</w:t>
      </w:r>
      <w:r w:rsidRPr="00277BF5">
        <w:rPr>
          <w:rFonts w:hint="eastAsia"/>
        </w:rPr>
        <w:t>不能完成客户的请求</w:t>
      </w:r>
      <w:r>
        <w:rPr>
          <w:rFonts w:hint="eastAsia"/>
        </w:rPr>
        <w:t>，报错</w:t>
      </w:r>
      <w:r>
        <w:rPr>
          <w:rFonts w:hint="eastAsia"/>
        </w:rPr>
        <w:t>/</w:t>
      </w:r>
      <w:r w:rsidRPr="00277BF5">
        <w:rPr>
          <w:rFonts w:hint="eastAsia"/>
        </w:rPr>
        <w:t>500</w:t>
      </w:r>
      <w:r>
        <w:rPr>
          <w:rFonts w:hint="eastAsia"/>
        </w:rPr>
        <w:t>。（</w:t>
      </w:r>
      <w:r w:rsidRPr="00277BF5">
        <w:rPr>
          <w:rFonts w:hint="eastAsia"/>
        </w:rPr>
        <w:t>Internal Server Error</w:t>
      </w:r>
      <w:r>
        <w:rPr>
          <w:rFonts w:hint="eastAsia"/>
        </w:rPr>
        <w:t>。）</w:t>
      </w:r>
    </w:p>
    <w:p w14:paraId="58C07BF6" w14:textId="6B607411" w:rsidR="00AE0F27" w:rsidRDefault="00AE0F27" w:rsidP="001C1268">
      <w:pPr>
        <w:spacing w:line="440" w:lineRule="exact"/>
      </w:pPr>
    </w:p>
    <w:p w14:paraId="2329178E" w14:textId="7A795529" w:rsidR="0030688D" w:rsidRDefault="0030688D" w:rsidP="00361C44">
      <w:pPr>
        <w:spacing w:line="440" w:lineRule="exact"/>
      </w:pPr>
    </w:p>
    <w:p w14:paraId="1BC4F70A" w14:textId="77777777" w:rsidR="0030688D" w:rsidRDefault="0030688D" w:rsidP="00361C44">
      <w:pPr>
        <w:spacing w:line="440" w:lineRule="exact"/>
        <w:rPr>
          <w:rFonts w:hint="eastAsia"/>
        </w:rPr>
      </w:pPr>
    </w:p>
    <w:p w14:paraId="1F19D574" w14:textId="2EE280AF" w:rsidR="008F2034" w:rsidRPr="00567E87" w:rsidRDefault="00567E87" w:rsidP="00567E87">
      <w:pPr>
        <w:pStyle w:val="31"/>
        <w:spacing w:before="156"/>
      </w:pPr>
      <w:r>
        <w:rPr>
          <w:rFonts w:hint="eastAsia"/>
        </w:rPr>
        <w:t>编译原理</w:t>
      </w:r>
    </w:p>
    <w:p w14:paraId="36D9CEA5" w14:textId="05AFA29B" w:rsidR="00361C44" w:rsidRPr="00361C44" w:rsidRDefault="00361C44" w:rsidP="00361C44">
      <w:pPr>
        <w:spacing w:line="440" w:lineRule="exact"/>
      </w:pPr>
      <w:r w:rsidRPr="0059243B">
        <w:rPr>
          <w:rFonts w:hint="eastAsia"/>
          <w:color w:val="FF0000"/>
        </w:rPr>
        <w:lastRenderedPageBreak/>
        <w:t>编译原理</w:t>
      </w:r>
      <w:r w:rsidR="0059243B" w:rsidRPr="0059243B">
        <w:rPr>
          <w:rFonts w:hint="eastAsia"/>
          <w:color w:val="FF0000"/>
        </w:rPr>
        <w:t>1</w:t>
      </w:r>
      <w:r w:rsidRPr="00361C44">
        <w:rPr>
          <w:rFonts w:hint="eastAsia"/>
        </w:rPr>
        <w:t>是计算机专业非常重要的一门专业课，在计算机教学中有着举足轻重的地位。同时，编译系统是整个计算机系统中极其重要的系统软件，它的作用是把计算机高级语言最终翻译成等价的计算机指令，从而保证高级程序设计语言顺利运行。所以，“编译原理”是计算机科学中基本研究内容之一。</w:t>
      </w:r>
    </w:p>
    <w:p w14:paraId="5CD96A87" w14:textId="77777777" w:rsidR="00361C44" w:rsidRPr="00361C44" w:rsidRDefault="00361C44" w:rsidP="00361C44">
      <w:pPr>
        <w:spacing w:line="440" w:lineRule="exact"/>
      </w:pPr>
      <w:r w:rsidRPr="00361C44">
        <w:rPr>
          <w:rFonts w:hint="eastAsia"/>
        </w:rPr>
        <w:t>代码，其实就是通过编辑器识别，由编辑器编译执行得到的结果。编译失败就会报错，就是无效无用的。</w:t>
      </w:r>
    </w:p>
    <w:p w14:paraId="4CE14E93" w14:textId="7A9039EF" w:rsidR="001572A8" w:rsidRDefault="001572A8" w:rsidP="008D6BBC">
      <w:pPr>
        <w:spacing w:line="440" w:lineRule="exact"/>
      </w:pPr>
    </w:p>
    <w:p w14:paraId="08960B67" w14:textId="4539EC0B" w:rsidR="00F93415" w:rsidRDefault="00000000" w:rsidP="00567E87">
      <w:pPr>
        <w:spacing w:line="440" w:lineRule="exact"/>
        <w:rPr>
          <w:color w:val="FF0000"/>
        </w:rPr>
      </w:pPr>
      <w:hyperlink r:id="rId390" w:history="1">
        <w:r w:rsidR="001572A8">
          <w:rPr>
            <w:rStyle w:val="a9"/>
            <w:rFonts w:hint="eastAsia"/>
          </w:rPr>
          <w:t>若依</w:t>
        </w:r>
        <w:r w:rsidR="001572A8">
          <w:rPr>
            <w:rStyle w:val="a9"/>
            <w:rFonts w:hint="eastAsia"/>
          </w:rPr>
          <w:t>/</w:t>
        </w:r>
        <w:r w:rsidR="001572A8">
          <w:rPr>
            <w:rStyle w:val="a9"/>
            <w:rFonts w:hint="eastAsia"/>
          </w:rPr>
          <w:t>基于</w:t>
        </w:r>
        <w:r w:rsidR="001572A8">
          <w:rPr>
            <w:rStyle w:val="a9"/>
            <w:rFonts w:hint="eastAsia"/>
          </w:rPr>
          <w:t>SpringBoot</w:t>
        </w:r>
        <w:r w:rsidR="001572A8">
          <w:rPr>
            <w:rStyle w:val="a9"/>
            <w:rFonts w:hint="eastAsia"/>
          </w:rPr>
          <w:t>的权限管理系统</w:t>
        </w:r>
      </w:hyperlink>
      <w:r w:rsidR="001572A8">
        <w:rPr>
          <w:rFonts w:hint="eastAsia"/>
        </w:rPr>
        <w:t>，</w:t>
      </w:r>
    </w:p>
    <w:p w14:paraId="42D9861A" w14:textId="77777777" w:rsidR="00864994" w:rsidRDefault="00864994" w:rsidP="00864994">
      <w:pPr>
        <w:pStyle w:val="31"/>
        <w:spacing w:before="156"/>
      </w:pPr>
      <w:r>
        <w:rPr>
          <w:rFonts w:hint="eastAsia"/>
        </w:rPr>
        <w:t>软考</w:t>
      </w:r>
    </w:p>
    <w:p w14:paraId="2DFA5B87" w14:textId="77777777" w:rsidR="00864994" w:rsidRDefault="00864994" w:rsidP="00864994">
      <w:pPr>
        <w:spacing w:line="440" w:lineRule="exact"/>
      </w:pPr>
    </w:p>
    <w:p w14:paraId="789619D7" w14:textId="77777777" w:rsidR="00864994" w:rsidRDefault="00864994" w:rsidP="00864994">
      <w:pPr>
        <w:spacing w:line="440" w:lineRule="exact"/>
      </w:pPr>
      <w:r>
        <w:rPr>
          <w:rFonts w:hint="eastAsia"/>
        </w:rPr>
        <w:t>关联</w:t>
      </w:r>
      <w:r>
        <w:rPr>
          <w:rFonts w:hint="eastAsia"/>
        </w:rPr>
        <w:t xml:space="preserve"> </w:t>
      </w:r>
      <w:r>
        <w:rPr>
          <w:rFonts w:hint="eastAsia"/>
        </w:rPr>
        <w:t>依赖</w:t>
      </w:r>
      <w:r>
        <w:rPr>
          <w:rFonts w:hint="eastAsia"/>
        </w:rPr>
        <w:t xml:space="preserve"> </w:t>
      </w:r>
      <w:r>
        <w:rPr>
          <w:rFonts w:hint="eastAsia"/>
        </w:rPr>
        <w:t>聚合</w:t>
      </w:r>
      <w:r>
        <w:rPr>
          <w:rFonts w:hint="eastAsia"/>
        </w:rPr>
        <w:t xml:space="preserve"> </w:t>
      </w:r>
      <w:r>
        <w:rPr>
          <w:rFonts w:hint="eastAsia"/>
        </w:rPr>
        <w:t>组合，类间关系依次增强。</w:t>
      </w:r>
    </w:p>
    <w:p w14:paraId="316A381B" w14:textId="77777777" w:rsidR="00864994" w:rsidRDefault="00864994" w:rsidP="00864994">
      <w:pPr>
        <w:spacing w:line="440" w:lineRule="exact"/>
      </w:pPr>
    </w:p>
    <w:p w14:paraId="52F725F8" w14:textId="77777777" w:rsidR="00864994" w:rsidRPr="005339EA" w:rsidRDefault="00864994" w:rsidP="00864994">
      <w:pPr>
        <w:spacing w:line="440" w:lineRule="exact"/>
      </w:pPr>
      <w:r w:rsidRPr="003E6D13">
        <w:rPr>
          <w:rFonts w:hint="eastAsia"/>
          <w:color w:val="FF0000"/>
        </w:rPr>
        <w:t>面向对象</w:t>
      </w:r>
      <w:r w:rsidRPr="003E6D13">
        <w:rPr>
          <w:rFonts w:hint="eastAsia"/>
          <w:color w:val="FF0000"/>
        </w:rPr>
        <w:t>1</w:t>
      </w:r>
    </w:p>
    <w:p w14:paraId="6E7883D7" w14:textId="77777777" w:rsidR="00864994" w:rsidRDefault="00864994" w:rsidP="00864994">
      <w:pPr>
        <w:spacing w:line="440" w:lineRule="exact"/>
      </w:pPr>
      <w:r>
        <w:rPr>
          <w:rFonts w:hint="eastAsia"/>
        </w:rPr>
        <w:t>c</w:t>
      </w:r>
      <w:r>
        <w:t>::m</w:t>
      </w:r>
      <w:r>
        <w:rPr>
          <w:rFonts w:hint="eastAsia"/>
        </w:rPr>
        <w:t>对象自身引用，</w:t>
      </w:r>
    </w:p>
    <w:p w14:paraId="2066CCC3" w14:textId="77777777" w:rsidR="00864994" w:rsidRDefault="00864994" w:rsidP="00864994">
      <w:pPr>
        <w:spacing w:line="440" w:lineRule="exact"/>
      </w:pPr>
      <w:r>
        <w:rPr>
          <w:rFonts w:hint="eastAsia"/>
        </w:rPr>
        <w:t>虚拟函数</w:t>
      </w:r>
      <w:r>
        <w:rPr>
          <w:rFonts w:hint="eastAsia"/>
        </w:rPr>
        <w:t>override</w:t>
      </w:r>
      <w:r>
        <w:rPr>
          <w:rFonts w:hint="eastAsia"/>
        </w:rPr>
        <w:t>，</w:t>
      </w:r>
      <w:r>
        <w:rPr>
          <w:rFonts w:hint="eastAsia"/>
        </w:rPr>
        <w:t xml:space="preserve"> </w:t>
      </w:r>
    </w:p>
    <w:p w14:paraId="22CA1FD8" w14:textId="77777777" w:rsidR="00864994" w:rsidRDefault="00864994" w:rsidP="00864994">
      <w:pPr>
        <w:spacing w:line="440" w:lineRule="exact"/>
      </w:pPr>
      <w:r>
        <w:rPr>
          <w:rFonts w:hint="eastAsia"/>
        </w:rPr>
        <w:t>设计模式应用举例：图书管理系统访问者模式，收银软件观察者模式。</w:t>
      </w:r>
    </w:p>
    <w:p w14:paraId="3F34747D" w14:textId="77777777" w:rsidR="00864994" w:rsidRDefault="00864994" w:rsidP="00864994">
      <w:pPr>
        <w:spacing w:line="440" w:lineRule="exact"/>
      </w:pPr>
      <w:r>
        <w:rPr>
          <w:rFonts w:hint="eastAsia"/>
        </w:rPr>
        <w:t>边界类就是接口类。</w:t>
      </w:r>
    </w:p>
    <w:p w14:paraId="5A65C323" w14:textId="77777777" w:rsidR="00864994" w:rsidRPr="00DE13D1" w:rsidRDefault="00864994" w:rsidP="00864994">
      <w:pPr>
        <w:spacing w:line="440" w:lineRule="exact"/>
      </w:pPr>
      <w:r>
        <w:rPr>
          <w:rFonts w:hint="eastAsia"/>
        </w:rPr>
        <w:t>原来</w:t>
      </w:r>
      <w:r>
        <w:rPr>
          <w:rFonts w:hint="eastAsia"/>
        </w:rPr>
        <w:t>UML</w:t>
      </w:r>
      <w:r>
        <w:rPr>
          <w:rFonts w:hint="eastAsia"/>
        </w:rPr>
        <w:t>是因</w:t>
      </w:r>
      <w:r>
        <w:t>OOP</w:t>
      </w:r>
      <w:r>
        <w:rPr>
          <w:rFonts w:hint="eastAsia"/>
        </w:rPr>
        <w:t>而生。</w:t>
      </w:r>
    </w:p>
    <w:p w14:paraId="0CFC0CDB" w14:textId="77777777" w:rsidR="00864994" w:rsidRPr="005339EA" w:rsidRDefault="00864994" w:rsidP="00864994">
      <w:pPr>
        <w:spacing w:line="440" w:lineRule="exact"/>
      </w:pPr>
      <w:r>
        <w:rPr>
          <w:rFonts w:hint="eastAsia"/>
        </w:rPr>
        <w:t>里氏替换原则，</w:t>
      </w:r>
    </w:p>
    <w:p w14:paraId="3C85D9B1" w14:textId="77777777" w:rsidR="00864994" w:rsidRDefault="00864994" w:rsidP="00864994">
      <w:pPr>
        <w:spacing w:line="440" w:lineRule="exact"/>
      </w:pPr>
    </w:p>
    <w:p w14:paraId="75FD349D" w14:textId="77777777" w:rsidR="00864994" w:rsidRDefault="00864994" w:rsidP="00864994">
      <w:pPr>
        <w:spacing w:line="440" w:lineRule="exact"/>
      </w:pPr>
    </w:p>
    <w:p w14:paraId="0DD858A9" w14:textId="77777777" w:rsidR="00864994" w:rsidRDefault="00864994" w:rsidP="00864994">
      <w:pPr>
        <w:spacing w:line="440" w:lineRule="exact"/>
      </w:pPr>
    </w:p>
    <w:p w14:paraId="3FCDF4FB" w14:textId="77777777" w:rsidR="00864994" w:rsidRDefault="00864994" w:rsidP="00864994">
      <w:pPr>
        <w:spacing w:line="440" w:lineRule="exact"/>
      </w:pPr>
    </w:p>
    <w:p w14:paraId="395EA831" w14:textId="7E39FDEB" w:rsidR="0054510B" w:rsidRPr="00567E87" w:rsidRDefault="00567E87" w:rsidP="00567E87">
      <w:pPr>
        <w:pStyle w:val="21"/>
      </w:pPr>
      <w:r>
        <w:rPr>
          <w:rFonts w:hint="eastAsia"/>
        </w:rPr>
        <w:t>项目</w:t>
      </w:r>
    </w:p>
    <w:p w14:paraId="488432F2" w14:textId="77777777" w:rsidR="009A014E" w:rsidRDefault="009A014E" w:rsidP="008D6BBC">
      <w:pPr>
        <w:spacing w:line="440" w:lineRule="exact"/>
      </w:pPr>
    </w:p>
    <w:p w14:paraId="5E59526C" w14:textId="741AF05E" w:rsidR="008D6BBC" w:rsidRDefault="00000000" w:rsidP="008D6BBC">
      <w:pPr>
        <w:spacing w:line="440" w:lineRule="exact"/>
      </w:pPr>
      <w:hyperlink r:id="rId391" w:history="1">
        <w:r w:rsidR="008D6BBC" w:rsidRPr="0051473F">
          <w:rPr>
            <w:rStyle w:val="a9"/>
            <w:rFonts w:hint="eastAsia"/>
          </w:rPr>
          <w:t>IDEA+Java+SSM+Mysql+Layui</w:t>
        </w:r>
        <w:r w:rsidR="008D6BBC" w:rsidRPr="0051473F">
          <w:rPr>
            <w:rStyle w:val="a9"/>
            <w:rFonts w:hint="eastAsia"/>
          </w:rPr>
          <w:t>实现</w:t>
        </w:r>
        <w:r w:rsidR="008D6BBC" w:rsidRPr="0051473F">
          <w:rPr>
            <w:rStyle w:val="a9"/>
            <w:rFonts w:hint="eastAsia"/>
          </w:rPr>
          <w:t>Web</w:t>
        </w:r>
        <w:r w:rsidR="008D6BBC" w:rsidRPr="0051473F">
          <w:rPr>
            <w:rStyle w:val="a9"/>
            <w:rFonts w:hint="eastAsia"/>
          </w:rPr>
          <w:t>学生成绩管理系统</w:t>
        </w:r>
      </w:hyperlink>
      <w:r w:rsidR="008D6BBC">
        <w:rPr>
          <w:rFonts w:hint="eastAsia"/>
        </w:rPr>
        <w:t>，</w:t>
      </w:r>
    </w:p>
    <w:p w14:paraId="0FC534E6" w14:textId="7213BDEF" w:rsidR="00B149C1" w:rsidRPr="00B149C1" w:rsidRDefault="008D6BBC" w:rsidP="00567E87">
      <w:pPr>
        <w:pStyle w:val="31"/>
        <w:spacing w:before="156"/>
      </w:pPr>
      <w:r w:rsidRPr="00EE2213">
        <w:t>J</w:t>
      </w:r>
      <w:r w:rsidRPr="00EE2213">
        <w:rPr>
          <w:rFonts w:hint="eastAsia"/>
        </w:rPr>
        <w:t>t</w:t>
      </w:r>
    </w:p>
    <w:p w14:paraId="47D4A3C0" w14:textId="1F356EA0" w:rsidR="00D9476C" w:rsidRPr="00B149C1" w:rsidRDefault="00B149C1" w:rsidP="00B149C1">
      <w:pPr>
        <w:spacing w:line="440" w:lineRule="exact"/>
      </w:pPr>
      <w:r w:rsidRPr="00B149C1">
        <w:rPr>
          <w:rFonts w:hint="eastAsia"/>
        </w:rPr>
        <w:t>vue</w:t>
      </w:r>
      <w:r w:rsidRPr="00B149C1">
        <w:t xml:space="preserve"> </w:t>
      </w:r>
      <w:r w:rsidRPr="00B149C1">
        <w:rPr>
          <w:rFonts w:hint="eastAsia"/>
        </w:rPr>
        <w:t>ui</w:t>
      </w:r>
      <w:r w:rsidRPr="00B149C1">
        <w:t>--</w:t>
      </w:r>
      <w:r w:rsidRPr="00B149C1">
        <w:rPr>
          <w:rFonts w:hint="eastAsia"/>
        </w:rPr>
        <w:t>自动打开浏览器链接到</w:t>
      </w:r>
      <w:hyperlink r:id="rId392" w:history="1">
        <w:r w:rsidRPr="00B149C1">
          <w:rPr>
            <w:rStyle w:val="a9"/>
          </w:rPr>
          <w:t>http://localhost:8001/project/select</w:t>
        </w:r>
      </w:hyperlink>
      <w:r w:rsidRPr="00B149C1">
        <w:rPr>
          <w:rFonts w:hint="eastAsia"/>
        </w:rPr>
        <w:t>Vue</w:t>
      </w:r>
      <w:r w:rsidRPr="00B149C1">
        <w:rPr>
          <w:rFonts w:hint="eastAsia"/>
        </w:rPr>
        <w:t>项目管理器</w:t>
      </w:r>
      <w:r w:rsidR="00EF4C02">
        <w:rPr>
          <w:rFonts w:hint="eastAsia"/>
        </w:rPr>
        <w:t>，</w:t>
      </w:r>
      <w:r w:rsidR="00D9476C">
        <w:rPr>
          <w:rFonts w:hint="eastAsia"/>
        </w:rPr>
        <w:t>j</w:t>
      </w:r>
      <w:r w:rsidR="00D9476C">
        <w:t>t</w:t>
      </w:r>
      <w:r w:rsidR="00D9476C">
        <w:rPr>
          <w:rFonts w:hint="eastAsia"/>
        </w:rPr>
        <w:t>的前端项目部署在</w:t>
      </w:r>
      <w:r w:rsidR="00D9476C" w:rsidRPr="00D9476C">
        <w:t>D:\10career\hbuilderx\npm\jtadmin</w:t>
      </w:r>
      <w:r w:rsidR="00D9476C">
        <w:rPr>
          <w:rFonts w:hint="eastAsia"/>
        </w:rPr>
        <w:t>下。</w:t>
      </w:r>
    </w:p>
    <w:p w14:paraId="1A66D8A1" w14:textId="53E9BDE0" w:rsidR="009A014E" w:rsidRDefault="009A014E" w:rsidP="008D6BBC">
      <w:pPr>
        <w:spacing w:line="440" w:lineRule="exact"/>
      </w:pPr>
      <w:r>
        <w:rPr>
          <w:rFonts w:hint="eastAsia"/>
        </w:rPr>
        <w:lastRenderedPageBreak/>
        <w:t>Jt</w:t>
      </w:r>
      <w:r>
        <w:rPr>
          <w:rFonts w:hint="eastAsia"/>
        </w:rPr>
        <w:t>目录结构由</w:t>
      </w:r>
      <w:r w:rsidRPr="009A014E">
        <w:rPr>
          <w:rFonts w:hint="eastAsia"/>
        </w:rPr>
        <w:t>@Controller</w:t>
      </w:r>
      <w:r w:rsidRPr="009A014E">
        <w:rPr>
          <w:rFonts w:hint="eastAsia"/>
        </w:rPr>
        <w:t>，</w:t>
      </w:r>
      <w:r w:rsidRPr="009A014E">
        <w:rPr>
          <w:rFonts w:hint="eastAsia"/>
        </w:rPr>
        <w:t>@Service</w:t>
      </w:r>
      <w:r w:rsidRPr="009A014E">
        <w:rPr>
          <w:rFonts w:hint="eastAsia"/>
        </w:rPr>
        <w:t>，</w:t>
      </w:r>
      <w:r w:rsidRPr="009A014E">
        <w:rPr>
          <w:rFonts w:hint="eastAsia"/>
        </w:rPr>
        <w:t>@Repository</w:t>
      </w:r>
      <w:r>
        <w:rPr>
          <w:rFonts w:hint="eastAsia"/>
        </w:rPr>
        <w:t>，</w:t>
      </w:r>
      <w:r w:rsidRPr="009A014E">
        <w:rPr>
          <w:rFonts w:hint="eastAsia"/>
        </w:rPr>
        <w:t>POJO</w:t>
      </w:r>
      <w:r>
        <w:rPr>
          <w:rFonts w:hint="eastAsia"/>
        </w:rPr>
        <w:t>以及</w:t>
      </w:r>
      <w:r>
        <w:rPr>
          <w:rFonts w:hint="eastAsia"/>
        </w:rPr>
        <w:t>VO</w:t>
      </w:r>
      <w:r>
        <w:rPr>
          <w:rFonts w:hint="eastAsia"/>
        </w:rPr>
        <w:t>组成。</w:t>
      </w:r>
      <w:r>
        <w:rPr>
          <w:rFonts w:hint="eastAsia"/>
        </w:rPr>
        <w:t>VO</w:t>
      </w:r>
      <w:r>
        <w:rPr>
          <w:rFonts w:hint="eastAsia"/>
        </w:rPr>
        <w:t>包括</w:t>
      </w:r>
      <w:r>
        <w:rPr>
          <w:rFonts w:hint="eastAsia"/>
        </w:rPr>
        <w:t>SysRes</w:t>
      </w:r>
      <w:r w:rsidR="00D700F8">
        <w:rPr>
          <w:rFonts w:hint="eastAsia"/>
        </w:rPr>
        <w:t>-</w:t>
      </w:r>
      <w:r>
        <w:rPr>
          <w:rFonts w:hint="eastAsia"/>
        </w:rPr>
        <w:t>ult</w:t>
      </w:r>
      <w:r>
        <w:rPr>
          <w:rFonts w:hint="eastAsia"/>
        </w:rPr>
        <w:t>、</w:t>
      </w:r>
      <w:r>
        <w:rPr>
          <w:rFonts w:hint="eastAsia"/>
        </w:rPr>
        <w:t>PageResult</w:t>
      </w:r>
      <w:r>
        <w:rPr>
          <w:rFonts w:hint="eastAsia"/>
        </w:rPr>
        <w:t>、</w:t>
      </w:r>
      <w:r>
        <w:rPr>
          <w:rFonts w:hint="eastAsia"/>
        </w:rPr>
        <w:t>ImageVO</w:t>
      </w:r>
      <w:r>
        <w:rPr>
          <w:rFonts w:hint="eastAsia"/>
        </w:rPr>
        <w:t>和</w:t>
      </w:r>
      <w:r>
        <w:rPr>
          <w:rFonts w:hint="eastAsia"/>
        </w:rPr>
        <w:t>ItemVO</w:t>
      </w:r>
      <w:r>
        <w:rPr>
          <w:rFonts w:hint="eastAsia"/>
        </w:rPr>
        <w:t>。</w:t>
      </w:r>
      <w:r w:rsidR="002A0E29">
        <w:rPr>
          <w:rFonts w:hint="eastAsia"/>
        </w:rPr>
        <w:t>（</w:t>
      </w:r>
      <w:r w:rsidR="002A0E29">
        <w:rPr>
          <w:rFonts w:hint="eastAsia"/>
        </w:rPr>
        <w:t>VO</w:t>
      </w:r>
      <w:r w:rsidR="002A0E29">
        <w:rPr>
          <w:rFonts w:hint="eastAsia"/>
        </w:rPr>
        <w:t>是一种抽取共性的写法，应该和前后端分离的写法有关。）</w:t>
      </w:r>
    </w:p>
    <w:p w14:paraId="6862CA92" w14:textId="153A38CA" w:rsidR="00CC18C9" w:rsidRDefault="00CC18C9" w:rsidP="008D6BBC">
      <w:pPr>
        <w:spacing w:line="440" w:lineRule="exact"/>
      </w:pPr>
      <w:r>
        <w:rPr>
          <w:rFonts w:hint="eastAsia"/>
        </w:rPr>
        <w:t>XxxMapper</w:t>
      </w:r>
      <w:r w:rsidR="00931730">
        <w:t>.java</w:t>
      </w:r>
      <w:r>
        <w:rPr>
          <w:rFonts w:hint="eastAsia"/>
        </w:rPr>
        <w:t>接口文件有一个对应的</w:t>
      </w:r>
      <w:r w:rsidR="00931730">
        <w:rPr>
          <w:rFonts w:hint="eastAsia"/>
        </w:rPr>
        <w:t>.</w:t>
      </w:r>
      <w:r>
        <w:rPr>
          <w:rFonts w:hint="eastAsia"/>
        </w:rPr>
        <w:t>xml</w:t>
      </w:r>
      <w:r w:rsidR="00AB0341" w:rsidRPr="000122CE">
        <w:rPr>
          <w:rFonts w:hint="eastAsia"/>
        </w:rPr>
        <w:t>映射</w:t>
      </w:r>
      <w:r>
        <w:rPr>
          <w:rFonts w:hint="eastAsia"/>
        </w:rPr>
        <w:t>文件用于映射</w:t>
      </w:r>
      <w:r>
        <w:rPr>
          <w:rFonts w:hint="eastAsia"/>
        </w:rPr>
        <w:t>MyBatis</w:t>
      </w:r>
      <w:r w:rsidR="00931730">
        <w:rPr>
          <w:rFonts w:hint="eastAsia"/>
        </w:rPr>
        <w:t>，文件以如下内容</w:t>
      </w:r>
      <w:r w:rsidR="003319C5">
        <w:rPr>
          <w:rFonts w:hint="eastAsia"/>
        </w:rPr>
        <w:t>打</w:t>
      </w:r>
      <w:r w:rsidR="00931730">
        <w:rPr>
          <w:rFonts w:hint="eastAsia"/>
        </w:rPr>
        <w:t>头：</w:t>
      </w:r>
    </w:p>
    <w:p w14:paraId="7198A7A2" w14:textId="77777777" w:rsidR="00931730" w:rsidRDefault="00931730" w:rsidP="00931730">
      <w:pPr>
        <w:spacing w:line="240" w:lineRule="auto"/>
      </w:pPr>
      <w:r>
        <w:t>&lt;?xml version="1.0" encoding="UTF-8" ?&gt;</w:t>
      </w:r>
    </w:p>
    <w:p w14:paraId="0863ED0A" w14:textId="77777777" w:rsidR="00931730" w:rsidRDefault="00931730" w:rsidP="00931730">
      <w:pPr>
        <w:spacing w:line="240" w:lineRule="auto"/>
      </w:pPr>
      <w:r>
        <w:t>&lt;!DOCTYPE mapper</w:t>
      </w:r>
    </w:p>
    <w:p w14:paraId="7C893D6B" w14:textId="77777777" w:rsidR="00931730" w:rsidRDefault="00931730" w:rsidP="00931730">
      <w:pPr>
        <w:spacing w:line="240" w:lineRule="auto"/>
      </w:pPr>
      <w:r>
        <w:t xml:space="preserve">        PUBLIC "-//mybatis.org//DTD Mapper 3.0//EN"</w:t>
      </w:r>
    </w:p>
    <w:p w14:paraId="22D2B303" w14:textId="38063931" w:rsidR="00931730" w:rsidRDefault="00931730" w:rsidP="00931730">
      <w:pPr>
        <w:spacing w:line="240" w:lineRule="auto"/>
      </w:pPr>
      <w:r>
        <w:t xml:space="preserve">        "http://mybatis.org/dtd/mybatis-3-mapper.dtd"&gt;</w:t>
      </w:r>
    </w:p>
    <w:p w14:paraId="58040296" w14:textId="524C7C80" w:rsidR="000122CE" w:rsidRPr="000122CE" w:rsidRDefault="00130833" w:rsidP="000122CE">
      <w:pPr>
        <w:spacing w:line="440" w:lineRule="exact"/>
      </w:pPr>
      <w:r>
        <w:t>.</w:t>
      </w:r>
      <w:r w:rsidR="009D5F8E">
        <w:rPr>
          <w:rFonts w:hint="eastAsia"/>
        </w:rPr>
        <w:t>xml</w:t>
      </w:r>
      <w:r w:rsidR="009D5F8E">
        <w:rPr>
          <w:rFonts w:hint="eastAsia"/>
        </w:rPr>
        <w:t>主体只有一个</w:t>
      </w:r>
      <w:r w:rsidR="009D5F8E">
        <w:rPr>
          <w:rFonts w:hint="eastAsia"/>
        </w:rPr>
        <w:t>&lt;</w:t>
      </w:r>
      <w:r w:rsidR="009D5F8E">
        <w:t>mapper&gt;</w:t>
      </w:r>
      <w:r w:rsidR="009D5F8E">
        <w:rPr>
          <w:rFonts w:hint="eastAsia"/>
        </w:rPr>
        <w:t>顶级语言块，通过</w:t>
      </w:r>
      <w:r w:rsidR="009D5F8E">
        <w:rPr>
          <w:rFonts w:hint="eastAsia"/>
        </w:rPr>
        <w:t>namespace</w:t>
      </w:r>
      <w:r w:rsidR="009D5F8E">
        <w:rPr>
          <w:rFonts w:hint="eastAsia"/>
        </w:rPr>
        <w:t>属性与</w:t>
      </w:r>
      <w:r w:rsidR="009D5F8E" w:rsidRPr="009D5F8E">
        <w:rPr>
          <w:rFonts w:hint="eastAsia"/>
        </w:rPr>
        <w:t>Mapper</w:t>
      </w:r>
      <w:r w:rsidR="009D5F8E" w:rsidRPr="009D5F8E">
        <w:t>.java</w:t>
      </w:r>
      <w:r w:rsidR="009D5F8E" w:rsidRPr="009D5F8E">
        <w:rPr>
          <w:rFonts w:hint="eastAsia"/>
        </w:rPr>
        <w:t>接口</w:t>
      </w:r>
      <w:r w:rsidR="009D5F8E">
        <w:rPr>
          <w:rFonts w:hint="eastAsia"/>
        </w:rPr>
        <w:t>对应</w:t>
      </w:r>
      <w:r w:rsidR="007019B8">
        <w:rPr>
          <w:rFonts w:hint="eastAsia"/>
        </w:rPr>
        <w:t>。</w:t>
      </w:r>
      <w:r w:rsidR="00470E1F">
        <w:rPr>
          <w:rFonts w:hint="eastAsia"/>
        </w:rPr>
        <w:t>&lt;</w:t>
      </w:r>
      <w:r w:rsidR="00470E1F">
        <w:t>mapper&gt;</w:t>
      </w:r>
      <w:r w:rsidR="00470E1F">
        <w:rPr>
          <w:rFonts w:hint="eastAsia"/>
        </w:rPr>
        <w:t>内部有</w:t>
      </w:r>
      <w:r w:rsidR="00470E1F">
        <w:rPr>
          <w:rFonts w:hint="eastAsia"/>
        </w:rPr>
        <w:t>&lt;</w:t>
      </w:r>
      <w:r w:rsidR="00470E1F">
        <w:t>select&gt;&lt;insert&gt;</w:t>
      </w:r>
      <w:r w:rsidR="00470E1F">
        <w:rPr>
          <w:rFonts w:hint="eastAsia"/>
        </w:rPr>
        <w:t>等语言块</w:t>
      </w:r>
      <w:r w:rsidR="007019B8">
        <w:rPr>
          <w:rFonts w:hint="eastAsia"/>
        </w:rPr>
        <w:t>，它们</w:t>
      </w:r>
      <w:r w:rsidR="00676681">
        <w:rPr>
          <w:rFonts w:hint="eastAsia"/>
        </w:rPr>
        <w:t>的</w:t>
      </w:r>
      <w:r w:rsidR="007019B8">
        <w:rPr>
          <w:rFonts w:hint="eastAsia"/>
        </w:rPr>
        <w:t>id</w:t>
      </w:r>
      <w:r w:rsidR="007019B8">
        <w:rPr>
          <w:rFonts w:hint="eastAsia"/>
        </w:rPr>
        <w:t>属性与接口方法对应，</w:t>
      </w:r>
      <w:r w:rsidR="007019B8">
        <w:rPr>
          <w:rFonts w:hint="eastAsia"/>
        </w:rPr>
        <w:t>resultType</w:t>
      </w:r>
      <w:r w:rsidR="007019B8">
        <w:rPr>
          <w:rFonts w:hint="eastAsia"/>
        </w:rPr>
        <w:t>属性与结果集类型对应。</w:t>
      </w:r>
    </w:p>
    <w:p w14:paraId="453D1695" w14:textId="77777777" w:rsidR="000122CE" w:rsidRPr="000122CE" w:rsidRDefault="000122CE" w:rsidP="000122CE">
      <w:pPr>
        <w:spacing w:line="440" w:lineRule="exact"/>
      </w:pPr>
      <w:r w:rsidRPr="000122CE">
        <w:rPr>
          <w:rFonts w:hint="eastAsia"/>
        </w:rPr>
        <w:t>MyBatis</w:t>
      </w:r>
      <w:r w:rsidRPr="000122CE">
        <w:rPr>
          <w:rFonts w:hint="eastAsia"/>
        </w:rPr>
        <w:t>自动将结果集的数据封装为对象，如果返回</w:t>
      </w:r>
      <w:r w:rsidRPr="000122CE">
        <w:rPr>
          <w:rFonts w:hint="eastAsia"/>
        </w:rPr>
        <w:t>List</w:t>
      </w:r>
      <w:r w:rsidRPr="000122CE">
        <w:rPr>
          <w:rFonts w:hint="eastAsia"/>
        </w:rPr>
        <w:t>集合，则自动封装为</w:t>
      </w:r>
      <w:r w:rsidRPr="000122CE">
        <w:rPr>
          <w:rFonts w:hint="eastAsia"/>
        </w:rPr>
        <w:t>List</w:t>
      </w:r>
      <w:r w:rsidRPr="000122CE">
        <w:rPr>
          <w:rFonts w:hint="eastAsia"/>
        </w:rPr>
        <w:t>，</w:t>
      </w:r>
      <w:r w:rsidRPr="000122CE">
        <w:rPr>
          <w:rFonts w:hint="eastAsia"/>
        </w:rPr>
        <w:t>User</w:t>
      </w:r>
      <w:r w:rsidRPr="000122CE">
        <w:rPr>
          <w:rFonts w:hint="eastAsia"/>
        </w:rPr>
        <w:t>充当其中的泛型对象；如果返回值</w:t>
      </w:r>
      <w:r w:rsidRPr="000122CE">
        <w:rPr>
          <w:rFonts w:hint="eastAsia"/>
        </w:rPr>
        <w:t>User</w:t>
      </w:r>
      <w:r w:rsidRPr="000122CE">
        <w:rPr>
          <w:rFonts w:hint="eastAsia"/>
        </w:rPr>
        <w:t>对象，则直接返回</w:t>
      </w:r>
      <w:r w:rsidRPr="000122CE">
        <w:rPr>
          <w:rFonts w:hint="eastAsia"/>
        </w:rPr>
        <w:t>User</w:t>
      </w:r>
      <w:r w:rsidRPr="000122CE">
        <w:rPr>
          <w:rFonts w:hint="eastAsia"/>
        </w:rPr>
        <w:t>对象。（</w:t>
      </w:r>
      <w:r w:rsidRPr="000122CE">
        <w:t>resultType="com.jt.pojo.</w:t>
      </w:r>
    </w:p>
    <w:p w14:paraId="53983ACE" w14:textId="77777777" w:rsidR="000122CE" w:rsidRPr="000122CE" w:rsidRDefault="000122CE" w:rsidP="000122CE">
      <w:pPr>
        <w:spacing w:line="440" w:lineRule="exact"/>
      </w:pPr>
      <w:r w:rsidRPr="000122CE">
        <w:t>User"</w:t>
      </w:r>
      <w:r w:rsidRPr="000122CE">
        <w:rPr>
          <w:rFonts w:hint="eastAsia"/>
        </w:rPr>
        <w:t>。）</w:t>
      </w:r>
    </w:p>
    <w:p w14:paraId="445C3DBC" w14:textId="0067151F" w:rsidR="000122CE" w:rsidRDefault="00676681" w:rsidP="008D6BBC">
      <w:pPr>
        <w:spacing w:line="440" w:lineRule="exact"/>
      </w:pPr>
      <w:r>
        <w:rPr>
          <w:rFonts w:hint="eastAsia"/>
        </w:rPr>
        <w:t>因为</w:t>
      </w:r>
      <w:r>
        <w:rPr>
          <w:rFonts w:hint="eastAsia"/>
        </w:rPr>
        <w:t>MyBatis</w:t>
      </w:r>
      <w:r>
        <w:rPr>
          <w:rFonts w:hint="eastAsia"/>
        </w:rPr>
        <w:t>将结果集封装为对象，</w:t>
      </w:r>
      <w:r w:rsidR="00795306">
        <w:rPr>
          <w:rFonts w:hint="eastAsia"/>
        </w:rPr>
        <w:t>所以</w:t>
      </w:r>
      <w:r>
        <w:rPr>
          <w:rFonts w:hint="eastAsia"/>
        </w:rPr>
        <w:t>传值和取值都可以</w:t>
      </w:r>
      <w:r w:rsidR="00887C67">
        <w:rPr>
          <w:rFonts w:hint="eastAsia"/>
        </w:rPr>
        <w:t>多考虑使</w:t>
      </w:r>
      <w:r>
        <w:rPr>
          <w:rFonts w:hint="eastAsia"/>
        </w:rPr>
        <w:t>用</w:t>
      </w:r>
      <w:r>
        <w:rPr>
          <w:rFonts w:hint="eastAsia"/>
        </w:rPr>
        <w:t>POJO</w:t>
      </w:r>
      <w:r>
        <w:rPr>
          <w:rFonts w:hint="eastAsia"/>
        </w:rPr>
        <w:t>对象。</w:t>
      </w:r>
      <w:r w:rsidR="005B6513">
        <w:rPr>
          <w:rFonts w:hint="eastAsia"/>
        </w:rPr>
        <w:t>（注意</w:t>
      </w:r>
      <w:r w:rsidR="0070469A">
        <w:rPr>
          <w:rFonts w:hint="eastAsia"/>
        </w:rPr>
        <w:t>传值时</w:t>
      </w:r>
      <w:r w:rsidR="005B6513">
        <w:rPr>
          <w:rFonts w:hint="eastAsia"/>
        </w:rPr>
        <w:t>需要</w:t>
      </w:r>
      <w:r w:rsidR="005B6513">
        <w:rPr>
          <w:rFonts w:hint="eastAsia"/>
        </w:rPr>
        <w:t>@RequestBody</w:t>
      </w:r>
      <w:r w:rsidR="00AB05F7">
        <w:rPr>
          <w:rFonts w:hint="eastAsia"/>
        </w:rPr>
        <w:t>注解</w:t>
      </w:r>
      <w:r w:rsidR="005B6513">
        <w:rPr>
          <w:rFonts w:hint="eastAsia"/>
        </w:rPr>
        <w:t>将</w:t>
      </w:r>
      <w:r w:rsidR="005B6513">
        <w:rPr>
          <w:rFonts w:hint="eastAsia"/>
        </w:rPr>
        <w:t>JSON</w:t>
      </w:r>
      <w:r w:rsidR="005B6513">
        <w:rPr>
          <w:rFonts w:hint="eastAsia"/>
        </w:rPr>
        <w:t>转为</w:t>
      </w:r>
      <w:r w:rsidR="005B6513">
        <w:rPr>
          <w:rFonts w:hint="eastAsia"/>
        </w:rPr>
        <w:t>Java</w:t>
      </w:r>
      <w:r w:rsidR="005B6513">
        <w:rPr>
          <w:rFonts w:hint="eastAsia"/>
        </w:rPr>
        <w:t>对象。）</w:t>
      </w:r>
    </w:p>
    <w:p w14:paraId="20540B61" w14:textId="327331E5" w:rsidR="00676681" w:rsidRPr="003C6D43" w:rsidRDefault="000118B3" w:rsidP="008D6BBC">
      <w:pPr>
        <w:spacing w:line="440" w:lineRule="exact"/>
      </w:pPr>
      <w:r>
        <w:rPr>
          <w:rFonts w:hint="eastAsia"/>
        </w:rPr>
        <w:t>XxxController</w:t>
      </w:r>
      <w:r>
        <w:rPr>
          <w:rFonts w:hint="eastAsia"/>
        </w:rPr>
        <w:t>是回传数据的最后一道关卡，所以返回值应该是</w:t>
      </w:r>
      <w:r>
        <w:rPr>
          <w:rFonts w:hint="eastAsia"/>
        </w:rPr>
        <w:t>SysResult</w:t>
      </w:r>
      <w:r>
        <w:rPr>
          <w:rFonts w:hint="eastAsia"/>
        </w:rPr>
        <w:t>。</w:t>
      </w:r>
    </w:p>
    <w:p w14:paraId="3AAEABA1" w14:textId="28018508" w:rsidR="00843162" w:rsidRDefault="00843162" w:rsidP="00843162">
      <w:pPr>
        <w:spacing w:line="440" w:lineRule="exact"/>
      </w:pPr>
      <w:r>
        <w:rPr>
          <w:rFonts w:hint="eastAsia"/>
        </w:rPr>
        <w:t>因为用户登录是一个临时状态，页面关闭后就不用保留数据了，所以前端采用了获取用户</w:t>
      </w:r>
      <w:r>
        <w:rPr>
          <w:rFonts w:hint="eastAsia"/>
        </w:rPr>
        <w:t>token</w:t>
      </w:r>
      <w:r>
        <w:rPr>
          <w:rFonts w:hint="eastAsia"/>
        </w:rPr>
        <w:t>信息的方式来维持登录状态，所以</w:t>
      </w:r>
      <w:r w:rsidR="00244366">
        <w:rPr>
          <w:rFonts w:hint="eastAsia"/>
        </w:rPr>
        <w:t>从</w:t>
      </w:r>
      <w:r w:rsidR="00244366">
        <w:rPr>
          <w:rFonts w:hint="eastAsia"/>
        </w:rPr>
        <w:t>XxxService</w:t>
      </w:r>
      <w:r w:rsidR="00244366">
        <w:rPr>
          <w:rFonts w:hint="eastAsia"/>
        </w:rPr>
        <w:t>的返回值只需要是一个</w:t>
      </w:r>
      <w:r w:rsidR="00244366">
        <w:rPr>
          <w:rFonts w:hint="eastAsia"/>
        </w:rPr>
        <w:t>String</w:t>
      </w:r>
      <w:r w:rsidR="00244366">
        <w:rPr>
          <w:rFonts w:hint="eastAsia"/>
        </w:rPr>
        <w:t>类型的</w:t>
      </w:r>
      <w:r w:rsidR="00244366">
        <w:rPr>
          <w:rFonts w:hint="eastAsia"/>
        </w:rPr>
        <w:t>token</w:t>
      </w:r>
      <w:r w:rsidR="00244366">
        <w:rPr>
          <w:rFonts w:hint="eastAsia"/>
        </w:rPr>
        <w:t>。</w:t>
      </w:r>
    </w:p>
    <w:p w14:paraId="59FB01A6" w14:textId="370D758B" w:rsidR="00843162" w:rsidRDefault="00843162" w:rsidP="003569BC">
      <w:pPr>
        <w:spacing w:line="240" w:lineRule="auto"/>
      </w:pPr>
      <w:r>
        <w:t>let token = result.data</w:t>
      </w:r>
      <w:r w:rsidR="003569BC">
        <w:t xml:space="preserve"> //</w:t>
      </w:r>
      <w:r w:rsidR="003569BC">
        <w:rPr>
          <w:rFonts w:hint="eastAsia"/>
        </w:rPr>
        <w:t>前端代码</w:t>
      </w:r>
    </w:p>
    <w:p w14:paraId="5C52DDE6" w14:textId="237AEFAD" w:rsidR="00733380" w:rsidRDefault="00843162" w:rsidP="003569BC">
      <w:pPr>
        <w:spacing w:line="240" w:lineRule="auto"/>
      </w:pPr>
      <w:r>
        <w:t>window.sessionStorage.setItem("token",token)</w:t>
      </w:r>
    </w:p>
    <w:p w14:paraId="7ADF10DF" w14:textId="6104576D" w:rsidR="009C488A" w:rsidRDefault="009C488A" w:rsidP="008D6BBC">
      <w:pPr>
        <w:spacing w:line="440" w:lineRule="exact"/>
      </w:pPr>
      <w:r>
        <w:rPr>
          <w:rFonts w:hint="eastAsia"/>
        </w:rPr>
        <w:t>报错</w:t>
      </w:r>
      <w:r>
        <w:rPr>
          <w:rFonts w:hint="eastAsia"/>
        </w:rPr>
        <w:t>/</w:t>
      </w:r>
      <w:r w:rsidRPr="009C488A">
        <w:t>Request method 'GET' not supported</w:t>
      </w:r>
      <w:r>
        <w:rPr>
          <w:rFonts w:hint="eastAsia"/>
        </w:rPr>
        <w:t>是因为后台要求</w:t>
      </w:r>
      <w:r>
        <w:rPr>
          <w:rFonts w:hint="eastAsia"/>
        </w:rPr>
        <w:t>@PostMapping</w:t>
      </w:r>
      <w:r>
        <w:rPr>
          <w:rFonts w:hint="eastAsia"/>
        </w:rPr>
        <w:t>，但是采取了浏览器访问。</w:t>
      </w:r>
    </w:p>
    <w:p w14:paraId="175581F5" w14:textId="77777777" w:rsidR="00F370E8" w:rsidRDefault="0058767D" w:rsidP="0058767D">
      <w:pPr>
        <w:spacing w:line="440" w:lineRule="exact"/>
      </w:pPr>
      <w:r>
        <w:rPr>
          <w:rFonts w:hint="eastAsia"/>
        </w:rPr>
        <w:t>报错</w:t>
      </w:r>
      <w:r>
        <w:rPr>
          <w:rFonts w:hint="eastAsia"/>
        </w:rPr>
        <w:t>/</w:t>
      </w:r>
      <w:r w:rsidR="00F370E8" w:rsidRPr="00F370E8">
        <w:t xml:space="preserve"> Field userMapper in com.jt.service.UserServiceImpl required a bean of type 'com.jt.mapper</w:t>
      </w:r>
    </w:p>
    <w:p w14:paraId="53BB824D" w14:textId="2FFCFBD2" w:rsidR="00C06344" w:rsidRDefault="00F370E8" w:rsidP="0058767D">
      <w:pPr>
        <w:spacing w:line="440" w:lineRule="exact"/>
      </w:pPr>
      <w:r w:rsidRPr="00F370E8">
        <w:t>.UserMapper' that could not be found</w:t>
      </w:r>
      <w:r w:rsidR="0058767D">
        <w:rPr>
          <w:rFonts w:hint="eastAsia"/>
        </w:rPr>
        <w:t>。因为我是新建项目复制的</w:t>
      </w:r>
      <w:r w:rsidR="0058767D">
        <w:rPr>
          <w:rFonts w:hint="eastAsia"/>
        </w:rPr>
        <w:t>src</w:t>
      </w:r>
      <w:r w:rsidR="0058767D">
        <w:rPr>
          <w:rFonts w:hint="eastAsia"/>
        </w:rPr>
        <w:t>目录和</w:t>
      </w:r>
      <w:r w:rsidR="0058767D">
        <w:rPr>
          <w:rFonts w:hint="eastAsia"/>
        </w:rPr>
        <w:t>UserMapper.</w:t>
      </w:r>
      <w:r w:rsidR="0058767D">
        <w:t>xml</w:t>
      </w:r>
      <w:r w:rsidR="0058767D">
        <w:rPr>
          <w:rFonts w:hint="eastAsia"/>
        </w:rPr>
        <w:t>文件，</w:t>
      </w:r>
      <w:r w:rsidR="0058767D" w:rsidRPr="0058767D">
        <w:t>有两个值得注意的地方</w:t>
      </w:r>
      <w:r w:rsidR="0058767D">
        <w:rPr>
          <w:rFonts w:hint="eastAsia"/>
        </w:rPr>
        <w:t>。首先在</w:t>
      </w:r>
      <w:r w:rsidR="0058767D">
        <w:rPr>
          <w:rFonts w:hint="eastAsia"/>
        </w:rPr>
        <w:t>application</w:t>
      </w:r>
      <w:r w:rsidR="0058767D">
        <w:t>.yml</w:t>
      </w:r>
      <w:r w:rsidR="0058767D">
        <w:rPr>
          <w:rFonts w:hint="eastAsia"/>
        </w:rPr>
        <w:t>文件中有配置映射文件路径</w:t>
      </w:r>
      <w:r w:rsidR="0058767D">
        <w:rPr>
          <w:rFonts w:hint="eastAsia"/>
        </w:rPr>
        <w:t>mybatis</w:t>
      </w:r>
      <w:r w:rsidR="0058767D">
        <w:t>.mapper-locations: classpath:/mappers/*.xml</w:t>
      </w:r>
      <w:r w:rsidR="0058767D">
        <w:rPr>
          <w:rFonts w:hint="eastAsia"/>
        </w:rPr>
        <w:t>，应保证粘贴</w:t>
      </w:r>
      <w:r w:rsidR="0058767D">
        <w:rPr>
          <w:rFonts w:hint="eastAsia"/>
        </w:rPr>
        <w:t>UserMapper</w:t>
      </w:r>
      <w:r w:rsidR="0058767D">
        <w:t>.xml</w:t>
      </w:r>
      <w:r w:rsidR="0058767D">
        <w:rPr>
          <w:rFonts w:hint="eastAsia"/>
        </w:rPr>
        <w:t>时路径相符。其次，整个项目新建时主启动类</w:t>
      </w:r>
      <w:r w:rsidR="0058767D" w:rsidRPr="0058767D">
        <w:t>Jt</w:t>
      </w:r>
      <w:r w:rsidR="0058767D">
        <w:t>1</w:t>
      </w:r>
      <w:r w:rsidR="0058767D" w:rsidRPr="0058767D">
        <w:t>Application</w:t>
      </w:r>
      <w:r w:rsidR="0058767D">
        <w:rPr>
          <w:rFonts w:hint="eastAsia"/>
        </w:rPr>
        <w:t>是没有复制的，需要手动加</w:t>
      </w:r>
      <w:r w:rsidR="0058767D" w:rsidRPr="0058767D">
        <w:t>@MapperScan("com.jt.mapper")</w:t>
      </w:r>
      <w:r w:rsidR="0058767D">
        <w:rPr>
          <w:rFonts w:hint="eastAsia"/>
        </w:rPr>
        <w:t>注解以将</w:t>
      </w:r>
      <w:r w:rsidR="009B1E79" w:rsidRPr="009B1E79">
        <w:rPr>
          <w:rFonts w:hint="eastAsia"/>
        </w:rPr>
        <w:t>该路径下的</w:t>
      </w:r>
      <w:r w:rsidR="009B1E79" w:rsidRPr="009B1E79">
        <w:rPr>
          <w:rFonts w:hint="eastAsia"/>
        </w:rPr>
        <w:t>mapper</w:t>
      </w:r>
      <w:r w:rsidR="009B1E79" w:rsidRPr="009B1E79">
        <w:rPr>
          <w:rFonts w:hint="eastAsia"/>
        </w:rPr>
        <w:t>接口交给容器管理</w:t>
      </w:r>
      <w:r w:rsidR="009B1E79">
        <w:rPr>
          <w:rFonts w:hint="eastAsia"/>
        </w:rPr>
        <w:t>。</w:t>
      </w:r>
    </w:p>
    <w:p w14:paraId="6A9AE7B8" w14:textId="4DE7847E" w:rsidR="00F76D7C" w:rsidRDefault="00594684" w:rsidP="008D6BBC">
      <w:pPr>
        <w:spacing w:line="440" w:lineRule="exact"/>
      </w:pPr>
      <w:r w:rsidRPr="00594684">
        <w:rPr>
          <w:rFonts w:hint="eastAsia"/>
        </w:rPr>
        <w:t>2</w:t>
      </w:r>
      <w:r w:rsidRPr="00594684">
        <w:t>022</w:t>
      </w:r>
      <w:r w:rsidRPr="00594684">
        <w:rPr>
          <w:rFonts w:hint="eastAsia"/>
        </w:rPr>
        <w:t>/</w:t>
      </w:r>
      <w:r w:rsidRPr="00594684">
        <w:t>1/26</w:t>
      </w:r>
      <w:r w:rsidRPr="00594684">
        <w:rPr>
          <w:rFonts w:hint="eastAsia"/>
        </w:rPr>
        <w:t>耗时一下午的</w:t>
      </w:r>
      <w:r w:rsidRPr="00594684">
        <w:rPr>
          <w:rFonts w:hint="eastAsia"/>
        </w:rPr>
        <w:t>bug</w:t>
      </w:r>
      <w:r w:rsidRPr="00594684">
        <w:rPr>
          <w:rFonts w:hint="eastAsia"/>
        </w:rPr>
        <w:t>。我按照自己的记忆复制了</w:t>
      </w:r>
      <w:r w:rsidRPr="00594684">
        <w:rPr>
          <w:rFonts w:hint="eastAsia"/>
        </w:rPr>
        <w:t>jt</w:t>
      </w:r>
      <w:r w:rsidRPr="00594684">
        <w:rPr>
          <w:rFonts w:hint="eastAsia"/>
        </w:rPr>
        <w:t>项目为</w:t>
      </w:r>
      <w:r w:rsidRPr="00594684">
        <w:rPr>
          <w:rFonts w:hint="eastAsia"/>
        </w:rPr>
        <w:t>jtReview</w:t>
      </w:r>
      <w:r w:rsidRPr="00594684">
        <w:rPr>
          <w:rFonts w:hint="eastAsia"/>
        </w:rPr>
        <w:t>，项目能启动成功，但始终</w:t>
      </w:r>
      <w:r w:rsidRPr="00594684">
        <w:t>报错</w:t>
      </w:r>
      <w:r w:rsidRPr="00594684">
        <w:rPr>
          <w:rFonts w:hint="eastAsia"/>
        </w:rPr>
        <w:t>/</w:t>
      </w:r>
      <w:r w:rsidRPr="00594684">
        <w:t>Invalid bound statement (not found): com.jt.mapper.UserMapper.</w:t>
      </w:r>
      <w:r w:rsidRPr="00594684">
        <w:rPr>
          <w:rFonts w:hint="eastAsia"/>
        </w:rPr>
        <w:t>*</w:t>
      </w:r>
      <w:r w:rsidRPr="00594684">
        <w:rPr>
          <w:rFonts w:hint="eastAsia"/>
        </w:rPr>
        <w:t>。我曾尝试过</w:t>
      </w:r>
      <w:r w:rsidRPr="00594684">
        <w:rPr>
          <w:rFonts w:hint="eastAsia"/>
        </w:rPr>
        <w:lastRenderedPageBreak/>
        <w:t>取消</w:t>
      </w:r>
      <w:r w:rsidRPr="00594684">
        <w:rPr>
          <w:rFonts w:hint="eastAsia"/>
        </w:rPr>
        <w:t>MyBatis-Plus</w:t>
      </w:r>
      <w:r w:rsidRPr="00594684">
        <w:rPr>
          <w:rFonts w:hint="eastAsia"/>
        </w:rPr>
        <w:t>的依赖释放</w:t>
      </w:r>
      <w:r w:rsidRPr="00594684">
        <w:rPr>
          <w:rFonts w:hint="eastAsia"/>
        </w:rPr>
        <w:t>MyBatis</w:t>
      </w:r>
      <w:r w:rsidRPr="00594684">
        <w:rPr>
          <w:rFonts w:hint="eastAsia"/>
        </w:rPr>
        <w:t>的依赖，但由于</w:t>
      </w:r>
      <w:r w:rsidRPr="00594684">
        <w:rPr>
          <w:rFonts w:hint="eastAsia"/>
        </w:rPr>
        <w:t>UserMapper</w:t>
      </w:r>
      <w:r w:rsidRPr="00594684">
        <w:rPr>
          <w:rFonts w:hint="eastAsia"/>
        </w:rPr>
        <w:t>继承了</w:t>
      </w:r>
      <w:r w:rsidRPr="00594684">
        <w:rPr>
          <w:rFonts w:hint="eastAsia"/>
        </w:rPr>
        <w:t>MyBatis-Plus</w:t>
      </w:r>
      <w:r w:rsidRPr="00594684">
        <w:rPr>
          <w:rFonts w:hint="eastAsia"/>
        </w:rPr>
        <w:t>的</w:t>
      </w:r>
      <w:r w:rsidRPr="00594684">
        <w:rPr>
          <w:rFonts w:hint="eastAsia"/>
        </w:rPr>
        <w:t>BaseMapper</w:t>
      </w:r>
      <w:r w:rsidRPr="00594684">
        <w:rPr>
          <w:rFonts w:hint="eastAsia"/>
        </w:rPr>
        <w:t>我放弃了。实际上就差这一步就能解决异常。</w:t>
      </w:r>
    </w:p>
    <w:p w14:paraId="66587495" w14:textId="77777777" w:rsidR="00F76D7C" w:rsidRPr="00D700F8" w:rsidRDefault="00F76D7C" w:rsidP="008D6BBC">
      <w:pPr>
        <w:spacing w:line="440" w:lineRule="exact"/>
      </w:pPr>
    </w:p>
    <w:p w14:paraId="7AC22D5C" w14:textId="6AECD2FB" w:rsidR="008D6BBC" w:rsidRDefault="008D6BBC" w:rsidP="008D6BBC">
      <w:pPr>
        <w:spacing w:line="440" w:lineRule="exact"/>
      </w:pPr>
      <w:r w:rsidRPr="00EE2213">
        <w:rPr>
          <w:rFonts w:hint="eastAsia"/>
        </w:rPr>
        <w:t>用户登录实现</w:t>
      </w:r>
      <w:r>
        <w:rPr>
          <w:rFonts w:hint="eastAsia"/>
        </w:rPr>
        <w:t>：</w:t>
      </w:r>
    </w:p>
    <w:p w14:paraId="06531F2E" w14:textId="77777777" w:rsidR="008D6BBC" w:rsidRDefault="008D6BBC" w:rsidP="008D6BBC">
      <w:pPr>
        <w:spacing w:line="440" w:lineRule="exact"/>
      </w:pPr>
      <w:r w:rsidRPr="00EE2213">
        <w:rPr>
          <w:rFonts w:hint="eastAsia"/>
        </w:rPr>
        <w:t>MD5</w:t>
      </w:r>
      <w:r w:rsidRPr="00EE2213">
        <w:rPr>
          <w:rFonts w:hint="eastAsia"/>
        </w:rPr>
        <w:t>信息摘要算法（</w:t>
      </w:r>
      <w:r w:rsidRPr="00EE2213">
        <w:rPr>
          <w:rFonts w:hint="eastAsia"/>
        </w:rPr>
        <w:t>Message-Digest Algorithm</w:t>
      </w:r>
      <w:r w:rsidRPr="00EE2213">
        <w:rPr>
          <w:rFonts w:hint="eastAsia"/>
        </w:rPr>
        <w:t>），一种被广泛使用的密码散列函数，可以产生出一个</w:t>
      </w:r>
      <w:r w:rsidRPr="00EE2213">
        <w:rPr>
          <w:rFonts w:hint="eastAsia"/>
        </w:rPr>
        <w:t>128</w:t>
      </w:r>
      <w:r w:rsidRPr="00EE2213">
        <w:rPr>
          <w:rFonts w:hint="eastAsia"/>
        </w:rPr>
        <w:t>位的散列值，用于确保信息传输完整一致。</w:t>
      </w:r>
      <w:r w:rsidRPr="0029152E">
        <w:rPr>
          <w:rFonts w:hint="eastAsia"/>
        </w:rPr>
        <w:t>MD5</w:t>
      </w:r>
      <w:r>
        <w:rPr>
          <w:rFonts w:hint="eastAsia"/>
        </w:rPr>
        <w:t>常用于密码管理，电子签名，垃圾邮件筛选等。</w:t>
      </w:r>
    </w:p>
    <w:p w14:paraId="3DDFEBD2" w14:textId="77777777" w:rsidR="008D6BBC" w:rsidRDefault="008D6BBC" w:rsidP="008D6BBC">
      <w:pPr>
        <w:spacing w:line="440" w:lineRule="exact"/>
      </w:pPr>
      <w:r w:rsidRPr="001D0F56">
        <w:rPr>
          <w:rFonts w:hint="eastAsia"/>
        </w:rPr>
        <w:t>配置路由</w:t>
      </w:r>
      <w:r>
        <w:rPr>
          <w:rFonts w:hint="eastAsia"/>
        </w:rPr>
        <w:t>先</w:t>
      </w:r>
      <w:r w:rsidRPr="001D0F56">
        <w:rPr>
          <w:rFonts w:hint="eastAsia"/>
        </w:rPr>
        <w:t>定义路由占位符</w:t>
      </w:r>
      <w:r>
        <w:t>&lt;router-view&gt;</w:t>
      </w:r>
      <w:r>
        <w:rPr>
          <w:rFonts w:hint="eastAsia"/>
        </w:rPr>
        <w:t>，然后通过</w:t>
      </w:r>
      <w:r>
        <w:rPr>
          <w:rFonts w:hint="eastAsia"/>
        </w:rPr>
        <w:t>children</w:t>
      </w:r>
      <w:r>
        <w:rPr>
          <w:rFonts w:hint="eastAsia"/>
        </w:rPr>
        <w:t>关键字实现路由规则。</w:t>
      </w:r>
    </w:p>
    <w:p w14:paraId="5266B566" w14:textId="77777777" w:rsidR="008D6BBC" w:rsidRDefault="008D6BBC" w:rsidP="008D6BBC">
      <w:pPr>
        <w:spacing w:line="440" w:lineRule="exact"/>
      </w:pPr>
      <w:r>
        <w:rPr>
          <w:rFonts w:hint="eastAsia"/>
        </w:rPr>
        <w:t>表中</w:t>
      </w:r>
      <w:r>
        <w:rPr>
          <w:rFonts w:hint="eastAsia"/>
        </w:rPr>
        <w:t>tinyint</w:t>
      </w:r>
      <w:r>
        <w:t>(1)</w:t>
      </w:r>
      <w:r>
        <w:rPr>
          <w:rFonts w:hint="eastAsia"/>
        </w:rPr>
        <w:t>字段的值</w:t>
      </w:r>
      <w:r>
        <w:rPr>
          <w:rFonts w:hint="eastAsia"/>
        </w:rPr>
        <w:t>1/</w:t>
      </w:r>
      <w:r>
        <w:t>0</w:t>
      </w:r>
      <w:r>
        <w:rPr>
          <w:rFonts w:hint="eastAsia"/>
        </w:rPr>
        <w:t>可以直接跟</w:t>
      </w:r>
      <w:r>
        <w:rPr>
          <w:rFonts w:hint="eastAsia"/>
        </w:rPr>
        <w:t>t</w:t>
      </w:r>
      <w:r>
        <w:t>rue/false</w:t>
      </w:r>
      <w:r>
        <w:rPr>
          <w:rFonts w:hint="eastAsia"/>
        </w:rPr>
        <w:t>映射？</w:t>
      </w:r>
    </w:p>
    <w:p w14:paraId="4949E94A" w14:textId="77777777" w:rsidR="008D6BBC" w:rsidRDefault="008D6BBC" w:rsidP="008D6BBC">
      <w:pPr>
        <w:spacing w:line="440" w:lineRule="exact"/>
      </w:pPr>
      <w:r>
        <w:rPr>
          <w:rFonts w:hint="eastAsia"/>
        </w:rPr>
        <w:t>@RestControllerAdvice</w:t>
      </w:r>
      <w:r>
        <w:rPr>
          <w:rFonts w:hint="eastAsia"/>
        </w:rPr>
        <w:t>为解决异常问题</w:t>
      </w:r>
      <w:r>
        <w:rPr>
          <w:rFonts w:hint="eastAsia"/>
        </w:rPr>
        <w:t>Spring</w:t>
      </w:r>
      <w:r>
        <w:rPr>
          <w:rFonts w:hint="eastAsia"/>
        </w:rPr>
        <w:t>专门为针对</w:t>
      </w:r>
      <w:r>
        <w:rPr>
          <w:rFonts w:hint="eastAsia"/>
        </w:rPr>
        <w:t>Controller</w:t>
      </w:r>
      <w:r>
        <w:rPr>
          <w:rFonts w:hint="eastAsia"/>
        </w:rPr>
        <w:t>层开发的注解</w:t>
      </w:r>
    </w:p>
    <w:p w14:paraId="3387908E" w14:textId="77777777" w:rsidR="008D6BBC" w:rsidRDefault="008D6BBC" w:rsidP="008D6BBC">
      <w:pPr>
        <w:spacing w:line="440" w:lineRule="exact"/>
      </w:pPr>
      <w:r w:rsidRPr="00F647F3">
        <w:rPr>
          <w:rFonts w:hint="eastAsia"/>
        </w:rPr>
        <w:t>@ExceptionHandler(RuntimeException.class)</w:t>
      </w:r>
      <w:r w:rsidRPr="00F647F3">
        <w:rPr>
          <w:rFonts w:hint="eastAsia"/>
        </w:rPr>
        <w:t>切入点表达式</w:t>
      </w:r>
    </w:p>
    <w:p w14:paraId="72C154CD" w14:textId="77777777" w:rsidR="008D6BBC" w:rsidRDefault="008D6BBC" w:rsidP="008D6BBC">
      <w:pPr>
        <w:spacing w:line="440" w:lineRule="exact"/>
      </w:pPr>
      <w:r>
        <w:rPr>
          <w:rFonts w:hint="eastAsia"/>
        </w:rPr>
        <w:t>@TableName("user")</w:t>
      </w:r>
      <w:r>
        <w:rPr>
          <w:rFonts w:hint="eastAsia"/>
        </w:rPr>
        <w:t>对象与表一一映射</w:t>
      </w:r>
      <w:r>
        <w:rPr>
          <w:rFonts w:hint="eastAsia"/>
        </w:rPr>
        <w:t>/</w:t>
      </w:r>
      <w:r>
        <w:rPr>
          <w:rFonts w:hint="eastAsia"/>
        </w:rPr>
        <w:t>来自苞米豆</w:t>
      </w:r>
    </w:p>
    <w:p w14:paraId="7DDF25AB" w14:textId="77777777" w:rsidR="008D6BBC" w:rsidRDefault="008D6BBC" w:rsidP="008D6BBC">
      <w:pPr>
        <w:spacing w:line="440" w:lineRule="exact"/>
      </w:pPr>
      <w:r w:rsidRPr="00575A06">
        <w:t>@TableId(type = IdType.AUTO)</w:t>
      </w:r>
      <w:r>
        <w:rPr>
          <w:rFonts w:hint="eastAsia"/>
        </w:rPr>
        <w:t>标识主键</w:t>
      </w:r>
    </w:p>
    <w:p w14:paraId="74B51238" w14:textId="77777777" w:rsidR="008D6BBC" w:rsidRDefault="008D6BBC" w:rsidP="008D6BBC">
      <w:pPr>
        <w:spacing w:line="440" w:lineRule="exact"/>
      </w:pPr>
      <w:r w:rsidRPr="00575A06">
        <w:rPr>
          <w:rFonts w:hint="eastAsia"/>
        </w:rPr>
        <w:t>@TableField("username")</w:t>
      </w:r>
      <w:r w:rsidRPr="00575A06">
        <w:rPr>
          <w:rFonts w:hint="eastAsia"/>
        </w:rPr>
        <w:t>属性与字段映射</w:t>
      </w:r>
      <w:r>
        <w:rPr>
          <w:rFonts w:hint="eastAsia"/>
        </w:rPr>
        <w:t>，</w:t>
      </w:r>
      <w:r w:rsidRPr="00575A06">
        <w:rPr>
          <w:rFonts w:hint="eastAsia"/>
        </w:rPr>
        <w:t>同名时可省略</w:t>
      </w:r>
      <w:r>
        <w:rPr>
          <w:rFonts w:hint="eastAsia"/>
        </w:rPr>
        <w:t>。</w:t>
      </w:r>
    </w:p>
    <w:p w14:paraId="6188ED58" w14:textId="77777777" w:rsidR="008D6BBC" w:rsidRDefault="008D6BBC" w:rsidP="008D6BBC">
      <w:pPr>
        <w:spacing w:line="440" w:lineRule="exact"/>
      </w:pPr>
      <w:r>
        <w:rPr>
          <w:rFonts w:hint="eastAsia"/>
        </w:rPr>
        <w:t>使用</w:t>
      </w:r>
      <w:r>
        <w:rPr>
          <w:rFonts w:hint="eastAsia"/>
        </w:rPr>
        <w:t>MBP</w:t>
      </w:r>
      <w:r>
        <w:rPr>
          <w:rFonts w:hint="eastAsia"/>
        </w:rPr>
        <w:t>步骤：导包，编辑</w:t>
      </w:r>
      <w:r>
        <w:rPr>
          <w:rFonts w:hint="eastAsia"/>
        </w:rPr>
        <w:t>POJO</w:t>
      </w:r>
      <w:r>
        <w:rPr>
          <w:rFonts w:hint="eastAsia"/>
        </w:rPr>
        <w:t>对象，继承</w:t>
      </w:r>
      <w:r>
        <w:rPr>
          <w:rFonts w:hint="eastAsia"/>
        </w:rPr>
        <w:t>BaseMapper</w:t>
      </w:r>
      <w:r>
        <w:rPr>
          <w:rFonts w:hint="eastAsia"/>
        </w:rPr>
        <w:t>，修改</w:t>
      </w:r>
      <w:r>
        <w:rPr>
          <w:rFonts w:hint="eastAsia"/>
        </w:rPr>
        <w:t>yml</w:t>
      </w:r>
      <w:r>
        <w:rPr>
          <w:rFonts w:hint="eastAsia"/>
        </w:rPr>
        <w:t>配置。</w:t>
      </w:r>
    </w:p>
    <w:p w14:paraId="5D0644AD" w14:textId="77777777" w:rsidR="008D6BBC" w:rsidRDefault="008D6BBC" w:rsidP="008D6BBC">
      <w:pPr>
        <w:spacing w:line="440" w:lineRule="exact"/>
      </w:pPr>
      <w:r>
        <w:rPr>
          <w:rFonts w:hint="eastAsia"/>
        </w:rPr>
        <w:t>BaseMpper</w:t>
      </w:r>
      <w:r>
        <w:rPr>
          <w:rFonts w:hint="eastAsia"/>
        </w:rPr>
        <w:t>当中新增方法和修改方法各有几个？</w:t>
      </w:r>
    </w:p>
    <w:p w14:paraId="5485766A" w14:textId="77777777" w:rsidR="008D6BBC" w:rsidRDefault="008D6BBC" w:rsidP="008D6BBC">
      <w:pPr>
        <w:pStyle w:val="af1"/>
        <w:numPr>
          <w:ilvl w:val="0"/>
          <w:numId w:val="4"/>
        </w:numPr>
        <w:spacing w:line="440" w:lineRule="exact"/>
        <w:ind w:firstLineChars="0"/>
      </w:pPr>
      <w:r>
        <w:rPr>
          <w:rFonts w:hint="eastAsia"/>
        </w:rPr>
        <w:t>2</w:t>
      </w:r>
      <w:r>
        <w:rPr>
          <w:rFonts w:hint="eastAsia"/>
        </w:rPr>
        <w:t>。</w:t>
      </w:r>
    </w:p>
    <w:p w14:paraId="1F1CAAFC" w14:textId="77777777" w:rsidR="008D6BBC" w:rsidRPr="00AB4972" w:rsidRDefault="008D6BBC" w:rsidP="008D6BBC">
      <w:pPr>
        <w:spacing w:line="440" w:lineRule="exact"/>
      </w:pPr>
      <w:r>
        <w:t>QueryWrapper</w:t>
      </w:r>
      <w:r>
        <w:rPr>
          <w:rFonts w:hint="eastAsia"/>
        </w:rPr>
        <w:t>的一些方法，</w:t>
      </w:r>
      <w:r w:rsidRPr="00AB4972">
        <w:t>= eq, &gt; gt, &lt; lt, &gt;= ge, &lt;= le, != ne</w:t>
      </w:r>
      <w:r>
        <w:rPr>
          <w:rFonts w:hint="eastAsia"/>
        </w:rPr>
        <w:t>。</w:t>
      </w:r>
    </w:p>
    <w:p w14:paraId="29D83D4C" w14:textId="77777777" w:rsidR="008D6BBC" w:rsidRDefault="008D6BBC" w:rsidP="008D6BBC">
      <w:pPr>
        <w:spacing w:line="440" w:lineRule="exact"/>
      </w:pPr>
    </w:p>
    <w:p w14:paraId="67B4457A" w14:textId="77777777" w:rsidR="008D6BBC" w:rsidRDefault="008D6BBC" w:rsidP="008D6BBC">
      <w:pPr>
        <w:spacing w:line="440" w:lineRule="exact"/>
      </w:pPr>
      <w:r>
        <w:rPr>
          <w:rFonts w:hint="eastAsia"/>
        </w:rPr>
        <w:t xml:space="preserve">like </w:t>
      </w:r>
      <w:r>
        <w:tab/>
      </w:r>
      <w:r>
        <w:tab/>
      </w:r>
      <w:r>
        <w:tab/>
      </w:r>
      <w:r>
        <w:rPr>
          <w:rFonts w:hint="eastAsia"/>
        </w:rPr>
        <w:t>like "%xxxx%"</w:t>
      </w:r>
    </w:p>
    <w:p w14:paraId="09DA545B" w14:textId="77777777" w:rsidR="008D6BBC" w:rsidRDefault="008D6BBC" w:rsidP="008D6BBC">
      <w:pPr>
        <w:spacing w:line="440" w:lineRule="exact"/>
      </w:pPr>
      <w:r>
        <w:t>likeLeft</w:t>
      </w:r>
      <w:r>
        <w:tab/>
      </w:r>
      <w:r>
        <w:tab/>
      </w:r>
      <w:r>
        <w:tab/>
        <w:t>like "%xxxx"</w:t>
      </w:r>
    </w:p>
    <w:p w14:paraId="17E2E447" w14:textId="77777777" w:rsidR="008D6BBC" w:rsidRPr="00C17B1E" w:rsidRDefault="008D6BBC" w:rsidP="008D6BBC">
      <w:pPr>
        <w:spacing w:line="440" w:lineRule="exact"/>
      </w:pPr>
      <w:r>
        <w:t>likeRight</w:t>
      </w:r>
      <w:r>
        <w:tab/>
      </w:r>
      <w:r>
        <w:tab/>
        <w:t>like "xxxx%"</w:t>
      </w:r>
      <w:r>
        <w:rPr>
          <w:rFonts w:hint="eastAsia"/>
        </w:rPr>
        <w:t>。</w:t>
      </w:r>
    </w:p>
    <w:p w14:paraId="765C3AA0" w14:textId="77777777" w:rsidR="008D6BBC" w:rsidRDefault="008D6BBC" w:rsidP="008D6BBC">
      <w:pPr>
        <w:spacing w:line="440" w:lineRule="exact"/>
      </w:pPr>
      <w:r>
        <w:rPr>
          <w:rFonts w:hint="eastAsia"/>
        </w:rPr>
        <w:t>MBP</w:t>
      </w:r>
      <w:r w:rsidRPr="009611F6">
        <w:rPr>
          <w:rFonts w:hint="eastAsia"/>
        </w:rPr>
        <w:t>适用于单表操作</w:t>
      </w:r>
      <w:r>
        <w:rPr>
          <w:rFonts w:hint="eastAsia"/>
        </w:rPr>
        <w:t>，所有单表相关的操作都封装了对应的方法，所以如果只操作单表甚至不用写映射文件。</w:t>
      </w:r>
    </w:p>
    <w:p w14:paraId="4B420D3A" w14:textId="77777777" w:rsidR="008D6BBC" w:rsidRDefault="008D6BBC" w:rsidP="008D6BBC">
      <w:pPr>
        <w:spacing w:line="440" w:lineRule="exact"/>
      </w:pPr>
      <w:r>
        <w:rPr>
          <w:rFonts w:hint="eastAsia"/>
        </w:rPr>
        <w:t>三个</w:t>
      </w:r>
      <w:r w:rsidRPr="003E4767">
        <w:rPr>
          <w:rFonts w:hint="eastAsia"/>
        </w:rPr>
        <w:t>MybatisPlus</w:t>
      </w:r>
      <w:r w:rsidRPr="003E4767">
        <w:rPr>
          <w:rFonts w:hint="eastAsia"/>
        </w:rPr>
        <w:t>注解</w:t>
      </w:r>
      <w:r>
        <w:rPr>
          <w:rFonts w:hint="eastAsia"/>
        </w:rPr>
        <w:t>：</w:t>
      </w:r>
    </w:p>
    <w:p w14:paraId="400242B6" w14:textId="77777777" w:rsidR="008D6BBC" w:rsidRDefault="008D6BBC" w:rsidP="008D6BBC">
      <w:pPr>
        <w:spacing w:line="440" w:lineRule="exact"/>
      </w:pPr>
      <w:r>
        <w:rPr>
          <w:rFonts w:hint="eastAsia"/>
        </w:rPr>
        <w:t>@TableName(</w:t>
      </w:r>
      <w:r w:rsidRPr="003E4767">
        <w:t>"xxxx"</w:t>
      </w:r>
      <w:r>
        <w:rPr>
          <w:rFonts w:hint="eastAsia"/>
        </w:rPr>
        <w:t>) POJO</w:t>
      </w:r>
      <w:r>
        <w:rPr>
          <w:rFonts w:hint="eastAsia"/>
        </w:rPr>
        <w:t>与数据表绑定</w:t>
      </w:r>
    </w:p>
    <w:p w14:paraId="31C61563" w14:textId="77777777" w:rsidR="008D6BBC" w:rsidRDefault="008D6BBC" w:rsidP="008D6BBC">
      <w:pPr>
        <w:spacing w:line="440" w:lineRule="exact"/>
      </w:pPr>
      <w:r>
        <w:rPr>
          <w:rFonts w:hint="eastAsia"/>
        </w:rPr>
        <w:t>@TableId(type = IdType.AUTO)</w:t>
      </w:r>
      <w:r>
        <w:rPr>
          <w:rFonts w:hint="eastAsia"/>
        </w:rPr>
        <w:t>标识主键</w:t>
      </w:r>
      <w:r>
        <w:rPr>
          <w:rFonts w:hint="eastAsia"/>
        </w:rPr>
        <w:t>/</w:t>
      </w:r>
      <w:r>
        <w:rPr>
          <w:rFonts w:hint="eastAsia"/>
        </w:rPr>
        <w:t>主键自增</w:t>
      </w:r>
    </w:p>
    <w:p w14:paraId="172F4591" w14:textId="77777777" w:rsidR="008D6BBC" w:rsidRPr="00F46312" w:rsidRDefault="008D6BBC" w:rsidP="008D6BBC">
      <w:pPr>
        <w:spacing w:line="440" w:lineRule="exact"/>
      </w:pPr>
      <w:r>
        <w:rPr>
          <w:rFonts w:hint="eastAsia"/>
        </w:rPr>
        <w:t>@TableField(exist = false)</w:t>
      </w:r>
      <w:r>
        <w:rPr>
          <w:rFonts w:hint="eastAsia"/>
        </w:rPr>
        <w:t>标识业务数据</w:t>
      </w:r>
      <w:r>
        <w:rPr>
          <w:rFonts w:hint="eastAsia"/>
        </w:rPr>
        <w:t>/</w:t>
      </w:r>
      <w:r>
        <w:rPr>
          <w:rFonts w:hint="eastAsia"/>
        </w:rPr>
        <w:t>非数据库字段</w:t>
      </w:r>
    </w:p>
    <w:p w14:paraId="0B8C93E9" w14:textId="77777777" w:rsidR="008D6BBC" w:rsidRPr="00F46312" w:rsidRDefault="008D6BBC" w:rsidP="008D6BBC">
      <w:pPr>
        <w:spacing w:line="440" w:lineRule="exact"/>
      </w:pPr>
      <w:r w:rsidRPr="00F46312">
        <w:rPr>
          <w:rFonts w:hint="eastAsia"/>
        </w:rPr>
        <w:t>I</w:t>
      </w:r>
      <w:r w:rsidRPr="00F46312">
        <w:t>tem</w:t>
      </w:r>
      <w:r w:rsidRPr="00F46312">
        <w:t>与</w:t>
      </w:r>
      <w:r w:rsidRPr="00F46312">
        <w:t>ItemDesc</w:t>
      </w:r>
      <w:r w:rsidRPr="00F46312">
        <w:rPr>
          <w:rFonts w:hint="eastAsia"/>
        </w:rPr>
        <w:t>有各自的</w:t>
      </w:r>
      <w:r>
        <w:rPr>
          <w:rFonts w:hint="eastAsia"/>
        </w:rPr>
        <w:t>Mpper</w:t>
      </w:r>
      <w:r>
        <w:rPr>
          <w:rFonts w:hint="eastAsia"/>
        </w:rPr>
        <w:t>类，但共用同一个</w:t>
      </w:r>
      <w:r>
        <w:rPr>
          <w:rFonts w:hint="eastAsia"/>
        </w:rPr>
        <w:t>Controller</w:t>
      </w:r>
      <w:r>
        <w:rPr>
          <w:rFonts w:hint="eastAsia"/>
        </w:rPr>
        <w:t>和</w:t>
      </w:r>
      <w:r>
        <w:rPr>
          <w:rFonts w:hint="eastAsia"/>
        </w:rPr>
        <w:t>Service</w:t>
      </w:r>
      <w:r>
        <w:rPr>
          <w:rFonts w:hint="eastAsia"/>
        </w:rPr>
        <w:t>。</w:t>
      </w:r>
    </w:p>
    <w:p w14:paraId="2B130905" w14:textId="77777777" w:rsidR="008D6BBC" w:rsidRPr="00F46312" w:rsidRDefault="008D6BBC" w:rsidP="008D6BBC">
      <w:pPr>
        <w:spacing w:line="440" w:lineRule="exact"/>
      </w:pPr>
      <w:r>
        <w:rPr>
          <w:rFonts w:hint="eastAsia"/>
        </w:rPr>
        <w:t>分目录存储可以按</w:t>
      </w:r>
      <w:r>
        <w:rPr>
          <w:rFonts w:hint="eastAsia"/>
        </w:rPr>
        <w:t>HashCode</w:t>
      </w:r>
      <w:r>
        <w:rPr>
          <w:rFonts w:hint="eastAsia"/>
        </w:rPr>
        <w:t>或日期存储。</w:t>
      </w:r>
    </w:p>
    <w:p w14:paraId="3606F99D" w14:textId="140C0CC9" w:rsidR="00F73CBE" w:rsidRPr="00F73CBE" w:rsidRDefault="008D6BBC" w:rsidP="00F73CBE">
      <w:pPr>
        <w:spacing w:line="440" w:lineRule="exact"/>
      </w:pPr>
      <w:r w:rsidRPr="00BB03C3">
        <w:rPr>
          <w:rFonts w:hint="eastAsia"/>
        </w:rPr>
        <w:t>业务耦合时可以注入其它层级的</w:t>
      </w:r>
      <w:r w:rsidRPr="00BB03C3">
        <w:rPr>
          <w:rFonts w:hint="eastAsia"/>
        </w:rPr>
        <w:t>service</w:t>
      </w:r>
      <w:r>
        <w:rPr>
          <w:rFonts w:hint="eastAsia"/>
        </w:rPr>
        <w:t>。</w:t>
      </w:r>
    </w:p>
    <w:p w14:paraId="44A2BB33" w14:textId="77777777" w:rsidR="00F73CBE" w:rsidRPr="00F73CBE" w:rsidRDefault="00F73CBE" w:rsidP="00F73CBE">
      <w:pPr>
        <w:spacing w:line="440" w:lineRule="exact"/>
      </w:pPr>
      <w:r w:rsidRPr="00F73CBE">
        <w:rPr>
          <w:rFonts w:hint="eastAsia"/>
        </w:rPr>
        <w:t>修改</w:t>
      </w:r>
      <w:r w:rsidRPr="00F73CBE">
        <w:rPr>
          <w:rFonts w:hint="eastAsia"/>
        </w:rPr>
        <w:t>nginx</w:t>
      </w:r>
      <w:r w:rsidRPr="00F73CBE">
        <w:t>.conf</w:t>
      </w:r>
      <w:r w:rsidRPr="00F73CBE">
        <w:t>文件以</w:t>
      </w:r>
      <w:r w:rsidRPr="00F73CBE">
        <w:rPr>
          <w:rFonts w:hint="eastAsia"/>
        </w:rPr>
        <w:t>配置图片服务器：</w:t>
      </w:r>
    </w:p>
    <w:p w14:paraId="31F47217" w14:textId="77777777" w:rsidR="00F73CBE" w:rsidRPr="00F73CBE" w:rsidRDefault="00F73CBE" w:rsidP="00F73CBE">
      <w:pPr>
        <w:spacing w:line="440" w:lineRule="exact"/>
      </w:pPr>
      <w:r w:rsidRPr="00F73CBE">
        <w:lastRenderedPageBreak/>
        <w:t>server {</w:t>
      </w:r>
    </w:p>
    <w:p w14:paraId="09C998AD" w14:textId="77777777" w:rsidR="00F73CBE" w:rsidRPr="00F73CBE" w:rsidRDefault="00F73CBE" w:rsidP="00F73CBE">
      <w:pPr>
        <w:spacing w:line="440" w:lineRule="exact"/>
      </w:pPr>
      <w:r w:rsidRPr="00F73CBE">
        <w:tab/>
        <w:t>listen 80;</w:t>
      </w:r>
    </w:p>
    <w:p w14:paraId="15F2E0CB" w14:textId="77777777" w:rsidR="00F73CBE" w:rsidRPr="00F73CBE" w:rsidRDefault="00F73CBE" w:rsidP="00F73CBE">
      <w:pPr>
        <w:spacing w:line="440" w:lineRule="exact"/>
      </w:pPr>
      <w:r w:rsidRPr="00F73CBE">
        <w:tab/>
        <w:t>server_name image.jt.com;</w:t>
      </w:r>
    </w:p>
    <w:p w14:paraId="21A68B36" w14:textId="77777777" w:rsidR="00F73CBE" w:rsidRPr="00F73CBE" w:rsidRDefault="00F73CBE" w:rsidP="00F73CBE">
      <w:pPr>
        <w:spacing w:line="440" w:lineRule="exact"/>
      </w:pPr>
      <w:r w:rsidRPr="00F73CBE">
        <w:rPr>
          <w:rFonts w:hint="eastAsia"/>
        </w:rPr>
        <w:tab/>
        <w:t>#</w:t>
      </w:r>
      <w:r w:rsidRPr="00F73CBE">
        <w:rPr>
          <w:rFonts w:hint="eastAsia"/>
        </w:rPr>
        <w:t>你少个分号试试？</w:t>
      </w:r>
    </w:p>
    <w:p w14:paraId="0D376AB1" w14:textId="77777777" w:rsidR="00F73CBE" w:rsidRPr="00F73CBE" w:rsidRDefault="00F73CBE" w:rsidP="00F73CBE">
      <w:pPr>
        <w:spacing w:line="440" w:lineRule="exact"/>
      </w:pPr>
      <w:r w:rsidRPr="00F73CBE">
        <w:tab/>
        <w:t>location / {</w:t>
      </w:r>
    </w:p>
    <w:p w14:paraId="2204B423" w14:textId="77777777" w:rsidR="00F73CBE" w:rsidRPr="00F73CBE" w:rsidRDefault="00F73CBE" w:rsidP="00F73CBE">
      <w:pPr>
        <w:spacing w:line="440" w:lineRule="exact"/>
      </w:pPr>
      <w:r w:rsidRPr="00F73CBE">
        <w:tab/>
      </w:r>
      <w:r w:rsidRPr="00F73CBE">
        <w:tab/>
        <w:t>root D:/JT-SOFT/image;</w:t>
      </w:r>
    </w:p>
    <w:p w14:paraId="297F6028" w14:textId="77777777" w:rsidR="00F73CBE" w:rsidRPr="00F73CBE" w:rsidRDefault="00F73CBE" w:rsidP="00F73CBE">
      <w:pPr>
        <w:spacing w:line="440" w:lineRule="exact"/>
      </w:pPr>
      <w:r w:rsidRPr="00F73CBE">
        <w:tab/>
        <w:t>}</w:t>
      </w:r>
    </w:p>
    <w:p w14:paraId="06669055" w14:textId="38B42F19" w:rsidR="00EE0BFF" w:rsidRPr="00EE0BFF" w:rsidRDefault="00F73CBE" w:rsidP="00EE0BFF">
      <w:pPr>
        <w:spacing w:line="440" w:lineRule="exact"/>
      </w:pPr>
      <w:r w:rsidRPr="00F73CBE">
        <w:t>}</w:t>
      </w:r>
    </w:p>
    <w:p w14:paraId="27BBC29B" w14:textId="77777777" w:rsidR="00EE0BFF" w:rsidRPr="00EE0BFF" w:rsidRDefault="00EE0BFF" w:rsidP="00EE0BFF">
      <w:pPr>
        <w:spacing w:line="440" w:lineRule="exact"/>
      </w:pPr>
      <w:r w:rsidRPr="00EE0BFF">
        <w:t>到</w:t>
      </w:r>
      <w:r w:rsidRPr="00EE0BFF">
        <w:t>C:\Windows\System32\drivers\etc</w:t>
      </w:r>
      <w:r w:rsidRPr="00EE0BFF">
        <w:t>路径</w:t>
      </w:r>
      <w:r w:rsidRPr="00EE0BFF">
        <w:rPr>
          <w:rFonts w:hint="eastAsia"/>
        </w:rPr>
        <w:t>下修改</w:t>
      </w:r>
      <w:r w:rsidRPr="00EE0BFF">
        <w:rPr>
          <w:rFonts w:hint="eastAsia"/>
        </w:rPr>
        <w:t>hosts</w:t>
      </w:r>
      <w:r w:rsidRPr="00EE0BFF">
        <w:rPr>
          <w:rFonts w:hint="eastAsia"/>
        </w:rPr>
        <w:t>文件，实现域名与</w:t>
      </w:r>
      <w:r w:rsidRPr="00EE0BFF">
        <w:rPr>
          <w:rFonts w:hint="eastAsia"/>
        </w:rPr>
        <w:t>IP</w:t>
      </w:r>
      <w:r w:rsidRPr="00EE0BFF">
        <w:rPr>
          <w:rFonts w:hint="eastAsia"/>
        </w:rPr>
        <w:t>的映射。</w:t>
      </w:r>
    </w:p>
    <w:p w14:paraId="692570D9" w14:textId="77777777" w:rsidR="00EE0BFF" w:rsidRPr="00EE0BFF" w:rsidRDefault="00EE0BFF" w:rsidP="00EE0BFF">
      <w:pPr>
        <w:spacing w:line="440" w:lineRule="exact"/>
      </w:pPr>
      <w:r w:rsidRPr="00EE0BFF">
        <w:rPr>
          <w:rFonts w:hint="eastAsia"/>
        </w:rPr>
        <w:t>默认情况下</w:t>
      </w:r>
      <w:r w:rsidRPr="00EE0BFF">
        <w:rPr>
          <w:rFonts w:hint="eastAsia"/>
        </w:rPr>
        <w:t>hosts</w:t>
      </w:r>
      <w:r w:rsidRPr="00EE0BFF">
        <w:rPr>
          <w:rFonts w:hint="eastAsia"/>
        </w:rPr>
        <w:t>文件是一堆注释，做以下配置后浏览器访问以下域名出现</w:t>
      </w:r>
      <w:r w:rsidRPr="00EE0BFF">
        <w:rPr>
          <w:rFonts w:hint="eastAsia"/>
        </w:rPr>
        <w:t>nginx</w:t>
      </w:r>
      <w:r w:rsidRPr="00EE0BFF">
        <w:rPr>
          <w:rFonts w:hint="eastAsia"/>
        </w:rPr>
        <w:t>页面即映射成功。（首先要</w:t>
      </w:r>
      <w:r w:rsidRPr="00EE0BFF">
        <w:rPr>
          <w:rFonts w:hint="eastAsia"/>
        </w:rPr>
        <w:t>start</w:t>
      </w:r>
      <w:r w:rsidRPr="00EE0BFF">
        <w:t xml:space="preserve"> nginx</w:t>
      </w:r>
      <w:r w:rsidRPr="00EE0BFF">
        <w:t>。</w:t>
      </w:r>
      <w:r w:rsidRPr="00EE0BFF">
        <w:rPr>
          <w:rFonts w:hint="eastAsia"/>
        </w:rPr>
        <w:t>）</w:t>
      </w:r>
    </w:p>
    <w:p w14:paraId="5C672C0B" w14:textId="77777777" w:rsidR="00EE0BFF" w:rsidRPr="00EE0BFF" w:rsidRDefault="00EE0BFF" w:rsidP="00EE0BFF">
      <w:pPr>
        <w:spacing w:line="440" w:lineRule="exact"/>
      </w:pPr>
      <w:r w:rsidRPr="00EE0BFF">
        <w:t>127.0.0.1</w:t>
      </w:r>
      <w:r w:rsidRPr="00EE0BFF">
        <w:tab/>
      </w:r>
      <w:r w:rsidRPr="00EE0BFF">
        <w:tab/>
        <w:t>image.jt.com</w:t>
      </w:r>
    </w:p>
    <w:p w14:paraId="7D117B75" w14:textId="77777777" w:rsidR="00EE0BFF" w:rsidRPr="00EE0BFF" w:rsidRDefault="00EE0BFF" w:rsidP="00EE0BFF">
      <w:pPr>
        <w:spacing w:line="440" w:lineRule="exact"/>
      </w:pPr>
      <w:r w:rsidRPr="00EE0BFF">
        <w:t>127.0.0.1</w:t>
      </w:r>
      <w:r w:rsidRPr="00EE0BFF">
        <w:tab/>
      </w:r>
      <w:r w:rsidRPr="00EE0BFF">
        <w:tab/>
        <w:t>manage.jt.com</w:t>
      </w:r>
    </w:p>
    <w:p w14:paraId="4BEC6247" w14:textId="7F4DE02D" w:rsidR="00A81927" w:rsidRDefault="00EE0BFF" w:rsidP="00A81927">
      <w:pPr>
        <w:spacing w:line="440" w:lineRule="exact"/>
      </w:pPr>
      <w:r w:rsidRPr="00EE0BFF">
        <w:t>127.0.0.1</w:t>
      </w:r>
      <w:r w:rsidRPr="00EE0BFF">
        <w:tab/>
      </w:r>
      <w:r w:rsidRPr="00EE0BFF">
        <w:tab/>
        <w:t>web.jt.com</w:t>
      </w:r>
    </w:p>
    <w:p w14:paraId="699E1362" w14:textId="3146C75F" w:rsidR="009B7A3A" w:rsidRDefault="00235D67" w:rsidP="00A81927">
      <w:pPr>
        <w:spacing w:line="440" w:lineRule="exact"/>
      </w:pPr>
      <w:r>
        <w:rPr>
          <w:rFonts w:hint="eastAsia"/>
        </w:rPr>
        <w:t>Edit</w:t>
      </w:r>
      <w:r>
        <w:t xml:space="preserve"> Configurations--&gt;Allow </w:t>
      </w:r>
      <w:r>
        <w:rPr>
          <w:rFonts w:hint="eastAsia"/>
        </w:rPr>
        <w:t>parallel</w:t>
      </w:r>
      <w:r>
        <w:t xml:space="preserve"> </w:t>
      </w:r>
      <w:r>
        <w:rPr>
          <w:rFonts w:hint="eastAsia"/>
        </w:rPr>
        <w:t>run</w:t>
      </w:r>
      <w:r>
        <w:rPr>
          <w:rFonts w:hint="eastAsia"/>
        </w:rPr>
        <w:t>，边修改</w:t>
      </w:r>
      <w:r>
        <w:rPr>
          <w:rFonts w:hint="eastAsia"/>
        </w:rPr>
        <w:t>application</w:t>
      </w:r>
      <w:r>
        <w:t>.</w:t>
      </w:r>
      <w:r>
        <w:rPr>
          <w:rFonts w:hint="eastAsia"/>
        </w:rPr>
        <w:t>yml</w:t>
      </w:r>
      <w:r>
        <w:rPr>
          <w:rFonts w:hint="eastAsia"/>
        </w:rPr>
        <w:t>的端口号边开启多个服务器。</w:t>
      </w:r>
    </w:p>
    <w:p w14:paraId="0268DB0E" w14:textId="07834141" w:rsidR="00A01E40" w:rsidRDefault="00A81927" w:rsidP="00A01E40">
      <w:pPr>
        <w:spacing w:line="440" w:lineRule="exact"/>
      </w:pPr>
      <w:r w:rsidRPr="00A81927">
        <w:rPr>
          <w:rFonts w:hint="eastAsia"/>
        </w:rPr>
        <w:t>修改</w:t>
      </w:r>
      <w:r w:rsidRPr="00A81927">
        <w:rPr>
          <w:rFonts w:hint="eastAsia"/>
        </w:rPr>
        <w:t>nginx</w:t>
      </w:r>
      <w:r w:rsidRPr="00A81927">
        <w:t>.conf</w:t>
      </w:r>
      <w:r w:rsidRPr="00A81927">
        <w:t>文件以</w:t>
      </w:r>
      <w:r w:rsidRPr="00A81927">
        <w:rPr>
          <w:rFonts w:hint="eastAsia"/>
        </w:rPr>
        <w:t>配置</w:t>
      </w:r>
      <w:r w:rsidR="00A01E40">
        <w:rPr>
          <w:rFonts w:hint="eastAsia"/>
        </w:rPr>
        <w:t>后台</w:t>
      </w:r>
      <w:r w:rsidRPr="00A81927">
        <w:rPr>
          <w:rFonts w:hint="eastAsia"/>
        </w:rPr>
        <w:t>服务器：</w:t>
      </w:r>
      <w:r w:rsidR="00A01E40">
        <w:rPr>
          <w:rFonts w:hint="eastAsia"/>
        </w:rPr>
        <w:t xml:space="preserve"> </w:t>
      </w:r>
    </w:p>
    <w:p w14:paraId="0BA857F8" w14:textId="1B54FCCB" w:rsidR="00A01E40" w:rsidRDefault="00A01E40" w:rsidP="00A01E40">
      <w:pPr>
        <w:spacing w:line="240" w:lineRule="auto"/>
      </w:pPr>
      <w:r>
        <w:t>upstream tomcats {</w:t>
      </w:r>
    </w:p>
    <w:p w14:paraId="54437B32" w14:textId="303AEC89" w:rsidR="00A01E40" w:rsidRDefault="00A01E40" w:rsidP="00A01E40">
      <w:pPr>
        <w:spacing w:line="240" w:lineRule="auto"/>
      </w:pPr>
      <w:r>
        <w:tab/>
        <w:t>server 127.0.0.1:8091</w:t>
      </w:r>
      <w:r w:rsidR="00A653AC">
        <w:t>;</w:t>
      </w:r>
    </w:p>
    <w:p w14:paraId="3BD9FD2E" w14:textId="5F910A47" w:rsidR="00A01E40" w:rsidRDefault="00A01E40" w:rsidP="00A01E40">
      <w:pPr>
        <w:spacing w:line="240" w:lineRule="auto"/>
      </w:pPr>
      <w:r>
        <w:tab/>
        <w:t>server 127.0.0.1:8092</w:t>
      </w:r>
      <w:r w:rsidR="00A653AC">
        <w:t>;</w:t>
      </w:r>
    </w:p>
    <w:p w14:paraId="34D297F7" w14:textId="4EE4925E" w:rsidR="00A01E40" w:rsidRDefault="00A01E40" w:rsidP="00A01E40">
      <w:pPr>
        <w:spacing w:line="240" w:lineRule="auto"/>
      </w:pPr>
      <w:r>
        <w:tab/>
        <w:t>server 127.0.0.1:8093</w:t>
      </w:r>
      <w:r w:rsidR="00A653AC">
        <w:t>;</w:t>
      </w:r>
      <w:r w:rsidR="00A653AC">
        <w:rPr>
          <w:rFonts w:hint="eastAsia"/>
        </w:rPr>
        <w:t>（注意分号！！！）</w:t>
      </w:r>
    </w:p>
    <w:p w14:paraId="78667F2D" w14:textId="238A2B88" w:rsidR="00A01E40" w:rsidRDefault="00A01E40" w:rsidP="00A01E40">
      <w:pPr>
        <w:spacing w:line="240" w:lineRule="auto"/>
      </w:pPr>
      <w:r>
        <w:t>}</w:t>
      </w:r>
    </w:p>
    <w:p w14:paraId="06B4C9B1" w14:textId="028F4E19" w:rsidR="00A653AC" w:rsidRPr="00A653AC" w:rsidRDefault="00A653AC" w:rsidP="00A01E40">
      <w:pPr>
        <w:spacing w:line="240" w:lineRule="auto"/>
      </w:pPr>
      <w:r w:rsidRPr="00A653AC">
        <w:rPr>
          <w:rFonts w:hint="eastAsia"/>
        </w:rPr>
        <w:t>2022/1/3</w:t>
      </w:r>
      <w:r w:rsidRPr="00A653AC">
        <w:rPr>
          <w:rFonts w:hint="eastAsia"/>
        </w:rPr>
        <w:t>出现</w:t>
      </w:r>
      <w:r w:rsidRPr="00A653AC">
        <w:rPr>
          <w:rFonts w:hint="eastAsia"/>
        </w:rPr>
        <w:t>nginx</w:t>
      </w:r>
      <w:r w:rsidRPr="00A653AC">
        <w:rPr>
          <w:rFonts w:hint="eastAsia"/>
        </w:rPr>
        <w:t>无法启动的情况，和修改前的</w:t>
      </w:r>
      <w:r w:rsidRPr="00A653AC">
        <w:rPr>
          <w:rFonts w:hint="eastAsia"/>
        </w:rPr>
        <w:t>nginx</w:t>
      </w:r>
      <w:r w:rsidRPr="00A653AC">
        <w:t>.conf</w:t>
      </w:r>
      <w:r w:rsidRPr="00A653AC">
        <w:rPr>
          <w:rFonts w:hint="eastAsia"/>
        </w:rPr>
        <w:t>文件对比并逐步修改后发现少了三个分号</w:t>
      </w:r>
      <w:r w:rsidRPr="00A653AC">
        <w:rPr>
          <w:rFonts w:hint="eastAsia"/>
        </w:rPr>
        <w:t>...</w:t>
      </w:r>
    </w:p>
    <w:p w14:paraId="0F29D710" w14:textId="182CE049" w:rsidR="00A01E40" w:rsidRDefault="00A01E40" w:rsidP="00A01E40">
      <w:pPr>
        <w:spacing w:line="240" w:lineRule="auto"/>
      </w:pPr>
      <w:r>
        <w:t>server {</w:t>
      </w:r>
    </w:p>
    <w:p w14:paraId="532C4213" w14:textId="0CA5183B" w:rsidR="00A01E40" w:rsidRDefault="00A01E40" w:rsidP="00A01E40">
      <w:pPr>
        <w:spacing w:line="240" w:lineRule="auto"/>
      </w:pPr>
      <w:r>
        <w:tab/>
        <w:t>listen 80;</w:t>
      </w:r>
    </w:p>
    <w:p w14:paraId="63EFB4C2" w14:textId="349F3C64" w:rsidR="00A01E40" w:rsidRDefault="00A01E40" w:rsidP="00A01E40">
      <w:pPr>
        <w:spacing w:line="240" w:lineRule="auto"/>
      </w:pPr>
      <w:r>
        <w:tab/>
        <w:t>server_name manage.jt.com</w:t>
      </w:r>
    </w:p>
    <w:p w14:paraId="324F9102" w14:textId="2A387E5E" w:rsidR="00A01E40" w:rsidRDefault="00A01E40" w:rsidP="00ED3875">
      <w:pPr>
        <w:spacing w:line="240" w:lineRule="auto"/>
      </w:pPr>
      <w:r>
        <w:tab/>
        <w:t>location / {</w:t>
      </w:r>
      <w:r w:rsidR="00ED3875">
        <w:rPr>
          <w:rFonts w:hint="eastAsia"/>
        </w:rPr>
        <w:t xml:space="preserve"> </w:t>
      </w:r>
    </w:p>
    <w:p w14:paraId="317ACC60" w14:textId="133C7CD2" w:rsidR="00A01E40" w:rsidRDefault="00A01E40" w:rsidP="00A01E40">
      <w:pPr>
        <w:spacing w:line="240" w:lineRule="auto"/>
      </w:pPr>
      <w:r>
        <w:tab/>
      </w:r>
      <w:r>
        <w:tab/>
        <w:t>proxy_pass http://tomcats;</w:t>
      </w:r>
    </w:p>
    <w:p w14:paraId="4EFF3FC3" w14:textId="128D45DB" w:rsidR="00A01E40" w:rsidRDefault="00A01E40" w:rsidP="00A01E40">
      <w:pPr>
        <w:spacing w:line="240" w:lineRule="auto"/>
      </w:pPr>
      <w:r>
        <w:tab/>
        <w:t>}</w:t>
      </w:r>
    </w:p>
    <w:p w14:paraId="6938E03E" w14:textId="50BD9390" w:rsidR="00C5135F" w:rsidRDefault="00A01E40" w:rsidP="00A01E40">
      <w:pPr>
        <w:spacing w:line="240" w:lineRule="auto"/>
      </w:pPr>
      <w:r>
        <w:t>}</w:t>
      </w:r>
    </w:p>
    <w:p w14:paraId="791AD7B5" w14:textId="3D588255" w:rsidR="00C5135F" w:rsidRDefault="001C6416" w:rsidP="008D6BBC">
      <w:pPr>
        <w:spacing w:line="440" w:lineRule="exact"/>
      </w:pPr>
      <w:r>
        <w:rPr>
          <w:rFonts w:hint="eastAsia"/>
        </w:rPr>
        <w:t>配置好以后记得</w:t>
      </w:r>
      <w:r w:rsidRPr="001C6416">
        <w:rPr>
          <w:rFonts w:hint="eastAsia"/>
        </w:rPr>
        <w:t>nginx -s reload</w:t>
      </w:r>
      <w:r>
        <w:rPr>
          <w:rFonts w:hint="eastAsia"/>
        </w:rPr>
        <w:t>。</w:t>
      </w:r>
    </w:p>
    <w:p w14:paraId="3FC86587" w14:textId="1161EF2F" w:rsidR="00397F2C" w:rsidRDefault="00235D67" w:rsidP="00397F2C">
      <w:pPr>
        <w:spacing w:line="440" w:lineRule="exact"/>
      </w:pPr>
      <w:r>
        <w:rPr>
          <w:rFonts w:hint="eastAsia"/>
        </w:rPr>
        <w:t>然后到浏览器访问</w:t>
      </w:r>
      <w:r w:rsidR="00397F2C" w:rsidRPr="00397F2C">
        <w:rPr>
          <w:rFonts w:hint="eastAsia"/>
        </w:rPr>
        <w:t>manage.jt.com/getPort</w:t>
      </w:r>
      <w:r w:rsidR="00397F2C">
        <w:rPr>
          <w:rFonts w:hint="eastAsia"/>
        </w:rPr>
        <w:t>。</w:t>
      </w:r>
    </w:p>
    <w:p w14:paraId="3ECA8821" w14:textId="324766BC" w:rsidR="00C5135F" w:rsidRDefault="00397F2C" w:rsidP="00397F2C">
      <w:pPr>
        <w:spacing w:line="440" w:lineRule="exact"/>
      </w:pPr>
      <w:r>
        <w:rPr>
          <w:rFonts w:hint="eastAsia"/>
        </w:rPr>
        <w:t>但是后端</w:t>
      </w:r>
      <w:r>
        <w:rPr>
          <w:rFonts w:hint="eastAsia"/>
        </w:rPr>
        <w:t>@Value("$server.port")</w:t>
      </w:r>
      <w:r>
        <w:rPr>
          <w:rFonts w:hint="eastAsia"/>
        </w:rPr>
        <w:t>取值遇到一些问题，只要打开这一句一启动就报错，访问</w:t>
      </w:r>
      <w:r>
        <w:rPr>
          <w:rFonts w:hint="eastAsia"/>
        </w:rPr>
        <w:t>http://manage.jt.com/getPort</w:t>
      </w:r>
      <w:r>
        <w:rPr>
          <w:rFonts w:hint="eastAsia"/>
        </w:rPr>
        <w:t>结果为</w:t>
      </w:r>
      <w:r>
        <w:rPr>
          <w:rFonts w:hint="eastAsia"/>
        </w:rPr>
        <w:t>current port is null</w:t>
      </w:r>
      <w:r>
        <w:rPr>
          <w:rFonts w:hint="eastAsia"/>
        </w:rPr>
        <w:t>。</w:t>
      </w:r>
    </w:p>
    <w:p w14:paraId="1792DFB2" w14:textId="2B91084B" w:rsidR="00294D69" w:rsidRDefault="00FD4E17" w:rsidP="008D6BBC">
      <w:pPr>
        <w:spacing w:line="440" w:lineRule="exact"/>
      </w:pPr>
      <w:r>
        <w:rPr>
          <w:rFonts w:hint="eastAsia"/>
        </w:rPr>
        <w:t>2</w:t>
      </w:r>
      <w:r>
        <w:t>022/3/1</w:t>
      </w:r>
      <w:r>
        <w:rPr>
          <w:rFonts w:hint="eastAsia"/>
        </w:rPr>
        <w:t>使用</w:t>
      </w:r>
      <w:r>
        <w:rPr>
          <w:rFonts w:hint="eastAsia"/>
        </w:rPr>
        <w:t>vue-cli</w:t>
      </w:r>
      <w:r>
        <w:rPr>
          <w:rFonts w:hint="eastAsia"/>
        </w:rPr>
        <w:t>登录</w:t>
      </w:r>
      <w:r>
        <w:rPr>
          <w:rFonts w:hint="eastAsia"/>
        </w:rPr>
        <w:t>j</w:t>
      </w:r>
      <w:r>
        <w:t>tadmin</w:t>
      </w:r>
      <w:r>
        <w:rPr>
          <w:rFonts w:hint="eastAsia"/>
        </w:rPr>
        <w:t>时要求</w:t>
      </w:r>
      <w:r>
        <w:rPr>
          <w:rFonts w:hint="eastAsia"/>
        </w:rPr>
        <w:t>application</w:t>
      </w:r>
      <w:r>
        <w:t>.</w:t>
      </w:r>
      <w:r>
        <w:rPr>
          <w:rFonts w:hint="eastAsia"/>
        </w:rPr>
        <w:t>yml</w:t>
      </w:r>
      <w:r>
        <w:rPr>
          <w:rFonts w:hint="eastAsia"/>
        </w:rPr>
        <w:t>配置的</w:t>
      </w:r>
      <w:r>
        <w:rPr>
          <w:rFonts w:hint="eastAsia"/>
        </w:rPr>
        <w:t>server.</w:t>
      </w:r>
      <w:r>
        <w:t>port</w:t>
      </w:r>
      <w:r w:rsidR="003508CE">
        <w:rPr>
          <w:rFonts w:hint="eastAsia"/>
        </w:rPr>
        <w:t>必须是</w:t>
      </w:r>
      <w:r w:rsidR="003508CE">
        <w:rPr>
          <w:rFonts w:hint="eastAsia"/>
        </w:rPr>
        <w:t>8</w:t>
      </w:r>
      <w:r w:rsidR="003508CE">
        <w:t>091</w:t>
      </w:r>
      <w:r w:rsidR="003508CE">
        <w:rPr>
          <w:rFonts w:hint="eastAsia"/>
        </w:rPr>
        <w:t>。</w:t>
      </w:r>
      <w:r w:rsidR="00294D69">
        <w:rPr>
          <w:rFonts w:hint="eastAsia"/>
        </w:rPr>
        <w:t>（记得检查端口</w:t>
      </w:r>
      <w:r w:rsidR="00294D69">
        <w:rPr>
          <w:rFonts w:hint="eastAsia"/>
        </w:rPr>
        <w:t>/</w:t>
      </w:r>
      <w:r w:rsidR="00294D69">
        <w:rPr>
          <w:rFonts w:hint="eastAsia"/>
        </w:rPr>
        <w:t>用户</w:t>
      </w:r>
      <w:r w:rsidR="00294D69">
        <w:rPr>
          <w:rFonts w:hint="eastAsia"/>
        </w:rPr>
        <w:t>/</w:t>
      </w:r>
      <w:r w:rsidR="00294D69">
        <w:rPr>
          <w:rFonts w:hint="eastAsia"/>
        </w:rPr>
        <w:t>密码</w:t>
      </w:r>
      <w:r w:rsidR="00D44B20">
        <w:rPr>
          <w:rFonts w:hint="eastAsia"/>
        </w:rPr>
        <w:t>，</w:t>
      </w:r>
      <w:r w:rsidR="00D44B20">
        <w:rPr>
          <w:rFonts w:hint="eastAsia"/>
        </w:rPr>
        <w:t>hosts</w:t>
      </w:r>
      <w:r w:rsidR="00D44B20">
        <w:rPr>
          <w:rFonts w:hint="eastAsia"/>
        </w:rPr>
        <w:t>配置</w:t>
      </w:r>
      <w:r w:rsidR="00BB578B">
        <w:rPr>
          <w:rFonts w:hint="eastAsia"/>
        </w:rPr>
        <w:t>，</w:t>
      </w:r>
      <w:r w:rsidR="00BB578B" w:rsidRPr="00BB578B">
        <w:rPr>
          <w:rFonts w:hint="eastAsia"/>
        </w:rPr>
        <w:t>axios</w:t>
      </w:r>
      <w:r w:rsidR="00BB578B" w:rsidRPr="00BB578B">
        <w:rPr>
          <w:rFonts w:hint="eastAsia"/>
        </w:rPr>
        <w:t>的请求根目录</w:t>
      </w:r>
      <w:r w:rsidR="00BB578B" w:rsidRPr="00BB578B">
        <w:t>axios.defaults.baseURL</w:t>
      </w:r>
      <w:r w:rsidR="003B0399">
        <w:rPr>
          <w:rFonts w:hint="eastAsia"/>
        </w:rPr>
        <w:t>，</w:t>
      </w:r>
      <w:r w:rsidR="00BB578B">
        <w:rPr>
          <w:rFonts w:hint="eastAsia"/>
        </w:rPr>
        <w:t>。</w:t>
      </w:r>
      <w:r w:rsidR="00294D69">
        <w:rPr>
          <w:rFonts w:hint="eastAsia"/>
        </w:rPr>
        <w:t>）</w:t>
      </w:r>
    </w:p>
    <w:p w14:paraId="1AD616E2" w14:textId="77777777" w:rsidR="004147A6" w:rsidRDefault="004147A6" w:rsidP="008D6BBC">
      <w:pPr>
        <w:spacing w:line="440" w:lineRule="exact"/>
      </w:pPr>
    </w:p>
    <w:p w14:paraId="18AA365E" w14:textId="48395C6C" w:rsidR="00FD4E17" w:rsidRDefault="002B3F7E" w:rsidP="008D6BBC">
      <w:pPr>
        <w:spacing w:line="440" w:lineRule="exact"/>
      </w:pPr>
      <w:r w:rsidRPr="0021756A">
        <w:rPr>
          <w:rFonts w:hint="eastAsia"/>
        </w:rPr>
        <w:t>前端项目发布</w:t>
      </w:r>
      <w:r w:rsidR="008156E1">
        <w:rPr>
          <w:rFonts w:hint="eastAsia"/>
        </w:rPr>
        <w:t>，到</w:t>
      </w:r>
      <w:r w:rsidR="008156E1">
        <w:rPr>
          <w:rFonts w:hint="eastAsia"/>
        </w:rPr>
        <w:t>jtadmin</w:t>
      </w:r>
      <w:r w:rsidR="008156E1">
        <w:t>/main.js</w:t>
      </w:r>
      <w:r w:rsidR="004147A6">
        <w:rPr>
          <w:rFonts w:hint="eastAsia"/>
        </w:rPr>
        <w:t>将</w:t>
      </w:r>
      <w:r w:rsidR="004147A6">
        <w:rPr>
          <w:rFonts w:hint="eastAsia"/>
        </w:rPr>
        <w:t xml:space="preserve"> </w:t>
      </w:r>
      <w:r w:rsidR="008156E1">
        <w:rPr>
          <w:rFonts w:hint="eastAsia"/>
        </w:rPr>
        <w:t>axios</w:t>
      </w:r>
      <w:r w:rsidR="008156E1">
        <w:rPr>
          <w:rFonts w:hint="eastAsia"/>
        </w:rPr>
        <w:t>的请求根目录</w:t>
      </w:r>
      <w:r w:rsidR="004147A6" w:rsidRPr="004147A6">
        <w:t>axios.defaults.baseURL = 'http://local</w:t>
      </w:r>
      <w:r>
        <w:rPr>
          <w:rFonts w:hint="eastAsia"/>
        </w:rPr>
        <w:t>-</w:t>
      </w:r>
      <w:r w:rsidR="004147A6" w:rsidRPr="004147A6">
        <w:t>host:8091/'</w:t>
      </w:r>
      <w:r w:rsidR="004147A6">
        <w:rPr>
          <w:rFonts w:hint="eastAsia"/>
        </w:rPr>
        <w:t>修改为</w:t>
      </w:r>
      <w:r w:rsidR="008156E1" w:rsidRPr="008156E1">
        <w:t>axios.defaults.baseURL = 'http://manage.jt.com/'</w:t>
      </w:r>
      <w:r w:rsidR="004147A6">
        <w:rPr>
          <w:rFonts w:hint="eastAsia"/>
        </w:rPr>
        <w:t>。（和上一个</w:t>
      </w:r>
      <w:r w:rsidR="004147A6">
        <w:rPr>
          <w:rFonts w:hint="eastAsia"/>
        </w:rPr>
        <w:t>bug</w:t>
      </w:r>
      <w:r w:rsidR="004147A6">
        <w:rPr>
          <w:rFonts w:hint="eastAsia"/>
        </w:rPr>
        <w:t>好像有关系啊。）</w:t>
      </w:r>
    </w:p>
    <w:p w14:paraId="05F11814" w14:textId="15782A4D" w:rsidR="008156E1" w:rsidRDefault="001A4AF8" w:rsidP="008D6BBC">
      <w:pPr>
        <w:spacing w:line="440" w:lineRule="exact"/>
      </w:pPr>
      <w:r>
        <w:rPr>
          <w:rFonts w:hint="eastAsia"/>
        </w:rPr>
        <w:t>另一个要修改的是</w:t>
      </w:r>
      <w:r>
        <w:rPr>
          <w:rFonts w:hint="eastAsia"/>
        </w:rPr>
        <w:t>addItem.</w:t>
      </w:r>
      <w:r>
        <w:t>vue</w:t>
      </w:r>
      <w:r>
        <w:rPr>
          <w:rFonts w:hint="eastAsia"/>
        </w:rPr>
        <w:t>的</w:t>
      </w:r>
      <w:r>
        <w:rPr>
          <w:rFonts w:hint="eastAsia"/>
        </w:rPr>
        <w:t>uploadUrl</w:t>
      </w:r>
      <w:r>
        <w:rPr>
          <w:rFonts w:hint="eastAsia"/>
        </w:rPr>
        <w:t>。</w:t>
      </w:r>
    </w:p>
    <w:p w14:paraId="56B13CA8" w14:textId="307BF563" w:rsidR="008156E1" w:rsidRDefault="000F3E1F" w:rsidP="008D6BBC">
      <w:pPr>
        <w:spacing w:line="440" w:lineRule="exact"/>
      </w:pPr>
      <w:r>
        <w:rPr>
          <w:rFonts w:hint="eastAsia"/>
        </w:rPr>
        <w:t>打开</w:t>
      </w:r>
      <w:r>
        <w:rPr>
          <w:rFonts w:hint="eastAsia"/>
        </w:rPr>
        <w:t>vue</w:t>
      </w:r>
      <w:r>
        <w:t xml:space="preserve"> </w:t>
      </w:r>
      <w:r>
        <w:rPr>
          <w:rFonts w:hint="eastAsia"/>
        </w:rPr>
        <w:t>cl</w:t>
      </w:r>
      <w:r>
        <w:rPr>
          <w:rFonts w:hint="eastAsia"/>
        </w:rPr>
        <w:t>工具，停掉</w:t>
      </w:r>
      <w:r>
        <w:rPr>
          <w:rFonts w:hint="eastAsia"/>
        </w:rPr>
        <w:t>server</w:t>
      </w:r>
      <w:r>
        <w:rPr>
          <w:rFonts w:hint="eastAsia"/>
        </w:rPr>
        <w:t>，打开</w:t>
      </w:r>
      <w:r>
        <w:rPr>
          <w:rFonts w:hint="eastAsia"/>
        </w:rPr>
        <w:t>build</w:t>
      </w:r>
      <w:r>
        <w:rPr>
          <w:rFonts w:hint="eastAsia"/>
        </w:rPr>
        <w:t>。（忽略</w:t>
      </w:r>
      <w:r>
        <w:rPr>
          <w:rFonts w:hint="eastAsia"/>
        </w:rPr>
        <w:t>3</w:t>
      </w:r>
      <w:r>
        <w:rPr>
          <w:rFonts w:hint="eastAsia"/>
        </w:rPr>
        <w:t>个警告。）</w:t>
      </w:r>
      <w:r w:rsidR="00494C41">
        <w:rPr>
          <w:rFonts w:hint="eastAsia"/>
        </w:rPr>
        <w:t>编译后会在</w:t>
      </w:r>
      <w:r w:rsidR="00494C41">
        <w:rPr>
          <w:rFonts w:hint="eastAsia"/>
        </w:rPr>
        <w:t>jtadmin</w:t>
      </w:r>
      <w:r w:rsidR="00494C41">
        <w:rPr>
          <w:rFonts w:hint="eastAsia"/>
        </w:rPr>
        <w:t>下生成一个前端静态资源文件目录</w:t>
      </w:r>
      <w:r w:rsidR="00494C41">
        <w:rPr>
          <w:rFonts w:hint="eastAsia"/>
        </w:rPr>
        <w:t>dist</w:t>
      </w:r>
      <w:r w:rsidR="00494C41">
        <w:rPr>
          <w:rFonts w:hint="eastAsia"/>
        </w:rPr>
        <w:t>。</w:t>
      </w:r>
    </w:p>
    <w:p w14:paraId="74EAB67F" w14:textId="30CEBE98" w:rsidR="00B45CD0" w:rsidRDefault="006F2A2F" w:rsidP="00B45CD0">
      <w:pPr>
        <w:spacing w:line="440" w:lineRule="exact"/>
      </w:pPr>
      <w:r>
        <w:rPr>
          <w:rFonts w:hint="eastAsia"/>
        </w:rPr>
        <w:t>将打包好的</w:t>
      </w:r>
      <w:r>
        <w:rPr>
          <w:rFonts w:hint="eastAsia"/>
        </w:rPr>
        <w:t>dist</w:t>
      </w:r>
      <w:r>
        <w:rPr>
          <w:rFonts w:hint="eastAsia"/>
        </w:rPr>
        <w:t>复制到</w:t>
      </w:r>
      <w:r>
        <w:rPr>
          <w:rFonts w:hint="eastAsia"/>
        </w:rPr>
        <w:t>nginx</w:t>
      </w:r>
      <w:r>
        <w:rPr>
          <w:rFonts w:hint="eastAsia"/>
        </w:rPr>
        <w:t>根目录，</w:t>
      </w:r>
      <w:r w:rsidR="00B45CD0">
        <w:rPr>
          <w:rFonts w:hint="eastAsia"/>
        </w:rPr>
        <w:t>并到</w:t>
      </w:r>
      <w:r w:rsidR="00B45CD0">
        <w:rPr>
          <w:rFonts w:hint="eastAsia"/>
        </w:rPr>
        <w:t>nginx</w:t>
      </w:r>
      <w:r w:rsidR="00B45CD0">
        <w:t>.conf</w:t>
      </w:r>
      <w:r w:rsidR="00B45CD0">
        <w:rPr>
          <w:rFonts w:hint="eastAsia"/>
        </w:rPr>
        <w:t>配置</w:t>
      </w:r>
      <w:r w:rsidR="00B45CD0" w:rsidRPr="00B45CD0">
        <w:rPr>
          <w:rFonts w:hint="eastAsia"/>
        </w:rPr>
        <w:t>前端服务器代理</w:t>
      </w:r>
      <w:r w:rsidR="00B45CD0">
        <w:rPr>
          <w:rFonts w:hint="eastAsia"/>
        </w:rPr>
        <w:t>如下，</w:t>
      </w:r>
      <w:r>
        <w:rPr>
          <w:rFonts w:hint="eastAsia"/>
        </w:rPr>
        <w:t>此时</w:t>
      </w:r>
      <w:r>
        <w:rPr>
          <w:rFonts w:hint="eastAsia"/>
        </w:rPr>
        <w:t>nginx</w:t>
      </w:r>
      <w:r>
        <w:rPr>
          <w:rFonts w:hint="eastAsia"/>
        </w:rPr>
        <w:t>用作</w:t>
      </w:r>
      <w:r>
        <w:rPr>
          <w:rFonts w:hint="eastAsia"/>
        </w:rPr>
        <w:t>web</w:t>
      </w:r>
      <w:r>
        <w:rPr>
          <w:rFonts w:hint="eastAsia"/>
        </w:rPr>
        <w:t>服务器。</w:t>
      </w:r>
    </w:p>
    <w:p w14:paraId="6B682164" w14:textId="611B32D7" w:rsidR="00B45CD0" w:rsidRDefault="00B45CD0" w:rsidP="00B45CD0">
      <w:pPr>
        <w:spacing w:line="240" w:lineRule="auto"/>
      </w:pPr>
      <w:r>
        <w:t>server {</w:t>
      </w:r>
    </w:p>
    <w:p w14:paraId="14D5F1E4" w14:textId="6B7A3B58" w:rsidR="00B45CD0" w:rsidRDefault="00B45CD0" w:rsidP="00B45CD0">
      <w:pPr>
        <w:spacing w:line="240" w:lineRule="auto"/>
      </w:pPr>
      <w:r>
        <w:t>listen 80;</w:t>
      </w:r>
    </w:p>
    <w:p w14:paraId="6EAD7557" w14:textId="4B43859F" w:rsidR="00B45CD0" w:rsidRDefault="00B45CD0" w:rsidP="00B45CD0">
      <w:pPr>
        <w:spacing w:line="240" w:lineRule="auto"/>
      </w:pPr>
      <w:r>
        <w:t>server_name web.jt.com;</w:t>
      </w:r>
    </w:p>
    <w:p w14:paraId="0F7B8FAE" w14:textId="7869F8E7" w:rsidR="00B45CD0" w:rsidRDefault="00B45CD0" w:rsidP="00B45CD0">
      <w:pPr>
        <w:spacing w:line="240" w:lineRule="auto"/>
      </w:pPr>
      <w:r>
        <w:t>location / {</w:t>
      </w:r>
    </w:p>
    <w:p w14:paraId="1243D078" w14:textId="147EB573" w:rsidR="00B45CD0" w:rsidRDefault="00B45CD0" w:rsidP="00B45CD0">
      <w:pPr>
        <w:spacing w:line="240" w:lineRule="auto"/>
      </w:pPr>
      <w:r>
        <w:tab/>
        <w:t>root dist;</w:t>
      </w:r>
    </w:p>
    <w:p w14:paraId="4EA13F4B" w14:textId="5C03B63F" w:rsidR="00B45CD0" w:rsidRDefault="00B45CD0" w:rsidP="00B45CD0">
      <w:pPr>
        <w:spacing w:line="240" w:lineRule="auto"/>
      </w:pPr>
      <w:r>
        <w:tab/>
        <w:t>index index.html;</w:t>
      </w:r>
    </w:p>
    <w:p w14:paraId="1B0606D3" w14:textId="157374F1" w:rsidR="00B45CD0" w:rsidRDefault="00B45CD0" w:rsidP="00B45CD0">
      <w:pPr>
        <w:spacing w:line="240" w:lineRule="auto"/>
      </w:pPr>
      <w:r>
        <w:tab/>
        <w:t>}</w:t>
      </w:r>
    </w:p>
    <w:p w14:paraId="0D3AEED6" w14:textId="095A042A" w:rsidR="006F2A2F" w:rsidRDefault="00B45CD0" w:rsidP="00B45CD0">
      <w:pPr>
        <w:spacing w:line="240" w:lineRule="auto"/>
      </w:pPr>
      <w:r>
        <w:t>}</w:t>
      </w:r>
    </w:p>
    <w:p w14:paraId="1771DAEE" w14:textId="23218702" w:rsidR="006F2A2F" w:rsidRDefault="00587BA4" w:rsidP="008D6BBC">
      <w:pPr>
        <w:spacing w:line="440" w:lineRule="exact"/>
      </w:pPr>
      <w:r>
        <w:rPr>
          <w:rFonts w:hint="eastAsia"/>
        </w:rPr>
        <w:t>这样就可以通过</w:t>
      </w:r>
      <w:r>
        <w:rPr>
          <w:rFonts w:hint="eastAsia"/>
        </w:rPr>
        <w:t>web</w:t>
      </w:r>
      <w:r>
        <w:t>.jt.com</w:t>
      </w:r>
      <w:r>
        <w:rPr>
          <w:rFonts w:hint="eastAsia"/>
        </w:rPr>
        <w:t>访问</w:t>
      </w:r>
      <w:r>
        <w:rPr>
          <w:rFonts w:hint="eastAsia"/>
        </w:rPr>
        <w:t>jtadmin</w:t>
      </w:r>
      <w:r>
        <w:rPr>
          <w:rFonts w:hint="eastAsia"/>
        </w:rPr>
        <w:t>系统了。</w:t>
      </w:r>
      <w:r w:rsidR="005C7339">
        <w:rPr>
          <w:rFonts w:hint="eastAsia"/>
        </w:rPr>
        <w:t>（注意是</w:t>
      </w:r>
      <w:r w:rsidR="005C7339">
        <w:rPr>
          <w:rFonts w:hint="eastAsia"/>
        </w:rPr>
        <w:t>http</w:t>
      </w:r>
      <w:r w:rsidR="005C7339">
        <w:rPr>
          <w:rFonts w:hint="eastAsia"/>
        </w:rPr>
        <w:t>协议。）</w:t>
      </w:r>
    </w:p>
    <w:p w14:paraId="62D6A1E1" w14:textId="22D4716F" w:rsidR="000F3E1F" w:rsidRPr="006A2D82" w:rsidRDefault="00DF134A" w:rsidP="008D6BBC">
      <w:pPr>
        <w:spacing w:line="440" w:lineRule="exact"/>
      </w:pPr>
      <w:r>
        <w:rPr>
          <w:rFonts w:hint="eastAsia"/>
        </w:rPr>
        <w:t>Windows</w:t>
      </w:r>
      <w:r>
        <w:rPr>
          <w:rFonts w:hint="eastAsia"/>
        </w:rPr>
        <w:t>端项目发布到此结束。</w:t>
      </w:r>
    </w:p>
    <w:p w14:paraId="108ADF02" w14:textId="4783EEBA" w:rsidR="00147D21" w:rsidRDefault="00F156FF" w:rsidP="00147D21">
      <w:pPr>
        <w:spacing w:line="440" w:lineRule="exact"/>
      </w:pPr>
      <w:r w:rsidRPr="0021756A">
        <w:rPr>
          <w:rFonts w:hint="eastAsia"/>
        </w:rPr>
        <w:t>Linux</w:t>
      </w:r>
      <w:r w:rsidRPr="0021756A">
        <w:rPr>
          <w:rFonts w:hint="eastAsia"/>
        </w:rPr>
        <w:t>端项目发布</w:t>
      </w:r>
      <w:r w:rsidR="0021756A">
        <w:rPr>
          <w:rFonts w:hint="eastAsia"/>
        </w:rPr>
        <w:t>，</w:t>
      </w:r>
      <w:r>
        <w:rPr>
          <w:rFonts w:hint="eastAsia"/>
        </w:rPr>
        <w:t>install</w:t>
      </w:r>
      <w:r w:rsidR="004252B2">
        <w:rPr>
          <w:rFonts w:hint="eastAsia"/>
        </w:rPr>
        <w:t>将项目打包成</w:t>
      </w:r>
      <w:r w:rsidR="003C1ACA">
        <w:rPr>
          <w:rFonts w:hint="eastAsia"/>
        </w:rPr>
        <w:t>8</w:t>
      </w:r>
      <w:r w:rsidR="003C1ACA">
        <w:t>091.</w:t>
      </w:r>
      <w:r w:rsidR="004252B2">
        <w:rPr>
          <w:rFonts w:hint="eastAsia"/>
        </w:rPr>
        <w:t>jar</w:t>
      </w:r>
      <w:r w:rsidR="004252B2">
        <w:rPr>
          <w:rFonts w:hint="eastAsia"/>
        </w:rPr>
        <w:t>，</w:t>
      </w:r>
      <w:r w:rsidR="003C1ACA">
        <w:rPr>
          <w:rFonts w:hint="eastAsia"/>
        </w:rPr>
        <w:t>复制到</w:t>
      </w:r>
      <w:r w:rsidR="003C1ACA">
        <w:rPr>
          <w:rFonts w:hint="eastAsia"/>
        </w:rPr>
        <w:t>usr</w:t>
      </w:r>
      <w:r w:rsidR="003C1ACA">
        <w:t>/local/src/tomcats</w:t>
      </w:r>
      <w:r w:rsidR="005D00E6">
        <w:rPr>
          <w:rFonts w:hint="eastAsia"/>
        </w:rPr>
        <w:t>目录下</w:t>
      </w:r>
      <w:r w:rsidR="003C1ACA">
        <w:rPr>
          <w:rFonts w:hint="eastAsia"/>
        </w:rPr>
        <w:t>。</w:t>
      </w:r>
      <w:r w:rsidR="005D00E6">
        <w:rPr>
          <w:rFonts w:hint="eastAsia"/>
        </w:rPr>
        <w:t>no</w:t>
      </w:r>
      <w:r w:rsidR="005D00E6">
        <w:t xml:space="preserve">hup </w:t>
      </w:r>
      <w:r w:rsidR="003C1ACA" w:rsidRPr="003C1ACA">
        <w:t xml:space="preserve">java -jar </w:t>
      </w:r>
      <w:r w:rsidR="003C1ACA">
        <w:t>8091</w:t>
      </w:r>
      <w:r w:rsidR="003C1ACA" w:rsidRPr="003C1ACA">
        <w:t>.jar</w:t>
      </w:r>
      <w:r w:rsidR="005D00E6">
        <w:t xml:space="preserve"> =&gt;</w:t>
      </w:r>
      <w:r w:rsidR="00085BAF">
        <w:t xml:space="preserve"> </w:t>
      </w:r>
      <w:r w:rsidR="005D00E6">
        <w:t>8091.log</w:t>
      </w:r>
      <w:r w:rsidR="006E1C95">
        <w:t xml:space="preserve"> </w:t>
      </w:r>
      <w:r w:rsidR="00C45DC2">
        <w:rPr>
          <w:rFonts w:hint="eastAsia"/>
        </w:rPr>
        <w:t>&amp;</w:t>
      </w:r>
      <w:r w:rsidR="003C1ACA">
        <w:rPr>
          <w:rFonts w:hint="eastAsia"/>
        </w:rPr>
        <w:t>发布项目。</w:t>
      </w:r>
    </w:p>
    <w:p w14:paraId="0112D22F" w14:textId="5FA32337" w:rsidR="00F156FF" w:rsidRDefault="00F27D28" w:rsidP="00147D21">
      <w:pPr>
        <w:spacing w:line="440" w:lineRule="exact"/>
      </w:pPr>
      <w:r>
        <w:rPr>
          <w:rFonts w:hint="eastAsia"/>
        </w:rPr>
        <w:t>2</w:t>
      </w:r>
      <w:r>
        <w:t>022/1/15</w:t>
      </w:r>
      <w:r>
        <w:rPr>
          <w:rFonts w:hint="eastAsia"/>
        </w:rPr>
        <w:t>项目发布后在本地访问的第一个路径</w:t>
      </w:r>
      <w:hyperlink r:id="rId393" w:history="1">
        <w:r w:rsidRPr="00A94294">
          <w:rPr>
            <w:rStyle w:val="a9"/>
          </w:rPr>
          <w:t>http://192.168.126.129:8091/rights/getRights-List</w:t>
        </w:r>
      </w:hyperlink>
      <w:r>
        <w:rPr>
          <w:rFonts w:hint="eastAsia"/>
        </w:rPr>
        <w:t>，报错</w:t>
      </w:r>
      <w:r>
        <w:rPr>
          <w:rFonts w:hint="eastAsia"/>
        </w:rPr>
        <w:t>/</w:t>
      </w:r>
      <w:r w:rsidRPr="00F27D28">
        <w:t>Could not create connection to database server. Attempted reconnect 3 times. Giving up.</w:t>
      </w:r>
    </w:p>
    <w:p w14:paraId="478D8F50" w14:textId="59243424" w:rsidR="00F005D3" w:rsidRDefault="00F27D28" w:rsidP="00F005D3">
      <w:pPr>
        <w:spacing w:line="440" w:lineRule="exact"/>
      </w:pPr>
      <w:r>
        <w:rPr>
          <w:rFonts w:hint="eastAsia"/>
        </w:rPr>
        <w:t>刚开始以为是连接数据库的驱动版本有问题，正改驱动名的时候突然发现是端口号的问题，以为我在本地用的是</w:t>
      </w:r>
      <w:r>
        <w:rPr>
          <w:rFonts w:hint="eastAsia"/>
        </w:rPr>
        <w:t>3</w:t>
      </w:r>
      <w:r>
        <w:t>307</w:t>
      </w:r>
      <w:r>
        <w:rPr>
          <w:rFonts w:hint="eastAsia"/>
        </w:rPr>
        <w:t>，</w:t>
      </w:r>
      <w:r>
        <w:rPr>
          <w:rFonts w:hint="eastAsia"/>
        </w:rPr>
        <w:t>Linux</w:t>
      </w:r>
      <w:r>
        <w:rPr>
          <w:rFonts w:hint="eastAsia"/>
        </w:rPr>
        <w:t>下默认</w:t>
      </w:r>
      <w:r>
        <w:rPr>
          <w:rFonts w:hint="eastAsia"/>
        </w:rPr>
        <w:t>3</w:t>
      </w:r>
      <w:r>
        <w:t>306</w:t>
      </w:r>
      <w:r>
        <w:rPr>
          <w:rFonts w:hint="eastAsia"/>
        </w:rPr>
        <w:t>。</w:t>
      </w:r>
      <w:r w:rsidR="00BC4815">
        <w:rPr>
          <w:rFonts w:hint="eastAsia"/>
        </w:rPr>
        <w:t>（耗时</w:t>
      </w:r>
      <w:r w:rsidR="00BC4815">
        <w:rPr>
          <w:rFonts w:hint="eastAsia"/>
        </w:rPr>
        <w:t>0.</w:t>
      </w:r>
      <w:r w:rsidR="00BC4815">
        <w:t>5</w:t>
      </w:r>
      <w:r w:rsidR="00BC4815">
        <w:rPr>
          <w:rFonts w:hint="eastAsia"/>
        </w:rPr>
        <w:t>h</w:t>
      </w:r>
      <w:r w:rsidR="0052701D">
        <w:rPr>
          <w:rFonts w:hint="eastAsia"/>
        </w:rPr>
        <w:t>。</w:t>
      </w:r>
      <w:r w:rsidR="00BC4815">
        <w:rPr>
          <w:rFonts w:hint="eastAsia"/>
        </w:rPr>
        <w:t>）</w:t>
      </w:r>
    </w:p>
    <w:p w14:paraId="48A34936" w14:textId="3FCE6AD3" w:rsidR="00F10841" w:rsidRDefault="00F005D3" w:rsidP="00F10841">
      <w:pPr>
        <w:spacing w:line="440" w:lineRule="exact"/>
      </w:pPr>
      <w:r>
        <w:rPr>
          <w:rFonts w:hint="eastAsia"/>
        </w:rPr>
        <w:t>查询</w:t>
      </w:r>
      <w:r>
        <w:rPr>
          <w:rFonts w:hint="eastAsia"/>
        </w:rPr>
        <w:t>java</w:t>
      </w:r>
      <w:r>
        <w:rPr>
          <w:rFonts w:hint="eastAsia"/>
        </w:rPr>
        <w:t>的服务项</w:t>
      </w:r>
      <w:r>
        <w:t xml:space="preserve"> jps</w:t>
      </w:r>
    </w:p>
    <w:p w14:paraId="18BBFEC7" w14:textId="08F119FB" w:rsidR="00F10841" w:rsidRDefault="00F10841" w:rsidP="00F10841">
      <w:pPr>
        <w:spacing w:line="440" w:lineRule="exact"/>
      </w:pPr>
      <w:r w:rsidRPr="00F10841">
        <w:rPr>
          <w:rFonts w:hint="eastAsia"/>
        </w:rPr>
        <w:t>查询任意服务的进程</w:t>
      </w:r>
      <w:r>
        <w:rPr>
          <w:rFonts w:hint="eastAsia"/>
        </w:rPr>
        <w:t xml:space="preserve"> ps -ef | grep nginx</w:t>
      </w:r>
      <w:r>
        <w:t>/java</w:t>
      </w:r>
      <w:r w:rsidR="008B6776">
        <w:t>/mysql</w:t>
      </w:r>
    </w:p>
    <w:p w14:paraId="70EF3539" w14:textId="10694B47" w:rsidR="00A37801" w:rsidRDefault="00A37801" w:rsidP="00A37801">
      <w:pPr>
        <w:spacing w:line="440" w:lineRule="exact"/>
      </w:pPr>
      <w:r>
        <w:rPr>
          <w:rFonts w:hint="eastAsia"/>
        </w:rPr>
        <w:t>杀死进程</w:t>
      </w:r>
      <w:r>
        <w:rPr>
          <w:rFonts w:hint="eastAsia"/>
        </w:rPr>
        <w:t xml:space="preserve"> </w:t>
      </w:r>
      <w:r>
        <w:t>kill pid</w:t>
      </w:r>
    </w:p>
    <w:p w14:paraId="1A2B04CF" w14:textId="656100AB" w:rsidR="00A37801" w:rsidRDefault="00A37801" w:rsidP="00A37801">
      <w:pPr>
        <w:spacing w:line="440" w:lineRule="exact"/>
      </w:pPr>
      <w:r>
        <w:rPr>
          <w:rFonts w:hint="eastAsia"/>
        </w:rPr>
        <w:t>关闭进程</w:t>
      </w:r>
      <w:r>
        <w:rPr>
          <w:rFonts w:hint="eastAsia"/>
        </w:rPr>
        <w:t xml:space="preserve"> </w:t>
      </w:r>
      <w:r w:rsidRPr="00A37801">
        <w:rPr>
          <w:rFonts w:hint="eastAsia"/>
        </w:rPr>
        <w:t>kill -15 pid</w:t>
      </w:r>
    </w:p>
    <w:p w14:paraId="1028A72D" w14:textId="6092F8B3" w:rsidR="00F27D28" w:rsidRDefault="00A37801" w:rsidP="008D6BBC">
      <w:pPr>
        <w:spacing w:line="440" w:lineRule="exact"/>
      </w:pPr>
      <w:r>
        <w:rPr>
          <w:rFonts w:hint="eastAsia"/>
        </w:rPr>
        <w:t>强制关闭</w:t>
      </w:r>
      <w:r>
        <w:rPr>
          <w:rFonts w:hint="eastAsia"/>
        </w:rPr>
        <w:t xml:space="preserve"> </w:t>
      </w:r>
      <w:r w:rsidRPr="00A37801">
        <w:rPr>
          <w:rFonts w:hint="eastAsia"/>
        </w:rPr>
        <w:t>kill -9 pi</w:t>
      </w:r>
      <w:r>
        <w:t>d</w:t>
      </w:r>
    </w:p>
    <w:p w14:paraId="080A6A11" w14:textId="013EE1C9" w:rsidR="00F718E7" w:rsidRDefault="00F718E7" w:rsidP="008D6BBC">
      <w:pPr>
        <w:spacing w:line="440" w:lineRule="exact"/>
      </w:pPr>
      <w:r>
        <w:rPr>
          <w:rFonts w:hint="eastAsia"/>
        </w:rPr>
        <w:t>查看日志</w:t>
      </w:r>
      <w:r>
        <w:rPr>
          <w:rFonts w:hint="eastAsia"/>
        </w:rPr>
        <w:t xml:space="preserve"> cat</w:t>
      </w:r>
      <w:r>
        <w:t xml:space="preserve"> 8091</w:t>
      </w:r>
      <w:r>
        <w:rPr>
          <w:rFonts w:hint="eastAsia"/>
        </w:rPr>
        <w:t>.log</w:t>
      </w:r>
    </w:p>
    <w:p w14:paraId="64689E54" w14:textId="7F74EE46" w:rsidR="00F718E7" w:rsidRDefault="00BD4B48" w:rsidP="008D6BBC">
      <w:pPr>
        <w:spacing w:line="440" w:lineRule="exact"/>
      </w:pPr>
      <w:r>
        <w:rPr>
          <w:rFonts w:hint="eastAsia"/>
        </w:rPr>
        <w:t>浏览日志后</w:t>
      </w:r>
      <w:r>
        <w:rPr>
          <w:rFonts w:hint="eastAsia"/>
        </w:rPr>
        <w:t>1</w:t>
      </w:r>
      <w:r>
        <w:t>0</w:t>
      </w:r>
      <w:r>
        <w:rPr>
          <w:rFonts w:hint="eastAsia"/>
        </w:rPr>
        <w:t>行</w:t>
      </w:r>
      <w:r>
        <w:rPr>
          <w:rFonts w:hint="eastAsia"/>
        </w:rPr>
        <w:t xml:space="preserve"> tail</w:t>
      </w:r>
      <w:r>
        <w:t xml:space="preserve"> -10 8091.log</w:t>
      </w:r>
    </w:p>
    <w:p w14:paraId="491459DE" w14:textId="31E82265" w:rsidR="00F718E7" w:rsidRDefault="00E86EF2" w:rsidP="008D6BBC">
      <w:pPr>
        <w:spacing w:line="440" w:lineRule="exact"/>
      </w:pPr>
      <w:r>
        <w:rPr>
          <w:rFonts w:hint="eastAsia"/>
        </w:rPr>
        <w:t>动态查看日志</w:t>
      </w:r>
      <w:r>
        <w:rPr>
          <w:rFonts w:hint="eastAsia"/>
        </w:rPr>
        <w:t xml:space="preserve"> </w:t>
      </w:r>
      <w:r w:rsidRPr="00E86EF2">
        <w:t xml:space="preserve">tail </w:t>
      </w:r>
      <w:r>
        <w:rPr>
          <w:rFonts w:hint="eastAsia"/>
        </w:rPr>
        <w:t>-f</w:t>
      </w:r>
      <w:r>
        <w:t xml:space="preserve"> 8091.log</w:t>
      </w:r>
    </w:p>
    <w:p w14:paraId="23690620" w14:textId="430AB667" w:rsidR="00167C95" w:rsidRDefault="00167C95" w:rsidP="008D6BBC">
      <w:pPr>
        <w:spacing w:line="440" w:lineRule="exact"/>
      </w:pPr>
      <w:r>
        <w:rPr>
          <w:rFonts w:hint="eastAsia"/>
        </w:rPr>
        <w:t>编辑脚本</w:t>
      </w:r>
      <w:r>
        <w:rPr>
          <w:rFonts w:hint="eastAsia"/>
        </w:rPr>
        <w:t xml:space="preserve"> </w:t>
      </w:r>
      <w:r>
        <w:t>vim start.sh</w:t>
      </w:r>
    </w:p>
    <w:p w14:paraId="2530A2F7" w14:textId="77777777" w:rsidR="00167C95" w:rsidRDefault="00167C95" w:rsidP="00167C95">
      <w:pPr>
        <w:spacing w:line="440" w:lineRule="exact"/>
      </w:pPr>
      <w:r>
        <w:lastRenderedPageBreak/>
        <w:t>#!/bin/sh</w:t>
      </w:r>
    </w:p>
    <w:p w14:paraId="55E8B5D8" w14:textId="3B11C2EE" w:rsidR="00167C95" w:rsidRDefault="00167C95" w:rsidP="00167C95">
      <w:pPr>
        <w:spacing w:line="440" w:lineRule="exact"/>
      </w:pPr>
      <w:r>
        <w:t>noh</w:t>
      </w:r>
      <w:r w:rsidR="009A59CE">
        <w:t>u</w:t>
      </w:r>
      <w:r>
        <w:t>p java -jar 8091.jar =&gt; 8091.log &amp;</w:t>
      </w:r>
      <w:r w:rsidR="009A59CE">
        <w:rPr>
          <w:rFonts w:hint="eastAsia"/>
        </w:rPr>
        <w:t>（不要把</w:t>
      </w:r>
      <w:r w:rsidR="009A59CE">
        <w:rPr>
          <w:rFonts w:hint="eastAsia"/>
        </w:rPr>
        <w:t>nohup</w:t>
      </w:r>
      <w:r w:rsidR="009A59CE">
        <w:rPr>
          <w:rFonts w:hint="eastAsia"/>
        </w:rPr>
        <w:t>写成了</w:t>
      </w:r>
      <w:r w:rsidR="009A59CE">
        <w:rPr>
          <w:rFonts w:hint="eastAsia"/>
        </w:rPr>
        <w:t>nohop</w:t>
      </w:r>
      <w:r w:rsidR="009A59CE">
        <w:rPr>
          <w:rFonts w:hint="eastAsia"/>
        </w:rPr>
        <w:t>。）</w:t>
      </w:r>
    </w:p>
    <w:p w14:paraId="5B9510AF" w14:textId="31DD1C4A" w:rsidR="00167C95" w:rsidRDefault="00167C95" w:rsidP="00167C95">
      <w:pPr>
        <w:spacing w:line="440" w:lineRule="exact"/>
      </w:pPr>
      <w:r>
        <w:t>noh</w:t>
      </w:r>
      <w:r w:rsidR="009A59CE">
        <w:t>u</w:t>
      </w:r>
      <w:r>
        <w:t>p java -jar 8092.jar =&gt; 8092.log &amp;</w:t>
      </w:r>
    </w:p>
    <w:p w14:paraId="377DB3B9" w14:textId="44F062DA" w:rsidR="00167C95" w:rsidRDefault="00167C95" w:rsidP="00167C95">
      <w:pPr>
        <w:spacing w:line="440" w:lineRule="exact"/>
      </w:pPr>
      <w:r>
        <w:t>noh</w:t>
      </w:r>
      <w:r w:rsidR="009A59CE">
        <w:t>u</w:t>
      </w:r>
      <w:r>
        <w:t>p java -jar 8093.jar =&gt; 8093.log &amp;</w:t>
      </w:r>
    </w:p>
    <w:p w14:paraId="37FA9169" w14:textId="7CBA215A" w:rsidR="00167C95" w:rsidRDefault="002829CF" w:rsidP="00167C95">
      <w:pPr>
        <w:spacing w:line="440" w:lineRule="exact"/>
      </w:pPr>
      <w:r>
        <w:rPr>
          <w:rFonts w:hint="eastAsia"/>
        </w:rPr>
        <w:t>运行脚本</w:t>
      </w:r>
      <w:r>
        <w:t xml:space="preserve"> </w:t>
      </w:r>
      <w:r>
        <w:rPr>
          <w:rFonts w:hint="eastAsia"/>
        </w:rPr>
        <w:t>sh</w:t>
      </w:r>
      <w:r>
        <w:t xml:space="preserve"> start.sh</w:t>
      </w:r>
    </w:p>
    <w:p w14:paraId="385782C2" w14:textId="77777777" w:rsidR="00167C95" w:rsidRPr="00BB03C3" w:rsidRDefault="00167C95" w:rsidP="008D6BBC">
      <w:pPr>
        <w:spacing w:line="440" w:lineRule="exact"/>
      </w:pPr>
    </w:p>
    <w:p w14:paraId="44920DD7" w14:textId="77777777" w:rsidR="008D6BBC" w:rsidRDefault="008D6BBC" w:rsidP="008D6BBC">
      <w:pPr>
        <w:spacing w:line="440" w:lineRule="exact"/>
      </w:pPr>
      <w:r>
        <w:rPr>
          <w:rFonts w:hint="eastAsia"/>
        </w:rPr>
        <w:t>jt</w:t>
      </w:r>
      <w:r>
        <w:t>.sql</w:t>
      </w:r>
    </w:p>
    <w:p w14:paraId="3229C04E" w14:textId="77777777" w:rsidR="008D6BBC" w:rsidRDefault="008D6BBC" w:rsidP="008D6BBC">
      <w:pPr>
        <w:spacing w:line="440" w:lineRule="exact"/>
      </w:pPr>
      <w:r>
        <w:t>item_desc</w:t>
      </w:r>
      <w:r>
        <w:rPr>
          <w:rFonts w:hint="eastAsia"/>
        </w:rPr>
        <w:t>全部清空并修改表结构，</w:t>
      </w:r>
      <w:hyperlink r:id="rId394" w:history="1">
        <w:r w:rsidRPr="002A3224">
          <w:rPr>
            <w:rStyle w:val="a9"/>
            <w:rFonts w:hint="eastAsia"/>
          </w:rPr>
          <w:t>item_desc</w:t>
        </w:r>
        <w:r w:rsidRPr="002A3224">
          <w:rPr>
            <w:rStyle w:val="a9"/>
            <w:rFonts w:hint="eastAsia"/>
          </w:rPr>
          <w:t>表字段修改</w:t>
        </w:r>
        <w:r w:rsidRPr="002A3224">
          <w:rPr>
            <w:rStyle w:val="a9"/>
            <w:rFonts w:hint="eastAsia"/>
          </w:rPr>
          <w:t>.png</w:t>
        </w:r>
      </w:hyperlink>
      <w:r>
        <w:rPr>
          <w:rFonts w:hint="eastAsia"/>
        </w:rPr>
        <w:t>。</w:t>
      </w:r>
    </w:p>
    <w:p w14:paraId="06C349F4" w14:textId="77777777" w:rsidR="008D6BBC" w:rsidRDefault="008D6BBC" w:rsidP="008D6BBC">
      <w:pPr>
        <w:spacing w:line="440" w:lineRule="exact"/>
      </w:pPr>
      <w:r>
        <w:rPr>
          <w:rFonts w:hint="eastAsia"/>
        </w:rPr>
        <w:t>整数运算一定比浮点数运算快，所以可以给商品价格提升</w:t>
      </w:r>
      <w:r>
        <w:rPr>
          <w:rFonts w:hint="eastAsia"/>
        </w:rPr>
        <w:t>1</w:t>
      </w:r>
      <w:r>
        <w:t>00</w:t>
      </w:r>
      <w:r>
        <w:rPr>
          <w:rFonts w:hint="eastAsia"/>
        </w:rPr>
        <w:t>倍，取用的时候再除以</w:t>
      </w:r>
      <w:r>
        <w:rPr>
          <w:rFonts w:hint="eastAsia"/>
        </w:rPr>
        <w:t>1</w:t>
      </w:r>
      <w:r>
        <w:t>00</w:t>
      </w:r>
      <w:r>
        <w:rPr>
          <w:rFonts w:hint="eastAsia"/>
        </w:rPr>
        <w:t>。</w:t>
      </w:r>
    </w:p>
    <w:p w14:paraId="6B9B6598" w14:textId="24A63C2E" w:rsidR="00AC0389" w:rsidRPr="00AC0389" w:rsidRDefault="008D6BBC" w:rsidP="00AC0389">
      <w:pPr>
        <w:spacing w:line="440" w:lineRule="exact"/>
      </w:pPr>
      <w:r>
        <w:rPr>
          <w:rFonts w:hint="eastAsia"/>
        </w:rPr>
        <w:t>item</w:t>
      </w:r>
      <w:r>
        <w:rPr>
          <w:rFonts w:hint="eastAsia"/>
        </w:rPr>
        <w:t>与</w:t>
      </w:r>
      <w:r>
        <w:rPr>
          <w:rFonts w:hint="eastAsia"/>
        </w:rPr>
        <w:t>item_Desc</w:t>
      </w:r>
      <w:r>
        <w:rPr>
          <w:rFonts w:hint="eastAsia"/>
        </w:rPr>
        <w:t>一一对应，</w:t>
      </w:r>
      <w:r>
        <w:rPr>
          <w:rFonts w:hint="eastAsia"/>
        </w:rPr>
        <w:t>item.id = item_desc.id</w:t>
      </w:r>
      <w:r>
        <w:rPr>
          <w:rFonts w:hint="eastAsia"/>
        </w:rPr>
        <w:t>。</w:t>
      </w:r>
    </w:p>
    <w:p w14:paraId="43955727" w14:textId="4D30C1E3" w:rsidR="00AC0389" w:rsidRPr="00AC0389" w:rsidRDefault="00000000" w:rsidP="00AC0389">
      <w:pPr>
        <w:spacing w:line="440" w:lineRule="exact"/>
      </w:pPr>
      <w:hyperlink r:id="rId395" w:history="1">
        <w:r w:rsidR="00AC0389" w:rsidRPr="00AC0389">
          <w:rPr>
            <w:rStyle w:val="a9"/>
            <w:rFonts w:hint="eastAsia"/>
          </w:rPr>
          <w:t>Linux</w:t>
        </w:r>
        <w:r w:rsidR="00AC0389" w:rsidRPr="00AC0389">
          <w:rPr>
            <w:rStyle w:val="a9"/>
            <w:rFonts w:hint="eastAsia"/>
          </w:rPr>
          <w:t>安装</w:t>
        </w:r>
        <w:r w:rsidR="00AC0389" w:rsidRPr="00AC0389">
          <w:rPr>
            <w:rStyle w:val="a9"/>
            <w:rFonts w:hint="eastAsia"/>
          </w:rPr>
          <w:t>MariaDB</w:t>
        </w:r>
        <w:r w:rsidR="00AC0389" w:rsidRPr="00AC0389">
          <w:rPr>
            <w:rStyle w:val="a9"/>
            <w:rFonts w:hint="eastAsia"/>
          </w:rPr>
          <w:t>数据库</w:t>
        </w:r>
      </w:hyperlink>
      <w:r w:rsidR="00AC0389" w:rsidRPr="00AC0389">
        <w:t>，</w:t>
      </w:r>
      <w:hyperlink r:id="rId396" w:history="1">
        <w:r w:rsidR="00EF0AC5" w:rsidRPr="00EF0AC5">
          <w:rPr>
            <w:rStyle w:val="a9"/>
            <w:rFonts w:hint="eastAsia"/>
          </w:rPr>
          <w:t>Linux</w:t>
        </w:r>
        <w:r w:rsidR="00EF0AC5" w:rsidRPr="00EF0AC5">
          <w:rPr>
            <w:rStyle w:val="a9"/>
            <w:rFonts w:hint="eastAsia"/>
          </w:rPr>
          <w:t>安装</w:t>
        </w:r>
        <w:r w:rsidR="00EF0AC5" w:rsidRPr="00EF0AC5">
          <w:rPr>
            <w:rStyle w:val="a9"/>
            <w:rFonts w:hint="eastAsia"/>
          </w:rPr>
          <w:t>MariaDB</w:t>
        </w:r>
        <w:r w:rsidR="00EF0AC5" w:rsidRPr="00EF0AC5">
          <w:rPr>
            <w:rStyle w:val="a9"/>
            <w:rFonts w:hint="eastAsia"/>
          </w:rPr>
          <w:t>数据库</w:t>
        </w:r>
        <w:r w:rsidR="00EF0AC5" w:rsidRPr="00EF0AC5">
          <w:rPr>
            <w:rStyle w:val="a9"/>
            <w:rFonts w:hint="eastAsia"/>
          </w:rPr>
          <w:t>/</w:t>
        </w:r>
        <w:r w:rsidR="00EF0AC5" w:rsidRPr="00EF0AC5">
          <w:rPr>
            <w:rStyle w:val="a9"/>
            <w:rFonts w:hint="eastAsia"/>
          </w:rPr>
          <w:t>哔哩哔哩</w:t>
        </w:r>
      </w:hyperlink>
      <w:r w:rsidR="00EF0AC5">
        <w:rPr>
          <w:rFonts w:hint="eastAsia"/>
        </w:rPr>
        <w:t>，</w:t>
      </w:r>
    </w:p>
    <w:p w14:paraId="533D5267" w14:textId="3AABFD23" w:rsidR="00AC0389" w:rsidRPr="00AC0389" w:rsidRDefault="00AC0389" w:rsidP="00AC0389">
      <w:pPr>
        <w:spacing w:line="440" w:lineRule="exact"/>
      </w:pPr>
      <w:r w:rsidRPr="00AC0389">
        <w:rPr>
          <w:rFonts w:hint="eastAsia"/>
        </w:rPr>
        <w:t>2</w:t>
      </w:r>
      <w:r w:rsidRPr="00AC0389">
        <w:t>022</w:t>
      </w:r>
      <w:r w:rsidRPr="00AC0389">
        <w:rPr>
          <w:rFonts w:hint="eastAsia"/>
        </w:rPr>
        <w:t>/</w:t>
      </w:r>
      <w:r w:rsidRPr="00AC0389">
        <w:t>1/13</w:t>
      </w:r>
      <w:r w:rsidRPr="00AC0389">
        <w:t>按照以上教程修改数据库</w:t>
      </w:r>
      <w:r w:rsidRPr="00AC0389">
        <w:t>host</w:t>
      </w:r>
      <w:r w:rsidRPr="00AC0389">
        <w:t>权限并临时关闭</w:t>
      </w:r>
      <w:r w:rsidRPr="00AC0389">
        <w:t>Linux</w:t>
      </w:r>
      <w:r w:rsidRPr="00AC0389">
        <w:t>防火墙后，</w:t>
      </w:r>
      <w:r w:rsidRPr="00AC0389">
        <w:rPr>
          <w:rFonts w:hint="eastAsia"/>
        </w:rPr>
        <w:t>尝试在本地远程连接数据库报错</w:t>
      </w:r>
      <w:r w:rsidRPr="00AC0389">
        <w:rPr>
          <w:rFonts w:hint="eastAsia"/>
        </w:rPr>
        <w:t>1</w:t>
      </w:r>
      <w:r w:rsidRPr="00AC0389">
        <w:t>130/ "Host 'xxxx' is not allowed to connect to this MySQL server"</w:t>
      </w:r>
      <w:r w:rsidRPr="00AC0389">
        <w:t>。</w:t>
      </w:r>
      <w:r w:rsidRPr="00AC0389">
        <w:rPr>
          <w:rFonts w:hint="eastAsia"/>
        </w:rPr>
        <w:t>经查是当我修改</w:t>
      </w:r>
      <w:r w:rsidRPr="00AC0389">
        <w:rPr>
          <w:rFonts w:hint="eastAsia"/>
        </w:rPr>
        <w:t>host</w:t>
      </w:r>
      <w:r w:rsidRPr="00AC0389">
        <w:rPr>
          <w:rFonts w:hint="eastAsia"/>
        </w:rPr>
        <w:t>权限后少了</w:t>
      </w:r>
      <w:r w:rsidRPr="00AC0389">
        <w:rPr>
          <w:rFonts w:hint="eastAsia"/>
        </w:rPr>
        <w:t>flush</w:t>
      </w:r>
      <w:r w:rsidRPr="00AC0389">
        <w:t xml:space="preserve"> privileges</w:t>
      </w:r>
      <w:r w:rsidRPr="00AC0389">
        <w:t>这一步</w:t>
      </w:r>
      <w:r w:rsidRPr="00AC0389">
        <w:rPr>
          <w:rFonts w:hint="eastAsia"/>
        </w:rPr>
        <w:t>，重新刷新后连接成功。（连接</w:t>
      </w:r>
      <w:r w:rsidRPr="00AC0389">
        <w:rPr>
          <w:rFonts w:hint="eastAsia"/>
        </w:rPr>
        <w:t>Linux</w:t>
      </w:r>
      <w:r w:rsidRPr="00AC0389">
        <w:rPr>
          <w:rFonts w:hint="eastAsia"/>
        </w:rPr>
        <w:t>的</w:t>
      </w:r>
      <w:r w:rsidRPr="00AC0389">
        <w:rPr>
          <w:rFonts w:hint="eastAsia"/>
        </w:rPr>
        <w:t>IP</w:t>
      </w:r>
      <w:r w:rsidRPr="00AC0389">
        <w:rPr>
          <w:rFonts w:hint="eastAsia"/>
        </w:rPr>
        <w:t>就是</w:t>
      </w:r>
      <w:r w:rsidRPr="00AC0389">
        <w:t>inet 192.168.241.3</w:t>
      </w:r>
      <w:r w:rsidRPr="00AC0389">
        <w:rPr>
          <w:rFonts w:hint="eastAsia"/>
        </w:rPr>
        <w:t>。）</w:t>
      </w:r>
      <w:r w:rsidR="008F5FCA" w:rsidRPr="008F5FCA">
        <w:rPr>
          <w:rFonts w:hint="eastAsia"/>
        </w:rPr>
        <w:t>（远程连接</w:t>
      </w:r>
      <w:r w:rsidR="008F5FCA" w:rsidRPr="008F5FCA">
        <w:rPr>
          <w:rFonts w:hint="eastAsia"/>
        </w:rPr>
        <w:t>MariaDB</w:t>
      </w:r>
      <w:r w:rsidR="008F5FCA" w:rsidRPr="008F5FCA">
        <w:rPr>
          <w:rFonts w:hint="eastAsia"/>
        </w:rPr>
        <w:t>的端口号是</w:t>
      </w:r>
      <w:r w:rsidR="008F5FCA" w:rsidRPr="008F5FCA">
        <w:rPr>
          <w:rFonts w:hint="eastAsia"/>
        </w:rPr>
        <w:t>3</w:t>
      </w:r>
      <w:r w:rsidR="008F5FCA" w:rsidRPr="008F5FCA">
        <w:t>306</w:t>
      </w:r>
      <w:r w:rsidR="008F5FCA" w:rsidRPr="008F5FCA">
        <w:rPr>
          <w:rFonts w:hint="eastAsia"/>
        </w:rPr>
        <w:t>。）</w:t>
      </w:r>
    </w:p>
    <w:p w14:paraId="40ACC589" w14:textId="794E81CA" w:rsidR="008D6BBC" w:rsidRDefault="00000000" w:rsidP="008D6BBC">
      <w:pPr>
        <w:spacing w:line="440" w:lineRule="exact"/>
      </w:pPr>
      <w:hyperlink r:id="rId397" w:history="1">
        <w:r w:rsidR="009324EB" w:rsidRPr="009324EB">
          <w:rPr>
            <w:rStyle w:val="a9"/>
            <w:rFonts w:hint="eastAsia"/>
          </w:rPr>
          <w:t>Linux</w:t>
        </w:r>
        <w:r w:rsidR="009324EB" w:rsidRPr="009324EB">
          <w:rPr>
            <w:rStyle w:val="a9"/>
            <w:rFonts w:hint="eastAsia"/>
          </w:rPr>
          <w:t>安装</w:t>
        </w:r>
        <w:r w:rsidR="009324EB" w:rsidRPr="009324EB">
          <w:rPr>
            <w:rStyle w:val="a9"/>
            <w:rFonts w:hint="eastAsia"/>
          </w:rPr>
          <w:t>Nginx</w:t>
        </w:r>
        <w:r w:rsidR="009324EB" w:rsidRPr="009324EB">
          <w:rPr>
            <w:rStyle w:val="a9"/>
            <w:rFonts w:hint="eastAsia"/>
          </w:rPr>
          <w:t>步骤</w:t>
        </w:r>
      </w:hyperlink>
      <w:r w:rsidR="009324EB">
        <w:rPr>
          <w:rFonts w:hint="eastAsia"/>
        </w:rPr>
        <w:t>，</w:t>
      </w:r>
      <w:hyperlink r:id="rId398" w:history="1">
        <w:r w:rsidR="00B74451" w:rsidRPr="00B74451">
          <w:rPr>
            <w:rStyle w:val="a9"/>
            <w:rFonts w:hint="eastAsia"/>
          </w:rPr>
          <w:t>第三阶段复习</w:t>
        </w:r>
      </w:hyperlink>
      <w:r w:rsidR="00B74451">
        <w:rPr>
          <w:rFonts w:hint="eastAsia"/>
        </w:rPr>
        <w:t>，</w:t>
      </w:r>
    </w:p>
    <w:p w14:paraId="7491BAE9" w14:textId="77777777" w:rsidR="008D6BBC" w:rsidRDefault="008D6BBC" w:rsidP="0051620D">
      <w:pPr>
        <w:spacing w:line="440" w:lineRule="exact"/>
      </w:pPr>
    </w:p>
    <w:p w14:paraId="34BC199B" w14:textId="53911811" w:rsidR="00567E87" w:rsidRPr="00567E87" w:rsidRDefault="00567E87" w:rsidP="00567E87">
      <w:pPr>
        <w:spacing w:beforeLines="50" w:before="156" w:line="360" w:lineRule="auto"/>
        <w:outlineLvl w:val="2"/>
        <w:rPr>
          <w:rFonts w:ascii="黑体" w:eastAsia="黑体"/>
        </w:rPr>
      </w:pPr>
      <w:r w:rsidRPr="00567E87">
        <w:rPr>
          <w:rFonts w:ascii="黑体" w:eastAsia="黑体"/>
        </w:rPr>
        <w:t>S</w:t>
      </w:r>
      <w:r w:rsidRPr="00567E87">
        <w:rPr>
          <w:rFonts w:ascii="黑体" w:eastAsia="黑体" w:hint="eastAsia"/>
        </w:rPr>
        <w:t>core</w:t>
      </w:r>
    </w:p>
    <w:p w14:paraId="2F2F1C90" w14:textId="77777777" w:rsidR="00567E87" w:rsidRPr="00567E87" w:rsidRDefault="00567E87" w:rsidP="00567E87">
      <w:pPr>
        <w:spacing w:line="440" w:lineRule="exact"/>
      </w:pPr>
      <w:r w:rsidRPr="00567E87">
        <w:rPr>
          <w:rFonts w:hint="eastAsia"/>
        </w:rPr>
        <w:t>Score</w:t>
      </w:r>
      <w:r w:rsidRPr="00567E87">
        <w:rPr>
          <w:rFonts w:hint="eastAsia"/>
        </w:rPr>
        <w:t>目录结构由</w:t>
      </w:r>
      <w:r w:rsidRPr="00567E87">
        <w:rPr>
          <w:rFonts w:hint="eastAsia"/>
        </w:rPr>
        <w:t>@Controller</w:t>
      </w:r>
      <w:r w:rsidRPr="00567E87">
        <w:rPr>
          <w:rFonts w:hint="eastAsia"/>
        </w:rPr>
        <w:t>，</w:t>
      </w:r>
      <w:r w:rsidRPr="00567E87">
        <w:rPr>
          <w:rFonts w:hint="eastAsia"/>
        </w:rPr>
        <w:t>@Service</w:t>
      </w:r>
      <w:r w:rsidRPr="00567E87">
        <w:rPr>
          <w:rFonts w:hint="eastAsia"/>
        </w:rPr>
        <w:t>，</w:t>
      </w:r>
      <w:r w:rsidRPr="00567E87">
        <w:rPr>
          <w:rFonts w:hint="eastAsia"/>
        </w:rPr>
        <w:t>@Repository</w:t>
      </w:r>
      <w:r w:rsidRPr="00567E87">
        <w:rPr>
          <w:rFonts w:hint="eastAsia"/>
        </w:rPr>
        <w:t>和</w:t>
      </w:r>
      <w:r w:rsidRPr="00567E87">
        <w:rPr>
          <w:rFonts w:hint="eastAsia"/>
        </w:rPr>
        <w:t>POJO</w:t>
      </w:r>
      <w:r w:rsidRPr="00567E87">
        <w:rPr>
          <w:rFonts w:hint="eastAsia"/>
        </w:rPr>
        <w:t>组成。</w:t>
      </w:r>
    </w:p>
    <w:p w14:paraId="5CA4D75B" w14:textId="0579F99E" w:rsidR="0076102E" w:rsidRDefault="0076102E" w:rsidP="0076102E">
      <w:pPr>
        <w:spacing w:line="440" w:lineRule="exact"/>
        <w:rPr>
          <w:bCs/>
        </w:rPr>
      </w:pPr>
    </w:p>
    <w:p w14:paraId="3369CE3C" w14:textId="07307727" w:rsidR="0076102E" w:rsidRDefault="0076102E" w:rsidP="0076102E">
      <w:pPr>
        <w:spacing w:line="440" w:lineRule="exact"/>
        <w:rPr>
          <w:bCs/>
        </w:rPr>
      </w:pPr>
    </w:p>
    <w:p w14:paraId="6957C55E" w14:textId="673B9BCF" w:rsidR="007077D9" w:rsidRDefault="007077D9" w:rsidP="007077D9">
      <w:pPr>
        <w:pStyle w:val="31"/>
        <w:spacing w:before="156"/>
        <w:rPr>
          <w:rFonts w:hint="eastAsia"/>
        </w:rPr>
      </w:pPr>
      <w:r>
        <w:rPr>
          <w:rFonts w:hint="eastAsia"/>
        </w:rPr>
        <w:t>若依</w:t>
      </w:r>
    </w:p>
    <w:p w14:paraId="015EEBF0" w14:textId="77C10B21" w:rsidR="007077D9" w:rsidRDefault="007077D9" w:rsidP="0076102E">
      <w:pPr>
        <w:spacing w:line="440" w:lineRule="exact"/>
        <w:rPr>
          <w:rFonts w:hint="eastAsia"/>
          <w:bCs/>
        </w:rPr>
      </w:pPr>
      <w:hyperlink r:id="rId399" w:history="1">
        <w:r w:rsidRPr="007077D9">
          <w:rPr>
            <w:rStyle w:val="a9"/>
            <w:rFonts w:hint="eastAsia"/>
            <w:bCs/>
          </w:rPr>
          <w:t>若依权限管理子系统简介</w:t>
        </w:r>
      </w:hyperlink>
      <w:r w:rsidRPr="007077D9">
        <w:rPr>
          <w:bCs/>
        </w:rPr>
        <w:t>，</w:t>
      </w:r>
    </w:p>
    <w:p w14:paraId="3AB49D33" w14:textId="3DFF8EB6" w:rsidR="007077D9" w:rsidRDefault="007077D9" w:rsidP="0076102E">
      <w:pPr>
        <w:spacing w:line="440" w:lineRule="exact"/>
        <w:rPr>
          <w:bCs/>
        </w:rPr>
      </w:pPr>
    </w:p>
    <w:p w14:paraId="1012A626" w14:textId="367CC4F7" w:rsidR="007077D9" w:rsidRDefault="007077D9" w:rsidP="0076102E">
      <w:pPr>
        <w:spacing w:line="440" w:lineRule="exact"/>
        <w:rPr>
          <w:bCs/>
        </w:rPr>
      </w:pPr>
    </w:p>
    <w:p w14:paraId="6B9D044E" w14:textId="77777777" w:rsidR="007077D9" w:rsidRPr="0076102E" w:rsidRDefault="007077D9" w:rsidP="0076102E">
      <w:pPr>
        <w:spacing w:line="440" w:lineRule="exact"/>
        <w:rPr>
          <w:rFonts w:hint="eastAsia"/>
          <w:bCs/>
        </w:rPr>
      </w:pPr>
    </w:p>
    <w:p w14:paraId="7B142251" w14:textId="2408ED07" w:rsidR="008D6BBC" w:rsidRPr="0076102E" w:rsidRDefault="00000000" w:rsidP="0051620D">
      <w:pPr>
        <w:spacing w:line="440" w:lineRule="exact"/>
      </w:pPr>
      <w:hyperlink r:id="rId400" w:history="1">
        <w:r w:rsidR="0076102E" w:rsidRPr="0076102E">
          <w:rPr>
            <w:rStyle w:val="a9"/>
            <w:rFonts w:hint="eastAsia"/>
          </w:rPr>
          <w:t>微信小程序登录流程图</w:t>
        </w:r>
        <w:r w:rsidR="0076102E" w:rsidRPr="0076102E">
          <w:rPr>
            <w:rStyle w:val="a9"/>
            <w:rFonts w:hint="eastAsia"/>
          </w:rPr>
          <w:t>.png</w:t>
        </w:r>
      </w:hyperlink>
      <w:r w:rsidR="0076102E" w:rsidRPr="0076102E">
        <w:t>，</w:t>
      </w:r>
      <w:hyperlink r:id="rId401" w:history="1">
        <w:r w:rsidR="0076102E" w:rsidRPr="0076102E">
          <w:rPr>
            <w:rStyle w:val="a9"/>
            <w:rFonts w:hint="eastAsia"/>
          </w:rPr>
          <w:t>微信小程序登录流程</w:t>
        </w:r>
      </w:hyperlink>
      <w:r w:rsidR="0076102E" w:rsidRPr="0076102E">
        <w:rPr>
          <w:rFonts w:hint="eastAsia"/>
        </w:rPr>
        <w:t>，</w:t>
      </w:r>
      <w:r w:rsidR="0076102E" w:rsidRPr="0076102E">
        <w:rPr>
          <w:rFonts w:hint="eastAsia"/>
        </w:rPr>
        <w:t xml:space="preserve"> </w:t>
      </w:r>
    </w:p>
    <w:p w14:paraId="2061F36E" w14:textId="1602D011" w:rsidR="0076102E" w:rsidRDefault="0076102E" w:rsidP="0076102E">
      <w:pPr>
        <w:pStyle w:val="31"/>
        <w:spacing w:before="156"/>
      </w:pPr>
      <w:r>
        <w:rPr>
          <w:rFonts w:hint="eastAsia"/>
        </w:rPr>
        <w:t>微信小程序</w:t>
      </w:r>
    </w:p>
    <w:p w14:paraId="04F4E3F6" w14:textId="41DA084B" w:rsidR="00864994" w:rsidRDefault="00864994" w:rsidP="0076102E">
      <w:pPr>
        <w:pStyle w:val="31"/>
        <w:spacing w:before="156"/>
      </w:pPr>
    </w:p>
    <w:p w14:paraId="647CFA5D" w14:textId="77777777" w:rsidR="00864994" w:rsidRDefault="00864994" w:rsidP="0076102E">
      <w:pPr>
        <w:pStyle w:val="31"/>
        <w:spacing w:before="156"/>
      </w:pPr>
    </w:p>
    <w:sectPr w:rsidR="00864994">
      <w:pgSz w:w="11906" w:h="16838"/>
      <w:pgMar w:top="1418" w:right="1191" w:bottom="119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4DB48" w14:textId="77777777" w:rsidR="00CB2CEB" w:rsidRDefault="00CB2CEB" w:rsidP="00B05088">
      <w:pPr>
        <w:spacing w:line="240" w:lineRule="auto"/>
      </w:pPr>
      <w:r>
        <w:separator/>
      </w:r>
    </w:p>
  </w:endnote>
  <w:endnote w:type="continuationSeparator" w:id="0">
    <w:p w14:paraId="6ACA6211" w14:textId="77777777" w:rsidR="00CB2CEB" w:rsidRDefault="00CB2CEB" w:rsidP="00B05088">
      <w:pPr>
        <w:spacing w:line="240" w:lineRule="auto"/>
      </w:pPr>
      <w:r>
        <w:continuationSeparator/>
      </w:r>
    </w:p>
  </w:endnote>
  <w:endnote w:type="continuationNotice" w:id="1">
    <w:p w14:paraId="1F544E5D" w14:textId="77777777" w:rsidR="00CB2CEB" w:rsidRDefault="00CB2C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6F90D" w14:textId="77777777" w:rsidR="00CB2CEB" w:rsidRDefault="00CB2CEB" w:rsidP="00B05088">
      <w:pPr>
        <w:spacing w:line="240" w:lineRule="auto"/>
      </w:pPr>
      <w:r>
        <w:separator/>
      </w:r>
    </w:p>
  </w:footnote>
  <w:footnote w:type="continuationSeparator" w:id="0">
    <w:p w14:paraId="583FAB01" w14:textId="77777777" w:rsidR="00CB2CEB" w:rsidRDefault="00CB2CEB" w:rsidP="00B05088">
      <w:pPr>
        <w:spacing w:line="240" w:lineRule="auto"/>
      </w:pPr>
      <w:r>
        <w:continuationSeparator/>
      </w:r>
    </w:p>
  </w:footnote>
  <w:footnote w:type="continuationNotice" w:id="1">
    <w:p w14:paraId="3E20B305" w14:textId="77777777" w:rsidR="00CB2CEB" w:rsidRDefault="00CB2CE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D82"/>
    <w:multiLevelType w:val="hybridMultilevel"/>
    <w:tmpl w:val="21AC0FF4"/>
    <w:lvl w:ilvl="0" w:tplc="1F68384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86DC6"/>
    <w:multiLevelType w:val="hybridMultilevel"/>
    <w:tmpl w:val="73D2B54C"/>
    <w:lvl w:ilvl="0" w:tplc="B23E7A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AC1987"/>
    <w:multiLevelType w:val="hybridMultilevel"/>
    <w:tmpl w:val="4088F618"/>
    <w:lvl w:ilvl="0" w:tplc="B4280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014A4"/>
    <w:multiLevelType w:val="hybridMultilevel"/>
    <w:tmpl w:val="16168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E01E4F"/>
    <w:multiLevelType w:val="hybridMultilevel"/>
    <w:tmpl w:val="14B824AC"/>
    <w:lvl w:ilvl="0" w:tplc="37843B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6E233E"/>
    <w:multiLevelType w:val="multilevel"/>
    <w:tmpl w:val="78582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654723842">
    <w:abstractNumId w:val="5"/>
  </w:num>
  <w:num w:numId="2" w16cid:durableId="59913930">
    <w:abstractNumId w:val="3"/>
  </w:num>
  <w:num w:numId="3" w16cid:durableId="1115904608">
    <w:abstractNumId w:val="0"/>
  </w:num>
  <w:num w:numId="4" w16cid:durableId="242377730">
    <w:abstractNumId w:val="2"/>
  </w:num>
  <w:num w:numId="5" w16cid:durableId="1424496893">
    <w:abstractNumId w:val="1"/>
  </w:num>
  <w:num w:numId="6" w16cid:durableId="1100219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C1"/>
    <w:rsid w:val="00000021"/>
    <w:rsid w:val="00000035"/>
    <w:rsid w:val="0000016D"/>
    <w:rsid w:val="0000062D"/>
    <w:rsid w:val="00000DA8"/>
    <w:rsid w:val="000012D5"/>
    <w:rsid w:val="00001610"/>
    <w:rsid w:val="000020F7"/>
    <w:rsid w:val="000022AD"/>
    <w:rsid w:val="000027F8"/>
    <w:rsid w:val="00002816"/>
    <w:rsid w:val="00003A31"/>
    <w:rsid w:val="00003BFD"/>
    <w:rsid w:val="000048DB"/>
    <w:rsid w:val="00005334"/>
    <w:rsid w:val="00005403"/>
    <w:rsid w:val="0000574A"/>
    <w:rsid w:val="0000595A"/>
    <w:rsid w:val="00005CB1"/>
    <w:rsid w:val="0000700D"/>
    <w:rsid w:val="00007054"/>
    <w:rsid w:val="000070D0"/>
    <w:rsid w:val="0000710C"/>
    <w:rsid w:val="0000746B"/>
    <w:rsid w:val="000077C3"/>
    <w:rsid w:val="00007813"/>
    <w:rsid w:val="000078C8"/>
    <w:rsid w:val="0000797E"/>
    <w:rsid w:val="00007CC2"/>
    <w:rsid w:val="00007E37"/>
    <w:rsid w:val="00010290"/>
    <w:rsid w:val="00010759"/>
    <w:rsid w:val="000116A6"/>
    <w:rsid w:val="00011786"/>
    <w:rsid w:val="000118B3"/>
    <w:rsid w:val="000122CE"/>
    <w:rsid w:val="00012850"/>
    <w:rsid w:val="000129AB"/>
    <w:rsid w:val="000132A1"/>
    <w:rsid w:val="00013598"/>
    <w:rsid w:val="00013FB9"/>
    <w:rsid w:val="00014930"/>
    <w:rsid w:val="00015E08"/>
    <w:rsid w:val="00016104"/>
    <w:rsid w:val="00016505"/>
    <w:rsid w:val="00016589"/>
    <w:rsid w:val="000168C0"/>
    <w:rsid w:val="00016FED"/>
    <w:rsid w:val="000172FC"/>
    <w:rsid w:val="00017F61"/>
    <w:rsid w:val="0002014A"/>
    <w:rsid w:val="00020D34"/>
    <w:rsid w:val="00021571"/>
    <w:rsid w:val="00021D84"/>
    <w:rsid w:val="00021ED7"/>
    <w:rsid w:val="00022792"/>
    <w:rsid w:val="00022F02"/>
    <w:rsid w:val="0002395F"/>
    <w:rsid w:val="000239F4"/>
    <w:rsid w:val="000239FB"/>
    <w:rsid w:val="00023B42"/>
    <w:rsid w:val="00024012"/>
    <w:rsid w:val="00024290"/>
    <w:rsid w:val="00024DD4"/>
    <w:rsid w:val="00024F7E"/>
    <w:rsid w:val="000251D1"/>
    <w:rsid w:val="000257A5"/>
    <w:rsid w:val="0002586A"/>
    <w:rsid w:val="00025FA4"/>
    <w:rsid w:val="0002621E"/>
    <w:rsid w:val="00026627"/>
    <w:rsid w:val="00026BFF"/>
    <w:rsid w:val="00026D56"/>
    <w:rsid w:val="00026D94"/>
    <w:rsid w:val="00027051"/>
    <w:rsid w:val="00027557"/>
    <w:rsid w:val="000278CF"/>
    <w:rsid w:val="00027A8E"/>
    <w:rsid w:val="00027C8B"/>
    <w:rsid w:val="000301E7"/>
    <w:rsid w:val="00030329"/>
    <w:rsid w:val="00030523"/>
    <w:rsid w:val="0003094D"/>
    <w:rsid w:val="0003190B"/>
    <w:rsid w:val="00031B2D"/>
    <w:rsid w:val="00031C4F"/>
    <w:rsid w:val="00032C0C"/>
    <w:rsid w:val="000336C7"/>
    <w:rsid w:val="000339F3"/>
    <w:rsid w:val="00033D8E"/>
    <w:rsid w:val="00034181"/>
    <w:rsid w:val="000349CA"/>
    <w:rsid w:val="00034A04"/>
    <w:rsid w:val="00034E71"/>
    <w:rsid w:val="000360E9"/>
    <w:rsid w:val="0003698E"/>
    <w:rsid w:val="00036D5B"/>
    <w:rsid w:val="00037B43"/>
    <w:rsid w:val="00040E9F"/>
    <w:rsid w:val="00041966"/>
    <w:rsid w:val="00041DE7"/>
    <w:rsid w:val="00041E61"/>
    <w:rsid w:val="00041F05"/>
    <w:rsid w:val="00042D46"/>
    <w:rsid w:val="000437AB"/>
    <w:rsid w:val="0004410B"/>
    <w:rsid w:val="000444E2"/>
    <w:rsid w:val="000447D0"/>
    <w:rsid w:val="00044A4C"/>
    <w:rsid w:val="00045492"/>
    <w:rsid w:val="00045C6A"/>
    <w:rsid w:val="00045DAF"/>
    <w:rsid w:val="00045FBB"/>
    <w:rsid w:val="0004622E"/>
    <w:rsid w:val="0004658E"/>
    <w:rsid w:val="000475D3"/>
    <w:rsid w:val="00047C9F"/>
    <w:rsid w:val="0005000A"/>
    <w:rsid w:val="0005029F"/>
    <w:rsid w:val="00051233"/>
    <w:rsid w:val="00051382"/>
    <w:rsid w:val="00051C8F"/>
    <w:rsid w:val="00052288"/>
    <w:rsid w:val="0005280E"/>
    <w:rsid w:val="00052A08"/>
    <w:rsid w:val="00052A99"/>
    <w:rsid w:val="00052DB8"/>
    <w:rsid w:val="00052E11"/>
    <w:rsid w:val="00053271"/>
    <w:rsid w:val="0005378E"/>
    <w:rsid w:val="00053E15"/>
    <w:rsid w:val="000545F0"/>
    <w:rsid w:val="000546C9"/>
    <w:rsid w:val="000549DE"/>
    <w:rsid w:val="00054A4C"/>
    <w:rsid w:val="00056438"/>
    <w:rsid w:val="00056558"/>
    <w:rsid w:val="000568AC"/>
    <w:rsid w:val="000570B5"/>
    <w:rsid w:val="00057204"/>
    <w:rsid w:val="000572C4"/>
    <w:rsid w:val="00057C5D"/>
    <w:rsid w:val="00057DD8"/>
    <w:rsid w:val="00060916"/>
    <w:rsid w:val="00060CC1"/>
    <w:rsid w:val="00060D60"/>
    <w:rsid w:val="0006123E"/>
    <w:rsid w:val="0006171B"/>
    <w:rsid w:val="00061BDC"/>
    <w:rsid w:val="000627F3"/>
    <w:rsid w:val="00063629"/>
    <w:rsid w:val="00064095"/>
    <w:rsid w:val="00064633"/>
    <w:rsid w:val="000646AC"/>
    <w:rsid w:val="0006573F"/>
    <w:rsid w:val="00066147"/>
    <w:rsid w:val="00066422"/>
    <w:rsid w:val="00066845"/>
    <w:rsid w:val="0006759B"/>
    <w:rsid w:val="000705DE"/>
    <w:rsid w:val="000719A4"/>
    <w:rsid w:val="00071C0C"/>
    <w:rsid w:val="00071DC7"/>
    <w:rsid w:val="00071E2B"/>
    <w:rsid w:val="00071ECA"/>
    <w:rsid w:val="000720A5"/>
    <w:rsid w:val="00072210"/>
    <w:rsid w:val="000725AB"/>
    <w:rsid w:val="000727F3"/>
    <w:rsid w:val="00072847"/>
    <w:rsid w:val="00072D8F"/>
    <w:rsid w:val="00072DDB"/>
    <w:rsid w:val="0007338B"/>
    <w:rsid w:val="00073B8B"/>
    <w:rsid w:val="00073B9F"/>
    <w:rsid w:val="00074126"/>
    <w:rsid w:val="000741A2"/>
    <w:rsid w:val="00074279"/>
    <w:rsid w:val="00074F66"/>
    <w:rsid w:val="00075207"/>
    <w:rsid w:val="00075329"/>
    <w:rsid w:val="00075BC4"/>
    <w:rsid w:val="00076015"/>
    <w:rsid w:val="000766D8"/>
    <w:rsid w:val="00076BD6"/>
    <w:rsid w:val="00076CC7"/>
    <w:rsid w:val="000772B1"/>
    <w:rsid w:val="0008096B"/>
    <w:rsid w:val="00080A8E"/>
    <w:rsid w:val="0008104A"/>
    <w:rsid w:val="000810E2"/>
    <w:rsid w:val="00081972"/>
    <w:rsid w:val="000821E0"/>
    <w:rsid w:val="0008220A"/>
    <w:rsid w:val="000828F0"/>
    <w:rsid w:val="00082AA3"/>
    <w:rsid w:val="00082D69"/>
    <w:rsid w:val="00083B57"/>
    <w:rsid w:val="00083BFA"/>
    <w:rsid w:val="00084BE3"/>
    <w:rsid w:val="00084C55"/>
    <w:rsid w:val="00084E87"/>
    <w:rsid w:val="00085BAF"/>
    <w:rsid w:val="00085E87"/>
    <w:rsid w:val="00085F03"/>
    <w:rsid w:val="00086040"/>
    <w:rsid w:val="000866CC"/>
    <w:rsid w:val="00087515"/>
    <w:rsid w:val="00087A58"/>
    <w:rsid w:val="00087C3A"/>
    <w:rsid w:val="00087CA7"/>
    <w:rsid w:val="00090E9D"/>
    <w:rsid w:val="0009265D"/>
    <w:rsid w:val="00092EFF"/>
    <w:rsid w:val="00093CA0"/>
    <w:rsid w:val="00093E74"/>
    <w:rsid w:val="00094733"/>
    <w:rsid w:val="00094761"/>
    <w:rsid w:val="000947A4"/>
    <w:rsid w:val="00094B9F"/>
    <w:rsid w:val="0009568F"/>
    <w:rsid w:val="00095D54"/>
    <w:rsid w:val="00095DC3"/>
    <w:rsid w:val="00096071"/>
    <w:rsid w:val="00096238"/>
    <w:rsid w:val="000964CE"/>
    <w:rsid w:val="0009711C"/>
    <w:rsid w:val="00097140"/>
    <w:rsid w:val="000A05A7"/>
    <w:rsid w:val="000A05D8"/>
    <w:rsid w:val="000A1014"/>
    <w:rsid w:val="000A20B7"/>
    <w:rsid w:val="000A2253"/>
    <w:rsid w:val="000A28A9"/>
    <w:rsid w:val="000A431C"/>
    <w:rsid w:val="000A448A"/>
    <w:rsid w:val="000A489B"/>
    <w:rsid w:val="000A493C"/>
    <w:rsid w:val="000A69E5"/>
    <w:rsid w:val="000A6A70"/>
    <w:rsid w:val="000A7472"/>
    <w:rsid w:val="000B00D0"/>
    <w:rsid w:val="000B0A01"/>
    <w:rsid w:val="000B0AB1"/>
    <w:rsid w:val="000B0FF7"/>
    <w:rsid w:val="000B15AA"/>
    <w:rsid w:val="000B177C"/>
    <w:rsid w:val="000B19CA"/>
    <w:rsid w:val="000B1AB1"/>
    <w:rsid w:val="000B2168"/>
    <w:rsid w:val="000B2AA2"/>
    <w:rsid w:val="000B2C21"/>
    <w:rsid w:val="000B4790"/>
    <w:rsid w:val="000B48C1"/>
    <w:rsid w:val="000B52F5"/>
    <w:rsid w:val="000B6102"/>
    <w:rsid w:val="000B6204"/>
    <w:rsid w:val="000B6C34"/>
    <w:rsid w:val="000B77B4"/>
    <w:rsid w:val="000C043B"/>
    <w:rsid w:val="000C11FE"/>
    <w:rsid w:val="000C13E4"/>
    <w:rsid w:val="000C1E11"/>
    <w:rsid w:val="000C31B7"/>
    <w:rsid w:val="000C36DB"/>
    <w:rsid w:val="000C4210"/>
    <w:rsid w:val="000C453D"/>
    <w:rsid w:val="000C473F"/>
    <w:rsid w:val="000C4BF0"/>
    <w:rsid w:val="000C4F14"/>
    <w:rsid w:val="000C6089"/>
    <w:rsid w:val="000C6B79"/>
    <w:rsid w:val="000C7C32"/>
    <w:rsid w:val="000C7D44"/>
    <w:rsid w:val="000C7DF3"/>
    <w:rsid w:val="000D07FA"/>
    <w:rsid w:val="000D0BA1"/>
    <w:rsid w:val="000D0C78"/>
    <w:rsid w:val="000D1434"/>
    <w:rsid w:val="000D2124"/>
    <w:rsid w:val="000D28A1"/>
    <w:rsid w:val="000D37D2"/>
    <w:rsid w:val="000D41DF"/>
    <w:rsid w:val="000D44F2"/>
    <w:rsid w:val="000D46D4"/>
    <w:rsid w:val="000D498B"/>
    <w:rsid w:val="000D4F82"/>
    <w:rsid w:val="000D55D7"/>
    <w:rsid w:val="000D57B0"/>
    <w:rsid w:val="000D581E"/>
    <w:rsid w:val="000D5849"/>
    <w:rsid w:val="000D6034"/>
    <w:rsid w:val="000D67BC"/>
    <w:rsid w:val="000D6CE8"/>
    <w:rsid w:val="000D7402"/>
    <w:rsid w:val="000D75FD"/>
    <w:rsid w:val="000D7D02"/>
    <w:rsid w:val="000D7D5F"/>
    <w:rsid w:val="000D7EBA"/>
    <w:rsid w:val="000E0383"/>
    <w:rsid w:val="000E0762"/>
    <w:rsid w:val="000E1062"/>
    <w:rsid w:val="000E11BC"/>
    <w:rsid w:val="000E2154"/>
    <w:rsid w:val="000E22B4"/>
    <w:rsid w:val="000E24A4"/>
    <w:rsid w:val="000E2AD9"/>
    <w:rsid w:val="000E3E8A"/>
    <w:rsid w:val="000E3F02"/>
    <w:rsid w:val="000E5248"/>
    <w:rsid w:val="000E5916"/>
    <w:rsid w:val="000E6E08"/>
    <w:rsid w:val="000E7234"/>
    <w:rsid w:val="000E7B24"/>
    <w:rsid w:val="000E7B6D"/>
    <w:rsid w:val="000E7DBB"/>
    <w:rsid w:val="000F0098"/>
    <w:rsid w:val="000F04CF"/>
    <w:rsid w:val="000F09B1"/>
    <w:rsid w:val="000F0EB3"/>
    <w:rsid w:val="000F1738"/>
    <w:rsid w:val="000F1A41"/>
    <w:rsid w:val="000F1AD0"/>
    <w:rsid w:val="000F1AF2"/>
    <w:rsid w:val="000F2678"/>
    <w:rsid w:val="000F27EA"/>
    <w:rsid w:val="000F2E9F"/>
    <w:rsid w:val="000F329C"/>
    <w:rsid w:val="000F3734"/>
    <w:rsid w:val="000F3C28"/>
    <w:rsid w:val="000F3E1F"/>
    <w:rsid w:val="000F41B1"/>
    <w:rsid w:val="000F447C"/>
    <w:rsid w:val="000F5760"/>
    <w:rsid w:val="000F6825"/>
    <w:rsid w:val="000F6DAC"/>
    <w:rsid w:val="000F7148"/>
    <w:rsid w:val="000F7441"/>
    <w:rsid w:val="000F75D1"/>
    <w:rsid w:val="000F79FF"/>
    <w:rsid w:val="000F7D95"/>
    <w:rsid w:val="0010011A"/>
    <w:rsid w:val="00100DD6"/>
    <w:rsid w:val="00101757"/>
    <w:rsid w:val="00101C05"/>
    <w:rsid w:val="00101DE6"/>
    <w:rsid w:val="001025C4"/>
    <w:rsid w:val="0010471E"/>
    <w:rsid w:val="00105474"/>
    <w:rsid w:val="001060F2"/>
    <w:rsid w:val="00106366"/>
    <w:rsid w:val="00106944"/>
    <w:rsid w:val="00107564"/>
    <w:rsid w:val="001076AC"/>
    <w:rsid w:val="001078CA"/>
    <w:rsid w:val="00107C05"/>
    <w:rsid w:val="00107F91"/>
    <w:rsid w:val="00110015"/>
    <w:rsid w:val="00110199"/>
    <w:rsid w:val="00111104"/>
    <w:rsid w:val="00111CA0"/>
    <w:rsid w:val="0011222B"/>
    <w:rsid w:val="001123D6"/>
    <w:rsid w:val="001126A7"/>
    <w:rsid w:val="001126D9"/>
    <w:rsid w:val="0011290E"/>
    <w:rsid w:val="00112DD7"/>
    <w:rsid w:val="00112DD8"/>
    <w:rsid w:val="00112F1B"/>
    <w:rsid w:val="0011375D"/>
    <w:rsid w:val="00114128"/>
    <w:rsid w:val="0011453D"/>
    <w:rsid w:val="00114E5E"/>
    <w:rsid w:val="0011643F"/>
    <w:rsid w:val="00116886"/>
    <w:rsid w:val="001173E5"/>
    <w:rsid w:val="00117909"/>
    <w:rsid w:val="00117CF3"/>
    <w:rsid w:val="00117D88"/>
    <w:rsid w:val="0012037C"/>
    <w:rsid w:val="0012093E"/>
    <w:rsid w:val="00120AC0"/>
    <w:rsid w:val="00120F46"/>
    <w:rsid w:val="00122457"/>
    <w:rsid w:val="001225C4"/>
    <w:rsid w:val="001228BE"/>
    <w:rsid w:val="00122912"/>
    <w:rsid w:val="00122E85"/>
    <w:rsid w:val="001238FB"/>
    <w:rsid w:val="00123A33"/>
    <w:rsid w:val="0012568B"/>
    <w:rsid w:val="00125AA4"/>
    <w:rsid w:val="00125E29"/>
    <w:rsid w:val="00126327"/>
    <w:rsid w:val="00126F1F"/>
    <w:rsid w:val="00127DC3"/>
    <w:rsid w:val="00130069"/>
    <w:rsid w:val="00130608"/>
    <w:rsid w:val="0013079A"/>
    <w:rsid w:val="00130833"/>
    <w:rsid w:val="00130E9C"/>
    <w:rsid w:val="0013161E"/>
    <w:rsid w:val="00131AC2"/>
    <w:rsid w:val="00131C0A"/>
    <w:rsid w:val="00133575"/>
    <w:rsid w:val="001337B7"/>
    <w:rsid w:val="001338C3"/>
    <w:rsid w:val="00133D0D"/>
    <w:rsid w:val="00133DEE"/>
    <w:rsid w:val="00134A92"/>
    <w:rsid w:val="001360C8"/>
    <w:rsid w:val="0013672D"/>
    <w:rsid w:val="00137379"/>
    <w:rsid w:val="00137433"/>
    <w:rsid w:val="00137627"/>
    <w:rsid w:val="00137705"/>
    <w:rsid w:val="001407E3"/>
    <w:rsid w:val="00140FD8"/>
    <w:rsid w:val="001423B0"/>
    <w:rsid w:val="00142902"/>
    <w:rsid w:val="001431F3"/>
    <w:rsid w:val="00143B4A"/>
    <w:rsid w:val="00144474"/>
    <w:rsid w:val="00144AB6"/>
    <w:rsid w:val="001454BC"/>
    <w:rsid w:val="00145671"/>
    <w:rsid w:val="00145A12"/>
    <w:rsid w:val="00145CD2"/>
    <w:rsid w:val="001465AA"/>
    <w:rsid w:val="00146A56"/>
    <w:rsid w:val="00147D21"/>
    <w:rsid w:val="00147F4C"/>
    <w:rsid w:val="00150FF7"/>
    <w:rsid w:val="001517E5"/>
    <w:rsid w:val="001519EE"/>
    <w:rsid w:val="00152769"/>
    <w:rsid w:val="0015277E"/>
    <w:rsid w:val="0015278F"/>
    <w:rsid w:val="001527C1"/>
    <w:rsid w:val="001537ED"/>
    <w:rsid w:val="001542B4"/>
    <w:rsid w:val="00154537"/>
    <w:rsid w:val="00154A7A"/>
    <w:rsid w:val="00155D37"/>
    <w:rsid w:val="001563B9"/>
    <w:rsid w:val="0015680C"/>
    <w:rsid w:val="00156DE9"/>
    <w:rsid w:val="001570CB"/>
    <w:rsid w:val="0015729B"/>
    <w:rsid w:val="001572A8"/>
    <w:rsid w:val="00157D4A"/>
    <w:rsid w:val="00157EC1"/>
    <w:rsid w:val="00160032"/>
    <w:rsid w:val="00160CC6"/>
    <w:rsid w:val="0016183A"/>
    <w:rsid w:val="00161DD7"/>
    <w:rsid w:val="00162348"/>
    <w:rsid w:val="0016256A"/>
    <w:rsid w:val="00162B21"/>
    <w:rsid w:val="00162DFA"/>
    <w:rsid w:val="00163B82"/>
    <w:rsid w:val="00163BF4"/>
    <w:rsid w:val="00163E15"/>
    <w:rsid w:val="001645FD"/>
    <w:rsid w:val="00164715"/>
    <w:rsid w:val="00164986"/>
    <w:rsid w:val="00164E24"/>
    <w:rsid w:val="00165174"/>
    <w:rsid w:val="00165560"/>
    <w:rsid w:val="00165DA6"/>
    <w:rsid w:val="00166266"/>
    <w:rsid w:val="00166433"/>
    <w:rsid w:val="0016681F"/>
    <w:rsid w:val="00166B54"/>
    <w:rsid w:val="00167107"/>
    <w:rsid w:val="00167BD4"/>
    <w:rsid w:val="00167C95"/>
    <w:rsid w:val="00167E67"/>
    <w:rsid w:val="0017015F"/>
    <w:rsid w:val="001703FF"/>
    <w:rsid w:val="0017107F"/>
    <w:rsid w:val="00171E75"/>
    <w:rsid w:val="00171F5C"/>
    <w:rsid w:val="0017214A"/>
    <w:rsid w:val="0017262D"/>
    <w:rsid w:val="00172CD0"/>
    <w:rsid w:val="00172F2A"/>
    <w:rsid w:val="00173245"/>
    <w:rsid w:val="00174024"/>
    <w:rsid w:val="0017433B"/>
    <w:rsid w:val="00174D36"/>
    <w:rsid w:val="00174DA7"/>
    <w:rsid w:val="0017528D"/>
    <w:rsid w:val="00175D5F"/>
    <w:rsid w:val="00175F9B"/>
    <w:rsid w:val="00176F02"/>
    <w:rsid w:val="00177300"/>
    <w:rsid w:val="001777ED"/>
    <w:rsid w:val="00177918"/>
    <w:rsid w:val="00177F28"/>
    <w:rsid w:val="001803BE"/>
    <w:rsid w:val="0018092D"/>
    <w:rsid w:val="00180C14"/>
    <w:rsid w:val="00181088"/>
    <w:rsid w:val="0018139D"/>
    <w:rsid w:val="001820A4"/>
    <w:rsid w:val="0018256B"/>
    <w:rsid w:val="00182638"/>
    <w:rsid w:val="001831FE"/>
    <w:rsid w:val="00183312"/>
    <w:rsid w:val="001841C5"/>
    <w:rsid w:val="00184389"/>
    <w:rsid w:val="001860AE"/>
    <w:rsid w:val="00186545"/>
    <w:rsid w:val="00186E26"/>
    <w:rsid w:val="001872EE"/>
    <w:rsid w:val="00187891"/>
    <w:rsid w:val="001900DA"/>
    <w:rsid w:val="00190690"/>
    <w:rsid w:val="001911B3"/>
    <w:rsid w:val="00192752"/>
    <w:rsid w:val="001933FF"/>
    <w:rsid w:val="0019348A"/>
    <w:rsid w:val="001935E6"/>
    <w:rsid w:val="00193AFC"/>
    <w:rsid w:val="00194327"/>
    <w:rsid w:val="0019476D"/>
    <w:rsid w:val="00197305"/>
    <w:rsid w:val="0019747D"/>
    <w:rsid w:val="001A0438"/>
    <w:rsid w:val="001A0CC1"/>
    <w:rsid w:val="001A0FAE"/>
    <w:rsid w:val="001A12EE"/>
    <w:rsid w:val="001A28F3"/>
    <w:rsid w:val="001A28F8"/>
    <w:rsid w:val="001A2BB2"/>
    <w:rsid w:val="001A3049"/>
    <w:rsid w:val="001A4399"/>
    <w:rsid w:val="001A4AF8"/>
    <w:rsid w:val="001A4B44"/>
    <w:rsid w:val="001A4B56"/>
    <w:rsid w:val="001A54BE"/>
    <w:rsid w:val="001A561E"/>
    <w:rsid w:val="001A5D26"/>
    <w:rsid w:val="001A5FF4"/>
    <w:rsid w:val="001A6B24"/>
    <w:rsid w:val="001B05B1"/>
    <w:rsid w:val="001B1003"/>
    <w:rsid w:val="001B19BF"/>
    <w:rsid w:val="001B22A3"/>
    <w:rsid w:val="001B287B"/>
    <w:rsid w:val="001B29D3"/>
    <w:rsid w:val="001B2C0E"/>
    <w:rsid w:val="001B2D46"/>
    <w:rsid w:val="001B3259"/>
    <w:rsid w:val="001B49D7"/>
    <w:rsid w:val="001B4D97"/>
    <w:rsid w:val="001B4F0A"/>
    <w:rsid w:val="001B4FF3"/>
    <w:rsid w:val="001B596C"/>
    <w:rsid w:val="001B61F5"/>
    <w:rsid w:val="001B6CF5"/>
    <w:rsid w:val="001B715C"/>
    <w:rsid w:val="001B78E4"/>
    <w:rsid w:val="001B7ADD"/>
    <w:rsid w:val="001B7C53"/>
    <w:rsid w:val="001C0B23"/>
    <w:rsid w:val="001C1268"/>
    <w:rsid w:val="001C1B65"/>
    <w:rsid w:val="001C1CDD"/>
    <w:rsid w:val="001C2105"/>
    <w:rsid w:val="001C2760"/>
    <w:rsid w:val="001C286E"/>
    <w:rsid w:val="001C2F4C"/>
    <w:rsid w:val="001C30C4"/>
    <w:rsid w:val="001C39E7"/>
    <w:rsid w:val="001C3C8F"/>
    <w:rsid w:val="001C592C"/>
    <w:rsid w:val="001C6404"/>
    <w:rsid w:val="001C6416"/>
    <w:rsid w:val="001C6C18"/>
    <w:rsid w:val="001C6D78"/>
    <w:rsid w:val="001C71DB"/>
    <w:rsid w:val="001D015F"/>
    <w:rsid w:val="001D02CA"/>
    <w:rsid w:val="001D0F56"/>
    <w:rsid w:val="001D12FD"/>
    <w:rsid w:val="001D13E4"/>
    <w:rsid w:val="001D1841"/>
    <w:rsid w:val="001D1B11"/>
    <w:rsid w:val="001D1C5C"/>
    <w:rsid w:val="001D320E"/>
    <w:rsid w:val="001D3390"/>
    <w:rsid w:val="001D45AB"/>
    <w:rsid w:val="001D49EB"/>
    <w:rsid w:val="001D4B15"/>
    <w:rsid w:val="001D4EA0"/>
    <w:rsid w:val="001D4F8E"/>
    <w:rsid w:val="001D59B2"/>
    <w:rsid w:val="001D5BF4"/>
    <w:rsid w:val="001D6D3E"/>
    <w:rsid w:val="001D71BC"/>
    <w:rsid w:val="001D7A8D"/>
    <w:rsid w:val="001E1822"/>
    <w:rsid w:val="001E19ED"/>
    <w:rsid w:val="001E1B53"/>
    <w:rsid w:val="001E27E8"/>
    <w:rsid w:val="001E2E16"/>
    <w:rsid w:val="001E30BE"/>
    <w:rsid w:val="001E3749"/>
    <w:rsid w:val="001E3C60"/>
    <w:rsid w:val="001E4522"/>
    <w:rsid w:val="001E4BFF"/>
    <w:rsid w:val="001E56A2"/>
    <w:rsid w:val="001E5A06"/>
    <w:rsid w:val="001E5D5C"/>
    <w:rsid w:val="001E619C"/>
    <w:rsid w:val="001E6859"/>
    <w:rsid w:val="001E737C"/>
    <w:rsid w:val="001E7CE2"/>
    <w:rsid w:val="001F045F"/>
    <w:rsid w:val="001F04D3"/>
    <w:rsid w:val="001F0CA5"/>
    <w:rsid w:val="001F145B"/>
    <w:rsid w:val="001F1644"/>
    <w:rsid w:val="001F1C24"/>
    <w:rsid w:val="001F1CC0"/>
    <w:rsid w:val="001F22D1"/>
    <w:rsid w:val="001F27AF"/>
    <w:rsid w:val="001F3102"/>
    <w:rsid w:val="001F36D3"/>
    <w:rsid w:val="001F3A9B"/>
    <w:rsid w:val="001F43B6"/>
    <w:rsid w:val="001F43DB"/>
    <w:rsid w:val="001F4FEA"/>
    <w:rsid w:val="001F5AFF"/>
    <w:rsid w:val="001F5FF4"/>
    <w:rsid w:val="001F60E3"/>
    <w:rsid w:val="001F6B6C"/>
    <w:rsid w:val="001F6B7E"/>
    <w:rsid w:val="001F6B85"/>
    <w:rsid w:val="001F7992"/>
    <w:rsid w:val="001F7D68"/>
    <w:rsid w:val="001F7EA6"/>
    <w:rsid w:val="001F7EE6"/>
    <w:rsid w:val="002004BD"/>
    <w:rsid w:val="00200825"/>
    <w:rsid w:val="0020139E"/>
    <w:rsid w:val="00201F1F"/>
    <w:rsid w:val="00202447"/>
    <w:rsid w:val="00202859"/>
    <w:rsid w:val="002028A5"/>
    <w:rsid w:val="00202ABE"/>
    <w:rsid w:val="00202FDE"/>
    <w:rsid w:val="00203697"/>
    <w:rsid w:val="0020394C"/>
    <w:rsid w:val="0020398C"/>
    <w:rsid w:val="00203C48"/>
    <w:rsid w:val="00204618"/>
    <w:rsid w:val="00204688"/>
    <w:rsid w:val="00204C68"/>
    <w:rsid w:val="00206C2B"/>
    <w:rsid w:val="00206D1D"/>
    <w:rsid w:val="00206F2F"/>
    <w:rsid w:val="0020730C"/>
    <w:rsid w:val="00207338"/>
    <w:rsid w:val="00207625"/>
    <w:rsid w:val="00207A5D"/>
    <w:rsid w:val="00207BF3"/>
    <w:rsid w:val="00210452"/>
    <w:rsid w:val="00210B59"/>
    <w:rsid w:val="00210DDB"/>
    <w:rsid w:val="0021100F"/>
    <w:rsid w:val="00211B28"/>
    <w:rsid w:val="00211C9B"/>
    <w:rsid w:val="00212A70"/>
    <w:rsid w:val="00212CB8"/>
    <w:rsid w:val="00213582"/>
    <w:rsid w:val="00213589"/>
    <w:rsid w:val="00213887"/>
    <w:rsid w:val="00213CAC"/>
    <w:rsid w:val="0021508F"/>
    <w:rsid w:val="00215290"/>
    <w:rsid w:val="002155DC"/>
    <w:rsid w:val="00215B14"/>
    <w:rsid w:val="00215B4E"/>
    <w:rsid w:val="00216CCA"/>
    <w:rsid w:val="00216F6B"/>
    <w:rsid w:val="002170BC"/>
    <w:rsid w:val="0021756A"/>
    <w:rsid w:val="0021788A"/>
    <w:rsid w:val="002179EC"/>
    <w:rsid w:val="00220ACE"/>
    <w:rsid w:val="00221C8E"/>
    <w:rsid w:val="00222021"/>
    <w:rsid w:val="002223C6"/>
    <w:rsid w:val="002237C9"/>
    <w:rsid w:val="00223A8C"/>
    <w:rsid w:val="00223D02"/>
    <w:rsid w:val="00224103"/>
    <w:rsid w:val="00224834"/>
    <w:rsid w:val="00225256"/>
    <w:rsid w:val="00225899"/>
    <w:rsid w:val="00225D24"/>
    <w:rsid w:val="00225D38"/>
    <w:rsid w:val="00226922"/>
    <w:rsid w:val="00226DDE"/>
    <w:rsid w:val="00226E7A"/>
    <w:rsid w:val="00230577"/>
    <w:rsid w:val="002312C8"/>
    <w:rsid w:val="002317BE"/>
    <w:rsid w:val="002317F1"/>
    <w:rsid w:val="00231805"/>
    <w:rsid w:val="00231BA2"/>
    <w:rsid w:val="00231C5C"/>
    <w:rsid w:val="00232004"/>
    <w:rsid w:val="002329E8"/>
    <w:rsid w:val="00232B30"/>
    <w:rsid w:val="00232EB1"/>
    <w:rsid w:val="002333EB"/>
    <w:rsid w:val="00233F90"/>
    <w:rsid w:val="0023445E"/>
    <w:rsid w:val="002356FF"/>
    <w:rsid w:val="00235CDC"/>
    <w:rsid w:val="00235D67"/>
    <w:rsid w:val="00236166"/>
    <w:rsid w:val="002362B2"/>
    <w:rsid w:val="002369F1"/>
    <w:rsid w:val="00237274"/>
    <w:rsid w:val="0023774F"/>
    <w:rsid w:val="00237750"/>
    <w:rsid w:val="0024040C"/>
    <w:rsid w:val="0024054B"/>
    <w:rsid w:val="00240CC8"/>
    <w:rsid w:val="0024205F"/>
    <w:rsid w:val="0024237A"/>
    <w:rsid w:val="00242444"/>
    <w:rsid w:val="00242947"/>
    <w:rsid w:val="0024317A"/>
    <w:rsid w:val="00243338"/>
    <w:rsid w:val="00243A0E"/>
    <w:rsid w:val="00244366"/>
    <w:rsid w:val="002449AE"/>
    <w:rsid w:val="00244D18"/>
    <w:rsid w:val="00244DE0"/>
    <w:rsid w:val="002459B8"/>
    <w:rsid w:val="002460B9"/>
    <w:rsid w:val="002465F0"/>
    <w:rsid w:val="00247370"/>
    <w:rsid w:val="002473ED"/>
    <w:rsid w:val="00247639"/>
    <w:rsid w:val="00247699"/>
    <w:rsid w:val="00247C57"/>
    <w:rsid w:val="00250DB6"/>
    <w:rsid w:val="00250E3E"/>
    <w:rsid w:val="00251197"/>
    <w:rsid w:val="002513FB"/>
    <w:rsid w:val="00251458"/>
    <w:rsid w:val="002516C4"/>
    <w:rsid w:val="00251FB4"/>
    <w:rsid w:val="00252029"/>
    <w:rsid w:val="0025249F"/>
    <w:rsid w:val="00252885"/>
    <w:rsid w:val="002534F0"/>
    <w:rsid w:val="002545A1"/>
    <w:rsid w:val="00254653"/>
    <w:rsid w:val="002547D3"/>
    <w:rsid w:val="0025509A"/>
    <w:rsid w:val="002550C3"/>
    <w:rsid w:val="00255341"/>
    <w:rsid w:val="0025537B"/>
    <w:rsid w:val="00255A64"/>
    <w:rsid w:val="0025601A"/>
    <w:rsid w:val="0025611C"/>
    <w:rsid w:val="002573FB"/>
    <w:rsid w:val="002574CF"/>
    <w:rsid w:val="002576EF"/>
    <w:rsid w:val="00257ECC"/>
    <w:rsid w:val="0026030A"/>
    <w:rsid w:val="00260C36"/>
    <w:rsid w:val="00260FC4"/>
    <w:rsid w:val="00261433"/>
    <w:rsid w:val="0026178B"/>
    <w:rsid w:val="00261F34"/>
    <w:rsid w:val="002622D0"/>
    <w:rsid w:val="00262CF1"/>
    <w:rsid w:val="002633BF"/>
    <w:rsid w:val="00263437"/>
    <w:rsid w:val="002636B0"/>
    <w:rsid w:val="00263DC3"/>
    <w:rsid w:val="00263E83"/>
    <w:rsid w:val="00264296"/>
    <w:rsid w:val="00264FF4"/>
    <w:rsid w:val="0026567E"/>
    <w:rsid w:val="00265DE3"/>
    <w:rsid w:val="002662E2"/>
    <w:rsid w:val="002672F2"/>
    <w:rsid w:val="00267A40"/>
    <w:rsid w:val="00267C52"/>
    <w:rsid w:val="002706A2"/>
    <w:rsid w:val="0027091B"/>
    <w:rsid w:val="002732BF"/>
    <w:rsid w:val="002733B7"/>
    <w:rsid w:val="002738F1"/>
    <w:rsid w:val="00274156"/>
    <w:rsid w:val="002746CD"/>
    <w:rsid w:val="002746D9"/>
    <w:rsid w:val="00274743"/>
    <w:rsid w:val="00274BE0"/>
    <w:rsid w:val="00275094"/>
    <w:rsid w:val="002759A1"/>
    <w:rsid w:val="002760D3"/>
    <w:rsid w:val="002763D9"/>
    <w:rsid w:val="0027646D"/>
    <w:rsid w:val="002769B1"/>
    <w:rsid w:val="002774D3"/>
    <w:rsid w:val="00277BF5"/>
    <w:rsid w:val="00280335"/>
    <w:rsid w:val="002803F5"/>
    <w:rsid w:val="00280524"/>
    <w:rsid w:val="0028064B"/>
    <w:rsid w:val="002806C5"/>
    <w:rsid w:val="00281ED1"/>
    <w:rsid w:val="002828D4"/>
    <w:rsid w:val="002829CF"/>
    <w:rsid w:val="00282D19"/>
    <w:rsid w:val="0028312F"/>
    <w:rsid w:val="002840BC"/>
    <w:rsid w:val="00285045"/>
    <w:rsid w:val="00285BEB"/>
    <w:rsid w:val="00287276"/>
    <w:rsid w:val="00287BE0"/>
    <w:rsid w:val="0029015A"/>
    <w:rsid w:val="00290C07"/>
    <w:rsid w:val="00290EE0"/>
    <w:rsid w:val="002910D5"/>
    <w:rsid w:val="0029152E"/>
    <w:rsid w:val="00291648"/>
    <w:rsid w:val="00291FF3"/>
    <w:rsid w:val="00292778"/>
    <w:rsid w:val="00293101"/>
    <w:rsid w:val="002932A5"/>
    <w:rsid w:val="0029400D"/>
    <w:rsid w:val="002945DD"/>
    <w:rsid w:val="00294B2E"/>
    <w:rsid w:val="00294D69"/>
    <w:rsid w:val="00295320"/>
    <w:rsid w:val="00296683"/>
    <w:rsid w:val="002966CD"/>
    <w:rsid w:val="002968FF"/>
    <w:rsid w:val="00296DF2"/>
    <w:rsid w:val="00296F0D"/>
    <w:rsid w:val="0029740B"/>
    <w:rsid w:val="002979BE"/>
    <w:rsid w:val="002A061D"/>
    <w:rsid w:val="002A0D06"/>
    <w:rsid w:val="002A0E29"/>
    <w:rsid w:val="002A1A7C"/>
    <w:rsid w:val="002A2A4D"/>
    <w:rsid w:val="002A308F"/>
    <w:rsid w:val="002A3224"/>
    <w:rsid w:val="002A3807"/>
    <w:rsid w:val="002A396D"/>
    <w:rsid w:val="002A39CE"/>
    <w:rsid w:val="002A3E21"/>
    <w:rsid w:val="002A498D"/>
    <w:rsid w:val="002A4AF7"/>
    <w:rsid w:val="002A4B30"/>
    <w:rsid w:val="002A4DC4"/>
    <w:rsid w:val="002A6EE7"/>
    <w:rsid w:val="002A75AB"/>
    <w:rsid w:val="002A76CA"/>
    <w:rsid w:val="002A7BB9"/>
    <w:rsid w:val="002B012E"/>
    <w:rsid w:val="002B01EE"/>
    <w:rsid w:val="002B039D"/>
    <w:rsid w:val="002B0709"/>
    <w:rsid w:val="002B0C8D"/>
    <w:rsid w:val="002B13F4"/>
    <w:rsid w:val="002B16E3"/>
    <w:rsid w:val="002B2C2F"/>
    <w:rsid w:val="002B2FEB"/>
    <w:rsid w:val="002B3F7E"/>
    <w:rsid w:val="002B40D7"/>
    <w:rsid w:val="002B4546"/>
    <w:rsid w:val="002B4BD0"/>
    <w:rsid w:val="002B5F50"/>
    <w:rsid w:val="002B631A"/>
    <w:rsid w:val="002B718E"/>
    <w:rsid w:val="002B7290"/>
    <w:rsid w:val="002B7671"/>
    <w:rsid w:val="002B7F30"/>
    <w:rsid w:val="002C003E"/>
    <w:rsid w:val="002C1251"/>
    <w:rsid w:val="002C1533"/>
    <w:rsid w:val="002C1EF9"/>
    <w:rsid w:val="002C2171"/>
    <w:rsid w:val="002C2985"/>
    <w:rsid w:val="002C3554"/>
    <w:rsid w:val="002C492F"/>
    <w:rsid w:val="002C4938"/>
    <w:rsid w:val="002C4C0C"/>
    <w:rsid w:val="002C58BB"/>
    <w:rsid w:val="002C5CA5"/>
    <w:rsid w:val="002C600A"/>
    <w:rsid w:val="002C6048"/>
    <w:rsid w:val="002C6109"/>
    <w:rsid w:val="002C6901"/>
    <w:rsid w:val="002D0798"/>
    <w:rsid w:val="002D0A64"/>
    <w:rsid w:val="002D0CEC"/>
    <w:rsid w:val="002D15AA"/>
    <w:rsid w:val="002D2911"/>
    <w:rsid w:val="002D2D02"/>
    <w:rsid w:val="002D313E"/>
    <w:rsid w:val="002D39B5"/>
    <w:rsid w:val="002D3AD5"/>
    <w:rsid w:val="002D3AF0"/>
    <w:rsid w:val="002D4CD7"/>
    <w:rsid w:val="002D5A78"/>
    <w:rsid w:val="002D6507"/>
    <w:rsid w:val="002D6A48"/>
    <w:rsid w:val="002D6B24"/>
    <w:rsid w:val="002D7325"/>
    <w:rsid w:val="002D7543"/>
    <w:rsid w:val="002D7EE5"/>
    <w:rsid w:val="002E04AA"/>
    <w:rsid w:val="002E05E3"/>
    <w:rsid w:val="002E26B5"/>
    <w:rsid w:val="002E2A16"/>
    <w:rsid w:val="002E2A7B"/>
    <w:rsid w:val="002E335D"/>
    <w:rsid w:val="002E3574"/>
    <w:rsid w:val="002E389E"/>
    <w:rsid w:val="002E41EE"/>
    <w:rsid w:val="002E4797"/>
    <w:rsid w:val="002E5A24"/>
    <w:rsid w:val="002E5C83"/>
    <w:rsid w:val="002E5FC2"/>
    <w:rsid w:val="002E61FA"/>
    <w:rsid w:val="002E6952"/>
    <w:rsid w:val="002E7EE0"/>
    <w:rsid w:val="002F0014"/>
    <w:rsid w:val="002F107A"/>
    <w:rsid w:val="002F1D62"/>
    <w:rsid w:val="002F2529"/>
    <w:rsid w:val="002F2555"/>
    <w:rsid w:val="002F2D6F"/>
    <w:rsid w:val="002F31F3"/>
    <w:rsid w:val="002F3759"/>
    <w:rsid w:val="002F390F"/>
    <w:rsid w:val="002F3B14"/>
    <w:rsid w:val="002F3CAD"/>
    <w:rsid w:val="002F462C"/>
    <w:rsid w:val="002F4634"/>
    <w:rsid w:val="002F4AE3"/>
    <w:rsid w:val="002F551B"/>
    <w:rsid w:val="002F554A"/>
    <w:rsid w:val="002F583F"/>
    <w:rsid w:val="002F5E6D"/>
    <w:rsid w:val="002F5E78"/>
    <w:rsid w:val="002F64A8"/>
    <w:rsid w:val="002F6B50"/>
    <w:rsid w:val="002F729E"/>
    <w:rsid w:val="003000FB"/>
    <w:rsid w:val="0030059E"/>
    <w:rsid w:val="003007ED"/>
    <w:rsid w:val="00300958"/>
    <w:rsid w:val="0030123D"/>
    <w:rsid w:val="0030189F"/>
    <w:rsid w:val="003020B9"/>
    <w:rsid w:val="003022DD"/>
    <w:rsid w:val="00302A2E"/>
    <w:rsid w:val="003031A6"/>
    <w:rsid w:val="003032B1"/>
    <w:rsid w:val="00303E74"/>
    <w:rsid w:val="00303EDB"/>
    <w:rsid w:val="003040C7"/>
    <w:rsid w:val="003042CA"/>
    <w:rsid w:val="00304732"/>
    <w:rsid w:val="003047B7"/>
    <w:rsid w:val="00305189"/>
    <w:rsid w:val="003052E3"/>
    <w:rsid w:val="003060EC"/>
    <w:rsid w:val="00306607"/>
    <w:rsid w:val="00306674"/>
    <w:rsid w:val="0030688D"/>
    <w:rsid w:val="003068E4"/>
    <w:rsid w:val="003072F9"/>
    <w:rsid w:val="00307419"/>
    <w:rsid w:val="00307945"/>
    <w:rsid w:val="00307F82"/>
    <w:rsid w:val="00310CB1"/>
    <w:rsid w:val="00311027"/>
    <w:rsid w:val="0031280F"/>
    <w:rsid w:val="00313808"/>
    <w:rsid w:val="00313F17"/>
    <w:rsid w:val="003145CC"/>
    <w:rsid w:val="00315261"/>
    <w:rsid w:val="00315B3A"/>
    <w:rsid w:val="00316781"/>
    <w:rsid w:val="00316B33"/>
    <w:rsid w:val="0032052B"/>
    <w:rsid w:val="003222F9"/>
    <w:rsid w:val="003226A4"/>
    <w:rsid w:val="00322EFD"/>
    <w:rsid w:val="0032423B"/>
    <w:rsid w:val="003242C3"/>
    <w:rsid w:val="0032446E"/>
    <w:rsid w:val="00324B9F"/>
    <w:rsid w:val="003251C1"/>
    <w:rsid w:val="003252E4"/>
    <w:rsid w:val="003252F8"/>
    <w:rsid w:val="00325989"/>
    <w:rsid w:val="00326B07"/>
    <w:rsid w:val="00327037"/>
    <w:rsid w:val="003276AC"/>
    <w:rsid w:val="00330479"/>
    <w:rsid w:val="00330DF6"/>
    <w:rsid w:val="003311EC"/>
    <w:rsid w:val="003318B7"/>
    <w:rsid w:val="003319C5"/>
    <w:rsid w:val="00331B3F"/>
    <w:rsid w:val="00332034"/>
    <w:rsid w:val="003320BC"/>
    <w:rsid w:val="0033257E"/>
    <w:rsid w:val="003332A6"/>
    <w:rsid w:val="003335DA"/>
    <w:rsid w:val="003339E3"/>
    <w:rsid w:val="00333D59"/>
    <w:rsid w:val="00333DDC"/>
    <w:rsid w:val="00336390"/>
    <w:rsid w:val="003363B0"/>
    <w:rsid w:val="00336508"/>
    <w:rsid w:val="00336682"/>
    <w:rsid w:val="00336F29"/>
    <w:rsid w:val="00337035"/>
    <w:rsid w:val="003374EC"/>
    <w:rsid w:val="00337749"/>
    <w:rsid w:val="0033790F"/>
    <w:rsid w:val="003379D4"/>
    <w:rsid w:val="00337C39"/>
    <w:rsid w:val="0034167A"/>
    <w:rsid w:val="00341907"/>
    <w:rsid w:val="0034299F"/>
    <w:rsid w:val="00342B72"/>
    <w:rsid w:val="00344A4E"/>
    <w:rsid w:val="003455A4"/>
    <w:rsid w:val="0034638F"/>
    <w:rsid w:val="003464C6"/>
    <w:rsid w:val="00346CEF"/>
    <w:rsid w:val="003475B1"/>
    <w:rsid w:val="00347624"/>
    <w:rsid w:val="00347A28"/>
    <w:rsid w:val="00347FF3"/>
    <w:rsid w:val="0035053E"/>
    <w:rsid w:val="003508CE"/>
    <w:rsid w:val="00350E53"/>
    <w:rsid w:val="003514F3"/>
    <w:rsid w:val="003519AD"/>
    <w:rsid w:val="00351CE3"/>
    <w:rsid w:val="003529FA"/>
    <w:rsid w:val="00352D48"/>
    <w:rsid w:val="00352F09"/>
    <w:rsid w:val="0035302A"/>
    <w:rsid w:val="003534C4"/>
    <w:rsid w:val="00353C2C"/>
    <w:rsid w:val="0035479C"/>
    <w:rsid w:val="003548FD"/>
    <w:rsid w:val="00354B5D"/>
    <w:rsid w:val="003558E8"/>
    <w:rsid w:val="00355C2A"/>
    <w:rsid w:val="00356083"/>
    <w:rsid w:val="0035623D"/>
    <w:rsid w:val="003568DD"/>
    <w:rsid w:val="003569BC"/>
    <w:rsid w:val="00356C6B"/>
    <w:rsid w:val="003570B1"/>
    <w:rsid w:val="003605B4"/>
    <w:rsid w:val="00360C71"/>
    <w:rsid w:val="003613B9"/>
    <w:rsid w:val="003614C0"/>
    <w:rsid w:val="003617DF"/>
    <w:rsid w:val="00361C44"/>
    <w:rsid w:val="00361E26"/>
    <w:rsid w:val="00361E2B"/>
    <w:rsid w:val="00363514"/>
    <w:rsid w:val="003644CC"/>
    <w:rsid w:val="00364995"/>
    <w:rsid w:val="00364AA5"/>
    <w:rsid w:val="00365C0F"/>
    <w:rsid w:val="003660DC"/>
    <w:rsid w:val="00366450"/>
    <w:rsid w:val="00366494"/>
    <w:rsid w:val="0036675B"/>
    <w:rsid w:val="00366A16"/>
    <w:rsid w:val="00367274"/>
    <w:rsid w:val="00367DA1"/>
    <w:rsid w:val="00367DE0"/>
    <w:rsid w:val="003706CA"/>
    <w:rsid w:val="00370E3A"/>
    <w:rsid w:val="0037156E"/>
    <w:rsid w:val="003719F9"/>
    <w:rsid w:val="00371F78"/>
    <w:rsid w:val="00372670"/>
    <w:rsid w:val="003729B4"/>
    <w:rsid w:val="00372E07"/>
    <w:rsid w:val="0037370E"/>
    <w:rsid w:val="003757A9"/>
    <w:rsid w:val="00375CA6"/>
    <w:rsid w:val="00376102"/>
    <w:rsid w:val="0037681A"/>
    <w:rsid w:val="00376CE3"/>
    <w:rsid w:val="003777A7"/>
    <w:rsid w:val="00377DB5"/>
    <w:rsid w:val="003817C1"/>
    <w:rsid w:val="00381A86"/>
    <w:rsid w:val="00381B2C"/>
    <w:rsid w:val="00381C05"/>
    <w:rsid w:val="00382DF9"/>
    <w:rsid w:val="00383097"/>
    <w:rsid w:val="00383929"/>
    <w:rsid w:val="00384845"/>
    <w:rsid w:val="0038513A"/>
    <w:rsid w:val="003852D3"/>
    <w:rsid w:val="003853B8"/>
    <w:rsid w:val="00385911"/>
    <w:rsid w:val="00385B4D"/>
    <w:rsid w:val="00385DD2"/>
    <w:rsid w:val="00385F1F"/>
    <w:rsid w:val="00386473"/>
    <w:rsid w:val="00387007"/>
    <w:rsid w:val="003872AE"/>
    <w:rsid w:val="0039022C"/>
    <w:rsid w:val="00390577"/>
    <w:rsid w:val="00390953"/>
    <w:rsid w:val="00390E00"/>
    <w:rsid w:val="003911CC"/>
    <w:rsid w:val="00391259"/>
    <w:rsid w:val="003916A7"/>
    <w:rsid w:val="00391FA3"/>
    <w:rsid w:val="00392038"/>
    <w:rsid w:val="00392405"/>
    <w:rsid w:val="00392437"/>
    <w:rsid w:val="003927DD"/>
    <w:rsid w:val="0039296B"/>
    <w:rsid w:val="00392EB0"/>
    <w:rsid w:val="0039419C"/>
    <w:rsid w:val="00395FA0"/>
    <w:rsid w:val="00396F08"/>
    <w:rsid w:val="0039723A"/>
    <w:rsid w:val="003973F5"/>
    <w:rsid w:val="00397BAD"/>
    <w:rsid w:val="00397BE5"/>
    <w:rsid w:val="00397F2C"/>
    <w:rsid w:val="003A0408"/>
    <w:rsid w:val="003A0D4B"/>
    <w:rsid w:val="003A0E3C"/>
    <w:rsid w:val="003A1222"/>
    <w:rsid w:val="003A13E4"/>
    <w:rsid w:val="003A1647"/>
    <w:rsid w:val="003A2507"/>
    <w:rsid w:val="003A2DCE"/>
    <w:rsid w:val="003A33D1"/>
    <w:rsid w:val="003A46AC"/>
    <w:rsid w:val="003A4CAE"/>
    <w:rsid w:val="003A53EA"/>
    <w:rsid w:val="003A5A29"/>
    <w:rsid w:val="003A5A75"/>
    <w:rsid w:val="003A5AE7"/>
    <w:rsid w:val="003A5D60"/>
    <w:rsid w:val="003A5E11"/>
    <w:rsid w:val="003A61D9"/>
    <w:rsid w:val="003A62D2"/>
    <w:rsid w:val="003A6315"/>
    <w:rsid w:val="003A77A4"/>
    <w:rsid w:val="003A7944"/>
    <w:rsid w:val="003B0399"/>
    <w:rsid w:val="003B0427"/>
    <w:rsid w:val="003B0B99"/>
    <w:rsid w:val="003B0EAE"/>
    <w:rsid w:val="003B1C04"/>
    <w:rsid w:val="003B1FC7"/>
    <w:rsid w:val="003B25A0"/>
    <w:rsid w:val="003B2605"/>
    <w:rsid w:val="003B283C"/>
    <w:rsid w:val="003B2883"/>
    <w:rsid w:val="003B2D7F"/>
    <w:rsid w:val="003B319B"/>
    <w:rsid w:val="003B329B"/>
    <w:rsid w:val="003B359B"/>
    <w:rsid w:val="003B3A72"/>
    <w:rsid w:val="003B47E5"/>
    <w:rsid w:val="003B4C54"/>
    <w:rsid w:val="003B4D3A"/>
    <w:rsid w:val="003B4FAF"/>
    <w:rsid w:val="003B552D"/>
    <w:rsid w:val="003B5988"/>
    <w:rsid w:val="003B7073"/>
    <w:rsid w:val="003B70A0"/>
    <w:rsid w:val="003B7298"/>
    <w:rsid w:val="003B7ADC"/>
    <w:rsid w:val="003B7CB1"/>
    <w:rsid w:val="003B7FD2"/>
    <w:rsid w:val="003C0128"/>
    <w:rsid w:val="003C0395"/>
    <w:rsid w:val="003C0DAE"/>
    <w:rsid w:val="003C0F9A"/>
    <w:rsid w:val="003C176C"/>
    <w:rsid w:val="003C1ACA"/>
    <w:rsid w:val="003C1DDF"/>
    <w:rsid w:val="003C1E05"/>
    <w:rsid w:val="003C23D3"/>
    <w:rsid w:val="003C257B"/>
    <w:rsid w:val="003C29D4"/>
    <w:rsid w:val="003C2AE2"/>
    <w:rsid w:val="003C3D2B"/>
    <w:rsid w:val="003C3E2F"/>
    <w:rsid w:val="003C4061"/>
    <w:rsid w:val="003C44B6"/>
    <w:rsid w:val="003C502C"/>
    <w:rsid w:val="003C6D43"/>
    <w:rsid w:val="003C74FF"/>
    <w:rsid w:val="003C7B5F"/>
    <w:rsid w:val="003C7EF6"/>
    <w:rsid w:val="003D0026"/>
    <w:rsid w:val="003D00DA"/>
    <w:rsid w:val="003D166F"/>
    <w:rsid w:val="003D181F"/>
    <w:rsid w:val="003D2D10"/>
    <w:rsid w:val="003D35DD"/>
    <w:rsid w:val="003D374A"/>
    <w:rsid w:val="003D38B3"/>
    <w:rsid w:val="003D38CE"/>
    <w:rsid w:val="003D3B1B"/>
    <w:rsid w:val="003D5301"/>
    <w:rsid w:val="003D5853"/>
    <w:rsid w:val="003D5E60"/>
    <w:rsid w:val="003D7192"/>
    <w:rsid w:val="003D731E"/>
    <w:rsid w:val="003D7E09"/>
    <w:rsid w:val="003E06EB"/>
    <w:rsid w:val="003E0BDA"/>
    <w:rsid w:val="003E163E"/>
    <w:rsid w:val="003E26B4"/>
    <w:rsid w:val="003E28FD"/>
    <w:rsid w:val="003E2EC0"/>
    <w:rsid w:val="003E3831"/>
    <w:rsid w:val="003E3C3D"/>
    <w:rsid w:val="003E402A"/>
    <w:rsid w:val="003E4639"/>
    <w:rsid w:val="003E4767"/>
    <w:rsid w:val="003E68F7"/>
    <w:rsid w:val="003E6D13"/>
    <w:rsid w:val="003E6FF0"/>
    <w:rsid w:val="003E720E"/>
    <w:rsid w:val="003E7A03"/>
    <w:rsid w:val="003E7D9B"/>
    <w:rsid w:val="003F047F"/>
    <w:rsid w:val="003F0882"/>
    <w:rsid w:val="003F1018"/>
    <w:rsid w:val="003F148C"/>
    <w:rsid w:val="003F2638"/>
    <w:rsid w:val="003F269B"/>
    <w:rsid w:val="003F3BA6"/>
    <w:rsid w:val="003F50EF"/>
    <w:rsid w:val="003F5709"/>
    <w:rsid w:val="003F574A"/>
    <w:rsid w:val="003F5BF2"/>
    <w:rsid w:val="003F622F"/>
    <w:rsid w:val="003F754B"/>
    <w:rsid w:val="003F77D2"/>
    <w:rsid w:val="004003D2"/>
    <w:rsid w:val="0040040C"/>
    <w:rsid w:val="0040099D"/>
    <w:rsid w:val="00400A59"/>
    <w:rsid w:val="00400A8B"/>
    <w:rsid w:val="00400C11"/>
    <w:rsid w:val="004014F2"/>
    <w:rsid w:val="00401B14"/>
    <w:rsid w:val="00401E31"/>
    <w:rsid w:val="00401FC0"/>
    <w:rsid w:val="004020D2"/>
    <w:rsid w:val="00402475"/>
    <w:rsid w:val="0040260C"/>
    <w:rsid w:val="00402652"/>
    <w:rsid w:val="004036DC"/>
    <w:rsid w:val="00403824"/>
    <w:rsid w:val="00404B5F"/>
    <w:rsid w:val="004050A2"/>
    <w:rsid w:val="00405155"/>
    <w:rsid w:val="004075D8"/>
    <w:rsid w:val="00410F59"/>
    <w:rsid w:val="0041325A"/>
    <w:rsid w:val="00413269"/>
    <w:rsid w:val="00413847"/>
    <w:rsid w:val="004147A6"/>
    <w:rsid w:val="00415163"/>
    <w:rsid w:val="0041516B"/>
    <w:rsid w:val="00415BFE"/>
    <w:rsid w:val="004176FA"/>
    <w:rsid w:val="00417794"/>
    <w:rsid w:val="0042117D"/>
    <w:rsid w:val="004217FB"/>
    <w:rsid w:val="00421E07"/>
    <w:rsid w:val="00422270"/>
    <w:rsid w:val="00422781"/>
    <w:rsid w:val="0042384C"/>
    <w:rsid w:val="00424389"/>
    <w:rsid w:val="004248C4"/>
    <w:rsid w:val="00424BE6"/>
    <w:rsid w:val="00425031"/>
    <w:rsid w:val="004252B2"/>
    <w:rsid w:val="0042539C"/>
    <w:rsid w:val="00425DD7"/>
    <w:rsid w:val="0042791A"/>
    <w:rsid w:val="00427C49"/>
    <w:rsid w:val="0043053B"/>
    <w:rsid w:val="00430ADD"/>
    <w:rsid w:val="00430D37"/>
    <w:rsid w:val="004312C3"/>
    <w:rsid w:val="00432494"/>
    <w:rsid w:val="0043251F"/>
    <w:rsid w:val="00432769"/>
    <w:rsid w:val="00432B9F"/>
    <w:rsid w:val="00432FD3"/>
    <w:rsid w:val="004336C7"/>
    <w:rsid w:val="00433A6E"/>
    <w:rsid w:val="00433CA7"/>
    <w:rsid w:val="00434172"/>
    <w:rsid w:val="00434F2B"/>
    <w:rsid w:val="00435008"/>
    <w:rsid w:val="004352B2"/>
    <w:rsid w:val="00435F11"/>
    <w:rsid w:val="0043685B"/>
    <w:rsid w:val="00437A54"/>
    <w:rsid w:val="004400D2"/>
    <w:rsid w:val="00440FF1"/>
    <w:rsid w:val="0044115B"/>
    <w:rsid w:val="004411BA"/>
    <w:rsid w:val="00441667"/>
    <w:rsid w:val="004429DB"/>
    <w:rsid w:val="00442B7F"/>
    <w:rsid w:val="00442F60"/>
    <w:rsid w:val="0044313F"/>
    <w:rsid w:val="0044334F"/>
    <w:rsid w:val="004440E2"/>
    <w:rsid w:val="00444248"/>
    <w:rsid w:val="00444769"/>
    <w:rsid w:val="00444E9E"/>
    <w:rsid w:val="004450F4"/>
    <w:rsid w:val="004454C1"/>
    <w:rsid w:val="00446066"/>
    <w:rsid w:val="00446CA1"/>
    <w:rsid w:val="00451195"/>
    <w:rsid w:val="0045125B"/>
    <w:rsid w:val="004517D8"/>
    <w:rsid w:val="00451E17"/>
    <w:rsid w:val="00451EDE"/>
    <w:rsid w:val="004521D5"/>
    <w:rsid w:val="00452850"/>
    <w:rsid w:val="0045455C"/>
    <w:rsid w:val="004549CE"/>
    <w:rsid w:val="00454E01"/>
    <w:rsid w:val="004550AD"/>
    <w:rsid w:val="0045537A"/>
    <w:rsid w:val="0045582D"/>
    <w:rsid w:val="00455E57"/>
    <w:rsid w:val="00456C92"/>
    <w:rsid w:val="00457641"/>
    <w:rsid w:val="0046032D"/>
    <w:rsid w:val="0046091D"/>
    <w:rsid w:val="00461500"/>
    <w:rsid w:val="00461D4A"/>
    <w:rsid w:val="004620DB"/>
    <w:rsid w:val="004620E9"/>
    <w:rsid w:val="00462872"/>
    <w:rsid w:val="00463A8C"/>
    <w:rsid w:val="00464376"/>
    <w:rsid w:val="0046570C"/>
    <w:rsid w:val="004663EF"/>
    <w:rsid w:val="0046682C"/>
    <w:rsid w:val="00466A1B"/>
    <w:rsid w:val="00466C52"/>
    <w:rsid w:val="00467226"/>
    <w:rsid w:val="004672F3"/>
    <w:rsid w:val="0046777B"/>
    <w:rsid w:val="004700A9"/>
    <w:rsid w:val="004704F0"/>
    <w:rsid w:val="004709D5"/>
    <w:rsid w:val="00470E1F"/>
    <w:rsid w:val="00470E3A"/>
    <w:rsid w:val="00470E6C"/>
    <w:rsid w:val="00471328"/>
    <w:rsid w:val="00472A1A"/>
    <w:rsid w:val="00472A1E"/>
    <w:rsid w:val="004734EE"/>
    <w:rsid w:val="004735EB"/>
    <w:rsid w:val="00473ED0"/>
    <w:rsid w:val="00474137"/>
    <w:rsid w:val="004749B4"/>
    <w:rsid w:val="00474B5F"/>
    <w:rsid w:val="00475414"/>
    <w:rsid w:val="00475F27"/>
    <w:rsid w:val="00476886"/>
    <w:rsid w:val="00476ABA"/>
    <w:rsid w:val="00480A17"/>
    <w:rsid w:val="00481779"/>
    <w:rsid w:val="00481B89"/>
    <w:rsid w:val="00481E74"/>
    <w:rsid w:val="004820F7"/>
    <w:rsid w:val="00482A11"/>
    <w:rsid w:val="00482B45"/>
    <w:rsid w:val="00483207"/>
    <w:rsid w:val="0048335D"/>
    <w:rsid w:val="00483699"/>
    <w:rsid w:val="00483892"/>
    <w:rsid w:val="00483E75"/>
    <w:rsid w:val="00484781"/>
    <w:rsid w:val="00484AA8"/>
    <w:rsid w:val="00484E80"/>
    <w:rsid w:val="00485035"/>
    <w:rsid w:val="00485549"/>
    <w:rsid w:val="00485A8E"/>
    <w:rsid w:val="00485B86"/>
    <w:rsid w:val="00486D19"/>
    <w:rsid w:val="00486F8E"/>
    <w:rsid w:val="00487302"/>
    <w:rsid w:val="00487A3F"/>
    <w:rsid w:val="004900E0"/>
    <w:rsid w:val="00490445"/>
    <w:rsid w:val="00491799"/>
    <w:rsid w:val="00491B09"/>
    <w:rsid w:val="00492D3B"/>
    <w:rsid w:val="00492F21"/>
    <w:rsid w:val="004939B4"/>
    <w:rsid w:val="00493D96"/>
    <w:rsid w:val="00494268"/>
    <w:rsid w:val="00494C41"/>
    <w:rsid w:val="00494FDD"/>
    <w:rsid w:val="004958EF"/>
    <w:rsid w:val="0049592F"/>
    <w:rsid w:val="004959EA"/>
    <w:rsid w:val="004964F9"/>
    <w:rsid w:val="00496EC4"/>
    <w:rsid w:val="00496F1D"/>
    <w:rsid w:val="004975D0"/>
    <w:rsid w:val="0049764C"/>
    <w:rsid w:val="00497D63"/>
    <w:rsid w:val="004A24D2"/>
    <w:rsid w:val="004A25A1"/>
    <w:rsid w:val="004A39BD"/>
    <w:rsid w:val="004A4042"/>
    <w:rsid w:val="004A4115"/>
    <w:rsid w:val="004A44CC"/>
    <w:rsid w:val="004A47C5"/>
    <w:rsid w:val="004A47F8"/>
    <w:rsid w:val="004A4C60"/>
    <w:rsid w:val="004A4F92"/>
    <w:rsid w:val="004A51A6"/>
    <w:rsid w:val="004A580E"/>
    <w:rsid w:val="004A7B35"/>
    <w:rsid w:val="004B000C"/>
    <w:rsid w:val="004B0181"/>
    <w:rsid w:val="004B09C8"/>
    <w:rsid w:val="004B0CC8"/>
    <w:rsid w:val="004B0DE7"/>
    <w:rsid w:val="004B0E11"/>
    <w:rsid w:val="004B1005"/>
    <w:rsid w:val="004B2449"/>
    <w:rsid w:val="004B244D"/>
    <w:rsid w:val="004B2481"/>
    <w:rsid w:val="004B255F"/>
    <w:rsid w:val="004B373D"/>
    <w:rsid w:val="004B3B87"/>
    <w:rsid w:val="004B3DC4"/>
    <w:rsid w:val="004B3DDB"/>
    <w:rsid w:val="004B40EF"/>
    <w:rsid w:val="004B4295"/>
    <w:rsid w:val="004B4325"/>
    <w:rsid w:val="004B48B2"/>
    <w:rsid w:val="004B4D48"/>
    <w:rsid w:val="004B5F7D"/>
    <w:rsid w:val="004B66E9"/>
    <w:rsid w:val="004B6AED"/>
    <w:rsid w:val="004B7455"/>
    <w:rsid w:val="004B7DAC"/>
    <w:rsid w:val="004C08DF"/>
    <w:rsid w:val="004C0D4A"/>
    <w:rsid w:val="004C0F2C"/>
    <w:rsid w:val="004C1742"/>
    <w:rsid w:val="004C2616"/>
    <w:rsid w:val="004C288F"/>
    <w:rsid w:val="004C2A32"/>
    <w:rsid w:val="004C39E9"/>
    <w:rsid w:val="004C39F3"/>
    <w:rsid w:val="004C3A30"/>
    <w:rsid w:val="004C3B11"/>
    <w:rsid w:val="004C3F09"/>
    <w:rsid w:val="004C43BF"/>
    <w:rsid w:val="004C51BF"/>
    <w:rsid w:val="004C5E85"/>
    <w:rsid w:val="004C5EA5"/>
    <w:rsid w:val="004C68AD"/>
    <w:rsid w:val="004C6DAE"/>
    <w:rsid w:val="004C6DB5"/>
    <w:rsid w:val="004C7656"/>
    <w:rsid w:val="004C7955"/>
    <w:rsid w:val="004C7E30"/>
    <w:rsid w:val="004C7E82"/>
    <w:rsid w:val="004D012C"/>
    <w:rsid w:val="004D02E2"/>
    <w:rsid w:val="004D04E8"/>
    <w:rsid w:val="004D06D9"/>
    <w:rsid w:val="004D0D4A"/>
    <w:rsid w:val="004D0DAC"/>
    <w:rsid w:val="004D2641"/>
    <w:rsid w:val="004D303A"/>
    <w:rsid w:val="004D3C4A"/>
    <w:rsid w:val="004D3E0B"/>
    <w:rsid w:val="004D523F"/>
    <w:rsid w:val="004D5599"/>
    <w:rsid w:val="004D5AB6"/>
    <w:rsid w:val="004D5CB4"/>
    <w:rsid w:val="004D5F02"/>
    <w:rsid w:val="004D637F"/>
    <w:rsid w:val="004D791F"/>
    <w:rsid w:val="004D7B95"/>
    <w:rsid w:val="004E1028"/>
    <w:rsid w:val="004E300A"/>
    <w:rsid w:val="004E3538"/>
    <w:rsid w:val="004E39E3"/>
    <w:rsid w:val="004E46D2"/>
    <w:rsid w:val="004E4DD5"/>
    <w:rsid w:val="004E5F41"/>
    <w:rsid w:val="004E6680"/>
    <w:rsid w:val="004E69F7"/>
    <w:rsid w:val="004E7FD9"/>
    <w:rsid w:val="004F045F"/>
    <w:rsid w:val="004F176B"/>
    <w:rsid w:val="004F1790"/>
    <w:rsid w:val="004F2093"/>
    <w:rsid w:val="004F29C9"/>
    <w:rsid w:val="004F36F2"/>
    <w:rsid w:val="004F3882"/>
    <w:rsid w:val="004F4185"/>
    <w:rsid w:val="004F4741"/>
    <w:rsid w:val="004F4F18"/>
    <w:rsid w:val="004F51B1"/>
    <w:rsid w:val="004F57C7"/>
    <w:rsid w:val="004F61E6"/>
    <w:rsid w:val="004F6906"/>
    <w:rsid w:val="004F7260"/>
    <w:rsid w:val="004F74D5"/>
    <w:rsid w:val="004F7705"/>
    <w:rsid w:val="004F7D1E"/>
    <w:rsid w:val="005006BF"/>
    <w:rsid w:val="00500ED9"/>
    <w:rsid w:val="00500FA4"/>
    <w:rsid w:val="005014C7"/>
    <w:rsid w:val="00501833"/>
    <w:rsid w:val="00501900"/>
    <w:rsid w:val="00502085"/>
    <w:rsid w:val="00502103"/>
    <w:rsid w:val="00502516"/>
    <w:rsid w:val="00502D85"/>
    <w:rsid w:val="005031A0"/>
    <w:rsid w:val="005035BA"/>
    <w:rsid w:val="00503750"/>
    <w:rsid w:val="00503BAA"/>
    <w:rsid w:val="00503BAD"/>
    <w:rsid w:val="00503F87"/>
    <w:rsid w:val="0050416D"/>
    <w:rsid w:val="00504375"/>
    <w:rsid w:val="00504852"/>
    <w:rsid w:val="005053B9"/>
    <w:rsid w:val="005075B4"/>
    <w:rsid w:val="0051039A"/>
    <w:rsid w:val="0051058B"/>
    <w:rsid w:val="00510796"/>
    <w:rsid w:val="005108F2"/>
    <w:rsid w:val="00510C10"/>
    <w:rsid w:val="005112E0"/>
    <w:rsid w:val="005116C7"/>
    <w:rsid w:val="005120E6"/>
    <w:rsid w:val="00512174"/>
    <w:rsid w:val="00512F83"/>
    <w:rsid w:val="00513E01"/>
    <w:rsid w:val="00513E6D"/>
    <w:rsid w:val="00513FFE"/>
    <w:rsid w:val="005142FE"/>
    <w:rsid w:val="00514620"/>
    <w:rsid w:val="0051473F"/>
    <w:rsid w:val="00515709"/>
    <w:rsid w:val="005157BD"/>
    <w:rsid w:val="0051594B"/>
    <w:rsid w:val="0051620D"/>
    <w:rsid w:val="0051790A"/>
    <w:rsid w:val="00520A55"/>
    <w:rsid w:val="005216BB"/>
    <w:rsid w:val="005224D8"/>
    <w:rsid w:val="005226FD"/>
    <w:rsid w:val="005227A3"/>
    <w:rsid w:val="00522C9E"/>
    <w:rsid w:val="005230BF"/>
    <w:rsid w:val="00524244"/>
    <w:rsid w:val="00524445"/>
    <w:rsid w:val="0052448D"/>
    <w:rsid w:val="00524856"/>
    <w:rsid w:val="00524C26"/>
    <w:rsid w:val="00525BDE"/>
    <w:rsid w:val="00525FD7"/>
    <w:rsid w:val="0052627C"/>
    <w:rsid w:val="005266EB"/>
    <w:rsid w:val="005266FD"/>
    <w:rsid w:val="0052701D"/>
    <w:rsid w:val="00527022"/>
    <w:rsid w:val="005274C6"/>
    <w:rsid w:val="005277CA"/>
    <w:rsid w:val="00527993"/>
    <w:rsid w:val="00527D4E"/>
    <w:rsid w:val="00527EA4"/>
    <w:rsid w:val="00530608"/>
    <w:rsid w:val="00530BF2"/>
    <w:rsid w:val="00531216"/>
    <w:rsid w:val="005314F1"/>
    <w:rsid w:val="005318E0"/>
    <w:rsid w:val="005319A2"/>
    <w:rsid w:val="005322B9"/>
    <w:rsid w:val="0053381A"/>
    <w:rsid w:val="005339EA"/>
    <w:rsid w:val="00535686"/>
    <w:rsid w:val="005365D6"/>
    <w:rsid w:val="00537378"/>
    <w:rsid w:val="00537EF2"/>
    <w:rsid w:val="00540C7E"/>
    <w:rsid w:val="00540CA6"/>
    <w:rsid w:val="00540F8A"/>
    <w:rsid w:val="0054116C"/>
    <w:rsid w:val="00541B93"/>
    <w:rsid w:val="00541C69"/>
    <w:rsid w:val="00542380"/>
    <w:rsid w:val="00542CDF"/>
    <w:rsid w:val="00544B8E"/>
    <w:rsid w:val="005450CF"/>
    <w:rsid w:val="0054510B"/>
    <w:rsid w:val="00545248"/>
    <w:rsid w:val="005457CB"/>
    <w:rsid w:val="00545B3F"/>
    <w:rsid w:val="00545D4B"/>
    <w:rsid w:val="00546282"/>
    <w:rsid w:val="00547254"/>
    <w:rsid w:val="00547710"/>
    <w:rsid w:val="00547857"/>
    <w:rsid w:val="00550290"/>
    <w:rsid w:val="00550A93"/>
    <w:rsid w:val="00550E4F"/>
    <w:rsid w:val="0055173C"/>
    <w:rsid w:val="005517D5"/>
    <w:rsid w:val="00551ABB"/>
    <w:rsid w:val="00551CBE"/>
    <w:rsid w:val="00551DA8"/>
    <w:rsid w:val="00551F6E"/>
    <w:rsid w:val="0055274D"/>
    <w:rsid w:val="0055291F"/>
    <w:rsid w:val="0055292E"/>
    <w:rsid w:val="00553657"/>
    <w:rsid w:val="005542CF"/>
    <w:rsid w:val="0055481F"/>
    <w:rsid w:val="00554FB1"/>
    <w:rsid w:val="005550E9"/>
    <w:rsid w:val="00555F39"/>
    <w:rsid w:val="0055693F"/>
    <w:rsid w:val="00556C46"/>
    <w:rsid w:val="005572E7"/>
    <w:rsid w:val="0056087C"/>
    <w:rsid w:val="005618EC"/>
    <w:rsid w:val="00561F86"/>
    <w:rsid w:val="00562B5F"/>
    <w:rsid w:val="005639D9"/>
    <w:rsid w:val="00564632"/>
    <w:rsid w:val="005647E6"/>
    <w:rsid w:val="005648B7"/>
    <w:rsid w:val="00564C27"/>
    <w:rsid w:val="00564F1F"/>
    <w:rsid w:val="005652FC"/>
    <w:rsid w:val="00565379"/>
    <w:rsid w:val="00565A56"/>
    <w:rsid w:val="00565DB5"/>
    <w:rsid w:val="0056631B"/>
    <w:rsid w:val="00567E87"/>
    <w:rsid w:val="0057005A"/>
    <w:rsid w:val="00570533"/>
    <w:rsid w:val="00570908"/>
    <w:rsid w:val="00570CA3"/>
    <w:rsid w:val="005716D4"/>
    <w:rsid w:val="00571EC7"/>
    <w:rsid w:val="00572097"/>
    <w:rsid w:val="00572DC9"/>
    <w:rsid w:val="00572F15"/>
    <w:rsid w:val="005735CE"/>
    <w:rsid w:val="00574D81"/>
    <w:rsid w:val="00574F7F"/>
    <w:rsid w:val="00575279"/>
    <w:rsid w:val="005752F0"/>
    <w:rsid w:val="00575315"/>
    <w:rsid w:val="0057588E"/>
    <w:rsid w:val="00575A06"/>
    <w:rsid w:val="00575DEE"/>
    <w:rsid w:val="00576174"/>
    <w:rsid w:val="005761BC"/>
    <w:rsid w:val="005765CD"/>
    <w:rsid w:val="00576701"/>
    <w:rsid w:val="00576BE3"/>
    <w:rsid w:val="00577402"/>
    <w:rsid w:val="00577FDC"/>
    <w:rsid w:val="00580B4A"/>
    <w:rsid w:val="00581083"/>
    <w:rsid w:val="005815F6"/>
    <w:rsid w:val="00581F07"/>
    <w:rsid w:val="005826C0"/>
    <w:rsid w:val="00582DEB"/>
    <w:rsid w:val="00583C2E"/>
    <w:rsid w:val="005849FB"/>
    <w:rsid w:val="0058503B"/>
    <w:rsid w:val="005865A1"/>
    <w:rsid w:val="00586BE9"/>
    <w:rsid w:val="00587014"/>
    <w:rsid w:val="0058767D"/>
    <w:rsid w:val="00587BA4"/>
    <w:rsid w:val="00590675"/>
    <w:rsid w:val="00590B4C"/>
    <w:rsid w:val="005920B0"/>
    <w:rsid w:val="0059243B"/>
    <w:rsid w:val="005927F7"/>
    <w:rsid w:val="00592CD6"/>
    <w:rsid w:val="00592E60"/>
    <w:rsid w:val="0059318E"/>
    <w:rsid w:val="00594684"/>
    <w:rsid w:val="00594833"/>
    <w:rsid w:val="00594C0E"/>
    <w:rsid w:val="00595645"/>
    <w:rsid w:val="00595BB5"/>
    <w:rsid w:val="00595F61"/>
    <w:rsid w:val="00596403"/>
    <w:rsid w:val="005964EA"/>
    <w:rsid w:val="0059669B"/>
    <w:rsid w:val="005972C8"/>
    <w:rsid w:val="00597B3A"/>
    <w:rsid w:val="005A06B4"/>
    <w:rsid w:val="005A0C5B"/>
    <w:rsid w:val="005A19FD"/>
    <w:rsid w:val="005A1B19"/>
    <w:rsid w:val="005A22AB"/>
    <w:rsid w:val="005A28C3"/>
    <w:rsid w:val="005A291A"/>
    <w:rsid w:val="005A2D01"/>
    <w:rsid w:val="005A31AE"/>
    <w:rsid w:val="005A3E34"/>
    <w:rsid w:val="005A44FB"/>
    <w:rsid w:val="005A4661"/>
    <w:rsid w:val="005A5D7F"/>
    <w:rsid w:val="005A651E"/>
    <w:rsid w:val="005A7CB5"/>
    <w:rsid w:val="005B04EA"/>
    <w:rsid w:val="005B0641"/>
    <w:rsid w:val="005B0958"/>
    <w:rsid w:val="005B1745"/>
    <w:rsid w:val="005B1E14"/>
    <w:rsid w:val="005B21BE"/>
    <w:rsid w:val="005B270D"/>
    <w:rsid w:val="005B3960"/>
    <w:rsid w:val="005B39AF"/>
    <w:rsid w:val="005B3F55"/>
    <w:rsid w:val="005B52DB"/>
    <w:rsid w:val="005B53F8"/>
    <w:rsid w:val="005B57E9"/>
    <w:rsid w:val="005B6513"/>
    <w:rsid w:val="005B65B9"/>
    <w:rsid w:val="005B68F0"/>
    <w:rsid w:val="005B6C08"/>
    <w:rsid w:val="005B6D21"/>
    <w:rsid w:val="005B7990"/>
    <w:rsid w:val="005C018D"/>
    <w:rsid w:val="005C08BB"/>
    <w:rsid w:val="005C08E4"/>
    <w:rsid w:val="005C0EDE"/>
    <w:rsid w:val="005C248B"/>
    <w:rsid w:val="005C2893"/>
    <w:rsid w:val="005C2F14"/>
    <w:rsid w:val="005C3068"/>
    <w:rsid w:val="005C34C0"/>
    <w:rsid w:val="005C41C9"/>
    <w:rsid w:val="005C42ED"/>
    <w:rsid w:val="005C431F"/>
    <w:rsid w:val="005C522E"/>
    <w:rsid w:val="005C53E9"/>
    <w:rsid w:val="005C5949"/>
    <w:rsid w:val="005C6220"/>
    <w:rsid w:val="005C6563"/>
    <w:rsid w:val="005C688C"/>
    <w:rsid w:val="005C6C77"/>
    <w:rsid w:val="005C7339"/>
    <w:rsid w:val="005C73ED"/>
    <w:rsid w:val="005C7BB4"/>
    <w:rsid w:val="005D00E6"/>
    <w:rsid w:val="005D0192"/>
    <w:rsid w:val="005D042A"/>
    <w:rsid w:val="005D0600"/>
    <w:rsid w:val="005D190D"/>
    <w:rsid w:val="005D19F9"/>
    <w:rsid w:val="005D1A5D"/>
    <w:rsid w:val="005D1F74"/>
    <w:rsid w:val="005D2576"/>
    <w:rsid w:val="005D2632"/>
    <w:rsid w:val="005D31C2"/>
    <w:rsid w:val="005D33BA"/>
    <w:rsid w:val="005D3DA8"/>
    <w:rsid w:val="005D4344"/>
    <w:rsid w:val="005D50E1"/>
    <w:rsid w:val="005D53E1"/>
    <w:rsid w:val="005D5615"/>
    <w:rsid w:val="005D593B"/>
    <w:rsid w:val="005D5CF6"/>
    <w:rsid w:val="005D65CF"/>
    <w:rsid w:val="005D6912"/>
    <w:rsid w:val="005D6CBB"/>
    <w:rsid w:val="005D7BBA"/>
    <w:rsid w:val="005E0055"/>
    <w:rsid w:val="005E07EE"/>
    <w:rsid w:val="005E108E"/>
    <w:rsid w:val="005E1A99"/>
    <w:rsid w:val="005E2D44"/>
    <w:rsid w:val="005E32BD"/>
    <w:rsid w:val="005E4668"/>
    <w:rsid w:val="005E4AB9"/>
    <w:rsid w:val="005E508D"/>
    <w:rsid w:val="005E53D2"/>
    <w:rsid w:val="005E5B57"/>
    <w:rsid w:val="005E6591"/>
    <w:rsid w:val="005E6694"/>
    <w:rsid w:val="005E6FC3"/>
    <w:rsid w:val="005E7320"/>
    <w:rsid w:val="005E7A9E"/>
    <w:rsid w:val="005E7D05"/>
    <w:rsid w:val="005E7F02"/>
    <w:rsid w:val="005F13E5"/>
    <w:rsid w:val="005F1D94"/>
    <w:rsid w:val="005F1E2C"/>
    <w:rsid w:val="005F1EED"/>
    <w:rsid w:val="005F1F19"/>
    <w:rsid w:val="005F1FC1"/>
    <w:rsid w:val="005F1FDD"/>
    <w:rsid w:val="005F2276"/>
    <w:rsid w:val="005F228C"/>
    <w:rsid w:val="005F239C"/>
    <w:rsid w:val="005F25F2"/>
    <w:rsid w:val="005F2B6C"/>
    <w:rsid w:val="005F32E3"/>
    <w:rsid w:val="005F353C"/>
    <w:rsid w:val="005F355B"/>
    <w:rsid w:val="005F35DB"/>
    <w:rsid w:val="005F3694"/>
    <w:rsid w:val="005F45D9"/>
    <w:rsid w:val="005F5939"/>
    <w:rsid w:val="005F597D"/>
    <w:rsid w:val="005F5C25"/>
    <w:rsid w:val="005F6047"/>
    <w:rsid w:val="005F6204"/>
    <w:rsid w:val="005F6476"/>
    <w:rsid w:val="005F648A"/>
    <w:rsid w:val="005F6B7F"/>
    <w:rsid w:val="005F7162"/>
    <w:rsid w:val="005F750D"/>
    <w:rsid w:val="005F7568"/>
    <w:rsid w:val="0060062E"/>
    <w:rsid w:val="00600D4A"/>
    <w:rsid w:val="006010B1"/>
    <w:rsid w:val="00601322"/>
    <w:rsid w:val="00601499"/>
    <w:rsid w:val="006017BC"/>
    <w:rsid w:val="00601C0D"/>
    <w:rsid w:val="00601C30"/>
    <w:rsid w:val="0060200F"/>
    <w:rsid w:val="006023F3"/>
    <w:rsid w:val="00603737"/>
    <w:rsid w:val="006038F8"/>
    <w:rsid w:val="0060417E"/>
    <w:rsid w:val="0060423E"/>
    <w:rsid w:val="0060432E"/>
    <w:rsid w:val="006048A2"/>
    <w:rsid w:val="00604977"/>
    <w:rsid w:val="00604DCA"/>
    <w:rsid w:val="006069C4"/>
    <w:rsid w:val="00606E86"/>
    <w:rsid w:val="00607957"/>
    <w:rsid w:val="006079B9"/>
    <w:rsid w:val="00607A6D"/>
    <w:rsid w:val="00607F05"/>
    <w:rsid w:val="006104C4"/>
    <w:rsid w:val="006105E8"/>
    <w:rsid w:val="006106B3"/>
    <w:rsid w:val="00611A63"/>
    <w:rsid w:val="00611D28"/>
    <w:rsid w:val="00611E13"/>
    <w:rsid w:val="0061240C"/>
    <w:rsid w:val="00612A8A"/>
    <w:rsid w:val="00612E93"/>
    <w:rsid w:val="00613BBA"/>
    <w:rsid w:val="00613FED"/>
    <w:rsid w:val="00614283"/>
    <w:rsid w:val="0061460E"/>
    <w:rsid w:val="00614813"/>
    <w:rsid w:val="00615237"/>
    <w:rsid w:val="0061524D"/>
    <w:rsid w:val="006154F8"/>
    <w:rsid w:val="006158E3"/>
    <w:rsid w:val="00616735"/>
    <w:rsid w:val="006167D8"/>
    <w:rsid w:val="00616878"/>
    <w:rsid w:val="00617F4A"/>
    <w:rsid w:val="0062001D"/>
    <w:rsid w:val="0062081B"/>
    <w:rsid w:val="00620A95"/>
    <w:rsid w:val="00620FFB"/>
    <w:rsid w:val="0062177F"/>
    <w:rsid w:val="00621AA5"/>
    <w:rsid w:val="00621E10"/>
    <w:rsid w:val="00622587"/>
    <w:rsid w:val="006225A8"/>
    <w:rsid w:val="00622BAE"/>
    <w:rsid w:val="00623B80"/>
    <w:rsid w:val="00623E93"/>
    <w:rsid w:val="006241D7"/>
    <w:rsid w:val="00624A50"/>
    <w:rsid w:val="00624F0E"/>
    <w:rsid w:val="00625481"/>
    <w:rsid w:val="006255C7"/>
    <w:rsid w:val="00625EE1"/>
    <w:rsid w:val="006261B1"/>
    <w:rsid w:val="0062621D"/>
    <w:rsid w:val="0062689C"/>
    <w:rsid w:val="0062770A"/>
    <w:rsid w:val="00627FA6"/>
    <w:rsid w:val="006301F8"/>
    <w:rsid w:val="006303B4"/>
    <w:rsid w:val="006305DE"/>
    <w:rsid w:val="006307EB"/>
    <w:rsid w:val="00630902"/>
    <w:rsid w:val="006309E2"/>
    <w:rsid w:val="00630FAB"/>
    <w:rsid w:val="00630FC9"/>
    <w:rsid w:val="00631DC6"/>
    <w:rsid w:val="006323DD"/>
    <w:rsid w:val="00632F66"/>
    <w:rsid w:val="006331EE"/>
    <w:rsid w:val="006342BC"/>
    <w:rsid w:val="006342DE"/>
    <w:rsid w:val="00634662"/>
    <w:rsid w:val="006351C7"/>
    <w:rsid w:val="00635ED6"/>
    <w:rsid w:val="00636361"/>
    <w:rsid w:val="00636E35"/>
    <w:rsid w:val="006375C1"/>
    <w:rsid w:val="006376D4"/>
    <w:rsid w:val="006402D7"/>
    <w:rsid w:val="00640F14"/>
    <w:rsid w:val="006419E4"/>
    <w:rsid w:val="00641A59"/>
    <w:rsid w:val="006423EE"/>
    <w:rsid w:val="006429A1"/>
    <w:rsid w:val="00642EA0"/>
    <w:rsid w:val="00644360"/>
    <w:rsid w:val="00644BCB"/>
    <w:rsid w:val="00644D82"/>
    <w:rsid w:val="00644E04"/>
    <w:rsid w:val="00644E14"/>
    <w:rsid w:val="00645B58"/>
    <w:rsid w:val="00645E80"/>
    <w:rsid w:val="00646E05"/>
    <w:rsid w:val="00646EEC"/>
    <w:rsid w:val="00647ACE"/>
    <w:rsid w:val="00647DA5"/>
    <w:rsid w:val="00647F81"/>
    <w:rsid w:val="006504BD"/>
    <w:rsid w:val="00650787"/>
    <w:rsid w:val="00650B13"/>
    <w:rsid w:val="00650B1E"/>
    <w:rsid w:val="00650BEF"/>
    <w:rsid w:val="006512F8"/>
    <w:rsid w:val="00651481"/>
    <w:rsid w:val="00651ADF"/>
    <w:rsid w:val="00651DCE"/>
    <w:rsid w:val="00652B96"/>
    <w:rsid w:val="00652CEA"/>
    <w:rsid w:val="00652D90"/>
    <w:rsid w:val="006535B0"/>
    <w:rsid w:val="00653F85"/>
    <w:rsid w:val="006545A7"/>
    <w:rsid w:val="00654801"/>
    <w:rsid w:val="00654FA2"/>
    <w:rsid w:val="00655765"/>
    <w:rsid w:val="00655BBD"/>
    <w:rsid w:val="00655CB1"/>
    <w:rsid w:val="00656483"/>
    <w:rsid w:val="006568D3"/>
    <w:rsid w:val="00657268"/>
    <w:rsid w:val="00657E0C"/>
    <w:rsid w:val="006600CF"/>
    <w:rsid w:val="006602A5"/>
    <w:rsid w:val="006603E7"/>
    <w:rsid w:val="00661186"/>
    <w:rsid w:val="006618F3"/>
    <w:rsid w:val="00661A84"/>
    <w:rsid w:val="00661BBE"/>
    <w:rsid w:val="00662924"/>
    <w:rsid w:val="0066295A"/>
    <w:rsid w:val="00662BA4"/>
    <w:rsid w:val="00663DA8"/>
    <w:rsid w:val="00664BAE"/>
    <w:rsid w:val="0066506C"/>
    <w:rsid w:val="00665276"/>
    <w:rsid w:val="00665648"/>
    <w:rsid w:val="00665812"/>
    <w:rsid w:val="00665ACE"/>
    <w:rsid w:val="00665DAE"/>
    <w:rsid w:val="0066626B"/>
    <w:rsid w:val="006670A2"/>
    <w:rsid w:val="00667526"/>
    <w:rsid w:val="006703D7"/>
    <w:rsid w:val="00670EA3"/>
    <w:rsid w:val="00671C2B"/>
    <w:rsid w:val="0067240E"/>
    <w:rsid w:val="006728D1"/>
    <w:rsid w:val="0067402E"/>
    <w:rsid w:val="00674590"/>
    <w:rsid w:val="00674A9B"/>
    <w:rsid w:val="00675013"/>
    <w:rsid w:val="0067535E"/>
    <w:rsid w:val="0067542C"/>
    <w:rsid w:val="00675DEB"/>
    <w:rsid w:val="006764A3"/>
    <w:rsid w:val="00676681"/>
    <w:rsid w:val="00676718"/>
    <w:rsid w:val="006769CF"/>
    <w:rsid w:val="00677225"/>
    <w:rsid w:val="0067727F"/>
    <w:rsid w:val="00677969"/>
    <w:rsid w:val="00680002"/>
    <w:rsid w:val="0068026E"/>
    <w:rsid w:val="00680F19"/>
    <w:rsid w:val="0068207E"/>
    <w:rsid w:val="00682317"/>
    <w:rsid w:val="006829B8"/>
    <w:rsid w:val="00683D86"/>
    <w:rsid w:val="00684303"/>
    <w:rsid w:val="006843A2"/>
    <w:rsid w:val="00684ACB"/>
    <w:rsid w:val="00684E0A"/>
    <w:rsid w:val="00685DE1"/>
    <w:rsid w:val="006862F5"/>
    <w:rsid w:val="00686657"/>
    <w:rsid w:val="0068677A"/>
    <w:rsid w:val="0068687B"/>
    <w:rsid w:val="00686C99"/>
    <w:rsid w:val="00687083"/>
    <w:rsid w:val="00687965"/>
    <w:rsid w:val="006879ED"/>
    <w:rsid w:val="00687DA8"/>
    <w:rsid w:val="00690D01"/>
    <w:rsid w:val="0069487E"/>
    <w:rsid w:val="00694956"/>
    <w:rsid w:val="00694DFD"/>
    <w:rsid w:val="00695999"/>
    <w:rsid w:val="006962A3"/>
    <w:rsid w:val="006962F4"/>
    <w:rsid w:val="006969F0"/>
    <w:rsid w:val="0069719F"/>
    <w:rsid w:val="006973F4"/>
    <w:rsid w:val="006977F5"/>
    <w:rsid w:val="006A05F7"/>
    <w:rsid w:val="006A0A73"/>
    <w:rsid w:val="006A23EB"/>
    <w:rsid w:val="006A2CD0"/>
    <w:rsid w:val="006A2D82"/>
    <w:rsid w:val="006A3683"/>
    <w:rsid w:val="006A37D3"/>
    <w:rsid w:val="006A3B56"/>
    <w:rsid w:val="006A45FE"/>
    <w:rsid w:val="006A6D9D"/>
    <w:rsid w:val="006A6E5E"/>
    <w:rsid w:val="006A6F9D"/>
    <w:rsid w:val="006B00E9"/>
    <w:rsid w:val="006B07EF"/>
    <w:rsid w:val="006B08E1"/>
    <w:rsid w:val="006B1051"/>
    <w:rsid w:val="006B11F9"/>
    <w:rsid w:val="006B17E6"/>
    <w:rsid w:val="006B1808"/>
    <w:rsid w:val="006B20E3"/>
    <w:rsid w:val="006B25C1"/>
    <w:rsid w:val="006B2B84"/>
    <w:rsid w:val="006B36FA"/>
    <w:rsid w:val="006B3854"/>
    <w:rsid w:val="006B433D"/>
    <w:rsid w:val="006B4407"/>
    <w:rsid w:val="006B4C5A"/>
    <w:rsid w:val="006B55DE"/>
    <w:rsid w:val="006B5A4F"/>
    <w:rsid w:val="006B5FC3"/>
    <w:rsid w:val="006B72F1"/>
    <w:rsid w:val="006B747A"/>
    <w:rsid w:val="006B7ABF"/>
    <w:rsid w:val="006B7EB0"/>
    <w:rsid w:val="006B7F7D"/>
    <w:rsid w:val="006C04A5"/>
    <w:rsid w:val="006C04DC"/>
    <w:rsid w:val="006C091C"/>
    <w:rsid w:val="006C0BE1"/>
    <w:rsid w:val="006C0F06"/>
    <w:rsid w:val="006C12CA"/>
    <w:rsid w:val="006C1354"/>
    <w:rsid w:val="006C1A3D"/>
    <w:rsid w:val="006C28F3"/>
    <w:rsid w:val="006C2CCE"/>
    <w:rsid w:val="006C300B"/>
    <w:rsid w:val="006C3216"/>
    <w:rsid w:val="006C3483"/>
    <w:rsid w:val="006C3632"/>
    <w:rsid w:val="006C3AA0"/>
    <w:rsid w:val="006C4A0C"/>
    <w:rsid w:val="006C5300"/>
    <w:rsid w:val="006C5718"/>
    <w:rsid w:val="006C59FF"/>
    <w:rsid w:val="006C5C51"/>
    <w:rsid w:val="006C5E41"/>
    <w:rsid w:val="006C616A"/>
    <w:rsid w:val="006C623F"/>
    <w:rsid w:val="006C675B"/>
    <w:rsid w:val="006D040E"/>
    <w:rsid w:val="006D0470"/>
    <w:rsid w:val="006D069F"/>
    <w:rsid w:val="006D09D1"/>
    <w:rsid w:val="006D106C"/>
    <w:rsid w:val="006D129A"/>
    <w:rsid w:val="006D1CF5"/>
    <w:rsid w:val="006D1E08"/>
    <w:rsid w:val="006D205F"/>
    <w:rsid w:val="006D2124"/>
    <w:rsid w:val="006D23A3"/>
    <w:rsid w:val="006D2EA1"/>
    <w:rsid w:val="006D31B0"/>
    <w:rsid w:val="006D3B1F"/>
    <w:rsid w:val="006D3F51"/>
    <w:rsid w:val="006D4611"/>
    <w:rsid w:val="006D504E"/>
    <w:rsid w:val="006D544C"/>
    <w:rsid w:val="006D5C42"/>
    <w:rsid w:val="006D6D85"/>
    <w:rsid w:val="006D72D0"/>
    <w:rsid w:val="006D74FD"/>
    <w:rsid w:val="006D7D7C"/>
    <w:rsid w:val="006D7EF1"/>
    <w:rsid w:val="006E05B4"/>
    <w:rsid w:val="006E0700"/>
    <w:rsid w:val="006E09EF"/>
    <w:rsid w:val="006E0FC4"/>
    <w:rsid w:val="006E175D"/>
    <w:rsid w:val="006E179D"/>
    <w:rsid w:val="006E17BA"/>
    <w:rsid w:val="006E19D3"/>
    <w:rsid w:val="006E1C95"/>
    <w:rsid w:val="006E2B83"/>
    <w:rsid w:val="006E2DCB"/>
    <w:rsid w:val="006E2FA3"/>
    <w:rsid w:val="006E328A"/>
    <w:rsid w:val="006E366A"/>
    <w:rsid w:val="006E3A05"/>
    <w:rsid w:val="006E4989"/>
    <w:rsid w:val="006E49BF"/>
    <w:rsid w:val="006E4EBB"/>
    <w:rsid w:val="006E55A4"/>
    <w:rsid w:val="006E5D50"/>
    <w:rsid w:val="006E6850"/>
    <w:rsid w:val="006E7399"/>
    <w:rsid w:val="006E740C"/>
    <w:rsid w:val="006E7766"/>
    <w:rsid w:val="006E7908"/>
    <w:rsid w:val="006E7A03"/>
    <w:rsid w:val="006E7B31"/>
    <w:rsid w:val="006E7D3B"/>
    <w:rsid w:val="006F0138"/>
    <w:rsid w:val="006F0606"/>
    <w:rsid w:val="006F082E"/>
    <w:rsid w:val="006F087B"/>
    <w:rsid w:val="006F0D2A"/>
    <w:rsid w:val="006F0E17"/>
    <w:rsid w:val="006F1108"/>
    <w:rsid w:val="006F16FE"/>
    <w:rsid w:val="006F1813"/>
    <w:rsid w:val="006F1CCF"/>
    <w:rsid w:val="006F1EB8"/>
    <w:rsid w:val="006F2165"/>
    <w:rsid w:val="006F217F"/>
    <w:rsid w:val="006F290B"/>
    <w:rsid w:val="006F2A2F"/>
    <w:rsid w:val="006F2CAA"/>
    <w:rsid w:val="006F2CF6"/>
    <w:rsid w:val="006F3332"/>
    <w:rsid w:val="006F44E7"/>
    <w:rsid w:val="006F4A96"/>
    <w:rsid w:val="006F4CDD"/>
    <w:rsid w:val="006F4EAE"/>
    <w:rsid w:val="006F54A4"/>
    <w:rsid w:val="006F57FB"/>
    <w:rsid w:val="006F630F"/>
    <w:rsid w:val="006F77FA"/>
    <w:rsid w:val="0070139C"/>
    <w:rsid w:val="007019B8"/>
    <w:rsid w:val="007019DE"/>
    <w:rsid w:val="00701B88"/>
    <w:rsid w:val="00701FB4"/>
    <w:rsid w:val="00702C34"/>
    <w:rsid w:val="0070320C"/>
    <w:rsid w:val="007032A8"/>
    <w:rsid w:val="007032F5"/>
    <w:rsid w:val="007039B5"/>
    <w:rsid w:val="00704311"/>
    <w:rsid w:val="0070469A"/>
    <w:rsid w:val="007049C4"/>
    <w:rsid w:val="00704A1C"/>
    <w:rsid w:val="00704BDB"/>
    <w:rsid w:val="00704ED6"/>
    <w:rsid w:val="00704F75"/>
    <w:rsid w:val="007056A3"/>
    <w:rsid w:val="0070580F"/>
    <w:rsid w:val="007058A0"/>
    <w:rsid w:val="00706214"/>
    <w:rsid w:val="00706758"/>
    <w:rsid w:val="0070690B"/>
    <w:rsid w:val="00707526"/>
    <w:rsid w:val="00707555"/>
    <w:rsid w:val="007077D9"/>
    <w:rsid w:val="007110BB"/>
    <w:rsid w:val="007110E9"/>
    <w:rsid w:val="00711148"/>
    <w:rsid w:val="007118A7"/>
    <w:rsid w:val="00712BA3"/>
    <w:rsid w:val="00712CCA"/>
    <w:rsid w:val="00712E7E"/>
    <w:rsid w:val="00712F2D"/>
    <w:rsid w:val="00713199"/>
    <w:rsid w:val="00713795"/>
    <w:rsid w:val="0071383B"/>
    <w:rsid w:val="00714894"/>
    <w:rsid w:val="00714AB3"/>
    <w:rsid w:val="007153DC"/>
    <w:rsid w:val="007155AB"/>
    <w:rsid w:val="00715672"/>
    <w:rsid w:val="00716219"/>
    <w:rsid w:val="007162FB"/>
    <w:rsid w:val="00716332"/>
    <w:rsid w:val="00716C6C"/>
    <w:rsid w:val="00716F5D"/>
    <w:rsid w:val="00717473"/>
    <w:rsid w:val="0071767C"/>
    <w:rsid w:val="00717B3F"/>
    <w:rsid w:val="00717DD3"/>
    <w:rsid w:val="007200A6"/>
    <w:rsid w:val="00720D39"/>
    <w:rsid w:val="007211B6"/>
    <w:rsid w:val="0072127E"/>
    <w:rsid w:val="00721628"/>
    <w:rsid w:val="00722361"/>
    <w:rsid w:val="00722639"/>
    <w:rsid w:val="00722656"/>
    <w:rsid w:val="0072274F"/>
    <w:rsid w:val="00724B56"/>
    <w:rsid w:val="00724C82"/>
    <w:rsid w:val="00724F64"/>
    <w:rsid w:val="00725A06"/>
    <w:rsid w:val="00725BDD"/>
    <w:rsid w:val="00725D46"/>
    <w:rsid w:val="00725F96"/>
    <w:rsid w:val="00726432"/>
    <w:rsid w:val="0072704A"/>
    <w:rsid w:val="00727577"/>
    <w:rsid w:val="00730544"/>
    <w:rsid w:val="0073110D"/>
    <w:rsid w:val="00731C2E"/>
    <w:rsid w:val="00731DB5"/>
    <w:rsid w:val="00732149"/>
    <w:rsid w:val="00732A06"/>
    <w:rsid w:val="00732B39"/>
    <w:rsid w:val="00732CE2"/>
    <w:rsid w:val="00733105"/>
    <w:rsid w:val="00733380"/>
    <w:rsid w:val="0073347A"/>
    <w:rsid w:val="007337E6"/>
    <w:rsid w:val="00733AC9"/>
    <w:rsid w:val="00733E77"/>
    <w:rsid w:val="00734187"/>
    <w:rsid w:val="00734341"/>
    <w:rsid w:val="007351AC"/>
    <w:rsid w:val="00735401"/>
    <w:rsid w:val="00735940"/>
    <w:rsid w:val="00735E8F"/>
    <w:rsid w:val="0073731E"/>
    <w:rsid w:val="00737A34"/>
    <w:rsid w:val="007408BC"/>
    <w:rsid w:val="00740AF0"/>
    <w:rsid w:val="00740FB9"/>
    <w:rsid w:val="0074176E"/>
    <w:rsid w:val="00741F30"/>
    <w:rsid w:val="00742013"/>
    <w:rsid w:val="00742707"/>
    <w:rsid w:val="00742725"/>
    <w:rsid w:val="00742795"/>
    <w:rsid w:val="00742959"/>
    <w:rsid w:val="00742D1F"/>
    <w:rsid w:val="0074341C"/>
    <w:rsid w:val="00743AD9"/>
    <w:rsid w:val="00743BDA"/>
    <w:rsid w:val="00744149"/>
    <w:rsid w:val="0074417B"/>
    <w:rsid w:val="007443D7"/>
    <w:rsid w:val="00744D6B"/>
    <w:rsid w:val="007451B1"/>
    <w:rsid w:val="00745C16"/>
    <w:rsid w:val="00745CC2"/>
    <w:rsid w:val="00746EE4"/>
    <w:rsid w:val="007472B0"/>
    <w:rsid w:val="007475B2"/>
    <w:rsid w:val="00747837"/>
    <w:rsid w:val="00750F7F"/>
    <w:rsid w:val="007514C3"/>
    <w:rsid w:val="0075159A"/>
    <w:rsid w:val="00752733"/>
    <w:rsid w:val="0075349D"/>
    <w:rsid w:val="007538F7"/>
    <w:rsid w:val="00753D24"/>
    <w:rsid w:val="00754106"/>
    <w:rsid w:val="0075435F"/>
    <w:rsid w:val="0075439E"/>
    <w:rsid w:val="00756E2B"/>
    <w:rsid w:val="00756E9E"/>
    <w:rsid w:val="00757874"/>
    <w:rsid w:val="0076102E"/>
    <w:rsid w:val="00761CB4"/>
    <w:rsid w:val="00761ECD"/>
    <w:rsid w:val="00761EF2"/>
    <w:rsid w:val="00762AB4"/>
    <w:rsid w:val="0076413B"/>
    <w:rsid w:val="00764264"/>
    <w:rsid w:val="007649CC"/>
    <w:rsid w:val="00764B22"/>
    <w:rsid w:val="007651A3"/>
    <w:rsid w:val="0076524E"/>
    <w:rsid w:val="00765652"/>
    <w:rsid w:val="00765700"/>
    <w:rsid w:val="00765EFF"/>
    <w:rsid w:val="00765F49"/>
    <w:rsid w:val="007663A4"/>
    <w:rsid w:val="00766F0A"/>
    <w:rsid w:val="00770AAA"/>
    <w:rsid w:val="00770EA0"/>
    <w:rsid w:val="00770EBA"/>
    <w:rsid w:val="00771936"/>
    <w:rsid w:val="00771CA8"/>
    <w:rsid w:val="00771DB5"/>
    <w:rsid w:val="00771DF3"/>
    <w:rsid w:val="00772A29"/>
    <w:rsid w:val="00772FA4"/>
    <w:rsid w:val="007733D6"/>
    <w:rsid w:val="007742BF"/>
    <w:rsid w:val="007749BC"/>
    <w:rsid w:val="00774B58"/>
    <w:rsid w:val="00774CE8"/>
    <w:rsid w:val="007751F3"/>
    <w:rsid w:val="00775250"/>
    <w:rsid w:val="00775D7D"/>
    <w:rsid w:val="00775DAA"/>
    <w:rsid w:val="007768A4"/>
    <w:rsid w:val="00776FD0"/>
    <w:rsid w:val="00777031"/>
    <w:rsid w:val="007778F9"/>
    <w:rsid w:val="00780135"/>
    <w:rsid w:val="00780679"/>
    <w:rsid w:val="00781001"/>
    <w:rsid w:val="0078110C"/>
    <w:rsid w:val="0078123E"/>
    <w:rsid w:val="00781276"/>
    <w:rsid w:val="007813D6"/>
    <w:rsid w:val="007813F5"/>
    <w:rsid w:val="00781747"/>
    <w:rsid w:val="00782541"/>
    <w:rsid w:val="0078262C"/>
    <w:rsid w:val="00782690"/>
    <w:rsid w:val="007834BB"/>
    <w:rsid w:val="007842C7"/>
    <w:rsid w:val="007848BC"/>
    <w:rsid w:val="00784BE6"/>
    <w:rsid w:val="007851C9"/>
    <w:rsid w:val="007852A6"/>
    <w:rsid w:val="00785785"/>
    <w:rsid w:val="00786087"/>
    <w:rsid w:val="007861E5"/>
    <w:rsid w:val="007862F5"/>
    <w:rsid w:val="0078720A"/>
    <w:rsid w:val="007874A9"/>
    <w:rsid w:val="00787736"/>
    <w:rsid w:val="007877A9"/>
    <w:rsid w:val="00787AD1"/>
    <w:rsid w:val="00787CB3"/>
    <w:rsid w:val="00790624"/>
    <w:rsid w:val="00790D0E"/>
    <w:rsid w:val="0079111C"/>
    <w:rsid w:val="00792329"/>
    <w:rsid w:val="00792EAB"/>
    <w:rsid w:val="0079317A"/>
    <w:rsid w:val="007936FB"/>
    <w:rsid w:val="00793991"/>
    <w:rsid w:val="007939C1"/>
    <w:rsid w:val="00793C5F"/>
    <w:rsid w:val="0079457B"/>
    <w:rsid w:val="00794A7F"/>
    <w:rsid w:val="00794C43"/>
    <w:rsid w:val="00795306"/>
    <w:rsid w:val="007953B0"/>
    <w:rsid w:val="007955A2"/>
    <w:rsid w:val="00796ADD"/>
    <w:rsid w:val="00796C36"/>
    <w:rsid w:val="0079705A"/>
    <w:rsid w:val="007970A6"/>
    <w:rsid w:val="0079716A"/>
    <w:rsid w:val="00797C3F"/>
    <w:rsid w:val="007A0A98"/>
    <w:rsid w:val="007A1379"/>
    <w:rsid w:val="007A19E1"/>
    <w:rsid w:val="007A19F0"/>
    <w:rsid w:val="007A1B41"/>
    <w:rsid w:val="007A210F"/>
    <w:rsid w:val="007A23C9"/>
    <w:rsid w:val="007A29B4"/>
    <w:rsid w:val="007A303B"/>
    <w:rsid w:val="007A315F"/>
    <w:rsid w:val="007A4901"/>
    <w:rsid w:val="007A4B4F"/>
    <w:rsid w:val="007A4CC1"/>
    <w:rsid w:val="007A5A16"/>
    <w:rsid w:val="007A6844"/>
    <w:rsid w:val="007A697C"/>
    <w:rsid w:val="007A7270"/>
    <w:rsid w:val="007A72F3"/>
    <w:rsid w:val="007A75B6"/>
    <w:rsid w:val="007A7741"/>
    <w:rsid w:val="007A781F"/>
    <w:rsid w:val="007B005D"/>
    <w:rsid w:val="007B018B"/>
    <w:rsid w:val="007B0A24"/>
    <w:rsid w:val="007B14F8"/>
    <w:rsid w:val="007B1673"/>
    <w:rsid w:val="007B2056"/>
    <w:rsid w:val="007B20D1"/>
    <w:rsid w:val="007B238C"/>
    <w:rsid w:val="007B247F"/>
    <w:rsid w:val="007B2D83"/>
    <w:rsid w:val="007B336C"/>
    <w:rsid w:val="007B3DF0"/>
    <w:rsid w:val="007B4932"/>
    <w:rsid w:val="007B5737"/>
    <w:rsid w:val="007B695A"/>
    <w:rsid w:val="007B6B5F"/>
    <w:rsid w:val="007B6CB6"/>
    <w:rsid w:val="007B7039"/>
    <w:rsid w:val="007B7499"/>
    <w:rsid w:val="007C01C0"/>
    <w:rsid w:val="007C1105"/>
    <w:rsid w:val="007C1192"/>
    <w:rsid w:val="007C1901"/>
    <w:rsid w:val="007C22A4"/>
    <w:rsid w:val="007C23DC"/>
    <w:rsid w:val="007C244B"/>
    <w:rsid w:val="007C2636"/>
    <w:rsid w:val="007C2EAF"/>
    <w:rsid w:val="007C3D08"/>
    <w:rsid w:val="007C3D38"/>
    <w:rsid w:val="007C4051"/>
    <w:rsid w:val="007C43D9"/>
    <w:rsid w:val="007C4586"/>
    <w:rsid w:val="007C47F1"/>
    <w:rsid w:val="007C4A80"/>
    <w:rsid w:val="007C6301"/>
    <w:rsid w:val="007D033F"/>
    <w:rsid w:val="007D0B94"/>
    <w:rsid w:val="007D0F29"/>
    <w:rsid w:val="007D16BA"/>
    <w:rsid w:val="007D2137"/>
    <w:rsid w:val="007D2ADF"/>
    <w:rsid w:val="007D391F"/>
    <w:rsid w:val="007D3C6E"/>
    <w:rsid w:val="007D42E3"/>
    <w:rsid w:val="007D450A"/>
    <w:rsid w:val="007D4EAA"/>
    <w:rsid w:val="007D51E6"/>
    <w:rsid w:val="007D64AC"/>
    <w:rsid w:val="007D6D03"/>
    <w:rsid w:val="007D6ED0"/>
    <w:rsid w:val="007D7347"/>
    <w:rsid w:val="007D7C09"/>
    <w:rsid w:val="007E0093"/>
    <w:rsid w:val="007E0863"/>
    <w:rsid w:val="007E12A3"/>
    <w:rsid w:val="007E16D1"/>
    <w:rsid w:val="007E1CAA"/>
    <w:rsid w:val="007E20E5"/>
    <w:rsid w:val="007E2722"/>
    <w:rsid w:val="007E2CB7"/>
    <w:rsid w:val="007E3387"/>
    <w:rsid w:val="007E3471"/>
    <w:rsid w:val="007E36AB"/>
    <w:rsid w:val="007E37E1"/>
    <w:rsid w:val="007E3BFA"/>
    <w:rsid w:val="007E477C"/>
    <w:rsid w:val="007E4945"/>
    <w:rsid w:val="007E49B7"/>
    <w:rsid w:val="007E5730"/>
    <w:rsid w:val="007E588B"/>
    <w:rsid w:val="007E5C22"/>
    <w:rsid w:val="007E6D57"/>
    <w:rsid w:val="007E6DE7"/>
    <w:rsid w:val="007E7559"/>
    <w:rsid w:val="007F0733"/>
    <w:rsid w:val="007F0FF1"/>
    <w:rsid w:val="007F132E"/>
    <w:rsid w:val="007F2E8E"/>
    <w:rsid w:val="007F32ED"/>
    <w:rsid w:val="007F4000"/>
    <w:rsid w:val="007F4740"/>
    <w:rsid w:val="007F4E4B"/>
    <w:rsid w:val="007F59B0"/>
    <w:rsid w:val="007F5C68"/>
    <w:rsid w:val="007F6036"/>
    <w:rsid w:val="007F64A0"/>
    <w:rsid w:val="007F6974"/>
    <w:rsid w:val="007F733E"/>
    <w:rsid w:val="007F7AB3"/>
    <w:rsid w:val="0080028E"/>
    <w:rsid w:val="00800414"/>
    <w:rsid w:val="008005F1"/>
    <w:rsid w:val="00800765"/>
    <w:rsid w:val="00800C58"/>
    <w:rsid w:val="0080126D"/>
    <w:rsid w:val="00801762"/>
    <w:rsid w:val="00801B5A"/>
    <w:rsid w:val="00801DBD"/>
    <w:rsid w:val="00802758"/>
    <w:rsid w:val="0080282F"/>
    <w:rsid w:val="00802D5C"/>
    <w:rsid w:val="0080315A"/>
    <w:rsid w:val="00803518"/>
    <w:rsid w:val="00804001"/>
    <w:rsid w:val="0080462E"/>
    <w:rsid w:val="00804891"/>
    <w:rsid w:val="008052E9"/>
    <w:rsid w:val="00805AED"/>
    <w:rsid w:val="00807204"/>
    <w:rsid w:val="008074EE"/>
    <w:rsid w:val="008103DE"/>
    <w:rsid w:val="008106E4"/>
    <w:rsid w:val="00810F29"/>
    <w:rsid w:val="00811E11"/>
    <w:rsid w:val="008123A7"/>
    <w:rsid w:val="00812F9E"/>
    <w:rsid w:val="00813036"/>
    <w:rsid w:val="008131A2"/>
    <w:rsid w:val="008132EF"/>
    <w:rsid w:val="00813880"/>
    <w:rsid w:val="00813F4F"/>
    <w:rsid w:val="00814012"/>
    <w:rsid w:val="00815447"/>
    <w:rsid w:val="008156E1"/>
    <w:rsid w:val="0081626B"/>
    <w:rsid w:val="0081626D"/>
    <w:rsid w:val="008164AC"/>
    <w:rsid w:val="00816C6C"/>
    <w:rsid w:val="00817014"/>
    <w:rsid w:val="008173C4"/>
    <w:rsid w:val="00817FA7"/>
    <w:rsid w:val="008200DA"/>
    <w:rsid w:val="008208C0"/>
    <w:rsid w:val="00820BD4"/>
    <w:rsid w:val="00821FEF"/>
    <w:rsid w:val="0082221A"/>
    <w:rsid w:val="0082231C"/>
    <w:rsid w:val="008224D3"/>
    <w:rsid w:val="0082263F"/>
    <w:rsid w:val="00822AE9"/>
    <w:rsid w:val="00822B71"/>
    <w:rsid w:val="00822B97"/>
    <w:rsid w:val="00822D5A"/>
    <w:rsid w:val="0082320F"/>
    <w:rsid w:val="0082325D"/>
    <w:rsid w:val="00823459"/>
    <w:rsid w:val="00824A4A"/>
    <w:rsid w:val="00825851"/>
    <w:rsid w:val="00825C87"/>
    <w:rsid w:val="00826483"/>
    <w:rsid w:val="0082776E"/>
    <w:rsid w:val="00827979"/>
    <w:rsid w:val="00830C65"/>
    <w:rsid w:val="00830EFC"/>
    <w:rsid w:val="0083131F"/>
    <w:rsid w:val="00833D88"/>
    <w:rsid w:val="00835411"/>
    <w:rsid w:val="00835F5D"/>
    <w:rsid w:val="0083611C"/>
    <w:rsid w:val="00836C7A"/>
    <w:rsid w:val="00837841"/>
    <w:rsid w:val="00837ECB"/>
    <w:rsid w:val="00840BA5"/>
    <w:rsid w:val="00840D54"/>
    <w:rsid w:val="00842282"/>
    <w:rsid w:val="00842505"/>
    <w:rsid w:val="0084272B"/>
    <w:rsid w:val="008428C7"/>
    <w:rsid w:val="00842901"/>
    <w:rsid w:val="00843162"/>
    <w:rsid w:val="008439D4"/>
    <w:rsid w:val="00843BB9"/>
    <w:rsid w:val="008440C6"/>
    <w:rsid w:val="008449D2"/>
    <w:rsid w:val="00844B35"/>
    <w:rsid w:val="00844E00"/>
    <w:rsid w:val="0084507A"/>
    <w:rsid w:val="008450F1"/>
    <w:rsid w:val="00845AF2"/>
    <w:rsid w:val="00845BB1"/>
    <w:rsid w:val="00845D8D"/>
    <w:rsid w:val="00845DA0"/>
    <w:rsid w:val="008464D5"/>
    <w:rsid w:val="00846C05"/>
    <w:rsid w:val="00846C20"/>
    <w:rsid w:val="008472C0"/>
    <w:rsid w:val="00847FAD"/>
    <w:rsid w:val="008500AF"/>
    <w:rsid w:val="00850175"/>
    <w:rsid w:val="00850558"/>
    <w:rsid w:val="008508B7"/>
    <w:rsid w:val="00850A8A"/>
    <w:rsid w:val="00850C3F"/>
    <w:rsid w:val="00850DAD"/>
    <w:rsid w:val="00850E7A"/>
    <w:rsid w:val="00850ED1"/>
    <w:rsid w:val="00851349"/>
    <w:rsid w:val="00851452"/>
    <w:rsid w:val="008514D9"/>
    <w:rsid w:val="00851649"/>
    <w:rsid w:val="0085233A"/>
    <w:rsid w:val="00852352"/>
    <w:rsid w:val="00852D8C"/>
    <w:rsid w:val="0085422F"/>
    <w:rsid w:val="00854847"/>
    <w:rsid w:val="00854C87"/>
    <w:rsid w:val="00854DA5"/>
    <w:rsid w:val="00855624"/>
    <w:rsid w:val="0085580F"/>
    <w:rsid w:val="008559CE"/>
    <w:rsid w:val="0085645B"/>
    <w:rsid w:val="00856AB3"/>
    <w:rsid w:val="00856B76"/>
    <w:rsid w:val="00856EED"/>
    <w:rsid w:val="0085704F"/>
    <w:rsid w:val="00857338"/>
    <w:rsid w:val="0085779F"/>
    <w:rsid w:val="00857C8F"/>
    <w:rsid w:val="00860093"/>
    <w:rsid w:val="00861233"/>
    <w:rsid w:val="0086128D"/>
    <w:rsid w:val="008616EF"/>
    <w:rsid w:val="00861F3F"/>
    <w:rsid w:val="00862537"/>
    <w:rsid w:val="00862F4D"/>
    <w:rsid w:val="0086316E"/>
    <w:rsid w:val="00863E94"/>
    <w:rsid w:val="008640B8"/>
    <w:rsid w:val="00864887"/>
    <w:rsid w:val="00864994"/>
    <w:rsid w:val="00864A3F"/>
    <w:rsid w:val="00864D7D"/>
    <w:rsid w:val="00865077"/>
    <w:rsid w:val="00865177"/>
    <w:rsid w:val="00865528"/>
    <w:rsid w:val="00865AAD"/>
    <w:rsid w:val="00867524"/>
    <w:rsid w:val="00870001"/>
    <w:rsid w:val="008709EF"/>
    <w:rsid w:val="008709F8"/>
    <w:rsid w:val="0087103F"/>
    <w:rsid w:val="008715F6"/>
    <w:rsid w:val="00871786"/>
    <w:rsid w:val="00871820"/>
    <w:rsid w:val="00872065"/>
    <w:rsid w:val="00872D47"/>
    <w:rsid w:val="00873048"/>
    <w:rsid w:val="00873237"/>
    <w:rsid w:val="008737C3"/>
    <w:rsid w:val="00873F5A"/>
    <w:rsid w:val="008742CE"/>
    <w:rsid w:val="00874862"/>
    <w:rsid w:val="008755A0"/>
    <w:rsid w:val="00875A54"/>
    <w:rsid w:val="008761D8"/>
    <w:rsid w:val="008762A0"/>
    <w:rsid w:val="00876674"/>
    <w:rsid w:val="00876BEC"/>
    <w:rsid w:val="008778A8"/>
    <w:rsid w:val="00880048"/>
    <w:rsid w:val="00880058"/>
    <w:rsid w:val="008810A9"/>
    <w:rsid w:val="008810EB"/>
    <w:rsid w:val="00881209"/>
    <w:rsid w:val="008812A7"/>
    <w:rsid w:val="00881357"/>
    <w:rsid w:val="008814EE"/>
    <w:rsid w:val="00882671"/>
    <w:rsid w:val="00882BB0"/>
    <w:rsid w:val="0088393A"/>
    <w:rsid w:val="00883FF3"/>
    <w:rsid w:val="00884AF2"/>
    <w:rsid w:val="00885181"/>
    <w:rsid w:val="00885479"/>
    <w:rsid w:val="00886A2D"/>
    <w:rsid w:val="008871C4"/>
    <w:rsid w:val="008879B8"/>
    <w:rsid w:val="00887C67"/>
    <w:rsid w:val="0089005C"/>
    <w:rsid w:val="00890132"/>
    <w:rsid w:val="008903F3"/>
    <w:rsid w:val="00890505"/>
    <w:rsid w:val="0089185E"/>
    <w:rsid w:val="008927EF"/>
    <w:rsid w:val="00892AD8"/>
    <w:rsid w:val="00892EA8"/>
    <w:rsid w:val="00893174"/>
    <w:rsid w:val="0089366C"/>
    <w:rsid w:val="00893DDB"/>
    <w:rsid w:val="00894335"/>
    <w:rsid w:val="00894754"/>
    <w:rsid w:val="00895437"/>
    <w:rsid w:val="0089586A"/>
    <w:rsid w:val="00895E03"/>
    <w:rsid w:val="008960E3"/>
    <w:rsid w:val="008961AD"/>
    <w:rsid w:val="00896835"/>
    <w:rsid w:val="00896962"/>
    <w:rsid w:val="00896B10"/>
    <w:rsid w:val="00896E63"/>
    <w:rsid w:val="0089733B"/>
    <w:rsid w:val="0089762F"/>
    <w:rsid w:val="00897ED7"/>
    <w:rsid w:val="008A03A3"/>
    <w:rsid w:val="008A084C"/>
    <w:rsid w:val="008A087E"/>
    <w:rsid w:val="008A0FC2"/>
    <w:rsid w:val="008A1730"/>
    <w:rsid w:val="008A1896"/>
    <w:rsid w:val="008A1A20"/>
    <w:rsid w:val="008A2290"/>
    <w:rsid w:val="008A2A92"/>
    <w:rsid w:val="008A31AC"/>
    <w:rsid w:val="008A3E62"/>
    <w:rsid w:val="008A4AC5"/>
    <w:rsid w:val="008A4B44"/>
    <w:rsid w:val="008A4CD9"/>
    <w:rsid w:val="008A5671"/>
    <w:rsid w:val="008A5694"/>
    <w:rsid w:val="008A5911"/>
    <w:rsid w:val="008A5AB0"/>
    <w:rsid w:val="008A5E58"/>
    <w:rsid w:val="008A5F48"/>
    <w:rsid w:val="008A5FB6"/>
    <w:rsid w:val="008A65E3"/>
    <w:rsid w:val="008A66F3"/>
    <w:rsid w:val="008A6B60"/>
    <w:rsid w:val="008A6CAC"/>
    <w:rsid w:val="008A6EDE"/>
    <w:rsid w:val="008A7B0A"/>
    <w:rsid w:val="008A7B35"/>
    <w:rsid w:val="008B0088"/>
    <w:rsid w:val="008B0763"/>
    <w:rsid w:val="008B083C"/>
    <w:rsid w:val="008B089D"/>
    <w:rsid w:val="008B100D"/>
    <w:rsid w:val="008B1515"/>
    <w:rsid w:val="008B28D2"/>
    <w:rsid w:val="008B2EB8"/>
    <w:rsid w:val="008B2FA9"/>
    <w:rsid w:val="008B324F"/>
    <w:rsid w:val="008B3600"/>
    <w:rsid w:val="008B3619"/>
    <w:rsid w:val="008B4802"/>
    <w:rsid w:val="008B6080"/>
    <w:rsid w:val="008B6776"/>
    <w:rsid w:val="008B6D8E"/>
    <w:rsid w:val="008B6EC6"/>
    <w:rsid w:val="008B7057"/>
    <w:rsid w:val="008B7159"/>
    <w:rsid w:val="008B720F"/>
    <w:rsid w:val="008B75B4"/>
    <w:rsid w:val="008B7684"/>
    <w:rsid w:val="008B7AFF"/>
    <w:rsid w:val="008C0776"/>
    <w:rsid w:val="008C0ADB"/>
    <w:rsid w:val="008C0EDF"/>
    <w:rsid w:val="008C12D3"/>
    <w:rsid w:val="008C138F"/>
    <w:rsid w:val="008C13F7"/>
    <w:rsid w:val="008C1F07"/>
    <w:rsid w:val="008C2329"/>
    <w:rsid w:val="008C2B1D"/>
    <w:rsid w:val="008C3288"/>
    <w:rsid w:val="008C55A6"/>
    <w:rsid w:val="008C5C09"/>
    <w:rsid w:val="008C5E4F"/>
    <w:rsid w:val="008C5F19"/>
    <w:rsid w:val="008C620F"/>
    <w:rsid w:val="008C648D"/>
    <w:rsid w:val="008C6C39"/>
    <w:rsid w:val="008C7888"/>
    <w:rsid w:val="008C7A90"/>
    <w:rsid w:val="008C7C29"/>
    <w:rsid w:val="008C7DFE"/>
    <w:rsid w:val="008D08A2"/>
    <w:rsid w:val="008D0BA5"/>
    <w:rsid w:val="008D0F35"/>
    <w:rsid w:val="008D0FB1"/>
    <w:rsid w:val="008D1502"/>
    <w:rsid w:val="008D1E26"/>
    <w:rsid w:val="008D1E70"/>
    <w:rsid w:val="008D22D6"/>
    <w:rsid w:val="008D269F"/>
    <w:rsid w:val="008D2AC8"/>
    <w:rsid w:val="008D2B6B"/>
    <w:rsid w:val="008D305C"/>
    <w:rsid w:val="008D3DB9"/>
    <w:rsid w:val="008D63E3"/>
    <w:rsid w:val="008D6BBC"/>
    <w:rsid w:val="008D767C"/>
    <w:rsid w:val="008E0307"/>
    <w:rsid w:val="008E0550"/>
    <w:rsid w:val="008E09DD"/>
    <w:rsid w:val="008E11F1"/>
    <w:rsid w:val="008E1217"/>
    <w:rsid w:val="008E164C"/>
    <w:rsid w:val="008E1BFC"/>
    <w:rsid w:val="008E2676"/>
    <w:rsid w:val="008E26A8"/>
    <w:rsid w:val="008E26AD"/>
    <w:rsid w:val="008E2AB0"/>
    <w:rsid w:val="008E2C28"/>
    <w:rsid w:val="008E2C80"/>
    <w:rsid w:val="008E35B2"/>
    <w:rsid w:val="008E3E93"/>
    <w:rsid w:val="008E4272"/>
    <w:rsid w:val="008E4E41"/>
    <w:rsid w:val="008E580D"/>
    <w:rsid w:val="008E5BFE"/>
    <w:rsid w:val="008E66A3"/>
    <w:rsid w:val="008E6B7D"/>
    <w:rsid w:val="008E7765"/>
    <w:rsid w:val="008E7A2B"/>
    <w:rsid w:val="008F0A1C"/>
    <w:rsid w:val="008F2034"/>
    <w:rsid w:val="008F21EB"/>
    <w:rsid w:val="008F2BA4"/>
    <w:rsid w:val="008F2C23"/>
    <w:rsid w:val="008F2D96"/>
    <w:rsid w:val="008F30CB"/>
    <w:rsid w:val="008F31C8"/>
    <w:rsid w:val="008F4682"/>
    <w:rsid w:val="008F5F03"/>
    <w:rsid w:val="008F5F12"/>
    <w:rsid w:val="008F5FCA"/>
    <w:rsid w:val="008F63B5"/>
    <w:rsid w:val="008F6684"/>
    <w:rsid w:val="008F76CD"/>
    <w:rsid w:val="008F76F7"/>
    <w:rsid w:val="008F789C"/>
    <w:rsid w:val="009000F7"/>
    <w:rsid w:val="0090023E"/>
    <w:rsid w:val="009019F6"/>
    <w:rsid w:val="00901B53"/>
    <w:rsid w:val="00901C3F"/>
    <w:rsid w:val="00901F5B"/>
    <w:rsid w:val="00902122"/>
    <w:rsid w:val="00902A54"/>
    <w:rsid w:val="00902CA9"/>
    <w:rsid w:val="0090339F"/>
    <w:rsid w:val="00903777"/>
    <w:rsid w:val="00903882"/>
    <w:rsid w:val="009044DD"/>
    <w:rsid w:val="00904831"/>
    <w:rsid w:val="009048AE"/>
    <w:rsid w:val="009049A6"/>
    <w:rsid w:val="00904C16"/>
    <w:rsid w:val="00905950"/>
    <w:rsid w:val="00905E2A"/>
    <w:rsid w:val="0090682D"/>
    <w:rsid w:val="00907409"/>
    <w:rsid w:val="009108A2"/>
    <w:rsid w:val="009111B8"/>
    <w:rsid w:val="00912012"/>
    <w:rsid w:val="0091284D"/>
    <w:rsid w:val="00912FF3"/>
    <w:rsid w:val="0091322C"/>
    <w:rsid w:val="00913519"/>
    <w:rsid w:val="00914583"/>
    <w:rsid w:val="00915973"/>
    <w:rsid w:val="009163A7"/>
    <w:rsid w:val="00916A7C"/>
    <w:rsid w:val="00916F31"/>
    <w:rsid w:val="0091748D"/>
    <w:rsid w:val="009176B5"/>
    <w:rsid w:val="00917B90"/>
    <w:rsid w:val="00917CE7"/>
    <w:rsid w:val="009212FE"/>
    <w:rsid w:val="00921690"/>
    <w:rsid w:val="00921F33"/>
    <w:rsid w:val="00922128"/>
    <w:rsid w:val="009225B6"/>
    <w:rsid w:val="0092297F"/>
    <w:rsid w:val="00922A98"/>
    <w:rsid w:val="00923432"/>
    <w:rsid w:val="00923A4A"/>
    <w:rsid w:val="00923D65"/>
    <w:rsid w:val="00923F15"/>
    <w:rsid w:val="0092467A"/>
    <w:rsid w:val="0092468E"/>
    <w:rsid w:val="00925055"/>
    <w:rsid w:val="0092515C"/>
    <w:rsid w:val="009253D3"/>
    <w:rsid w:val="009256F5"/>
    <w:rsid w:val="00925790"/>
    <w:rsid w:val="00926DAB"/>
    <w:rsid w:val="00926FA0"/>
    <w:rsid w:val="00930637"/>
    <w:rsid w:val="00930B3D"/>
    <w:rsid w:val="009314F7"/>
    <w:rsid w:val="00931730"/>
    <w:rsid w:val="009322B0"/>
    <w:rsid w:val="009324EB"/>
    <w:rsid w:val="00932EE3"/>
    <w:rsid w:val="0093381B"/>
    <w:rsid w:val="00933CBD"/>
    <w:rsid w:val="00934158"/>
    <w:rsid w:val="0093472C"/>
    <w:rsid w:val="0093474E"/>
    <w:rsid w:val="00934829"/>
    <w:rsid w:val="00935024"/>
    <w:rsid w:val="00935611"/>
    <w:rsid w:val="00935C21"/>
    <w:rsid w:val="00935C76"/>
    <w:rsid w:val="00935DAD"/>
    <w:rsid w:val="00936C85"/>
    <w:rsid w:val="00937256"/>
    <w:rsid w:val="00937E5C"/>
    <w:rsid w:val="00940533"/>
    <w:rsid w:val="0094085A"/>
    <w:rsid w:val="00940ED6"/>
    <w:rsid w:val="00940EEE"/>
    <w:rsid w:val="00941191"/>
    <w:rsid w:val="009413F2"/>
    <w:rsid w:val="00941F32"/>
    <w:rsid w:val="009439D4"/>
    <w:rsid w:val="009450A4"/>
    <w:rsid w:val="00945989"/>
    <w:rsid w:val="00945C3A"/>
    <w:rsid w:val="00945EA8"/>
    <w:rsid w:val="00947001"/>
    <w:rsid w:val="009475DB"/>
    <w:rsid w:val="00947ABF"/>
    <w:rsid w:val="00947E5F"/>
    <w:rsid w:val="0095009D"/>
    <w:rsid w:val="00950226"/>
    <w:rsid w:val="009504E8"/>
    <w:rsid w:val="0095066B"/>
    <w:rsid w:val="009507D1"/>
    <w:rsid w:val="00950A11"/>
    <w:rsid w:val="00950AF0"/>
    <w:rsid w:val="0095169F"/>
    <w:rsid w:val="00951B5F"/>
    <w:rsid w:val="0095250E"/>
    <w:rsid w:val="00952BB6"/>
    <w:rsid w:val="00953607"/>
    <w:rsid w:val="00953661"/>
    <w:rsid w:val="0095478E"/>
    <w:rsid w:val="009549F4"/>
    <w:rsid w:val="00954F1A"/>
    <w:rsid w:val="009551FE"/>
    <w:rsid w:val="0095550E"/>
    <w:rsid w:val="0095639A"/>
    <w:rsid w:val="00956747"/>
    <w:rsid w:val="00956781"/>
    <w:rsid w:val="00956E35"/>
    <w:rsid w:val="009570A8"/>
    <w:rsid w:val="0095789A"/>
    <w:rsid w:val="00957966"/>
    <w:rsid w:val="00957AAF"/>
    <w:rsid w:val="00957BDB"/>
    <w:rsid w:val="00957CCA"/>
    <w:rsid w:val="009600E0"/>
    <w:rsid w:val="00961118"/>
    <w:rsid w:val="009611F6"/>
    <w:rsid w:val="00961B93"/>
    <w:rsid w:val="00962D94"/>
    <w:rsid w:val="0096371A"/>
    <w:rsid w:val="0096423D"/>
    <w:rsid w:val="00964356"/>
    <w:rsid w:val="0096491F"/>
    <w:rsid w:val="00965082"/>
    <w:rsid w:val="00965617"/>
    <w:rsid w:val="00965B6D"/>
    <w:rsid w:val="00965D43"/>
    <w:rsid w:val="00966432"/>
    <w:rsid w:val="00966565"/>
    <w:rsid w:val="00966661"/>
    <w:rsid w:val="00967D81"/>
    <w:rsid w:val="00970754"/>
    <w:rsid w:val="009707E8"/>
    <w:rsid w:val="009719CC"/>
    <w:rsid w:val="00971CAF"/>
    <w:rsid w:val="00971F0E"/>
    <w:rsid w:val="00972978"/>
    <w:rsid w:val="00972FE0"/>
    <w:rsid w:val="009733C9"/>
    <w:rsid w:val="00973CE1"/>
    <w:rsid w:val="00974052"/>
    <w:rsid w:val="0097416D"/>
    <w:rsid w:val="00974E8C"/>
    <w:rsid w:val="00975159"/>
    <w:rsid w:val="00975B22"/>
    <w:rsid w:val="00975D20"/>
    <w:rsid w:val="0097633E"/>
    <w:rsid w:val="009768FD"/>
    <w:rsid w:val="0097702F"/>
    <w:rsid w:val="009771F0"/>
    <w:rsid w:val="00977788"/>
    <w:rsid w:val="00977A6F"/>
    <w:rsid w:val="00981C7E"/>
    <w:rsid w:val="00981FCA"/>
    <w:rsid w:val="009823A9"/>
    <w:rsid w:val="009832BA"/>
    <w:rsid w:val="009837F3"/>
    <w:rsid w:val="00983A50"/>
    <w:rsid w:val="00984325"/>
    <w:rsid w:val="00984C80"/>
    <w:rsid w:val="00984D7D"/>
    <w:rsid w:val="00985A92"/>
    <w:rsid w:val="00985D9A"/>
    <w:rsid w:val="00986878"/>
    <w:rsid w:val="009869E9"/>
    <w:rsid w:val="009875D1"/>
    <w:rsid w:val="009879E4"/>
    <w:rsid w:val="00987E5A"/>
    <w:rsid w:val="009907F3"/>
    <w:rsid w:val="0099085D"/>
    <w:rsid w:val="009908F4"/>
    <w:rsid w:val="00991C7E"/>
    <w:rsid w:val="009926A0"/>
    <w:rsid w:val="009930B0"/>
    <w:rsid w:val="009932F4"/>
    <w:rsid w:val="0099382B"/>
    <w:rsid w:val="00993B3B"/>
    <w:rsid w:val="0099583A"/>
    <w:rsid w:val="00997C10"/>
    <w:rsid w:val="009A014E"/>
    <w:rsid w:val="009A019A"/>
    <w:rsid w:val="009A0270"/>
    <w:rsid w:val="009A0B06"/>
    <w:rsid w:val="009A1F8E"/>
    <w:rsid w:val="009A2921"/>
    <w:rsid w:val="009A2A3D"/>
    <w:rsid w:val="009A2B91"/>
    <w:rsid w:val="009A370F"/>
    <w:rsid w:val="009A372F"/>
    <w:rsid w:val="009A3AB0"/>
    <w:rsid w:val="009A3D5E"/>
    <w:rsid w:val="009A3E08"/>
    <w:rsid w:val="009A4CCA"/>
    <w:rsid w:val="009A4E86"/>
    <w:rsid w:val="009A582E"/>
    <w:rsid w:val="009A588C"/>
    <w:rsid w:val="009A59CE"/>
    <w:rsid w:val="009A5E2C"/>
    <w:rsid w:val="009A6068"/>
    <w:rsid w:val="009A6A57"/>
    <w:rsid w:val="009A70B2"/>
    <w:rsid w:val="009A7D24"/>
    <w:rsid w:val="009A7E35"/>
    <w:rsid w:val="009A7F3B"/>
    <w:rsid w:val="009B0CC6"/>
    <w:rsid w:val="009B1E79"/>
    <w:rsid w:val="009B2689"/>
    <w:rsid w:val="009B296A"/>
    <w:rsid w:val="009B349D"/>
    <w:rsid w:val="009B39F7"/>
    <w:rsid w:val="009B3ECF"/>
    <w:rsid w:val="009B4193"/>
    <w:rsid w:val="009B48FF"/>
    <w:rsid w:val="009B4CCC"/>
    <w:rsid w:val="009B4E1A"/>
    <w:rsid w:val="009B5346"/>
    <w:rsid w:val="009B5479"/>
    <w:rsid w:val="009B5689"/>
    <w:rsid w:val="009B641A"/>
    <w:rsid w:val="009B67ED"/>
    <w:rsid w:val="009B6A0E"/>
    <w:rsid w:val="009B6AA4"/>
    <w:rsid w:val="009B6EC8"/>
    <w:rsid w:val="009B72C3"/>
    <w:rsid w:val="009B7539"/>
    <w:rsid w:val="009B7A3A"/>
    <w:rsid w:val="009C0E57"/>
    <w:rsid w:val="009C11B2"/>
    <w:rsid w:val="009C1A5F"/>
    <w:rsid w:val="009C1B80"/>
    <w:rsid w:val="009C1E1F"/>
    <w:rsid w:val="009C270C"/>
    <w:rsid w:val="009C2941"/>
    <w:rsid w:val="009C29A4"/>
    <w:rsid w:val="009C2A9E"/>
    <w:rsid w:val="009C3A31"/>
    <w:rsid w:val="009C4192"/>
    <w:rsid w:val="009C488A"/>
    <w:rsid w:val="009C4B07"/>
    <w:rsid w:val="009C529B"/>
    <w:rsid w:val="009C5354"/>
    <w:rsid w:val="009C5456"/>
    <w:rsid w:val="009C5A7E"/>
    <w:rsid w:val="009C6566"/>
    <w:rsid w:val="009C70B8"/>
    <w:rsid w:val="009C7627"/>
    <w:rsid w:val="009D0212"/>
    <w:rsid w:val="009D0569"/>
    <w:rsid w:val="009D0708"/>
    <w:rsid w:val="009D114A"/>
    <w:rsid w:val="009D1348"/>
    <w:rsid w:val="009D2B84"/>
    <w:rsid w:val="009D2F88"/>
    <w:rsid w:val="009D4209"/>
    <w:rsid w:val="009D4762"/>
    <w:rsid w:val="009D5F8E"/>
    <w:rsid w:val="009D6130"/>
    <w:rsid w:val="009D6C58"/>
    <w:rsid w:val="009D6FCF"/>
    <w:rsid w:val="009D702C"/>
    <w:rsid w:val="009D712E"/>
    <w:rsid w:val="009D7188"/>
    <w:rsid w:val="009E04CF"/>
    <w:rsid w:val="009E091F"/>
    <w:rsid w:val="009E1067"/>
    <w:rsid w:val="009E256B"/>
    <w:rsid w:val="009E2661"/>
    <w:rsid w:val="009E2A14"/>
    <w:rsid w:val="009E2E05"/>
    <w:rsid w:val="009E31D3"/>
    <w:rsid w:val="009E3C51"/>
    <w:rsid w:val="009E4311"/>
    <w:rsid w:val="009E447E"/>
    <w:rsid w:val="009E4CB4"/>
    <w:rsid w:val="009E5106"/>
    <w:rsid w:val="009E5718"/>
    <w:rsid w:val="009E5CCE"/>
    <w:rsid w:val="009E5CEA"/>
    <w:rsid w:val="009E5D0D"/>
    <w:rsid w:val="009E70A0"/>
    <w:rsid w:val="009E75DE"/>
    <w:rsid w:val="009E7A18"/>
    <w:rsid w:val="009E7BAB"/>
    <w:rsid w:val="009E7BCE"/>
    <w:rsid w:val="009F01F2"/>
    <w:rsid w:val="009F085C"/>
    <w:rsid w:val="009F0AE7"/>
    <w:rsid w:val="009F0EC5"/>
    <w:rsid w:val="009F160C"/>
    <w:rsid w:val="009F1613"/>
    <w:rsid w:val="009F2479"/>
    <w:rsid w:val="009F27AA"/>
    <w:rsid w:val="009F2BAF"/>
    <w:rsid w:val="009F2E18"/>
    <w:rsid w:val="009F2EEC"/>
    <w:rsid w:val="009F2FD8"/>
    <w:rsid w:val="009F3EA4"/>
    <w:rsid w:val="009F4B8F"/>
    <w:rsid w:val="009F5B86"/>
    <w:rsid w:val="009F60CC"/>
    <w:rsid w:val="009F62DC"/>
    <w:rsid w:val="009F656D"/>
    <w:rsid w:val="009F7A33"/>
    <w:rsid w:val="009F7A7A"/>
    <w:rsid w:val="00A00DAB"/>
    <w:rsid w:val="00A00FF9"/>
    <w:rsid w:val="00A0102A"/>
    <w:rsid w:val="00A017F5"/>
    <w:rsid w:val="00A01ADC"/>
    <w:rsid w:val="00A01E40"/>
    <w:rsid w:val="00A020D6"/>
    <w:rsid w:val="00A021FA"/>
    <w:rsid w:val="00A022CB"/>
    <w:rsid w:val="00A034CE"/>
    <w:rsid w:val="00A03F13"/>
    <w:rsid w:val="00A042D2"/>
    <w:rsid w:val="00A04836"/>
    <w:rsid w:val="00A04B06"/>
    <w:rsid w:val="00A05005"/>
    <w:rsid w:val="00A0510E"/>
    <w:rsid w:val="00A0523B"/>
    <w:rsid w:val="00A05DC5"/>
    <w:rsid w:val="00A06328"/>
    <w:rsid w:val="00A065D9"/>
    <w:rsid w:val="00A067F5"/>
    <w:rsid w:val="00A06EB9"/>
    <w:rsid w:val="00A07025"/>
    <w:rsid w:val="00A0728E"/>
    <w:rsid w:val="00A07AA0"/>
    <w:rsid w:val="00A125F8"/>
    <w:rsid w:val="00A138F3"/>
    <w:rsid w:val="00A142FA"/>
    <w:rsid w:val="00A15F31"/>
    <w:rsid w:val="00A160F3"/>
    <w:rsid w:val="00A169C9"/>
    <w:rsid w:val="00A16A0E"/>
    <w:rsid w:val="00A16C5C"/>
    <w:rsid w:val="00A17253"/>
    <w:rsid w:val="00A17A35"/>
    <w:rsid w:val="00A17CC2"/>
    <w:rsid w:val="00A203B2"/>
    <w:rsid w:val="00A20436"/>
    <w:rsid w:val="00A204BA"/>
    <w:rsid w:val="00A206E7"/>
    <w:rsid w:val="00A2094B"/>
    <w:rsid w:val="00A20C01"/>
    <w:rsid w:val="00A21D20"/>
    <w:rsid w:val="00A22332"/>
    <w:rsid w:val="00A22344"/>
    <w:rsid w:val="00A2256B"/>
    <w:rsid w:val="00A22B0A"/>
    <w:rsid w:val="00A22B5F"/>
    <w:rsid w:val="00A22EDC"/>
    <w:rsid w:val="00A23089"/>
    <w:rsid w:val="00A23500"/>
    <w:rsid w:val="00A23A70"/>
    <w:rsid w:val="00A24A21"/>
    <w:rsid w:val="00A24BEF"/>
    <w:rsid w:val="00A24DD6"/>
    <w:rsid w:val="00A2510C"/>
    <w:rsid w:val="00A258DA"/>
    <w:rsid w:val="00A25907"/>
    <w:rsid w:val="00A25CF7"/>
    <w:rsid w:val="00A26B03"/>
    <w:rsid w:val="00A26D7F"/>
    <w:rsid w:val="00A272BF"/>
    <w:rsid w:val="00A274C5"/>
    <w:rsid w:val="00A2760A"/>
    <w:rsid w:val="00A27CF3"/>
    <w:rsid w:val="00A3166B"/>
    <w:rsid w:val="00A32EFD"/>
    <w:rsid w:val="00A3343D"/>
    <w:rsid w:val="00A33785"/>
    <w:rsid w:val="00A33CF0"/>
    <w:rsid w:val="00A33E90"/>
    <w:rsid w:val="00A34A30"/>
    <w:rsid w:val="00A34AF2"/>
    <w:rsid w:val="00A34EBC"/>
    <w:rsid w:val="00A36FB3"/>
    <w:rsid w:val="00A371AD"/>
    <w:rsid w:val="00A37801"/>
    <w:rsid w:val="00A37F52"/>
    <w:rsid w:val="00A37FEB"/>
    <w:rsid w:val="00A4058F"/>
    <w:rsid w:val="00A4066E"/>
    <w:rsid w:val="00A4081E"/>
    <w:rsid w:val="00A40834"/>
    <w:rsid w:val="00A41195"/>
    <w:rsid w:val="00A411E0"/>
    <w:rsid w:val="00A41DEE"/>
    <w:rsid w:val="00A420F1"/>
    <w:rsid w:val="00A4251B"/>
    <w:rsid w:val="00A42BE7"/>
    <w:rsid w:val="00A42D1C"/>
    <w:rsid w:val="00A43203"/>
    <w:rsid w:val="00A436CD"/>
    <w:rsid w:val="00A43712"/>
    <w:rsid w:val="00A43BDF"/>
    <w:rsid w:val="00A43DD4"/>
    <w:rsid w:val="00A4449E"/>
    <w:rsid w:val="00A44D37"/>
    <w:rsid w:val="00A45030"/>
    <w:rsid w:val="00A45852"/>
    <w:rsid w:val="00A45B39"/>
    <w:rsid w:val="00A46454"/>
    <w:rsid w:val="00A46C3A"/>
    <w:rsid w:val="00A478E2"/>
    <w:rsid w:val="00A504FC"/>
    <w:rsid w:val="00A507D0"/>
    <w:rsid w:val="00A50B97"/>
    <w:rsid w:val="00A51321"/>
    <w:rsid w:val="00A51523"/>
    <w:rsid w:val="00A51A20"/>
    <w:rsid w:val="00A52608"/>
    <w:rsid w:val="00A5287E"/>
    <w:rsid w:val="00A52A23"/>
    <w:rsid w:val="00A52A59"/>
    <w:rsid w:val="00A52D52"/>
    <w:rsid w:val="00A52DB5"/>
    <w:rsid w:val="00A53187"/>
    <w:rsid w:val="00A534AC"/>
    <w:rsid w:val="00A5464D"/>
    <w:rsid w:val="00A549E0"/>
    <w:rsid w:val="00A55F14"/>
    <w:rsid w:val="00A578EC"/>
    <w:rsid w:val="00A57E14"/>
    <w:rsid w:val="00A60A94"/>
    <w:rsid w:val="00A60FAF"/>
    <w:rsid w:val="00A60FC3"/>
    <w:rsid w:val="00A6107A"/>
    <w:rsid w:val="00A61527"/>
    <w:rsid w:val="00A61682"/>
    <w:rsid w:val="00A616FA"/>
    <w:rsid w:val="00A61B08"/>
    <w:rsid w:val="00A6298E"/>
    <w:rsid w:val="00A630F9"/>
    <w:rsid w:val="00A6384A"/>
    <w:rsid w:val="00A63C44"/>
    <w:rsid w:val="00A63E4B"/>
    <w:rsid w:val="00A63F40"/>
    <w:rsid w:val="00A63F7E"/>
    <w:rsid w:val="00A6412A"/>
    <w:rsid w:val="00A6433B"/>
    <w:rsid w:val="00A645C9"/>
    <w:rsid w:val="00A6488F"/>
    <w:rsid w:val="00A64F60"/>
    <w:rsid w:val="00A653AC"/>
    <w:rsid w:val="00A65402"/>
    <w:rsid w:val="00A65A8B"/>
    <w:rsid w:val="00A66091"/>
    <w:rsid w:val="00A66C1D"/>
    <w:rsid w:val="00A67256"/>
    <w:rsid w:val="00A675D3"/>
    <w:rsid w:val="00A679C7"/>
    <w:rsid w:val="00A70689"/>
    <w:rsid w:val="00A706DA"/>
    <w:rsid w:val="00A70E67"/>
    <w:rsid w:val="00A711CE"/>
    <w:rsid w:val="00A7136F"/>
    <w:rsid w:val="00A716CD"/>
    <w:rsid w:val="00A718D3"/>
    <w:rsid w:val="00A72672"/>
    <w:rsid w:val="00A7285B"/>
    <w:rsid w:val="00A72DD9"/>
    <w:rsid w:val="00A732DC"/>
    <w:rsid w:val="00A734E9"/>
    <w:rsid w:val="00A73748"/>
    <w:rsid w:val="00A74312"/>
    <w:rsid w:val="00A74313"/>
    <w:rsid w:val="00A74771"/>
    <w:rsid w:val="00A75324"/>
    <w:rsid w:val="00A758A8"/>
    <w:rsid w:val="00A7645A"/>
    <w:rsid w:val="00A778FD"/>
    <w:rsid w:val="00A80F60"/>
    <w:rsid w:val="00A81927"/>
    <w:rsid w:val="00A82DAB"/>
    <w:rsid w:val="00A82E88"/>
    <w:rsid w:val="00A832CB"/>
    <w:rsid w:val="00A84057"/>
    <w:rsid w:val="00A8411D"/>
    <w:rsid w:val="00A84613"/>
    <w:rsid w:val="00A84F38"/>
    <w:rsid w:val="00A84F86"/>
    <w:rsid w:val="00A851E5"/>
    <w:rsid w:val="00A852DC"/>
    <w:rsid w:val="00A854F8"/>
    <w:rsid w:val="00A873D2"/>
    <w:rsid w:val="00A877AF"/>
    <w:rsid w:val="00A900EF"/>
    <w:rsid w:val="00A90A54"/>
    <w:rsid w:val="00A90B4C"/>
    <w:rsid w:val="00A91756"/>
    <w:rsid w:val="00A9190D"/>
    <w:rsid w:val="00A92195"/>
    <w:rsid w:val="00A9268A"/>
    <w:rsid w:val="00A92A3E"/>
    <w:rsid w:val="00A93222"/>
    <w:rsid w:val="00A939D0"/>
    <w:rsid w:val="00A93DF2"/>
    <w:rsid w:val="00A9455C"/>
    <w:rsid w:val="00A9504E"/>
    <w:rsid w:val="00A9531E"/>
    <w:rsid w:val="00A95FDC"/>
    <w:rsid w:val="00A96057"/>
    <w:rsid w:val="00A976B3"/>
    <w:rsid w:val="00A976B5"/>
    <w:rsid w:val="00A97D2E"/>
    <w:rsid w:val="00AA063D"/>
    <w:rsid w:val="00AA072C"/>
    <w:rsid w:val="00AA082C"/>
    <w:rsid w:val="00AA08FB"/>
    <w:rsid w:val="00AA1218"/>
    <w:rsid w:val="00AA1762"/>
    <w:rsid w:val="00AA1A22"/>
    <w:rsid w:val="00AA221D"/>
    <w:rsid w:val="00AA28DA"/>
    <w:rsid w:val="00AA2AE8"/>
    <w:rsid w:val="00AA2EF1"/>
    <w:rsid w:val="00AA33DE"/>
    <w:rsid w:val="00AA3545"/>
    <w:rsid w:val="00AA3D68"/>
    <w:rsid w:val="00AA4127"/>
    <w:rsid w:val="00AA531F"/>
    <w:rsid w:val="00AA6074"/>
    <w:rsid w:val="00AA6EDA"/>
    <w:rsid w:val="00AA7483"/>
    <w:rsid w:val="00AA764A"/>
    <w:rsid w:val="00AB0109"/>
    <w:rsid w:val="00AB0341"/>
    <w:rsid w:val="00AB057D"/>
    <w:rsid w:val="00AB05F7"/>
    <w:rsid w:val="00AB0D0C"/>
    <w:rsid w:val="00AB0E45"/>
    <w:rsid w:val="00AB1558"/>
    <w:rsid w:val="00AB1C70"/>
    <w:rsid w:val="00AB2E9D"/>
    <w:rsid w:val="00AB3350"/>
    <w:rsid w:val="00AB38B1"/>
    <w:rsid w:val="00AB3954"/>
    <w:rsid w:val="00AB41AC"/>
    <w:rsid w:val="00AB4337"/>
    <w:rsid w:val="00AB4972"/>
    <w:rsid w:val="00AB5256"/>
    <w:rsid w:val="00AB5638"/>
    <w:rsid w:val="00AB57C7"/>
    <w:rsid w:val="00AB5B16"/>
    <w:rsid w:val="00AB5FAE"/>
    <w:rsid w:val="00AB71F4"/>
    <w:rsid w:val="00AB78EE"/>
    <w:rsid w:val="00AC0389"/>
    <w:rsid w:val="00AC0E8C"/>
    <w:rsid w:val="00AC104F"/>
    <w:rsid w:val="00AC209C"/>
    <w:rsid w:val="00AC2858"/>
    <w:rsid w:val="00AC3094"/>
    <w:rsid w:val="00AC49BB"/>
    <w:rsid w:val="00AC49E5"/>
    <w:rsid w:val="00AC666A"/>
    <w:rsid w:val="00AC7E0D"/>
    <w:rsid w:val="00AD1019"/>
    <w:rsid w:val="00AD11CE"/>
    <w:rsid w:val="00AD1C8D"/>
    <w:rsid w:val="00AD309E"/>
    <w:rsid w:val="00AD3127"/>
    <w:rsid w:val="00AD3380"/>
    <w:rsid w:val="00AD33D6"/>
    <w:rsid w:val="00AD3814"/>
    <w:rsid w:val="00AD4045"/>
    <w:rsid w:val="00AD4A1B"/>
    <w:rsid w:val="00AD4CD5"/>
    <w:rsid w:val="00AD4D78"/>
    <w:rsid w:val="00AD4F97"/>
    <w:rsid w:val="00AD5D32"/>
    <w:rsid w:val="00AD60DE"/>
    <w:rsid w:val="00AD6781"/>
    <w:rsid w:val="00AD6F17"/>
    <w:rsid w:val="00AD73B9"/>
    <w:rsid w:val="00AD777D"/>
    <w:rsid w:val="00AE0802"/>
    <w:rsid w:val="00AE0912"/>
    <w:rsid w:val="00AE0EB0"/>
    <w:rsid w:val="00AE0F27"/>
    <w:rsid w:val="00AE15CF"/>
    <w:rsid w:val="00AE1A00"/>
    <w:rsid w:val="00AE1D69"/>
    <w:rsid w:val="00AE1E0C"/>
    <w:rsid w:val="00AE21BC"/>
    <w:rsid w:val="00AE2712"/>
    <w:rsid w:val="00AE31EB"/>
    <w:rsid w:val="00AE324C"/>
    <w:rsid w:val="00AE35B5"/>
    <w:rsid w:val="00AE3825"/>
    <w:rsid w:val="00AE4D64"/>
    <w:rsid w:val="00AE4DD3"/>
    <w:rsid w:val="00AE4EC7"/>
    <w:rsid w:val="00AE4FCC"/>
    <w:rsid w:val="00AE517D"/>
    <w:rsid w:val="00AE5774"/>
    <w:rsid w:val="00AE5AD3"/>
    <w:rsid w:val="00AE5B40"/>
    <w:rsid w:val="00AE7632"/>
    <w:rsid w:val="00AF05A2"/>
    <w:rsid w:val="00AF0E10"/>
    <w:rsid w:val="00AF1014"/>
    <w:rsid w:val="00AF128D"/>
    <w:rsid w:val="00AF2092"/>
    <w:rsid w:val="00AF2408"/>
    <w:rsid w:val="00AF311E"/>
    <w:rsid w:val="00AF439C"/>
    <w:rsid w:val="00AF4A46"/>
    <w:rsid w:val="00AF4F10"/>
    <w:rsid w:val="00AF5264"/>
    <w:rsid w:val="00AF5535"/>
    <w:rsid w:val="00AF5B34"/>
    <w:rsid w:val="00AF6125"/>
    <w:rsid w:val="00AF6986"/>
    <w:rsid w:val="00AF6B80"/>
    <w:rsid w:val="00AF6E81"/>
    <w:rsid w:val="00AF72B9"/>
    <w:rsid w:val="00AF74F3"/>
    <w:rsid w:val="00AF79EE"/>
    <w:rsid w:val="00B0060C"/>
    <w:rsid w:val="00B01F33"/>
    <w:rsid w:val="00B022D5"/>
    <w:rsid w:val="00B026B3"/>
    <w:rsid w:val="00B0382C"/>
    <w:rsid w:val="00B03965"/>
    <w:rsid w:val="00B03EF2"/>
    <w:rsid w:val="00B04088"/>
    <w:rsid w:val="00B05088"/>
    <w:rsid w:val="00B060A4"/>
    <w:rsid w:val="00B06748"/>
    <w:rsid w:val="00B06AE2"/>
    <w:rsid w:val="00B06B27"/>
    <w:rsid w:val="00B06D94"/>
    <w:rsid w:val="00B06F5B"/>
    <w:rsid w:val="00B0721D"/>
    <w:rsid w:val="00B073EF"/>
    <w:rsid w:val="00B07589"/>
    <w:rsid w:val="00B10210"/>
    <w:rsid w:val="00B10D18"/>
    <w:rsid w:val="00B111F7"/>
    <w:rsid w:val="00B11F84"/>
    <w:rsid w:val="00B12527"/>
    <w:rsid w:val="00B1296C"/>
    <w:rsid w:val="00B13269"/>
    <w:rsid w:val="00B134C8"/>
    <w:rsid w:val="00B146C7"/>
    <w:rsid w:val="00B14950"/>
    <w:rsid w:val="00B149C1"/>
    <w:rsid w:val="00B14CD3"/>
    <w:rsid w:val="00B1519B"/>
    <w:rsid w:val="00B155DC"/>
    <w:rsid w:val="00B156F3"/>
    <w:rsid w:val="00B15D81"/>
    <w:rsid w:val="00B15EC5"/>
    <w:rsid w:val="00B16938"/>
    <w:rsid w:val="00B16CE1"/>
    <w:rsid w:val="00B16D2D"/>
    <w:rsid w:val="00B17224"/>
    <w:rsid w:val="00B17422"/>
    <w:rsid w:val="00B174AA"/>
    <w:rsid w:val="00B1764E"/>
    <w:rsid w:val="00B17973"/>
    <w:rsid w:val="00B1797B"/>
    <w:rsid w:val="00B20ABC"/>
    <w:rsid w:val="00B20B87"/>
    <w:rsid w:val="00B21212"/>
    <w:rsid w:val="00B21308"/>
    <w:rsid w:val="00B21725"/>
    <w:rsid w:val="00B2188A"/>
    <w:rsid w:val="00B223B5"/>
    <w:rsid w:val="00B22700"/>
    <w:rsid w:val="00B23608"/>
    <w:rsid w:val="00B23E35"/>
    <w:rsid w:val="00B23E95"/>
    <w:rsid w:val="00B241B2"/>
    <w:rsid w:val="00B244EC"/>
    <w:rsid w:val="00B24523"/>
    <w:rsid w:val="00B248B3"/>
    <w:rsid w:val="00B24FFA"/>
    <w:rsid w:val="00B25C07"/>
    <w:rsid w:val="00B25F88"/>
    <w:rsid w:val="00B26084"/>
    <w:rsid w:val="00B26365"/>
    <w:rsid w:val="00B26654"/>
    <w:rsid w:val="00B268EB"/>
    <w:rsid w:val="00B279AD"/>
    <w:rsid w:val="00B27A53"/>
    <w:rsid w:val="00B27C11"/>
    <w:rsid w:val="00B27F3D"/>
    <w:rsid w:val="00B305D4"/>
    <w:rsid w:val="00B322CF"/>
    <w:rsid w:val="00B3236E"/>
    <w:rsid w:val="00B32877"/>
    <w:rsid w:val="00B32DCB"/>
    <w:rsid w:val="00B33184"/>
    <w:rsid w:val="00B33236"/>
    <w:rsid w:val="00B333C4"/>
    <w:rsid w:val="00B337A3"/>
    <w:rsid w:val="00B33F64"/>
    <w:rsid w:val="00B340AD"/>
    <w:rsid w:val="00B341E8"/>
    <w:rsid w:val="00B34888"/>
    <w:rsid w:val="00B34948"/>
    <w:rsid w:val="00B34AFA"/>
    <w:rsid w:val="00B34EB5"/>
    <w:rsid w:val="00B35ADC"/>
    <w:rsid w:val="00B35D8E"/>
    <w:rsid w:val="00B36021"/>
    <w:rsid w:val="00B36863"/>
    <w:rsid w:val="00B36F62"/>
    <w:rsid w:val="00B371D2"/>
    <w:rsid w:val="00B379E2"/>
    <w:rsid w:val="00B405D3"/>
    <w:rsid w:val="00B4079B"/>
    <w:rsid w:val="00B40E14"/>
    <w:rsid w:val="00B41974"/>
    <w:rsid w:val="00B41CFD"/>
    <w:rsid w:val="00B41FEA"/>
    <w:rsid w:val="00B421F3"/>
    <w:rsid w:val="00B4319C"/>
    <w:rsid w:val="00B4324D"/>
    <w:rsid w:val="00B4345A"/>
    <w:rsid w:val="00B434D0"/>
    <w:rsid w:val="00B43A25"/>
    <w:rsid w:val="00B43F9B"/>
    <w:rsid w:val="00B440B5"/>
    <w:rsid w:val="00B44251"/>
    <w:rsid w:val="00B4524C"/>
    <w:rsid w:val="00B453D8"/>
    <w:rsid w:val="00B456E8"/>
    <w:rsid w:val="00B45CD0"/>
    <w:rsid w:val="00B45E02"/>
    <w:rsid w:val="00B45E27"/>
    <w:rsid w:val="00B45F8C"/>
    <w:rsid w:val="00B46789"/>
    <w:rsid w:val="00B4777F"/>
    <w:rsid w:val="00B47A56"/>
    <w:rsid w:val="00B5004E"/>
    <w:rsid w:val="00B5075C"/>
    <w:rsid w:val="00B50871"/>
    <w:rsid w:val="00B50DF1"/>
    <w:rsid w:val="00B51487"/>
    <w:rsid w:val="00B52590"/>
    <w:rsid w:val="00B52901"/>
    <w:rsid w:val="00B52D10"/>
    <w:rsid w:val="00B537D1"/>
    <w:rsid w:val="00B53A04"/>
    <w:rsid w:val="00B53C80"/>
    <w:rsid w:val="00B54B8B"/>
    <w:rsid w:val="00B5564F"/>
    <w:rsid w:val="00B556C6"/>
    <w:rsid w:val="00B55960"/>
    <w:rsid w:val="00B55AE3"/>
    <w:rsid w:val="00B55B38"/>
    <w:rsid w:val="00B55B67"/>
    <w:rsid w:val="00B56439"/>
    <w:rsid w:val="00B5686F"/>
    <w:rsid w:val="00B5749A"/>
    <w:rsid w:val="00B5781F"/>
    <w:rsid w:val="00B57A7B"/>
    <w:rsid w:val="00B57DDB"/>
    <w:rsid w:val="00B57E7D"/>
    <w:rsid w:val="00B6032E"/>
    <w:rsid w:val="00B60374"/>
    <w:rsid w:val="00B608C1"/>
    <w:rsid w:val="00B61713"/>
    <w:rsid w:val="00B61DAF"/>
    <w:rsid w:val="00B62187"/>
    <w:rsid w:val="00B622F4"/>
    <w:rsid w:val="00B62738"/>
    <w:rsid w:val="00B62B71"/>
    <w:rsid w:val="00B62D7F"/>
    <w:rsid w:val="00B63047"/>
    <w:rsid w:val="00B6352D"/>
    <w:rsid w:val="00B63A19"/>
    <w:rsid w:val="00B64707"/>
    <w:rsid w:val="00B664E8"/>
    <w:rsid w:val="00B66500"/>
    <w:rsid w:val="00B66BBF"/>
    <w:rsid w:val="00B670B3"/>
    <w:rsid w:val="00B670D7"/>
    <w:rsid w:val="00B67547"/>
    <w:rsid w:val="00B703A8"/>
    <w:rsid w:val="00B7050F"/>
    <w:rsid w:val="00B70923"/>
    <w:rsid w:val="00B70A76"/>
    <w:rsid w:val="00B70ED5"/>
    <w:rsid w:val="00B710E6"/>
    <w:rsid w:val="00B71955"/>
    <w:rsid w:val="00B71C66"/>
    <w:rsid w:val="00B72440"/>
    <w:rsid w:val="00B72986"/>
    <w:rsid w:val="00B72E5E"/>
    <w:rsid w:val="00B73255"/>
    <w:rsid w:val="00B73282"/>
    <w:rsid w:val="00B7405A"/>
    <w:rsid w:val="00B74451"/>
    <w:rsid w:val="00B7467B"/>
    <w:rsid w:val="00B74984"/>
    <w:rsid w:val="00B7603D"/>
    <w:rsid w:val="00B76782"/>
    <w:rsid w:val="00B76C89"/>
    <w:rsid w:val="00B77EC4"/>
    <w:rsid w:val="00B77F39"/>
    <w:rsid w:val="00B80197"/>
    <w:rsid w:val="00B8055B"/>
    <w:rsid w:val="00B80643"/>
    <w:rsid w:val="00B80D86"/>
    <w:rsid w:val="00B81B1A"/>
    <w:rsid w:val="00B83D28"/>
    <w:rsid w:val="00B8460F"/>
    <w:rsid w:val="00B84D0F"/>
    <w:rsid w:val="00B84DE8"/>
    <w:rsid w:val="00B84F57"/>
    <w:rsid w:val="00B85248"/>
    <w:rsid w:val="00B85CDF"/>
    <w:rsid w:val="00B85DC9"/>
    <w:rsid w:val="00B866BB"/>
    <w:rsid w:val="00B875E5"/>
    <w:rsid w:val="00B87664"/>
    <w:rsid w:val="00B876ED"/>
    <w:rsid w:val="00B87A16"/>
    <w:rsid w:val="00B87B30"/>
    <w:rsid w:val="00B87F51"/>
    <w:rsid w:val="00B9055E"/>
    <w:rsid w:val="00B90643"/>
    <w:rsid w:val="00B907A3"/>
    <w:rsid w:val="00B915C8"/>
    <w:rsid w:val="00B91DC5"/>
    <w:rsid w:val="00B921E5"/>
    <w:rsid w:val="00B93543"/>
    <w:rsid w:val="00B944A8"/>
    <w:rsid w:val="00B94E6C"/>
    <w:rsid w:val="00B95D3B"/>
    <w:rsid w:val="00B95D9F"/>
    <w:rsid w:val="00B9613A"/>
    <w:rsid w:val="00B9665E"/>
    <w:rsid w:val="00B96E0B"/>
    <w:rsid w:val="00B974A3"/>
    <w:rsid w:val="00B9777E"/>
    <w:rsid w:val="00B9791B"/>
    <w:rsid w:val="00B979C1"/>
    <w:rsid w:val="00B97DF1"/>
    <w:rsid w:val="00B97F9B"/>
    <w:rsid w:val="00BA0349"/>
    <w:rsid w:val="00BA036B"/>
    <w:rsid w:val="00BA0948"/>
    <w:rsid w:val="00BA0DB8"/>
    <w:rsid w:val="00BA13C1"/>
    <w:rsid w:val="00BA2130"/>
    <w:rsid w:val="00BA28E0"/>
    <w:rsid w:val="00BA3582"/>
    <w:rsid w:val="00BA4A43"/>
    <w:rsid w:val="00BA4ACD"/>
    <w:rsid w:val="00BA4E87"/>
    <w:rsid w:val="00BA5AA6"/>
    <w:rsid w:val="00BA5FEC"/>
    <w:rsid w:val="00BA6579"/>
    <w:rsid w:val="00BA668D"/>
    <w:rsid w:val="00BA68A5"/>
    <w:rsid w:val="00BA7806"/>
    <w:rsid w:val="00BA7A68"/>
    <w:rsid w:val="00BA7B57"/>
    <w:rsid w:val="00BA7C4C"/>
    <w:rsid w:val="00BB03C3"/>
    <w:rsid w:val="00BB03D8"/>
    <w:rsid w:val="00BB04EA"/>
    <w:rsid w:val="00BB06CC"/>
    <w:rsid w:val="00BB088C"/>
    <w:rsid w:val="00BB10D9"/>
    <w:rsid w:val="00BB10F3"/>
    <w:rsid w:val="00BB1165"/>
    <w:rsid w:val="00BB14E1"/>
    <w:rsid w:val="00BB16BE"/>
    <w:rsid w:val="00BB2670"/>
    <w:rsid w:val="00BB26E9"/>
    <w:rsid w:val="00BB2A97"/>
    <w:rsid w:val="00BB3173"/>
    <w:rsid w:val="00BB449F"/>
    <w:rsid w:val="00BB4588"/>
    <w:rsid w:val="00BB45EF"/>
    <w:rsid w:val="00BB578B"/>
    <w:rsid w:val="00BB5899"/>
    <w:rsid w:val="00BB5D81"/>
    <w:rsid w:val="00BB6438"/>
    <w:rsid w:val="00BB66B6"/>
    <w:rsid w:val="00BB6939"/>
    <w:rsid w:val="00BB69EF"/>
    <w:rsid w:val="00BB6F57"/>
    <w:rsid w:val="00BB7072"/>
    <w:rsid w:val="00BB7CDF"/>
    <w:rsid w:val="00BC06AD"/>
    <w:rsid w:val="00BC0B82"/>
    <w:rsid w:val="00BC0C36"/>
    <w:rsid w:val="00BC19F6"/>
    <w:rsid w:val="00BC1E23"/>
    <w:rsid w:val="00BC1E70"/>
    <w:rsid w:val="00BC20FE"/>
    <w:rsid w:val="00BC2C34"/>
    <w:rsid w:val="00BC2DC9"/>
    <w:rsid w:val="00BC3369"/>
    <w:rsid w:val="00BC40F9"/>
    <w:rsid w:val="00BC41AB"/>
    <w:rsid w:val="00BC45E7"/>
    <w:rsid w:val="00BC4641"/>
    <w:rsid w:val="00BC4815"/>
    <w:rsid w:val="00BC4C5A"/>
    <w:rsid w:val="00BC5102"/>
    <w:rsid w:val="00BC5902"/>
    <w:rsid w:val="00BC5B1F"/>
    <w:rsid w:val="00BC6684"/>
    <w:rsid w:val="00BC66FE"/>
    <w:rsid w:val="00BC74E6"/>
    <w:rsid w:val="00BC785D"/>
    <w:rsid w:val="00BC7A7D"/>
    <w:rsid w:val="00BC7B2B"/>
    <w:rsid w:val="00BD0913"/>
    <w:rsid w:val="00BD0CE5"/>
    <w:rsid w:val="00BD1083"/>
    <w:rsid w:val="00BD1625"/>
    <w:rsid w:val="00BD1643"/>
    <w:rsid w:val="00BD1B93"/>
    <w:rsid w:val="00BD1BCB"/>
    <w:rsid w:val="00BD2EBC"/>
    <w:rsid w:val="00BD42F8"/>
    <w:rsid w:val="00BD4B48"/>
    <w:rsid w:val="00BD4F44"/>
    <w:rsid w:val="00BD60B9"/>
    <w:rsid w:val="00BD61C4"/>
    <w:rsid w:val="00BD6311"/>
    <w:rsid w:val="00BD65A1"/>
    <w:rsid w:val="00BD6A77"/>
    <w:rsid w:val="00BD6F27"/>
    <w:rsid w:val="00BD756E"/>
    <w:rsid w:val="00BD7684"/>
    <w:rsid w:val="00BD7734"/>
    <w:rsid w:val="00BD7B56"/>
    <w:rsid w:val="00BD7BC1"/>
    <w:rsid w:val="00BD7CB3"/>
    <w:rsid w:val="00BE0594"/>
    <w:rsid w:val="00BE134E"/>
    <w:rsid w:val="00BE1AD4"/>
    <w:rsid w:val="00BE1B0E"/>
    <w:rsid w:val="00BE334D"/>
    <w:rsid w:val="00BE35FA"/>
    <w:rsid w:val="00BE37DF"/>
    <w:rsid w:val="00BE3AAF"/>
    <w:rsid w:val="00BE3B70"/>
    <w:rsid w:val="00BE40AE"/>
    <w:rsid w:val="00BE44EE"/>
    <w:rsid w:val="00BE4D7C"/>
    <w:rsid w:val="00BE539D"/>
    <w:rsid w:val="00BE5449"/>
    <w:rsid w:val="00BE5BBC"/>
    <w:rsid w:val="00BE625E"/>
    <w:rsid w:val="00BE63B4"/>
    <w:rsid w:val="00BE6F1B"/>
    <w:rsid w:val="00BE6F57"/>
    <w:rsid w:val="00BE7E14"/>
    <w:rsid w:val="00BF05BD"/>
    <w:rsid w:val="00BF0B21"/>
    <w:rsid w:val="00BF1090"/>
    <w:rsid w:val="00BF13D9"/>
    <w:rsid w:val="00BF2FE0"/>
    <w:rsid w:val="00BF316A"/>
    <w:rsid w:val="00BF34FB"/>
    <w:rsid w:val="00BF37C8"/>
    <w:rsid w:val="00BF380C"/>
    <w:rsid w:val="00BF4873"/>
    <w:rsid w:val="00BF4B75"/>
    <w:rsid w:val="00BF4EBE"/>
    <w:rsid w:val="00BF57C9"/>
    <w:rsid w:val="00BF5B15"/>
    <w:rsid w:val="00BF67C0"/>
    <w:rsid w:val="00BF6960"/>
    <w:rsid w:val="00BF6E7C"/>
    <w:rsid w:val="00BF731D"/>
    <w:rsid w:val="00BF7E3C"/>
    <w:rsid w:val="00C00104"/>
    <w:rsid w:val="00C0020E"/>
    <w:rsid w:val="00C037D7"/>
    <w:rsid w:val="00C03CF0"/>
    <w:rsid w:val="00C03D0C"/>
    <w:rsid w:val="00C043B3"/>
    <w:rsid w:val="00C04D26"/>
    <w:rsid w:val="00C0511A"/>
    <w:rsid w:val="00C05208"/>
    <w:rsid w:val="00C05498"/>
    <w:rsid w:val="00C06082"/>
    <w:rsid w:val="00C061AF"/>
    <w:rsid w:val="00C06344"/>
    <w:rsid w:val="00C06C59"/>
    <w:rsid w:val="00C0765E"/>
    <w:rsid w:val="00C10732"/>
    <w:rsid w:val="00C10776"/>
    <w:rsid w:val="00C10DB9"/>
    <w:rsid w:val="00C11145"/>
    <w:rsid w:val="00C1143A"/>
    <w:rsid w:val="00C11BE0"/>
    <w:rsid w:val="00C12296"/>
    <w:rsid w:val="00C12729"/>
    <w:rsid w:val="00C13B3D"/>
    <w:rsid w:val="00C13CDF"/>
    <w:rsid w:val="00C143B7"/>
    <w:rsid w:val="00C14866"/>
    <w:rsid w:val="00C14A81"/>
    <w:rsid w:val="00C14DF7"/>
    <w:rsid w:val="00C17B01"/>
    <w:rsid w:val="00C17B1E"/>
    <w:rsid w:val="00C17B9D"/>
    <w:rsid w:val="00C17CC0"/>
    <w:rsid w:val="00C20111"/>
    <w:rsid w:val="00C20151"/>
    <w:rsid w:val="00C20C50"/>
    <w:rsid w:val="00C21AE4"/>
    <w:rsid w:val="00C21C7C"/>
    <w:rsid w:val="00C22386"/>
    <w:rsid w:val="00C23202"/>
    <w:rsid w:val="00C23A79"/>
    <w:rsid w:val="00C23BEE"/>
    <w:rsid w:val="00C241A9"/>
    <w:rsid w:val="00C24202"/>
    <w:rsid w:val="00C2435D"/>
    <w:rsid w:val="00C24836"/>
    <w:rsid w:val="00C24ADC"/>
    <w:rsid w:val="00C2528D"/>
    <w:rsid w:val="00C2542F"/>
    <w:rsid w:val="00C2553E"/>
    <w:rsid w:val="00C256A3"/>
    <w:rsid w:val="00C267A4"/>
    <w:rsid w:val="00C26E1C"/>
    <w:rsid w:val="00C2700F"/>
    <w:rsid w:val="00C2785B"/>
    <w:rsid w:val="00C27997"/>
    <w:rsid w:val="00C27F07"/>
    <w:rsid w:val="00C3004E"/>
    <w:rsid w:val="00C31287"/>
    <w:rsid w:val="00C317CC"/>
    <w:rsid w:val="00C3198B"/>
    <w:rsid w:val="00C31EF3"/>
    <w:rsid w:val="00C3200C"/>
    <w:rsid w:val="00C32B9E"/>
    <w:rsid w:val="00C33131"/>
    <w:rsid w:val="00C332E7"/>
    <w:rsid w:val="00C3355E"/>
    <w:rsid w:val="00C338DE"/>
    <w:rsid w:val="00C33A74"/>
    <w:rsid w:val="00C35423"/>
    <w:rsid w:val="00C35758"/>
    <w:rsid w:val="00C35B71"/>
    <w:rsid w:val="00C36AB2"/>
    <w:rsid w:val="00C3744B"/>
    <w:rsid w:val="00C37AD1"/>
    <w:rsid w:val="00C37DA7"/>
    <w:rsid w:val="00C37F68"/>
    <w:rsid w:val="00C4094E"/>
    <w:rsid w:val="00C40C59"/>
    <w:rsid w:val="00C40E6A"/>
    <w:rsid w:val="00C420A9"/>
    <w:rsid w:val="00C4233E"/>
    <w:rsid w:val="00C425BE"/>
    <w:rsid w:val="00C42C3B"/>
    <w:rsid w:val="00C42F6A"/>
    <w:rsid w:val="00C43A09"/>
    <w:rsid w:val="00C43AF4"/>
    <w:rsid w:val="00C43C3F"/>
    <w:rsid w:val="00C442ED"/>
    <w:rsid w:val="00C44C0B"/>
    <w:rsid w:val="00C44FA9"/>
    <w:rsid w:val="00C45DC2"/>
    <w:rsid w:val="00C46131"/>
    <w:rsid w:val="00C46C0C"/>
    <w:rsid w:val="00C477B9"/>
    <w:rsid w:val="00C47825"/>
    <w:rsid w:val="00C47BF6"/>
    <w:rsid w:val="00C50243"/>
    <w:rsid w:val="00C5074E"/>
    <w:rsid w:val="00C50803"/>
    <w:rsid w:val="00C50E17"/>
    <w:rsid w:val="00C5111D"/>
    <w:rsid w:val="00C5135F"/>
    <w:rsid w:val="00C5180E"/>
    <w:rsid w:val="00C51BC4"/>
    <w:rsid w:val="00C52192"/>
    <w:rsid w:val="00C5230D"/>
    <w:rsid w:val="00C5248A"/>
    <w:rsid w:val="00C52693"/>
    <w:rsid w:val="00C528E6"/>
    <w:rsid w:val="00C52CB0"/>
    <w:rsid w:val="00C52E8A"/>
    <w:rsid w:val="00C52ED8"/>
    <w:rsid w:val="00C52F02"/>
    <w:rsid w:val="00C536AF"/>
    <w:rsid w:val="00C546AB"/>
    <w:rsid w:val="00C54EC6"/>
    <w:rsid w:val="00C55237"/>
    <w:rsid w:val="00C553B4"/>
    <w:rsid w:val="00C555C7"/>
    <w:rsid w:val="00C55F8B"/>
    <w:rsid w:val="00C55F9C"/>
    <w:rsid w:val="00C5615F"/>
    <w:rsid w:val="00C576BD"/>
    <w:rsid w:val="00C57C0F"/>
    <w:rsid w:val="00C608B5"/>
    <w:rsid w:val="00C61602"/>
    <w:rsid w:val="00C61860"/>
    <w:rsid w:val="00C61A1B"/>
    <w:rsid w:val="00C61C1C"/>
    <w:rsid w:val="00C62758"/>
    <w:rsid w:val="00C630CE"/>
    <w:rsid w:val="00C64762"/>
    <w:rsid w:val="00C64911"/>
    <w:rsid w:val="00C64C4A"/>
    <w:rsid w:val="00C6593F"/>
    <w:rsid w:val="00C65D4F"/>
    <w:rsid w:val="00C666F8"/>
    <w:rsid w:val="00C66BA4"/>
    <w:rsid w:val="00C67139"/>
    <w:rsid w:val="00C6715C"/>
    <w:rsid w:val="00C6779E"/>
    <w:rsid w:val="00C7021B"/>
    <w:rsid w:val="00C70B19"/>
    <w:rsid w:val="00C70B47"/>
    <w:rsid w:val="00C71215"/>
    <w:rsid w:val="00C7162E"/>
    <w:rsid w:val="00C739D2"/>
    <w:rsid w:val="00C73A8B"/>
    <w:rsid w:val="00C7421D"/>
    <w:rsid w:val="00C7452D"/>
    <w:rsid w:val="00C7476C"/>
    <w:rsid w:val="00C74D69"/>
    <w:rsid w:val="00C74D99"/>
    <w:rsid w:val="00C750BA"/>
    <w:rsid w:val="00C750F4"/>
    <w:rsid w:val="00C75444"/>
    <w:rsid w:val="00C75A6F"/>
    <w:rsid w:val="00C75C0A"/>
    <w:rsid w:val="00C76681"/>
    <w:rsid w:val="00C76B9B"/>
    <w:rsid w:val="00C76D69"/>
    <w:rsid w:val="00C778D6"/>
    <w:rsid w:val="00C77A1D"/>
    <w:rsid w:val="00C77B6A"/>
    <w:rsid w:val="00C77F56"/>
    <w:rsid w:val="00C801D4"/>
    <w:rsid w:val="00C80C4C"/>
    <w:rsid w:val="00C80CED"/>
    <w:rsid w:val="00C810DE"/>
    <w:rsid w:val="00C81694"/>
    <w:rsid w:val="00C81C95"/>
    <w:rsid w:val="00C81FF3"/>
    <w:rsid w:val="00C82380"/>
    <w:rsid w:val="00C831C6"/>
    <w:rsid w:val="00C8347F"/>
    <w:rsid w:val="00C837D1"/>
    <w:rsid w:val="00C8574A"/>
    <w:rsid w:val="00C85AF5"/>
    <w:rsid w:val="00C85BC5"/>
    <w:rsid w:val="00C85C73"/>
    <w:rsid w:val="00C8667D"/>
    <w:rsid w:val="00C86B3B"/>
    <w:rsid w:val="00C86F6F"/>
    <w:rsid w:val="00C878E9"/>
    <w:rsid w:val="00C87E6F"/>
    <w:rsid w:val="00C90C1E"/>
    <w:rsid w:val="00C91176"/>
    <w:rsid w:val="00C921F3"/>
    <w:rsid w:val="00C923C7"/>
    <w:rsid w:val="00C9297C"/>
    <w:rsid w:val="00C93A11"/>
    <w:rsid w:val="00C93D73"/>
    <w:rsid w:val="00C93F94"/>
    <w:rsid w:val="00C94279"/>
    <w:rsid w:val="00C94705"/>
    <w:rsid w:val="00C95025"/>
    <w:rsid w:val="00C955C5"/>
    <w:rsid w:val="00C957CB"/>
    <w:rsid w:val="00C96182"/>
    <w:rsid w:val="00C96C16"/>
    <w:rsid w:val="00C973B5"/>
    <w:rsid w:val="00C9758F"/>
    <w:rsid w:val="00C97C7E"/>
    <w:rsid w:val="00C97F09"/>
    <w:rsid w:val="00CA0145"/>
    <w:rsid w:val="00CA033C"/>
    <w:rsid w:val="00CA0387"/>
    <w:rsid w:val="00CA08B9"/>
    <w:rsid w:val="00CA108D"/>
    <w:rsid w:val="00CA1750"/>
    <w:rsid w:val="00CA1925"/>
    <w:rsid w:val="00CA1F71"/>
    <w:rsid w:val="00CA2329"/>
    <w:rsid w:val="00CA24C1"/>
    <w:rsid w:val="00CA2FA9"/>
    <w:rsid w:val="00CA303D"/>
    <w:rsid w:val="00CA320F"/>
    <w:rsid w:val="00CA376C"/>
    <w:rsid w:val="00CA3DED"/>
    <w:rsid w:val="00CA4C79"/>
    <w:rsid w:val="00CA53EF"/>
    <w:rsid w:val="00CA5652"/>
    <w:rsid w:val="00CA60FB"/>
    <w:rsid w:val="00CA63A5"/>
    <w:rsid w:val="00CA6493"/>
    <w:rsid w:val="00CA6513"/>
    <w:rsid w:val="00CA664C"/>
    <w:rsid w:val="00CA67D7"/>
    <w:rsid w:val="00CA67F1"/>
    <w:rsid w:val="00CA6C7D"/>
    <w:rsid w:val="00CA76BB"/>
    <w:rsid w:val="00CB15E5"/>
    <w:rsid w:val="00CB21D3"/>
    <w:rsid w:val="00CB245A"/>
    <w:rsid w:val="00CB25C3"/>
    <w:rsid w:val="00CB2929"/>
    <w:rsid w:val="00CB2CEB"/>
    <w:rsid w:val="00CB2D1C"/>
    <w:rsid w:val="00CB2FD2"/>
    <w:rsid w:val="00CB38EA"/>
    <w:rsid w:val="00CB4081"/>
    <w:rsid w:val="00CB459A"/>
    <w:rsid w:val="00CB4731"/>
    <w:rsid w:val="00CB5822"/>
    <w:rsid w:val="00CB58A1"/>
    <w:rsid w:val="00CB5DDA"/>
    <w:rsid w:val="00CB5FB1"/>
    <w:rsid w:val="00CB788D"/>
    <w:rsid w:val="00CB7F2B"/>
    <w:rsid w:val="00CC0195"/>
    <w:rsid w:val="00CC0F1E"/>
    <w:rsid w:val="00CC1846"/>
    <w:rsid w:val="00CC18C9"/>
    <w:rsid w:val="00CC284B"/>
    <w:rsid w:val="00CC3C6D"/>
    <w:rsid w:val="00CC3E09"/>
    <w:rsid w:val="00CC3E3A"/>
    <w:rsid w:val="00CC4D8A"/>
    <w:rsid w:val="00CC50F2"/>
    <w:rsid w:val="00CC51F6"/>
    <w:rsid w:val="00CC54D0"/>
    <w:rsid w:val="00CC5F2B"/>
    <w:rsid w:val="00CC6246"/>
    <w:rsid w:val="00CC694D"/>
    <w:rsid w:val="00CD01BE"/>
    <w:rsid w:val="00CD0BA6"/>
    <w:rsid w:val="00CD1049"/>
    <w:rsid w:val="00CD14E5"/>
    <w:rsid w:val="00CD1637"/>
    <w:rsid w:val="00CD1887"/>
    <w:rsid w:val="00CD1DDA"/>
    <w:rsid w:val="00CD28DA"/>
    <w:rsid w:val="00CD29D3"/>
    <w:rsid w:val="00CD35B4"/>
    <w:rsid w:val="00CD3D2D"/>
    <w:rsid w:val="00CD3DE1"/>
    <w:rsid w:val="00CD4951"/>
    <w:rsid w:val="00CD5628"/>
    <w:rsid w:val="00CD5B79"/>
    <w:rsid w:val="00CD5C59"/>
    <w:rsid w:val="00CD5C85"/>
    <w:rsid w:val="00CD6E49"/>
    <w:rsid w:val="00CD71B9"/>
    <w:rsid w:val="00CD7264"/>
    <w:rsid w:val="00CE004C"/>
    <w:rsid w:val="00CE009B"/>
    <w:rsid w:val="00CE0339"/>
    <w:rsid w:val="00CE1227"/>
    <w:rsid w:val="00CE165C"/>
    <w:rsid w:val="00CE1C53"/>
    <w:rsid w:val="00CE22B0"/>
    <w:rsid w:val="00CE25C1"/>
    <w:rsid w:val="00CE25EB"/>
    <w:rsid w:val="00CE299B"/>
    <w:rsid w:val="00CE2D51"/>
    <w:rsid w:val="00CE3D10"/>
    <w:rsid w:val="00CE563C"/>
    <w:rsid w:val="00CE5CEC"/>
    <w:rsid w:val="00CE609C"/>
    <w:rsid w:val="00CE6412"/>
    <w:rsid w:val="00CE6589"/>
    <w:rsid w:val="00CE6C58"/>
    <w:rsid w:val="00CE6C95"/>
    <w:rsid w:val="00CE749E"/>
    <w:rsid w:val="00CE7F65"/>
    <w:rsid w:val="00CF07BA"/>
    <w:rsid w:val="00CF108F"/>
    <w:rsid w:val="00CF138F"/>
    <w:rsid w:val="00CF2585"/>
    <w:rsid w:val="00CF26F4"/>
    <w:rsid w:val="00CF2711"/>
    <w:rsid w:val="00CF2C30"/>
    <w:rsid w:val="00CF3F93"/>
    <w:rsid w:val="00CF4167"/>
    <w:rsid w:val="00CF4306"/>
    <w:rsid w:val="00CF4BB1"/>
    <w:rsid w:val="00CF5CF3"/>
    <w:rsid w:val="00CF5F51"/>
    <w:rsid w:val="00CF64F7"/>
    <w:rsid w:val="00CF67A5"/>
    <w:rsid w:val="00CF6B0D"/>
    <w:rsid w:val="00CF6B8E"/>
    <w:rsid w:val="00D006A9"/>
    <w:rsid w:val="00D006CC"/>
    <w:rsid w:val="00D014FE"/>
    <w:rsid w:val="00D01724"/>
    <w:rsid w:val="00D01F95"/>
    <w:rsid w:val="00D02643"/>
    <w:rsid w:val="00D0319D"/>
    <w:rsid w:val="00D03622"/>
    <w:rsid w:val="00D038DC"/>
    <w:rsid w:val="00D039BD"/>
    <w:rsid w:val="00D0498D"/>
    <w:rsid w:val="00D05CAE"/>
    <w:rsid w:val="00D05D79"/>
    <w:rsid w:val="00D060A0"/>
    <w:rsid w:val="00D06A41"/>
    <w:rsid w:val="00D10F97"/>
    <w:rsid w:val="00D112F3"/>
    <w:rsid w:val="00D115AC"/>
    <w:rsid w:val="00D11700"/>
    <w:rsid w:val="00D11736"/>
    <w:rsid w:val="00D1185F"/>
    <w:rsid w:val="00D118A2"/>
    <w:rsid w:val="00D11902"/>
    <w:rsid w:val="00D11D2A"/>
    <w:rsid w:val="00D128BD"/>
    <w:rsid w:val="00D13401"/>
    <w:rsid w:val="00D134F8"/>
    <w:rsid w:val="00D13C86"/>
    <w:rsid w:val="00D1422A"/>
    <w:rsid w:val="00D142E8"/>
    <w:rsid w:val="00D14B3B"/>
    <w:rsid w:val="00D16166"/>
    <w:rsid w:val="00D1619F"/>
    <w:rsid w:val="00D16581"/>
    <w:rsid w:val="00D167A9"/>
    <w:rsid w:val="00D16D95"/>
    <w:rsid w:val="00D179D2"/>
    <w:rsid w:val="00D17B59"/>
    <w:rsid w:val="00D20FF9"/>
    <w:rsid w:val="00D219EF"/>
    <w:rsid w:val="00D21E1D"/>
    <w:rsid w:val="00D226A7"/>
    <w:rsid w:val="00D23305"/>
    <w:rsid w:val="00D24452"/>
    <w:rsid w:val="00D24A9E"/>
    <w:rsid w:val="00D24BC5"/>
    <w:rsid w:val="00D251ED"/>
    <w:rsid w:val="00D25C70"/>
    <w:rsid w:val="00D25CC5"/>
    <w:rsid w:val="00D260C0"/>
    <w:rsid w:val="00D263DC"/>
    <w:rsid w:val="00D267C3"/>
    <w:rsid w:val="00D26AFD"/>
    <w:rsid w:val="00D26BD1"/>
    <w:rsid w:val="00D26FE7"/>
    <w:rsid w:val="00D272AE"/>
    <w:rsid w:val="00D273A1"/>
    <w:rsid w:val="00D27B7B"/>
    <w:rsid w:val="00D30030"/>
    <w:rsid w:val="00D31168"/>
    <w:rsid w:val="00D31210"/>
    <w:rsid w:val="00D312AC"/>
    <w:rsid w:val="00D3195F"/>
    <w:rsid w:val="00D31B7F"/>
    <w:rsid w:val="00D31DD2"/>
    <w:rsid w:val="00D3208B"/>
    <w:rsid w:val="00D320D3"/>
    <w:rsid w:val="00D32A87"/>
    <w:rsid w:val="00D33038"/>
    <w:rsid w:val="00D331E5"/>
    <w:rsid w:val="00D33440"/>
    <w:rsid w:val="00D33E4C"/>
    <w:rsid w:val="00D34496"/>
    <w:rsid w:val="00D34FCD"/>
    <w:rsid w:val="00D357CC"/>
    <w:rsid w:val="00D35C05"/>
    <w:rsid w:val="00D3620C"/>
    <w:rsid w:val="00D36293"/>
    <w:rsid w:val="00D37AC5"/>
    <w:rsid w:val="00D4062C"/>
    <w:rsid w:val="00D406D0"/>
    <w:rsid w:val="00D40932"/>
    <w:rsid w:val="00D41C2B"/>
    <w:rsid w:val="00D41D4D"/>
    <w:rsid w:val="00D41E5A"/>
    <w:rsid w:val="00D426C3"/>
    <w:rsid w:val="00D430D0"/>
    <w:rsid w:val="00D4369A"/>
    <w:rsid w:val="00D44B20"/>
    <w:rsid w:val="00D44C2A"/>
    <w:rsid w:val="00D45571"/>
    <w:rsid w:val="00D456CD"/>
    <w:rsid w:val="00D4613B"/>
    <w:rsid w:val="00D46EEB"/>
    <w:rsid w:val="00D47543"/>
    <w:rsid w:val="00D47967"/>
    <w:rsid w:val="00D47D67"/>
    <w:rsid w:val="00D47F65"/>
    <w:rsid w:val="00D51121"/>
    <w:rsid w:val="00D51168"/>
    <w:rsid w:val="00D51195"/>
    <w:rsid w:val="00D51E02"/>
    <w:rsid w:val="00D53601"/>
    <w:rsid w:val="00D5379C"/>
    <w:rsid w:val="00D5382F"/>
    <w:rsid w:val="00D540DC"/>
    <w:rsid w:val="00D549A0"/>
    <w:rsid w:val="00D55143"/>
    <w:rsid w:val="00D553F3"/>
    <w:rsid w:val="00D57A8E"/>
    <w:rsid w:val="00D6080A"/>
    <w:rsid w:val="00D628FC"/>
    <w:rsid w:val="00D62EDC"/>
    <w:rsid w:val="00D6369F"/>
    <w:rsid w:val="00D6384D"/>
    <w:rsid w:val="00D639AD"/>
    <w:rsid w:val="00D64681"/>
    <w:rsid w:val="00D646AF"/>
    <w:rsid w:val="00D647E6"/>
    <w:rsid w:val="00D64D36"/>
    <w:rsid w:val="00D653C6"/>
    <w:rsid w:val="00D65B13"/>
    <w:rsid w:val="00D65DCC"/>
    <w:rsid w:val="00D66190"/>
    <w:rsid w:val="00D6780F"/>
    <w:rsid w:val="00D67DFC"/>
    <w:rsid w:val="00D700F8"/>
    <w:rsid w:val="00D707F5"/>
    <w:rsid w:val="00D70CEB"/>
    <w:rsid w:val="00D71562"/>
    <w:rsid w:val="00D71C43"/>
    <w:rsid w:val="00D720B2"/>
    <w:rsid w:val="00D722FF"/>
    <w:rsid w:val="00D727BA"/>
    <w:rsid w:val="00D732A4"/>
    <w:rsid w:val="00D7348D"/>
    <w:rsid w:val="00D73513"/>
    <w:rsid w:val="00D7385A"/>
    <w:rsid w:val="00D73965"/>
    <w:rsid w:val="00D73A3F"/>
    <w:rsid w:val="00D73A46"/>
    <w:rsid w:val="00D73F9E"/>
    <w:rsid w:val="00D7407F"/>
    <w:rsid w:val="00D74AC3"/>
    <w:rsid w:val="00D74CD8"/>
    <w:rsid w:val="00D74E3E"/>
    <w:rsid w:val="00D74E4E"/>
    <w:rsid w:val="00D765BB"/>
    <w:rsid w:val="00D76615"/>
    <w:rsid w:val="00D76850"/>
    <w:rsid w:val="00D808DC"/>
    <w:rsid w:val="00D80AC0"/>
    <w:rsid w:val="00D80BD0"/>
    <w:rsid w:val="00D80EE3"/>
    <w:rsid w:val="00D80FB9"/>
    <w:rsid w:val="00D820A1"/>
    <w:rsid w:val="00D822F4"/>
    <w:rsid w:val="00D8260C"/>
    <w:rsid w:val="00D826A0"/>
    <w:rsid w:val="00D82EA2"/>
    <w:rsid w:val="00D842A1"/>
    <w:rsid w:val="00D84BBF"/>
    <w:rsid w:val="00D85BAC"/>
    <w:rsid w:val="00D86054"/>
    <w:rsid w:val="00D861D7"/>
    <w:rsid w:val="00D87C8B"/>
    <w:rsid w:val="00D87F38"/>
    <w:rsid w:val="00D90446"/>
    <w:rsid w:val="00D90450"/>
    <w:rsid w:val="00D90865"/>
    <w:rsid w:val="00D90875"/>
    <w:rsid w:val="00D91203"/>
    <w:rsid w:val="00D91A11"/>
    <w:rsid w:val="00D91DAB"/>
    <w:rsid w:val="00D91FF5"/>
    <w:rsid w:val="00D920F0"/>
    <w:rsid w:val="00D9281F"/>
    <w:rsid w:val="00D92EAE"/>
    <w:rsid w:val="00D93ADE"/>
    <w:rsid w:val="00D9476C"/>
    <w:rsid w:val="00D949D4"/>
    <w:rsid w:val="00D94AD3"/>
    <w:rsid w:val="00D95C12"/>
    <w:rsid w:val="00D95DCC"/>
    <w:rsid w:val="00D95F22"/>
    <w:rsid w:val="00D972DC"/>
    <w:rsid w:val="00D976EA"/>
    <w:rsid w:val="00D97780"/>
    <w:rsid w:val="00D97D5F"/>
    <w:rsid w:val="00DA0590"/>
    <w:rsid w:val="00DA073F"/>
    <w:rsid w:val="00DA1449"/>
    <w:rsid w:val="00DA1709"/>
    <w:rsid w:val="00DA2C7D"/>
    <w:rsid w:val="00DA2E08"/>
    <w:rsid w:val="00DA2E51"/>
    <w:rsid w:val="00DA3043"/>
    <w:rsid w:val="00DA373F"/>
    <w:rsid w:val="00DA3C12"/>
    <w:rsid w:val="00DA4932"/>
    <w:rsid w:val="00DA51B4"/>
    <w:rsid w:val="00DA561B"/>
    <w:rsid w:val="00DA5768"/>
    <w:rsid w:val="00DA5AF9"/>
    <w:rsid w:val="00DA5C75"/>
    <w:rsid w:val="00DB011B"/>
    <w:rsid w:val="00DB0805"/>
    <w:rsid w:val="00DB0E79"/>
    <w:rsid w:val="00DB1956"/>
    <w:rsid w:val="00DB1966"/>
    <w:rsid w:val="00DB1E6B"/>
    <w:rsid w:val="00DB2308"/>
    <w:rsid w:val="00DB2392"/>
    <w:rsid w:val="00DB2450"/>
    <w:rsid w:val="00DB29D1"/>
    <w:rsid w:val="00DB30E3"/>
    <w:rsid w:val="00DB3110"/>
    <w:rsid w:val="00DB3A67"/>
    <w:rsid w:val="00DB3E79"/>
    <w:rsid w:val="00DB4DC0"/>
    <w:rsid w:val="00DB4EBC"/>
    <w:rsid w:val="00DB4FA6"/>
    <w:rsid w:val="00DB580C"/>
    <w:rsid w:val="00DB5B60"/>
    <w:rsid w:val="00DB64BB"/>
    <w:rsid w:val="00DB65F6"/>
    <w:rsid w:val="00DB67BB"/>
    <w:rsid w:val="00DB6EC5"/>
    <w:rsid w:val="00DB752D"/>
    <w:rsid w:val="00DB7C01"/>
    <w:rsid w:val="00DC05D3"/>
    <w:rsid w:val="00DC0844"/>
    <w:rsid w:val="00DC1689"/>
    <w:rsid w:val="00DC1720"/>
    <w:rsid w:val="00DC1950"/>
    <w:rsid w:val="00DC1AAC"/>
    <w:rsid w:val="00DC20C8"/>
    <w:rsid w:val="00DC241E"/>
    <w:rsid w:val="00DC2520"/>
    <w:rsid w:val="00DC2A61"/>
    <w:rsid w:val="00DC46AF"/>
    <w:rsid w:val="00DC46BA"/>
    <w:rsid w:val="00DC4C9D"/>
    <w:rsid w:val="00DC68B7"/>
    <w:rsid w:val="00DC6B40"/>
    <w:rsid w:val="00DC6EF8"/>
    <w:rsid w:val="00DD0162"/>
    <w:rsid w:val="00DD0403"/>
    <w:rsid w:val="00DD05AD"/>
    <w:rsid w:val="00DD06CE"/>
    <w:rsid w:val="00DD0788"/>
    <w:rsid w:val="00DD098D"/>
    <w:rsid w:val="00DD09D0"/>
    <w:rsid w:val="00DD0BA9"/>
    <w:rsid w:val="00DD1563"/>
    <w:rsid w:val="00DD2274"/>
    <w:rsid w:val="00DD2617"/>
    <w:rsid w:val="00DD277E"/>
    <w:rsid w:val="00DD3999"/>
    <w:rsid w:val="00DD3F4B"/>
    <w:rsid w:val="00DD4321"/>
    <w:rsid w:val="00DD4440"/>
    <w:rsid w:val="00DD4579"/>
    <w:rsid w:val="00DD63DA"/>
    <w:rsid w:val="00DD7A7F"/>
    <w:rsid w:val="00DD7AA9"/>
    <w:rsid w:val="00DD7CE0"/>
    <w:rsid w:val="00DD7D84"/>
    <w:rsid w:val="00DD7DDA"/>
    <w:rsid w:val="00DD7FAC"/>
    <w:rsid w:val="00DE00D3"/>
    <w:rsid w:val="00DE01AE"/>
    <w:rsid w:val="00DE0367"/>
    <w:rsid w:val="00DE104D"/>
    <w:rsid w:val="00DE13D1"/>
    <w:rsid w:val="00DE14D5"/>
    <w:rsid w:val="00DE2A9E"/>
    <w:rsid w:val="00DE2F47"/>
    <w:rsid w:val="00DE376E"/>
    <w:rsid w:val="00DE378A"/>
    <w:rsid w:val="00DE3815"/>
    <w:rsid w:val="00DE3B65"/>
    <w:rsid w:val="00DE5305"/>
    <w:rsid w:val="00DE6408"/>
    <w:rsid w:val="00DE6AEB"/>
    <w:rsid w:val="00DE76A9"/>
    <w:rsid w:val="00DE7A37"/>
    <w:rsid w:val="00DE7D0D"/>
    <w:rsid w:val="00DF0454"/>
    <w:rsid w:val="00DF070E"/>
    <w:rsid w:val="00DF0AD9"/>
    <w:rsid w:val="00DF122C"/>
    <w:rsid w:val="00DF134A"/>
    <w:rsid w:val="00DF15FC"/>
    <w:rsid w:val="00DF1F36"/>
    <w:rsid w:val="00DF239B"/>
    <w:rsid w:val="00DF25B0"/>
    <w:rsid w:val="00DF2E59"/>
    <w:rsid w:val="00DF32B1"/>
    <w:rsid w:val="00DF3908"/>
    <w:rsid w:val="00DF47EF"/>
    <w:rsid w:val="00DF4887"/>
    <w:rsid w:val="00DF4D2B"/>
    <w:rsid w:val="00DF4F84"/>
    <w:rsid w:val="00DF5719"/>
    <w:rsid w:val="00DF5763"/>
    <w:rsid w:val="00DF57BC"/>
    <w:rsid w:val="00DF5B9E"/>
    <w:rsid w:val="00DF5C88"/>
    <w:rsid w:val="00DF5DB8"/>
    <w:rsid w:val="00DF7383"/>
    <w:rsid w:val="00DF7B22"/>
    <w:rsid w:val="00DF7B40"/>
    <w:rsid w:val="00DF7FCD"/>
    <w:rsid w:val="00E0049E"/>
    <w:rsid w:val="00E00936"/>
    <w:rsid w:val="00E00E75"/>
    <w:rsid w:val="00E012ED"/>
    <w:rsid w:val="00E0154F"/>
    <w:rsid w:val="00E01FB3"/>
    <w:rsid w:val="00E02070"/>
    <w:rsid w:val="00E0224D"/>
    <w:rsid w:val="00E02988"/>
    <w:rsid w:val="00E02F99"/>
    <w:rsid w:val="00E03061"/>
    <w:rsid w:val="00E030CE"/>
    <w:rsid w:val="00E033C9"/>
    <w:rsid w:val="00E03790"/>
    <w:rsid w:val="00E0386F"/>
    <w:rsid w:val="00E039B0"/>
    <w:rsid w:val="00E03E0E"/>
    <w:rsid w:val="00E0488C"/>
    <w:rsid w:val="00E04B1B"/>
    <w:rsid w:val="00E04D47"/>
    <w:rsid w:val="00E04F46"/>
    <w:rsid w:val="00E0520C"/>
    <w:rsid w:val="00E05CA0"/>
    <w:rsid w:val="00E05E1B"/>
    <w:rsid w:val="00E061AF"/>
    <w:rsid w:val="00E06ADA"/>
    <w:rsid w:val="00E06E05"/>
    <w:rsid w:val="00E070D7"/>
    <w:rsid w:val="00E07145"/>
    <w:rsid w:val="00E071D0"/>
    <w:rsid w:val="00E07286"/>
    <w:rsid w:val="00E0766F"/>
    <w:rsid w:val="00E07931"/>
    <w:rsid w:val="00E10413"/>
    <w:rsid w:val="00E108AA"/>
    <w:rsid w:val="00E119E7"/>
    <w:rsid w:val="00E11D3F"/>
    <w:rsid w:val="00E11DDB"/>
    <w:rsid w:val="00E1295D"/>
    <w:rsid w:val="00E12BC9"/>
    <w:rsid w:val="00E130B4"/>
    <w:rsid w:val="00E1393F"/>
    <w:rsid w:val="00E13C91"/>
    <w:rsid w:val="00E141CD"/>
    <w:rsid w:val="00E14495"/>
    <w:rsid w:val="00E14824"/>
    <w:rsid w:val="00E14C5D"/>
    <w:rsid w:val="00E152C9"/>
    <w:rsid w:val="00E152CB"/>
    <w:rsid w:val="00E156D7"/>
    <w:rsid w:val="00E15713"/>
    <w:rsid w:val="00E15718"/>
    <w:rsid w:val="00E15B16"/>
    <w:rsid w:val="00E15F03"/>
    <w:rsid w:val="00E16175"/>
    <w:rsid w:val="00E163CA"/>
    <w:rsid w:val="00E17047"/>
    <w:rsid w:val="00E17097"/>
    <w:rsid w:val="00E17493"/>
    <w:rsid w:val="00E17580"/>
    <w:rsid w:val="00E20129"/>
    <w:rsid w:val="00E209BE"/>
    <w:rsid w:val="00E21132"/>
    <w:rsid w:val="00E2187B"/>
    <w:rsid w:val="00E2232D"/>
    <w:rsid w:val="00E22441"/>
    <w:rsid w:val="00E2247A"/>
    <w:rsid w:val="00E22991"/>
    <w:rsid w:val="00E22D9B"/>
    <w:rsid w:val="00E22EFB"/>
    <w:rsid w:val="00E23081"/>
    <w:rsid w:val="00E23642"/>
    <w:rsid w:val="00E23652"/>
    <w:rsid w:val="00E24186"/>
    <w:rsid w:val="00E2428A"/>
    <w:rsid w:val="00E249B8"/>
    <w:rsid w:val="00E24B7E"/>
    <w:rsid w:val="00E259D5"/>
    <w:rsid w:val="00E25C00"/>
    <w:rsid w:val="00E25D54"/>
    <w:rsid w:val="00E25EEB"/>
    <w:rsid w:val="00E26B0D"/>
    <w:rsid w:val="00E2705C"/>
    <w:rsid w:val="00E277E6"/>
    <w:rsid w:val="00E27B6F"/>
    <w:rsid w:val="00E27DC2"/>
    <w:rsid w:val="00E3020E"/>
    <w:rsid w:val="00E31708"/>
    <w:rsid w:val="00E31BB3"/>
    <w:rsid w:val="00E3205A"/>
    <w:rsid w:val="00E32182"/>
    <w:rsid w:val="00E322F5"/>
    <w:rsid w:val="00E323FA"/>
    <w:rsid w:val="00E328D0"/>
    <w:rsid w:val="00E32EB2"/>
    <w:rsid w:val="00E339EB"/>
    <w:rsid w:val="00E3409A"/>
    <w:rsid w:val="00E359A2"/>
    <w:rsid w:val="00E35BA5"/>
    <w:rsid w:val="00E35DFC"/>
    <w:rsid w:val="00E35F6B"/>
    <w:rsid w:val="00E360E7"/>
    <w:rsid w:val="00E3690F"/>
    <w:rsid w:val="00E36CBE"/>
    <w:rsid w:val="00E3708C"/>
    <w:rsid w:val="00E370BC"/>
    <w:rsid w:val="00E372D9"/>
    <w:rsid w:val="00E37A75"/>
    <w:rsid w:val="00E4081D"/>
    <w:rsid w:val="00E40B45"/>
    <w:rsid w:val="00E40C2F"/>
    <w:rsid w:val="00E40CBB"/>
    <w:rsid w:val="00E41275"/>
    <w:rsid w:val="00E413D0"/>
    <w:rsid w:val="00E416A0"/>
    <w:rsid w:val="00E41FA0"/>
    <w:rsid w:val="00E420E6"/>
    <w:rsid w:val="00E420F2"/>
    <w:rsid w:val="00E42871"/>
    <w:rsid w:val="00E42B7F"/>
    <w:rsid w:val="00E42C90"/>
    <w:rsid w:val="00E42DBC"/>
    <w:rsid w:val="00E43AD3"/>
    <w:rsid w:val="00E443FF"/>
    <w:rsid w:val="00E44B7E"/>
    <w:rsid w:val="00E454A5"/>
    <w:rsid w:val="00E461CE"/>
    <w:rsid w:val="00E4653A"/>
    <w:rsid w:val="00E4687E"/>
    <w:rsid w:val="00E4752C"/>
    <w:rsid w:val="00E50A0C"/>
    <w:rsid w:val="00E514B2"/>
    <w:rsid w:val="00E51CDC"/>
    <w:rsid w:val="00E51CF1"/>
    <w:rsid w:val="00E51EDC"/>
    <w:rsid w:val="00E52161"/>
    <w:rsid w:val="00E5227E"/>
    <w:rsid w:val="00E5261F"/>
    <w:rsid w:val="00E52D42"/>
    <w:rsid w:val="00E531C0"/>
    <w:rsid w:val="00E5326E"/>
    <w:rsid w:val="00E534D1"/>
    <w:rsid w:val="00E541B8"/>
    <w:rsid w:val="00E5463F"/>
    <w:rsid w:val="00E54B5F"/>
    <w:rsid w:val="00E55451"/>
    <w:rsid w:val="00E56597"/>
    <w:rsid w:val="00E56873"/>
    <w:rsid w:val="00E56E27"/>
    <w:rsid w:val="00E5721F"/>
    <w:rsid w:val="00E5753F"/>
    <w:rsid w:val="00E57DD2"/>
    <w:rsid w:val="00E57EC4"/>
    <w:rsid w:val="00E61CA4"/>
    <w:rsid w:val="00E61DF7"/>
    <w:rsid w:val="00E62304"/>
    <w:rsid w:val="00E62551"/>
    <w:rsid w:val="00E62758"/>
    <w:rsid w:val="00E628BF"/>
    <w:rsid w:val="00E63504"/>
    <w:rsid w:val="00E63A90"/>
    <w:rsid w:val="00E63F98"/>
    <w:rsid w:val="00E64025"/>
    <w:rsid w:val="00E64277"/>
    <w:rsid w:val="00E64BC3"/>
    <w:rsid w:val="00E65ACF"/>
    <w:rsid w:val="00E66CA5"/>
    <w:rsid w:val="00E6793C"/>
    <w:rsid w:val="00E70081"/>
    <w:rsid w:val="00E70123"/>
    <w:rsid w:val="00E7063E"/>
    <w:rsid w:val="00E70B9C"/>
    <w:rsid w:val="00E7166B"/>
    <w:rsid w:val="00E7182C"/>
    <w:rsid w:val="00E72140"/>
    <w:rsid w:val="00E72218"/>
    <w:rsid w:val="00E72869"/>
    <w:rsid w:val="00E729E6"/>
    <w:rsid w:val="00E72AFB"/>
    <w:rsid w:val="00E73690"/>
    <w:rsid w:val="00E73A2F"/>
    <w:rsid w:val="00E73F0C"/>
    <w:rsid w:val="00E74202"/>
    <w:rsid w:val="00E74A7E"/>
    <w:rsid w:val="00E74C1F"/>
    <w:rsid w:val="00E75084"/>
    <w:rsid w:val="00E75094"/>
    <w:rsid w:val="00E7555E"/>
    <w:rsid w:val="00E7598A"/>
    <w:rsid w:val="00E75CD8"/>
    <w:rsid w:val="00E76351"/>
    <w:rsid w:val="00E77123"/>
    <w:rsid w:val="00E7728F"/>
    <w:rsid w:val="00E772D2"/>
    <w:rsid w:val="00E77E2E"/>
    <w:rsid w:val="00E802C8"/>
    <w:rsid w:val="00E80978"/>
    <w:rsid w:val="00E80AFD"/>
    <w:rsid w:val="00E810A6"/>
    <w:rsid w:val="00E815DE"/>
    <w:rsid w:val="00E81B1C"/>
    <w:rsid w:val="00E81C78"/>
    <w:rsid w:val="00E822EC"/>
    <w:rsid w:val="00E8241D"/>
    <w:rsid w:val="00E8283B"/>
    <w:rsid w:val="00E82A3A"/>
    <w:rsid w:val="00E82BFF"/>
    <w:rsid w:val="00E834D2"/>
    <w:rsid w:val="00E83A45"/>
    <w:rsid w:val="00E83F38"/>
    <w:rsid w:val="00E84027"/>
    <w:rsid w:val="00E84904"/>
    <w:rsid w:val="00E84C17"/>
    <w:rsid w:val="00E84E64"/>
    <w:rsid w:val="00E84E8F"/>
    <w:rsid w:val="00E852A8"/>
    <w:rsid w:val="00E8592B"/>
    <w:rsid w:val="00E85D69"/>
    <w:rsid w:val="00E8611F"/>
    <w:rsid w:val="00E862D8"/>
    <w:rsid w:val="00E86C92"/>
    <w:rsid w:val="00E86D3C"/>
    <w:rsid w:val="00E86EF2"/>
    <w:rsid w:val="00E86F2F"/>
    <w:rsid w:val="00E87C05"/>
    <w:rsid w:val="00E90AC1"/>
    <w:rsid w:val="00E91F9A"/>
    <w:rsid w:val="00E921BF"/>
    <w:rsid w:val="00E92A82"/>
    <w:rsid w:val="00E92F9C"/>
    <w:rsid w:val="00E933AC"/>
    <w:rsid w:val="00E93D8F"/>
    <w:rsid w:val="00E93DFC"/>
    <w:rsid w:val="00E941D3"/>
    <w:rsid w:val="00E9454D"/>
    <w:rsid w:val="00E9524D"/>
    <w:rsid w:val="00E95E98"/>
    <w:rsid w:val="00E95E9B"/>
    <w:rsid w:val="00E961DC"/>
    <w:rsid w:val="00E96CDE"/>
    <w:rsid w:val="00E97070"/>
    <w:rsid w:val="00E97B9A"/>
    <w:rsid w:val="00EA0246"/>
    <w:rsid w:val="00EA09A8"/>
    <w:rsid w:val="00EA0B32"/>
    <w:rsid w:val="00EA0B4F"/>
    <w:rsid w:val="00EA1B84"/>
    <w:rsid w:val="00EA2B21"/>
    <w:rsid w:val="00EA2DB8"/>
    <w:rsid w:val="00EA2F79"/>
    <w:rsid w:val="00EA3AC5"/>
    <w:rsid w:val="00EA4F52"/>
    <w:rsid w:val="00EA56AC"/>
    <w:rsid w:val="00EA5B86"/>
    <w:rsid w:val="00EA68C3"/>
    <w:rsid w:val="00EA6945"/>
    <w:rsid w:val="00EA710D"/>
    <w:rsid w:val="00EA72F2"/>
    <w:rsid w:val="00EA7AB2"/>
    <w:rsid w:val="00EB0413"/>
    <w:rsid w:val="00EB0867"/>
    <w:rsid w:val="00EB0E27"/>
    <w:rsid w:val="00EB0ED8"/>
    <w:rsid w:val="00EB14E5"/>
    <w:rsid w:val="00EB1620"/>
    <w:rsid w:val="00EB1C02"/>
    <w:rsid w:val="00EB2808"/>
    <w:rsid w:val="00EB2B83"/>
    <w:rsid w:val="00EB36B5"/>
    <w:rsid w:val="00EB37CB"/>
    <w:rsid w:val="00EB3CD1"/>
    <w:rsid w:val="00EB4701"/>
    <w:rsid w:val="00EB503F"/>
    <w:rsid w:val="00EB5A5F"/>
    <w:rsid w:val="00EB5B38"/>
    <w:rsid w:val="00EB5C88"/>
    <w:rsid w:val="00EB5DC0"/>
    <w:rsid w:val="00EB5FB8"/>
    <w:rsid w:val="00EB645E"/>
    <w:rsid w:val="00EB6745"/>
    <w:rsid w:val="00EB78D6"/>
    <w:rsid w:val="00EC0E21"/>
    <w:rsid w:val="00EC124A"/>
    <w:rsid w:val="00EC1B31"/>
    <w:rsid w:val="00EC1D33"/>
    <w:rsid w:val="00EC2422"/>
    <w:rsid w:val="00EC26BA"/>
    <w:rsid w:val="00EC2EC4"/>
    <w:rsid w:val="00EC3850"/>
    <w:rsid w:val="00EC42F6"/>
    <w:rsid w:val="00EC433A"/>
    <w:rsid w:val="00EC43C2"/>
    <w:rsid w:val="00EC51B0"/>
    <w:rsid w:val="00EC59CD"/>
    <w:rsid w:val="00EC6416"/>
    <w:rsid w:val="00EC7991"/>
    <w:rsid w:val="00ED06A9"/>
    <w:rsid w:val="00ED0BD2"/>
    <w:rsid w:val="00ED0C9B"/>
    <w:rsid w:val="00ED0EDD"/>
    <w:rsid w:val="00ED0F29"/>
    <w:rsid w:val="00ED182F"/>
    <w:rsid w:val="00ED1AF0"/>
    <w:rsid w:val="00ED1F6D"/>
    <w:rsid w:val="00ED22BB"/>
    <w:rsid w:val="00ED2683"/>
    <w:rsid w:val="00ED3025"/>
    <w:rsid w:val="00ED3125"/>
    <w:rsid w:val="00ED3217"/>
    <w:rsid w:val="00ED3875"/>
    <w:rsid w:val="00ED3AD4"/>
    <w:rsid w:val="00ED3E16"/>
    <w:rsid w:val="00ED43C6"/>
    <w:rsid w:val="00ED4DC3"/>
    <w:rsid w:val="00ED553E"/>
    <w:rsid w:val="00ED5A00"/>
    <w:rsid w:val="00ED5EF1"/>
    <w:rsid w:val="00ED5EFF"/>
    <w:rsid w:val="00ED6046"/>
    <w:rsid w:val="00ED60B4"/>
    <w:rsid w:val="00ED6844"/>
    <w:rsid w:val="00ED6ACA"/>
    <w:rsid w:val="00ED6F7E"/>
    <w:rsid w:val="00EE0BFF"/>
    <w:rsid w:val="00EE1031"/>
    <w:rsid w:val="00EE1255"/>
    <w:rsid w:val="00EE14ED"/>
    <w:rsid w:val="00EE1896"/>
    <w:rsid w:val="00EE1A78"/>
    <w:rsid w:val="00EE1B15"/>
    <w:rsid w:val="00EE20FB"/>
    <w:rsid w:val="00EE2213"/>
    <w:rsid w:val="00EE22D2"/>
    <w:rsid w:val="00EE384E"/>
    <w:rsid w:val="00EE3B0D"/>
    <w:rsid w:val="00EE3D8E"/>
    <w:rsid w:val="00EE4781"/>
    <w:rsid w:val="00EE4800"/>
    <w:rsid w:val="00EE5266"/>
    <w:rsid w:val="00EE52EB"/>
    <w:rsid w:val="00EE598C"/>
    <w:rsid w:val="00EE5D7D"/>
    <w:rsid w:val="00EE5DFD"/>
    <w:rsid w:val="00EE62BE"/>
    <w:rsid w:val="00EE6904"/>
    <w:rsid w:val="00EE6CB2"/>
    <w:rsid w:val="00EE7B3B"/>
    <w:rsid w:val="00EE7EB0"/>
    <w:rsid w:val="00EF01C4"/>
    <w:rsid w:val="00EF04CE"/>
    <w:rsid w:val="00EF0815"/>
    <w:rsid w:val="00EF08C0"/>
    <w:rsid w:val="00EF0AC5"/>
    <w:rsid w:val="00EF11AF"/>
    <w:rsid w:val="00EF1AC1"/>
    <w:rsid w:val="00EF1D50"/>
    <w:rsid w:val="00EF209F"/>
    <w:rsid w:val="00EF2434"/>
    <w:rsid w:val="00EF3A22"/>
    <w:rsid w:val="00EF498B"/>
    <w:rsid w:val="00EF4C02"/>
    <w:rsid w:val="00EF4F35"/>
    <w:rsid w:val="00EF68E5"/>
    <w:rsid w:val="00EF695F"/>
    <w:rsid w:val="00F005D3"/>
    <w:rsid w:val="00F00715"/>
    <w:rsid w:val="00F00958"/>
    <w:rsid w:val="00F009F3"/>
    <w:rsid w:val="00F00A23"/>
    <w:rsid w:val="00F00D0C"/>
    <w:rsid w:val="00F00D8E"/>
    <w:rsid w:val="00F0145A"/>
    <w:rsid w:val="00F016D5"/>
    <w:rsid w:val="00F01AA7"/>
    <w:rsid w:val="00F02433"/>
    <w:rsid w:val="00F02803"/>
    <w:rsid w:val="00F0307F"/>
    <w:rsid w:val="00F03666"/>
    <w:rsid w:val="00F03D23"/>
    <w:rsid w:val="00F03FDA"/>
    <w:rsid w:val="00F045DA"/>
    <w:rsid w:val="00F04D84"/>
    <w:rsid w:val="00F06557"/>
    <w:rsid w:val="00F06AD1"/>
    <w:rsid w:val="00F074E0"/>
    <w:rsid w:val="00F0757C"/>
    <w:rsid w:val="00F075A1"/>
    <w:rsid w:val="00F07F66"/>
    <w:rsid w:val="00F10378"/>
    <w:rsid w:val="00F1070E"/>
    <w:rsid w:val="00F10841"/>
    <w:rsid w:val="00F10B0C"/>
    <w:rsid w:val="00F10E38"/>
    <w:rsid w:val="00F11F4F"/>
    <w:rsid w:val="00F12A9B"/>
    <w:rsid w:val="00F12B78"/>
    <w:rsid w:val="00F12CA5"/>
    <w:rsid w:val="00F12FD8"/>
    <w:rsid w:val="00F13B3B"/>
    <w:rsid w:val="00F13D06"/>
    <w:rsid w:val="00F1453F"/>
    <w:rsid w:val="00F150D2"/>
    <w:rsid w:val="00F15195"/>
    <w:rsid w:val="00F156FF"/>
    <w:rsid w:val="00F1599F"/>
    <w:rsid w:val="00F15F8A"/>
    <w:rsid w:val="00F164FE"/>
    <w:rsid w:val="00F16BB2"/>
    <w:rsid w:val="00F16DE7"/>
    <w:rsid w:val="00F170C2"/>
    <w:rsid w:val="00F201E5"/>
    <w:rsid w:val="00F206B6"/>
    <w:rsid w:val="00F20B4A"/>
    <w:rsid w:val="00F22871"/>
    <w:rsid w:val="00F2344A"/>
    <w:rsid w:val="00F23585"/>
    <w:rsid w:val="00F249DF"/>
    <w:rsid w:val="00F2559D"/>
    <w:rsid w:val="00F25810"/>
    <w:rsid w:val="00F26272"/>
    <w:rsid w:val="00F2655D"/>
    <w:rsid w:val="00F26749"/>
    <w:rsid w:val="00F26AB3"/>
    <w:rsid w:val="00F26FCC"/>
    <w:rsid w:val="00F27816"/>
    <w:rsid w:val="00F27D28"/>
    <w:rsid w:val="00F27E96"/>
    <w:rsid w:val="00F30191"/>
    <w:rsid w:val="00F30C71"/>
    <w:rsid w:val="00F31311"/>
    <w:rsid w:val="00F31484"/>
    <w:rsid w:val="00F31A5B"/>
    <w:rsid w:val="00F31B84"/>
    <w:rsid w:val="00F31F74"/>
    <w:rsid w:val="00F32273"/>
    <w:rsid w:val="00F324B7"/>
    <w:rsid w:val="00F32C47"/>
    <w:rsid w:val="00F32C81"/>
    <w:rsid w:val="00F3390B"/>
    <w:rsid w:val="00F33B3D"/>
    <w:rsid w:val="00F33FF1"/>
    <w:rsid w:val="00F34367"/>
    <w:rsid w:val="00F344E5"/>
    <w:rsid w:val="00F34AF6"/>
    <w:rsid w:val="00F354B0"/>
    <w:rsid w:val="00F3579F"/>
    <w:rsid w:val="00F35CF7"/>
    <w:rsid w:val="00F3630F"/>
    <w:rsid w:val="00F364AA"/>
    <w:rsid w:val="00F368B5"/>
    <w:rsid w:val="00F36BAB"/>
    <w:rsid w:val="00F3704A"/>
    <w:rsid w:val="00F370E8"/>
    <w:rsid w:val="00F375A8"/>
    <w:rsid w:val="00F3785F"/>
    <w:rsid w:val="00F37D10"/>
    <w:rsid w:val="00F4013C"/>
    <w:rsid w:val="00F402A5"/>
    <w:rsid w:val="00F40CB2"/>
    <w:rsid w:val="00F419AA"/>
    <w:rsid w:val="00F41A87"/>
    <w:rsid w:val="00F424CF"/>
    <w:rsid w:val="00F42967"/>
    <w:rsid w:val="00F42BCE"/>
    <w:rsid w:val="00F43C17"/>
    <w:rsid w:val="00F440DE"/>
    <w:rsid w:val="00F4446B"/>
    <w:rsid w:val="00F447EE"/>
    <w:rsid w:val="00F449CC"/>
    <w:rsid w:val="00F44C79"/>
    <w:rsid w:val="00F450CB"/>
    <w:rsid w:val="00F45398"/>
    <w:rsid w:val="00F45D38"/>
    <w:rsid w:val="00F45D88"/>
    <w:rsid w:val="00F46312"/>
    <w:rsid w:val="00F46F04"/>
    <w:rsid w:val="00F470A6"/>
    <w:rsid w:val="00F47CCD"/>
    <w:rsid w:val="00F50267"/>
    <w:rsid w:val="00F50A32"/>
    <w:rsid w:val="00F5109E"/>
    <w:rsid w:val="00F5143E"/>
    <w:rsid w:val="00F5177C"/>
    <w:rsid w:val="00F5204F"/>
    <w:rsid w:val="00F5239C"/>
    <w:rsid w:val="00F53478"/>
    <w:rsid w:val="00F535BD"/>
    <w:rsid w:val="00F54512"/>
    <w:rsid w:val="00F54A60"/>
    <w:rsid w:val="00F54B52"/>
    <w:rsid w:val="00F55252"/>
    <w:rsid w:val="00F554BF"/>
    <w:rsid w:val="00F55A72"/>
    <w:rsid w:val="00F55C40"/>
    <w:rsid w:val="00F561CF"/>
    <w:rsid w:val="00F564DD"/>
    <w:rsid w:val="00F568B4"/>
    <w:rsid w:val="00F57FE5"/>
    <w:rsid w:val="00F60071"/>
    <w:rsid w:val="00F61578"/>
    <w:rsid w:val="00F625A7"/>
    <w:rsid w:val="00F647F3"/>
    <w:rsid w:val="00F64CA9"/>
    <w:rsid w:val="00F65253"/>
    <w:rsid w:val="00F65A12"/>
    <w:rsid w:val="00F65BF7"/>
    <w:rsid w:val="00F65E6A"/>
    <w:rsid w:val="00F6614D"/>
    <w:rsid w:val="00F661CC"/>
    <w:rsid w:val="00F66622"/>
    <w:rsid w:val="00F669BA"/>
    <w:rsid w:val="00F6727F"/>
    <w:rsid w:val="00F67B74"/>
    <w:rsid w:val="00F70277"/>
    <w:rsid w:val="00F7029B"/>
    <w:rsid w:val="00F70992"/>
    <w:rsid w:val="00F709CF"/>
    <w:rsid w:val="00F70C78"/>
    <w:rsid w:val="00F714A2"/>
    <w:rsid w:val="00F718E7"/>
    <w:rsid w:val="00F71D88"/>
    <w:rsid w:val="00F71F52"/>
    <w:rsid w:val="00F7228C"/>
    <w:rsid w:val="00F7271B"/>
    <w:rsid w:val="00F73911"/>
    <w:rsid w:val="00F73B9B"/>
    <w:rsid w:val="00F73CBE"/>
    <w:rsid w:val="00F73D84"/>
    <w:rsid w:val="00F7422D"/>
    <w:rsid w:val="00F74742"/>
    <w:rsid w:val="00F74F75"/>
    <w:rsid w:val="00F75032"/>
    <w:rsid w:val="00F75445"/>
    <w:rsid w:val="00F75695"/>
    <w:rsid w:val="00F759D8"/>
    <w:rsid w:val="00F75A26"/>
    <w:rsid w:val="00F762DF"/>
    <w:rsid w:val="00F7646B"/>
    <w:rsid w:val="00F76783"/>
    <w:rsid w:val="00F76806"/>
    <w:rsid w:val="00F76C6A"/>
    <w:rsid w:val="00F76D7C"/>
    <w:rsid w:val="00F7734F"/>
    <w:rsid w:val="00F77425"/>
    <w:rsid w:val="00F8029F"/>
    <w:rsid w:val="00F80827"/>
    <w:rsid w:val="00F81287"/>
    <w:rsid w:val="00F81FB7"/>
    <w:rsid w:val="00F822CB"/>
    <w:rsid w:val="00F822E0"/>
    <w:rsid w:val="00F845A1"/>
    <w:rsid w:val="00F857BD"/>
    <w:rsid w:val="00F857C9"/>
    <w:rsid w:val="00F85F59"/>
    <w:rsid w:val="00F864B1"/>
    <w:rsid w:val="00F86543"/>
    <w:rsid w:val="00F876A6"/>
    <w:rsid w:val="00F87855"/>
    <w:rsid w:val="00F90073"/>
    <w:rsid w:val="00F90FF8"/>
    <w:rsid w:val="00F91448"/>
    <w:rsid w:val="00F91931"/>
    <w:rsid w:val="00F9196C"/>
    <w:rsid w:val="00F91E24"/>
    <w:rsid w:val="00F92009"/>
    <w:rsid w:val="00F92969"/>
    <w:rsid w:val="00F92D50"/>
    <w:rsid w:val="00F93415"/>
    <w:rsid w:val="00F9363C"/>
    <w:rsid w:val="00F93743"/>
    <w:rsid w:val="00F93E2D"/>
    <w:rsid w:val="00F9405F"/>
    <w:rsid w:val="00F9453A"/>
    <w:rsid w:val="00F9462E"/>
    <w:rsid w:val="00F94CAD"/>
    <w:rsid w:val="00F94D3E"/>
    <w:rsid w:val="00F9518B"/>
    <w:rsid w:val="00F95494"/>
    <w:rsid w:val="00F9584F"/>
    <w:rsid w:val="00F95976"/>
    <w:rsid w:val="00F95AB6"/>
    <w:rsid w:val="00F95D20"/>
    <w:rsid w:val="00F95DAC"/>
    <w:rsid w:val="00F96BA7"/>
    <w:rsid w:val="00F97BD0"/>
    <w:rsid w:val="00F97D64"/>
    <w:rsid w:val="00FA08C4"/>
    <w:rsid w:val="00FA08E4"/>
    <w:rsid w:val="00FA0DB4"/>
    <w:rsid w:val="00FA21CC"/>
    <w:rsid w:val="00FA2386"/>
    <w:rsid w:val="00FA25E9"/>
    <w:rsid w:val="00FA2817"/>
    <w:rsid w:val="00FA2E28"/>
    <w:rsid w:val="00FA2ED0"/>
    <w:rsid w:val="00FA32DE"/>
    <w:rsid w:val="00FA3C52"/>
    <w:rsid w:val="00FA45BF"/>
    <w:rsid w:val="00FA624C"/>
    <w:rsid w:val="00FA7E73"/>
    <w:rsid w:val="00FB00ED"/>
    <w:rsid w:val="00FB0851"/>
    <w:rsid w:val="00FB0968"/>
    <w:rsid w:val="00FB2820"/>
    <w:rsid w:val="00FB3713"/>
    <w:rsid w:val="00FB38C1"/>
    <w:rsid w:val="00FB42A5"/>
    <w:rsid w:val="00FB52B1"/>
    <w:rsid w:val="00FB541E"/>
    <w:rsid w:val="00FB54A5"/>
    <w:rsid w:val="00FB57EB"/>
    <w:rsid w:val="00FB5C9C"/>
    <w:rsid w:val="00FB6178"/>
    <w:rsid w:val="00FB67FF"/>
    <w:rsid w:val="00FB6D7F"/>
    <w:rsid w:val="00FC0597"/>
    <w:rsid w:val="00FC1358"/>
    <w:rsid w:val="00FC16E7"/>
    <w:rsid w:val="00FC2128"/>
    <w:rsid w:val="00FC252B"/>
    <w:rsid w:val="00FC28CB"/>
    <w:rsid w:val="00FC30CA"/>
    <w:rsid w:val="00FC3561"/>
    <w:rsid w:val="00FC375A"/>
    <w:rsid w:val="00FC4786"/>
    <w:rsid w:val="00FC4F0D"/>
    <w:rsid w:val="00FC5212"/>
    <w:rsid w:val="00FC61B2"/>
    <w:rsid w:val="00FC65EA"/>
    <w:rsid w:val="00FC6774"/>
    <w:rsid w:val="00FC7A84"/>
    <w:rsid w:val="00FC7B95"/>
    <w:rsid w:val="00FD058D"/>
    <w:rsid w:val="00FD0FF2"/>
    <w:rsid w:val="00FD18F1"/>
    <w:rsid w:val="00FD1A0A"/>
    <w:rsid w:val="00FD1B8C"/>
    <w:rsid w:val="00FD267E"/>
    <w:rsid w:val="00FD271C"/>
    <w:rsid w:val="00FD2973"/>
    <w:rsid w:val="00FD2A0E"/>
    <w:rsid w:val="00FD2E76"/>
    <w:rsid w:val="00FD34C9"/>
    <w:rsid w:val="00FD3977"/>
    <w:rsid w:val="00FD4E17"/>
    <w:rsid w:val="00FD4ED5"/>
    <w:rsid w:val="00FD5018"/>
    <w:rsid w:val="00FD652F"/>
    <w:rsid w:val="00FD6743"/>
    <w:rsid w:val="00FD6784"/>
    <w:rsid w:val="00FD69FF"/>
    <w:rsid w:val="00FD6AC8"/>
    <w:rsid w:val="00FD6C74"/>
    <w:rsid w:val="00FD6D53"/>
    <w:rsid w:val="00FD720A"/>
    <w:rsid w:val="00FD7BB7"/>
    <w:rsid w:val="00FD7E3D"/>
    <w:rsid w:val="00FE00A9"/>
    <w:rsid w:val="00FE0E63"/>
    <w:rsid w:val="00FE10FD"/>
    <w:rsid w:val="00FE1B36"/>
    <w:rsid w:val="00FE2E61"/>
    <w:rsid w:val="00FE31DC"/>
    <w:rsid w:val="00FE353A"/>
    <w:rsid w:val="00FE39D0"/>
    <w:rsid w:val="00FE3B29"/>
    <w:rsid w:val="00FE3FAE"/>
    <w:rsid w:val="00FE4510"/>
    <w:rsid w:val="00FE4834"/>
    <w:rsid w:val="00FE52F2"/>
    <w:rsid w:val="00FE5BF7"/>
    <w:rsid w:val="00FE5E13"/>
    <w:rsid w:val="00FE656F"/>
    <w:rsid w:val="00FE6824"/>
    <w:rsid w:val="00FE6834"/>
    <w:rsid w:val="00FE7031"/>
    <w:rsid w:val="00FF059B"/>
    <w:rsid w:val="00FF073F"/>
    <w:rsid w:val="00FF158C"/>
    <w:rsid w:val="00FF187E"/>
    <w:rsid w:val="00FF3158"/>
    <w:rsid w:val="00FF3EAE"/>
    <w:rsid w:val="00FF42D7"/>
    <w:rsid w:val="00FF4B16"/>
    <w:rsid w:val="00FF4DE6"/>
    <w:rsid w:val="00FF5370"/>
    <w:rsid w:val="00FF5FE1"/>
    <w:rsid w:val="00FF6984"/>
    <w:rsid w:val="00FF6A19"/>
    <w:rsid w:val="00FF6BD9"/>
    <w:rsid w:val="00FF6C1C"/>
    <w:rsid w:val="00FF7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72574"/>
  <w15:docId w15:val="{988EFCE7-60FA-4E20-8F43-7BB539CF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Arial"/>
        <w:kern w:val="2"/>
        <w:sz w:val="24"/>
        <w:szCs w:val="22"/>
        <w:lang w:val="en-US" w:eastAsia="zh-CN" w:bidi="ar-SA"/>
      </w:rPr>
    </w:rPrDefault>
    <w:pPrDefault>
      <w:pPr>
        <w:spacing w:line="4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7C8"/>
    <w:pPr>
      <w:spacing w:line="440" w:lineRule="atLeast"/>
    </w:p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tLeast"/>
      <w:outlineLvl w:val="1"/>
    </w:pPr>
    <w:rPr>
      <w:rFonts w:ascii="等线 Light" w:eastAsia="等线 Light" w:hAnsi="等线 Light" w:cs="宋体"/>
      <w:b/>
      <w:bCs/>
      <w:sz w:val="32"/>
      <w:szCs w:val="32"/>
    </w:rPr>
  </w:style>
  <w:style w:type="paragraph" w:styleId="3">
    <w:name w:val="heading 3"/>
    <w:basedOn w:val="a"/>
    <w:next w:val="a"/>
    <w:link w:val="30"/>
    <w:uiPriority w:val="9"/>
    <w:semiHidden/>
    <w:unhideWhenUsed/>
    <w:qFormat/>
    <w:rsid w:val="00E541B8"/>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C923C7"/>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Pr>
      <w:rFonts w:cs="Arial"/>
      <w:sz w:val="18"/>
      <w:szCs w:val="18"/>
    </w:rPr>
  </w:style>
  <w:style w:type="paragraph" w:styleId="a5">
    <w:name w:val="footer"/>
    <w:basedOn w:val="a"/>
    <w:link w:val="a6"/>
    <w:uiPriority w:val="99"/>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Pr>
      <w:rFonts w:cs="Arial"/>
      <w:sz w:val="18"/>
      <w:szCs w:val="18"/>
    </w:rPr>
  </w:style>
  <w:style w:type="table" w:styleId="a7">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pPr>
      <w:spacing w:before="100" w:beforeAutospacing="1" w:after="100" w:afterAutospacing="1" w:line="240" w:lineRule="auto"/>
      <w:jc w:val="left"/>
    </w:pPr>
    <w:rPr>
      <w:rFonts w:ascii="宋体" w:hAnsi="宋体" w:cs="宋体"/>
      <w:kern w:val="0"/>
      <w:szCs w:val="24"/>
    </w:rPr>
  </w:style>
  <w:style w:type="paragraph" w:customStyle="1" w:styleId="11">
    <w:name w:val="样式1"/>
    <w:link w:val="12"/>
    <w:qFormat/>
    <w:pPr>
      <w:spacing w:after="220" w:line="360" w:lineRule="auto"/>
      <w:jc w:val="center"/>
      <w:outlineLvl w:val="0"/>
    </w:pPr>
    <w:rPr>
      <w:rFonts w:ascii="黑体" w:eastAsia="黑体"/>
      <w:kern w:val="44"/>
      <w:sz w:val="30"/>
      <w:szCs w:val="28"/>
    </w:rPr>
  </w:style>
  <w:style w:type="paragraph" w:customStyle="1" w:styleId="21">
    <w:name w:val="样式2"/>
    <w:basedOn w:val="11"/>
    <w:next w:val="11"/>
    <w:link w:val="22"/>
    <w:qFormat/>
    <w:pPr>
      <w:spacing w:beforeLines="50" w:before="156" w:after="0"/>
      <w:jc w:val="both"/>
      <w:outlineLvl w:val="1"/>
    </w:pPr>
    <w:rPr>
      <w:bCs/>
      <w:sz w:val="28"/>
      <w:szCs w:val="24"/>
    </w:rPr>
  </w:style>
  <w:style w:type="character" w:customStyle="1" w:styleId="12">
    <w:name w:val="样式1 字符"/>
    <w:basedOn w:val="a0"/>
    <w:link w:val="11"/>
    <w:rPr>
      <w:rFonts w:ascii="黑体" w:eastAsia="黑体" w:cs="Arial"/>
      <w:kern w:val="44"/>
      <w:sz w:val="30"/>
      <w:szCs w:val="28"/>
    </w:rPr>
  </w:style>
  <w:style w:type="character" w:customStyle="1" w:styleId="10">
    <w:name w:val="标题 1 字符"/>
    <w:basedOn w:val="a0"/>
    <w:link w:val="1"/>
    <w:uiPriority w:val="9"/>
    <w:rPr>
      <w:rFonts w:cs="Arial"/>
      <w:b/>
      <w:bCs/>
      <w:kern w:val="44"/>
      <w:sz w:val="44"/>
      <w:szCs w:val="44"/>
    </w:rPr>
  </w:style>
  <w:style w:type="paragraph" w:customStyle="1" w:styleId="31">
    <w:name w:val="样式3"/>
    <w:basedOn w:val="a"/>
    <w:link w:val="32"/>
    <w:qFormat/>
    <w:pPr>
      <w:spacing w:beforeLines="50" w:before="50" w:line="360" w:lineRule="auto"/>
      <w:outlineLvl w:val="2"/>
    </w:pPr>
    <w:rPr>
      <w:rFonts w:ascii="黑体" w:eastAsia="黑体"/>
    </w:rPr>
  </w:style>
  <w:style w:type="character" w:customStyle="1" w:styleId="22">
    <w:name w:val="样式2 字符"/>
    <w:basedOn w:val="a0"/>
    <w:link w:val="21"/>
    <w:rPr>
      <w:rFonts w:ascii="黑体" w:eastAsia="黑体" w:cs="Arial"/>
      <w:bCs/>
      <w:kern w:val="44"/>
      <w:sz w:val="28"/>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9">
    <w:name w:val="Hyperlink"/>
    <w:basedOn w:val="a0"/>
    <w:uiPriority w:val="99"/>
    <w:rPr>
      <w:color w:val="0000FF"/>
      <w:u w:val="single"/>
    </w:rPr>
  </w:style>
  <w:style w:type="character" w:customStyle="1" w:styleId="32">
    <w:name w:val="样式3 字符"/>
    <w:basedOn w:val="a0"/>
    <w:link w:val="31"/>
    <w:rPr>
      <w:rFonts w:ascii="黑体" w:eastAsia="黑体" w:cs="Arial"/>
    </w:rPr>
  </w:style>
  <w:style w:type="character" w:styleId="aa">
    <w:name w:val="annotation reference"/>
    <w:basedOn w:val="a0"/>
    <w:uiPriority w:val="99"/>
    <w:rPr>
      <w:sz w:val="21"/>
      <w:szCs w:val="21"/>
    </w:rPr>
  </w:style>
  <w:style w:type="paragraph" w:styleId="ab">
    <w:name w:val="annotation text"/>
    <w:basedOn w:val="a"/>
    <w:link w:val="ac"/>
    <w:uiPriority w:val="99"/>
    <w:pPr>
      <w:jc w:val="left"/>
    </w:pPr>
  </w:style>
  <w:style w:type="character" w:customStyle="1" w:styleId="ac">
    <w:name w:val="批注文字 字符"/>
    <w:basedOn w:val="a0"/>
    <w:link w:val="ab"/>
    <w:uiPriority w:val="99"/>
    <w:rPr>
      <w:rFonts w:cs="Arial"/>
    </w:rPr>
  </w:style>
  <w:style w:type="paragraph" w:styleId="ad">
    <w:name w:val="annotation subject"/>
    <w:basedOn w:val="ab"/>
    <w:next w:val="ab"/>
    <w:link w:val="ae"/>
    <w:uiPriority w:val="99"/>
    <w:rPr>
      <w:b/>
      <w:bCs/>
    </w:rPr>
  </w:style>
  <w:style w:type="character" w:customStyle="1" w:styleId="ae">
    <w:name w:val="批注主题 字符"/>
    <w:basedOn w:val="ac"/>
    <w:link w:val="ad"/>
    <w:uiPriority w:val="99"/>
    <w:rPr>
      <w:rFonts w:cs="Arial"/>
      <w:b/>
      <w:bCs/>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13">
    <w:name w:val="未处理的提及1"/>
    <w:basedOn w:val="a0"/>
    <w:uiPriority w:val="99"/>
    <w:rPr>
      <w:color w:val="605E5C"/>
      <w:shd w:val="clear" w:color="auto" w:fill="E1DFDD"/>
    </w:rPr>
  </w:style>
  <w:style w:type="character" w:styleId="af">
    <w:name w:val="Unresolved Mention"/>
    <w:basedOn w:val="a0"/>
    <w:uiPriority w:val="99"/>
    <w:semiHidden/>
    <w:unhideWhenUsed/>
    <w:rsid w:val="005F7162"/>
    <w:rPr>
      <w:color w:val="605E5C"/>
      <w:shd w:val="clear" w:color="auto" w:fill="E1DFDD"/>
    </w:rPr>
  </w:style>
  <w:style w:type="character" w:styleId="af0">
    <w:name w:val="FollowedHyperlink"/>
    <w:basedOn w:val="a0"/>
    <w:uiPriority w:val="99"/>
    <w:semiHidden/>
    <w:unhideWhenUsed/>
    <w:rsid w:val="00935C76"/>
    <w:rPr>
      <w:color w:val="800080" w:themeColor="followedHyperlink"/>
      <w:u w:val="single"/>
    </w:rPr>
  </w:style>
  <w:style w:type="character" w:customStyle="1" w:styleId="30">
    <w:name w:val="标题 3 字符"/>
    <w:basedOn w:val="a0"/>
    <w:link w:val="3"/>
    <w:uiPriority w:val="9"/>
    <w:semiHidden/>
    <w:rsid w:val="00E541B8"/>
    <w:rPr>
      <w:b/>
      <w:bCs/>
      <w:sz w:val="32"/>
      <w:szCs w:val="32"/>
    </w:rPr>
  </w:style>
  <w:style w:type="paragraph" w:styleId="af1">
    <w:name w:val="List Paragraph"/>
    <w:basedOn w:val="a"/>
    <w:uiPriority w:val="34"/>
    <w:qFormat/>
    <w:rsid w:val="00DF25B0"/>
    <w:pPr>
      <w:ind w:firstLineChars="200" w:firstLine="420"/>
    </w:pPr>
  </w:style>
  <w:style w:type="character" w:customStyle="1" w:styleId="40">
    <w:name w:val="标题 4 字符"/>
    <w:basedOn w:val="a0"/>
    <w:link w:val="4"/>
    <w:uiPriority w:val="9"/>
    <w:semiHidden/>
    <w:rsid w:val="00C923C7"/>
    <w:rPr>
      <w:rFonts w:asciiTheme="majorHAnsi" w:eastAsiaTheme="majorEastAsia" w:hAnsiTheme="majorHAnsi" w:cstheme="majorBidi"/>
      <w:b/>
      <w:bCs/>
      <w:sz w:val="28"/>
      <w:szCs w:val="28"/>
    </w:rPr>
  </w:style>
  <w:style w:type="paragraph" w:styleId="af2">
    <w:name w:val="Revision"/>
    <w:hidden/>
    <w:uiPriority w:val="99"/>
    <w:semiHidden/>
    <w:rsid w:val="00894335"/>
    <w:pPr>
      <w:spacing w:line="240" w:lineRule="auto"/>
      <w:jc w:val="left"/>
    </w:pPr>
  </w:style>
  <w:style w:type="paragraph" w:customStyle="1" w:styleId="red">
    <w:name w:val="red"/>
    <w:basedOn w:val="a"/>
    <w:link w:val="red0"/>
    <w:qFormat/>
    <w:rsid w:val="00935C21"/>
    <w:pPr>
      <w:spacing w:line="440" w:lineRule="exact"/>
    </w:pPr>
    <w:rPr>
      <w:color w:val="FF0000"/>
    </w:rPr>
  </w:style>
  <w:style w:type="character" w:customStyle="1" w:styleId="red0">
    <w:name w:val="red 字符"/>
    <w:basedOn w:val="a0"/>
    <w:link w:val="red"/>
    <w:rsid w:val="00935C21"/>
    <w:rPr>
      <w:color w:val="FF0000"/>
    </w:rPr>
  </w:style>
  <w:style w:type="paragraph" w:styleId="af3">
    <w:name w:val="Date"/>
    <w:basedOn w:val="a"/>
    <w:next w:val="a"/>
    <w:link w:val="af4"/>
    <w:uiPriority w:val="99"/>
    <w:semiHidden/>
    <w:unhideWhenUsed/>
    <w:rsid w:val="008742CE"/>
    <w:pPr>
      <w:ind w:leftChars="2500" w:left="100"/>
    </w:pPr>
  </w:style>
  <w:style w:type="character" w:customStyle="1" w:styleId="af4">
    <w:name w:val="日期 字符"/>
    <w:basedOn w:val="a0"/>
    <w:link w:val="af3"/>
    <w:uiPriority w:val="99"/>
    <w:semiHidden/>
    <w:rsid w:val="008742CE"/>
  </w:style>
  <w:style w:type="character" w:styleId="af5">
    <w:name w:val="Strong"/>
    <w:basedOn w:val="a0"/>
    <w:uiPriority w:val="22"/>
    <w:qFormat/>
    <w:rsid w:val="005F6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8303">
      <w:bodyDiv w:val="1"/>
      <w:marLeft w:val="0"/>
      <w:marRight w:val="0"/>
      <w:marTop w:val="0"/>
      <w:marBottom w:val="0"/>
      <w:divBdr>
        <w:top w:val="none" w:sz="0" w:space="0" w:color="auto"/>
        <w:left w:val="none" w:sz="0" w:space="0" w:color="auto"/>
        <w:bottom w:val="none" w:sz="0" w:space="0" w:color="auto"/>
        <w:right w:val="none" w:sz="0" w:space="0" w:color="auto"/>
      </w:divBdr>
    </w:div>
    <w:div w:id="41709343">
      <w:bodyDiv w:val="1"/>
      <w:marLeft w:val="0"/>
      <w:marRight w:val="0"/>
      <w:marTop w:val="0"/>
      <w:marBottom w:val="0"/>
      <w:divBdr>
        <w:top w:val="none" w:sz="0" w:space="0" w:color="auto"/>
        <w:left w:val="none" w:sz="0" w:space="0" w:color="auto"/>
        <w:bottom w:val="none" w:sz="0" w:space="0" w:color="auto"/>
        <w:right w:val="none" w:sz="0" w:space="0" w:color="auto"/>
      </w:divBdr>
    </w:div>
    <w:div w:id="50808370">
      <w:bodyDiv w:val="1"/>
      <w:marLeft w:val="0"/>
      <w:marRight w:val="0"/>
      <w:marTop w:val="0"/>
      <w:marBottom w:val="0"/>
      <w:divBdr>
        <w:top w:val="none" w:sz="0" w:space="0" w:color="auto"/>
        <w:left w:val="none" w:sz="0" w:space="0" w:color="auto"/>
        <w:bottom w:val="none" w:sz="0" w:space="0" w:color="auto"/>
        <w:right w:val="none" w:sz="0" w:space="0" w:color="auto"/>
      </w:divBdr>
    </w:div>
    <w:div w:id="52631557">
      <w:bodyDiv w:val="1"/>
      <w:marLeft w:val="0"/>
      <w:marRight w:val="0"/>
      <w:marTop w:val="0"/>
      <w:marBottom w:val="0"/>
      <w:divBdr>
        <w:top w:val="none" w:sz="0" w:space="0" w:color="auto"/>
        <w:left w:val="none" w:sz="0" w:space="0" w:color="auto"/>
        <w:bottom w:val="none" w:sz="0" w:space="0" w:color="auto"/>
        <w:right w:val="none" w:sz="0" w:space="0" w:color="auto"/>
      </w:divBdr>
    </w:div>
    <w:div w:id="66462041">
      <w:bodyDiv w:val="1"/>
      <w:marLeft w:val="0"/>
      <w:marRight w:val="0"/>
      <w:marTop w:val="0"/>
      <w:marBottom w:val="0"/>
      <w:divBdr>
        <w:top w:val="none" w:sz="0" w:space="0" w:color="auto"/>
        <w:left w:val="none" w:sz="0" w:space="0" w:color="auto"/>
        <w:bottom w:val="none" w:sz="0" w:space="0" w:color="auto"/>
        <w:right w:val="none" w:sz="0" w:space="0" w:color="auto"/>
      </w:divBdr>
      <w:divsChild>
        <w:div w:id="682124424">
          <w:marLeft w:val="0"/>
          <w:marRight w:val="0"/>
          <w:marTop w:val="0"/>
          <w:marBottom w:val="0"/>
          <w:divBdr>
            <w:top w:val="none" w:sz="0" w:space="0" w:color="auto"/>
            <w:left w:val="none" w:sz="0" w:space="0" w:color="auto"/>
            <w:bottom w:val="none" w:sz="0" w:space="0" w:color="auto"/>
            <w:right w:val="none" w:sz="0" w:space="0" w:color="auto"/>
          </w:divBdr>
        </w:div>
        <w:div w:id="1400982590">
          <w:marLeft w:val="0"/>
          <w:marRight w:val="0"/>
          <w:marTop w:val="0"/>
          <w:marBottom w:val="0"/>
          <w:divBdr>
            <w:top w:val="none" w:sz="0" w:space="0" w:color="auto"/>
            <w:left w:val="none" w:sz="0" w:space="0" w:color="auto"/>
            <w:bottom w:val="none" w:sz="0" w:space="0" w:color="auto"/>
            <w:right w:val="none" w:sz="0" w:space="0" w:color="auto"/>
          </w:divBdr>
        </w:div>
        <w:div w:id="1450977558">
          <w:marLeft w:val="0"/>
          <w:marRight w:val="0"/>
          <w:marTop w:val="0"/>
          <w:marBottom w:val="0"/>
          <w:divBdr>
            <w:top w:val="none" w:sz="0" w:space="0" w:color="auto"/>
            <w:left w:val="none" w:sz="0" w:space="0" w:color="auto"/>
            <w:bottom w:val="none" w:sz="0" w:space="0" w:color="auto"/>
            <w:right w:val="none" w:sz="0" w:space="0" w:color="auto"/>
          </w:divBdr>
        </w:div>
        <w:div w:id="1455246676">
          <w:marLeft w:val="0"/>
          <w:marRight w:val="0"/>
          <w:marTop w:val="0"/>
          <w:marBottom w:val="0"/>
          <w:divBdr>
            <w:top w:val="none" w:sz="0" w:space="0" w:color="auto"/>
            <w:left w:val="none" w:sz="0" w:space="0" w:color="auto"/>
            <w:bottom w:val="none" w:sz="0" w:space="0" w:color="auto"/>
            <w:right w:val="none" w:sz="0" w:space="0" w:color="auto"/>
          </w:divBdr>
        </w:div>
        <w:div w:id="2039574618">
          <w:marLeft w:val="0"/>
          <w:marRight w:val="0"/>
          <w:marTop w:val="0"/>
          <w:marBottom w:val="300"/>
          <w:divBdr>
            <w:top w:val="none" w:sz="0" w:space="0" w:color="auto"/>
            <w:left w:val="none" w:sz="0" w:space="0" w:color="auto"/>
            <w:bottom w:val="none" w:sz="0" w:space="0" w:color="auto"/>
            <w:right w:val="none" w:sz="0" w:space="0" w:color="auto"/>
          </w:divBdr>
          <w:divsChild>
            <w:div w:id="8771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520">
      <w:bodyDiv w:val="1"/>
      <w:marLeft w:val="0"/>
      <w:marRight w:val="0"/>
      <w:marTop w:val="0"/>
      <w:marBottom w:val="0"/>
      <w:divBdr>
        <w:top w:val="none" w:sz="0" w:space="0" w:color="auto"/>
        <w:left w:val="none" w:sz="0" w:space="0" w:color="auto"/>
        <w:bottom w:val="none" w:sz="0" w:space="0" w:color="auto"/>
        <w:right w:val="none" w:sz="0" w:space="0" w:color="auto"/>
      </w:divBdr>
      <w:divsChild>
        <w:div w:id="1855144718">
          <w:marLeft w:val="0"/>
          <w:marRight w:val="0"/>
          <w:marTop w:val="0"/>
          <w:marBottom w:val="0"/>
          <w:divBdr>
            <w:top w:val="none" w:sz="0" w:space="0" w:color="auto"/>
            <w:left w:val="none" w:sz="0" w:space="0" w:color="auto"/>
            <w:bottom w:val="none" w:sz="0" w:space="0" w:color="auto"/>
            <w:right w:val="none" w:sz="0" w:space="0" w:color="auto"/>
          </w:divBdr>
        </w:div>
      </w:divsChild>
    </w:div>
    <w:div w:id="88934301">
      <w:bodyDiv w:val="1"/>
      <w:marLeft w:val="0"/>
      <w:marRight w:val="0"/>
      <w:marTop w:val="0"/>
      <w:marBottom w:val="0"/>
      <w:divBdr>
        <w:top w:val="none" w:sz="0" w:space="0" w:color="auto"/>
        <w:left w:val="none" w:sz="0" w:space="0" w:color="auto"/>
        <w:bottom w:val="none" w:sz="0" w:space="0" w:color="auto"/>
        <w:right w:val="none" w:sz="0" w:space="0" w:color="auto"/>
      </w:divBdr>
    </w:div>
    <w:div w:id="95489238">
      <w:bodyDiv w:val="1"/>
      <w:marLeft w:val="0"/>
      <w:marRight w:val="0"/>
      <w:marTop w:val="0"/>
      <w:marBottom w:val="0"/>
      <w:divBdr>
        <w:top w:val="none" w:sz="0" w:space="0" w:color="auto"/>
        <w:left w:val="none" w:sz="0" w:space="0" w:color="auto"/>
        <w:bottom w:val="none" w:sz="0" w:space="0" w:color="auto"/>
        <w:right w:val="none" w:sz="0" w:space="0" w:color="auto"/>
      </w:divBdr>
    </w:div>
    <w:div w:id="103234565">
      <w:bodyDiv w:val="1"/>
      <w:marLeft w:val="0"/>
      <w:marRight w:val="0"/>
      <w:marTop w:val="0"/>
      <w:marBottom w:val="0"/>
      <w:divBdr>
        <w:top w:val="none" w:sz="0" w:space="0" w:color="auto"/>
        <w:left w:val="none" w:sz="0" w:space="0" w:color="auto"/>
        <w:bottom w:val="none" w:sz="0" w:space="0" w:color="auto"/>
        <w:right w:val="none" w:sz="0" w:space="0" w:color="auto"/>
      </w:divBdr>
    </w:div>
    <w:div w:id="108277891">
      <w:bodyDiv w:val="1"/>
      <w:marLeft w:val="0"/>
      <w:marRight w:val="0"/>
      <w:marTop w:val="0"/>
      <w:marBottom w:val="0"/>
      <w:divBdr>
        <w:top w:val="none" w:sz="0" w:space="0" w:color="auto"/>
        <w:left w:val="none" w:sz="0" w:space="0" w:color="auto"/>
        <w:bottom w:val="none" w:sz="0" w:space="0" w:color="auto"/>
        <w:right w:val="none" w:sz="0" w:space="0" w:color="auto"/>
      </w:divBdr>
    </w:div>
    <w:div w:id="123694054">
      <w:bodyDiv w:val="1"/>
      <w:marLeft w:val="0"/>
      <w:marRight w:val="0"/>
      <w:marTop w:val="0"/>
      <w:marBottom w:val="0"/>
      <w:divBdr>
        <w:top w:val="none" w:sz="0" w:space="0" w:color="auto"/>
        <w:left w:val="none" w:sz="0" w:space="0" w:color="auto"/>
        <w:bottom w:val="none" w:sz="0" w:space="0" w:color="auto"/>
        <w:right w:val="none" w:sz="0" w:space="0" w:color="auto"/>
      </w:divBdr>
    </w:div>
    <w:div w:id="124196837">
      <w:bodyDiv w:val="1"/>
      <w:marLeft w:val="0"/>
      <w:marRight w:val="0"/>
      <w:marTop w:val="0"/>
      <w:marBottom w:val="0"/>
      <w:divBdr>
        <w:top w:val="none" w:sz="0" w:space="0" w:color="auto"/>
        <w:left w:val="none" w:sz="0" w:space="0" w:color="auto"/>
        <w:bottom w:val="none" w:sz="0" w:space="0" w:color="auto"/>
        <w:right w:val="none" w:sz="0" w:space="0" w:color="auto"/>
      </w:divBdr>
    </w:div>
    <w:div w:id="129055349">
      <w:bodyDiv w:val="1"/>
      <w:marLeft w:val="0"/>
      <w:marRight w:val="0"/>
      <w:marTop w:val="0"/>
      <w:marBottom w:val="0"/>
      <w:divBdr>
        <w:top w:val="none" w:sz="0" w:space="0" w:color="auto"/>
        <w:left w:val="none" w:sz="0" w:space="0" w:color="auto"/>
        <w:bottom w:val="none" w:sz="0" w:space="0" w:color="auto"/>
        <w:right w:val="none" w:sz="0" w:space="0" w:color="auto"/>
      </w:divBdr>
      <w:divsChild>
        <w:div w:id="371347215">
          <w:marLeft w:val="0"/>
          <w:marRight w:val="0"/>
          <w:marTop w:val="0"/>
          <w:marBottom w:val="0"/>
          <w:divBdr>
            <w:top w:val="none" w:sz="0" w:space="0" w:color="auto"/>
            <w:left w:val="none" w:sz="0" w:space="0" w:color="auto"/>
            <w:bottom w:val="none" w:sz="0" w:space="0" w:color="auto"/>
            <w:right w:val="none" w:sz="0" w:space="0" w:color="auto"/>
          </w:divBdr>
          <w:divsChild>
            <w:div w:id="452675026">
              <w:marLeft w:val="0"/>
              <w:marRight w:val="0"/>
              <w:marTop w:val="0"/>
              <w:marBottom w:val="0"/>
              <w:divBdr>
                <w:top w:val="none" w:sz="0" w:space="0" w:color="auto"/>
                <w:left w:val="none" w:sz="0" w:space="0" w:color="auto"/>
                <w:bottom w:val="none" w:sz="0" w:space="0" w:color="auto"/>
                <w:right w:val="none" w:sz="0" w:space="0" w:color="auto"/>
              </w:divBdr>
            </w:div>
          </w:divsChild>
        </w:div>
        <w:div w:id="877468223">
          <w:marLeft w:val="300"/>
          <w:marRight w:val="300"/>
          <w:marTop w:val="0"/>
          <w:marBottom w:val="0"/>
          <w:divBdr>
            <w:top w:val="none" w:sz="0" w:space="0" w:color="auto"/>
            <w:left w:val="none" w:sz="0" w:space="0" w:color="auto"/>
            <w:bottom w:val="none" w:sz="0" w:space="0" w:color="auto"/>
            <w:right w:val="none" w:sz="0" w:space="0" w:color="auto"/>
          </w:divBdr>
        </w:div>
      </w:divsChild>
    </w:div>
    <w:div w:id="145434247">
      <w:bodyDiv w:val="1"/>
      <w:marLeft w:val="0"/>
      <w:marRight w:val="0"/>
      <w:marTop w:val="0"/>
      <w:marBottom w:val="0"/>
      <w:divBdr>
        <w:top w:val="none" w:sz="0" w:space="0" w:color="auto"/>
        <w:left w:val="none" w:sz="0" w:space="0" w:color="auto"/>
        <w:bottom w:val="none" w:sz="0" w:space="0" w:color="auto"/>
        <w:right w:val="none" w:sz="0" w:space="0" w:color="auto"/>
      </w:divBdr>
    </w:div>
    <w:div w:id="162203542">
      <w:bodyDiv w:val="1"/>
      <w:marLeft w:val="0"/>
      <w:marRight w:val="0"/>
      <w:marTop w:val="0"/>
      <w:marBottom w:val="0"/>
      <w:divBdr>
        <w:top w:val="none" w:sz="0" w:space="0" w:color="auto"/>
        <w:left w:val="none" w:sz="0" w:space="0" w:color="auto"/>
        <w:bottom w:val="none" w:sz="0" w:space="0" w:color="auto"/>
        <w:right w:val="none" w:sz="0" w:space="0" w:color="auto"/>
      </w:divBdr>
    </w:div>
    <w:div w:id="167869346">
      <w:bodyDiv w:val="1"/>
      <w:marLeft w:val="0"/>
      <w:marRight w:val="0"/>
      <w:marTop w:val="0"/>
      <w:marBottom w:val="0"/>
      <w:divBdr>
        <w:top w:val="none" w:sz="0" w:space="0" w:color="auto"/>
        <w:left w:val="none" w:sz="0" w:space="0" w:color="auto"/>
        <w:bottom w:val="none" w:sz="0" w:space="0" w:color="auto"/>
        <w:right w:val="none" w:sz="0" w:space="0" w:color="auto"/>
      </w:divBdr>
    </w:div>
    <w:div w:id="173955839">
      <w:bodyDiv w:val="1"/>
      <w:marLeft w:val="0"/>
      <w:marRight w:val="0"/>
      <w:marTop w:val="0"/>
      <w:marBottom w:val="0"/>
      <w:divBdr>
        <w:top w:val="none" w:sz="0" w:space="0" w:color="auto"/>
        <w:left w:val="none" w:sz="0" w:space="0" w:color="auto"/>
        <w:bottom w:val="none" w:sz="0" w:space="0" w:color="auto"/>
        <w:right w:val="none" w:sz="0" w:space="0" w:color="auto"/>
      </w:divBdr>
    </w:div>
    <w:div w:id="177160285">
      <w:bodyDiv w:val="1"/>
      <w:marLeft w:val="0"/>
      <w:marRight w:val="0"/>
      <w:marTop w:val="0"/>
      <w:marBottom w:val="0"/>
      <w:divBdr>
        <w:top w:val="none" w:sz="0" w:space="0" w:color="auto"/>
        <w:left w:val="none" w:sz="0" w:space="0" w:color="auto"/>
        <w:bottom w:val="none" w:sz="0" w:space="0" w:color="auto"/>
        <w:right w:val="none" w:sz="0" w:space="0" w:color="auto"/>
      </w:divBdr>
    </w:div>
    <w:div w:id="179010729">
      <w:bodyDiv w:val="1"/>
      <w:marLeft w:val="0"/>
      <w:marRight w:val="0"/>
      <w:marTop w:val="0"/>
      <w:marBottom w:val="0"/>
      <w:divBdr>
        <w:top w:val="none" w:sz="0" w:space="0" w:color="auto"/>
        <w:left w:val="none" w:sz="0" w:space="0" w:color="auto"/>
        <w:bottom w:val="none" w:sz="0" w:space="0" w:color="auto"/>
        <w:right w:val="none" w:sz="0" w:space="0" w:color="auto"/>
      </w:divBdr>
    </w:div>
    <w:div w:id="181824130">
      <w:bodyDiv w:val="1"/>
      <w:marLeft w:val="0"/>
      <w:marRight w:val="0"/>
      <w:marTop w:val="0"/>
      <w:marBottom w:val="0"/>
      <w:divBdr>
        <w:top w:val="none" w:sz="0" w:space="0" w:color="auto"/>
        <w:left w:val="none" w:sz="0" w:space="0" w:color="auto"/>
        <w:bottom w:val="none" w:sz="0" w:space="0" w:color="auto"/>
        <w:right w:val="none" w:sz="0" w:space="0" w:color="auto"/>
      </w:divBdr>
    </w:div>
    <w:div w:id="185021576">
      <w:bodyDiv w:val="1"/>
      <w:marLeft w:val="0"/>
      <w:marRight w:val="0"/>
      <w:marTop w:val="0"/>
      <w:marBottom w:val="0"/>
      <w:divBdr>
        <w:top w:val="none" w:sz="0" w:space="0" w:color="auto"/>
        <w:left w:val="none" w:sz="0" w:space="0" w:color="auto"/>
        <w:bottom w:val="none" w:sz="0" w:space="0" w:color="auto"/>
        <w:right w:val="none" w:sz="0" w:space="0" w:color="auto"/>
      </w:divBdr>
      <w:divsChild>
        <w:div w:id="91247488">
          <w:marLeft w:val="0"/>
          <w:marRight w:val="0"/>
          <w:marTop w:val="0"/>
          <w:marBottom w:val="300"/>
          <w:divBdr>
            <w:top w:val="single" w:sz="6" w:space="8" w:color="1ABC9C"/>
            <w:left w:val="single" w:sz="6" w:space="8" w:color="1ABC9C"/>
            <w:bottom w:val="single" w:sz="6" w:space="8" w:color="1ABC9C"/>
            <w:right w:val="single" w:sz="6" w:space="8" w:color="1ABC9C"/>
          </w:divBdr>
        </w:div>
        <w:div w:id="2058121147">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8569757">
      <w:bodyDiv w:val="1"/>
      <w:marLeft w:val="0"/>
      <w:marRight w:val="0"/>
      <w:marTop w:val="0"/>
      <w:marBottom w:val="0"/>
      <w:divBdr>
        <w:top w:val="none" w:sz="0" w:space="0" w:color="auto"/>
        <w:left w:val="none" w:sz="0" w:space="0" w:color="auto"/>
        <w:bottom w:val="none" w:sz="0" w:space="0" w:color="auto"/>
        <w:right w:val="none" w:sz="0" w:space="0" w:color="auto"/>
      </w:divBdr>
    </w:div>
    <w:div w:id="191764914">
      <w:bodyDiv w:val="1"/>
      <w:marLeft w:val="0"/>
      <w:marRight w:val="0"/>
      <w:marTop w:val="0"/>
      <w:marBottom w:val="0"/>
      <w:divBdr>
        <w:top w:val="none" w:sz="0" w:space="0" w:color="auto"/>
        <w:left w:val="none" w:sz="0" w:space="0" w:color="auto"/>
        <w:bottom w:val="none" w:sz="0" w:space="0" w:color="auto"/>
        <w:right w:val="none" w:sz="0" w:space="0" w:color="auto"/>
      </w:divBdr>
    </w:div>
    <w:div w:id="193691399">
      <w:bodyDiv w:val="1"/>
      <w:marLeft w:val="0"/>
      <w:marRight w:val="0"/>
      <w:marTop w:val="0"/>
      <w:marBottom w:val="0"/>
      <w:divBdr>
        <w:top w:val="none" w:sz="0" w:space="0" w:color="auto"/>
        <w:left w:val="none" w:sz="0" w:space="0" w:color="auto"/>
        <w:bottom w:val="none" w:sz="0" w:space="0" w:color="auto"/>
        <w:right w:val="none" w:sz="0" w:space="0" w:color="auto"/>
      </w:divBdr>
    </w:div>
    <w:div w:id="215163223">
      <w:bodyDiv w:val="1"/>
      <w:marLeft w:val="0"/>
      <w:marRight w:val="0"/>
      <w:marTop w:val="0"/>
      <w:marBottom w:val="0"/>
      <w:divBdr>
        <w:top w:val="none" w:sz="0" w:space="0" w:color="auto"/>
        <w:left w:val="none" w:sz="0" w:space="0" w:color="auto"/>
        <w:bottom w:val="none" w:sz="0" w:space="0" w:color="auto"/>
        <w:right w:val="none" w:sz="0" w:space="0" w:color="auto"/>
      </w:divBdr>
    </w:div>
    <w:div w:id="229200189">
      <w:bodyDiv w:val="1"/>
      <w:marLeft w:val="0"/>
      <w:marRight w:val="0"/>
      <w:marTop w:val="0"/>
      <w:marBottom w:val="0"/>
      <w:divBdr>
        <w:top w:val="none" w:sz="0" w:space="0" w:color="auto"/>
        <w:left w:val="none" w:sz="0" w:space="0" w:color="auto"/>
        <w:bottom w:val="none" w:sz="0" w:space="0" w:color="auto"/>
        <w:right w:val="none" w:sz="0" w:space="0" w:color="auto"/>
      </w:divBdr>
      <w:divsChild>
        <w:div w:id="1307978542">
          <w:marLeft w:val="0"/>
          <w:marRight w:val="0"/>
          <w:marTop w:val="0"/>
          <w:marBottom w:val="0"/>
          <w:divBdr>
            <w:top w:val="single" w:sz="2" w:space="15" w:color="DDDDDD"/>
            <w:left w:val="single" w:sz="2" w:space="23" w:color="DDDDDD"/>
            <w:bottom w:val="single" w:sz="6" w:space="15" w:color="EDEDED"/>
            <w:right w:val="single" w:sz="2" w:space="23" w:color="DDDDDD"/>
          </w:divBdr>
          <w:divsChild>
            <w:div w:id="479159029">
              <w:marLeft w:val="0"/>
              <w:marRight w:val="0"/>
              <w:marTop w:val="0"/>
              <w:marBottom w:val="300"/>
              <w:divBdr>
                <w:top w:val="single" w:sz="6" w:space="8" w:color="D4D4D4"/>
                <w:left w:val="single" w:sz="6" w:space="8" w:color="D4D4D4"/>
                <w:bottom w:val="single" w:sz="6" w:space="8" w:color="D4D4D4"/>
                <w:right w:val="single" w:sz="6" w:space="8" w:color="D4D4D4"/>
              </w:divBdr>
            </w:div>
            <w:div w:id="920213214">
              <w:marLeft w:val="0"/>
              <w:marRight w:val="0"/>
              <w:marTop w:val="0"/>
              <w:marBottom w:val="300"/>
              <w:divBdr>
                <w:top w:val="single" w:sz="6" w:space="8" w:color="1ABC9C"/>
                <w:left w:val="single" w:sz="6" w:space="8" w:color="1ABC9C"/>
                <w:bottom w:val="single" w:sz="6" w:space="8" w:color="1ABC9C"/>
                <w:right w:val="single" w:sz="6" w:space="8" w:color="1ABC9C"/>
              </w:divBdr>
            </w:div>
            <w:div w:id="1916284043">
              <w:marLeft w:val="0"/>
              <w:marRight w:val="0"/>
              <w:marTop w:val="0"/>
              <w:marBottom w:val="300"/>
              <w:divBdr>
                <w:top w:val="single" w:sz="6" w:space="8" w:color="D4D4D4"/>
                <w:left w:val="single" w:sz="6" w:space="8" w:color="D4D4D4"/>
                <w:bottom w:val="single" w:sz="6" w:space="8" w:color="D4D4D4"/>
                <w:right w:val="single" w:sz="6" w:space="8" w:color="D4D4D4"/>
              </w:divBdr>
            </w:div>
            <w:div w:id="2027055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99867984">
          <w:marLeft w:val="0"/>
          <w:marRight w:val="0"/>
          <w:marTop w:val="0"/>
          <w:marBottom w:val="0"/>
          <w:divBdr>
            <w:top w:val="single" w:sz="2" w:space="23" w:color="DDDDDD"/>
            <w:left w:val="single" w:sz="2" w:space="23" w:color="DDDDDD"/>
            <w:bottom w:val="single" w:sz="6" w:space="23" w:color="ECECEC"/>
            <w:right w:val="single" w:sz="2" w:space="23" w:color="DDDDDD"/>
          </w:divBdr>
          <w:divsChild>
            <w:div w:id="1267730776">
              <w:marLeft w:val="0"/>
              <w:marRight w:val="0"/>
              <w:marTop w:val="0"/>
              <w:marBottom w:val="300"/>
              <w:divBdr>
                <w:top w:val="single" w:sz="2" w:space="0" w:color="DDDDDD"/>
                <w:left w:val="single" w:sz="2" w:space="0" w:color="DDDDDD"/>
                <w:bottom w:val="single" w:sz="2" w:space="0" w:color="DDDDDD"/>
                <w:right w:val="single" w:sz="2" w:space="0" w:color="DDDDDD"/>
              </w:divBdr>
              <w:divsChild>
                <w:div w:id="586769317">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30501170">
      <w:bodyDiv w:val="1"/>
      <w:marLeft w:val="0"/>
      <w:marRight w:val="0"/>
      <w:marTop w:val="0"/>
      <w:marBottom w:val="0"/>
      <w:divBdr>
        <w:top w:val="none" w:sz="0" w:space="0" w:color="auto"/>
        <w:left w:val="none" w:sz="0" w:space="0" w:color="auto"/>
        <w:bottom w:val="none" w:sz="0" w:space="0" w:color="auto"/>
        <w:right w:val="none" w:sz="0" w:space="0" w:color="auto"/>
      </w:divBdr>
    </w:div>
    <w:div w:id="232853723">
      <w:bodyDiv w:val="1"/>
      <w:marLeft w:val="0"/>
      <w:marRight w:val="0"/>
      <w:marTop w:val="0"/>
      <w:marBottom w:val="0"/>
      <w:divBdr>
        <w:top w:val="none" w:sz="0" w:space="0" w:color="auto"/>
        <w:left w:val="none" w:sz="0" w:space="0" w:color="auto"/>
        <w:bottom w:val="none" w:sz="0" w:space="0" w:color="auto"/>
        <w:right w:val="none" w:sz="0" w:space="0" w:color="auto"/>
      </w:divBdr>
    </w:div>
    <w:div w:id="233510190">
      <w:bodyDiv w:val="1"/>
      <w:marLeft w:val="0"/>
      <w:marRight w:val="0"/>
      <w:marTop w:val="0"/>
      <w:marBottom w:val="0"/>
      <w:divBdr>
        <w:top w:val="none" w:sz="0" w:space="0" w:color="auto"/>
        <w:left w:val="none" w:sz="0" w:space="0" w:color="auto"/>
        <w:bottom w:val="none" w:sz="0" w:space="0" w:color="auto"/>
        <w:right w:val="none" w:sz="0" w:space="0" w:color="auto"/>
      </w:divBdr>
    </w:div>
    <w:div w:id="243998645">
      <w:bodyDiv w:val="1"/>
      <w:marLeft w:val="0"/>
      <w:marRight w:val="0"/>
      <w:marTop w:val="0"/>
      <w:marBottom w:val="0"/>
      <w:divBdr>
        <w:top w:val="none" w:sz="0" w:space="0" w:color="auto"/>
        <w:left w:val="none" w:sz="0" w:space="0" w:color="auto"/>
        <w:bottom w:val="none" w:sz="0" w:space="0" w:color="auto"/>
        <w:right w:val="none" w:sz="0" w:space="0" w:color="auto"/>
      </w:divBdr>
    </w:div>
    <w:div w:id="245068297">
      <w:bodyDiv w:val="1"/>
      <w:marLeft w:val="0"/>
      <w:marRight w:val="0"/>
      <w:marTop w:val="0"/>
      <w:marBottom w:val="0"/>
      <w:divBdr>
        <w:top w:val="none" w:sz="0" w:space="0" w:color="auto"/>
        <w:left w:val="none" w:sz="0" w:space="0" w:color="auto"/>
        <w:bottom w:val="none" w:sz="0" w:space="0" w:color="auto"/>
        <w:right w:val="none" w:sz="0" w:space="0" w:color="auto"/>
      </w:divBdr>
    </w:div>
    <w:div w:id="248588533">
      <w:bodyDiv w:val="1"/>
      <w:marLeft w:val="0"/>
      <w:marRight w:val="0"/>
      <w:marTop w:val="0"/>
      <w:marBottom w:val="0"/>
      <w:divBdr>
        <w:top w:val="none" w:sz="0" w:space="0" w:color="auto"/>
        <w:left w:val="none" w:sz="0" w:space="0" w:color="auto"/>
        <w:bottom w:val="none" w:sz="0" w:space="0" w:color="auto"/>
        <w:right w:val="none" w:sz="0" w:space="0" w:color="auto"/>
      </w:divBdr>
    </w:div>
    <w:div w:id="253587968">
      <w:bodyDiv w:val="1"/>
      <w:marLeft w:val="0"/>
      <w:marRight w:val="0"/>
      <w:marTop w:val="0"/>
      <w:marBottom w:val="0"/>
      <w:divBdr>
        <w:top w:val="none" w:sz="0" w:space="0" w:color="auto"/>
        <w:left w:val="none" w:sz="0" w:space="0" w:color="auto"/>
        <w:bottom w:val="none" w:sz="0" w:space="0" w:color="auto"/>
        <w:right w:val="none" w:sz="0" w:space="0" w:color="auto"/>
      </w:divBdr>
    </w:div>
    <w:div w:id="258030321">
      <w:bodyDiv w:val="1"/>
      <w:marLeft w:val="0"/>
      <w:marRight w:val="0"/>
      <w:marTop w:val="0"/>
      <w:marBottom w:val="0"/>
      <w:divBdr>
        <w:top w:val="none" w:sz="0" w:space="0" w:color="auto"/>
        <w:left w:val="none" w:sz="0" w:space="0" w:color="auto"/>
        <w:bottom w:val="none" w:sz="0" w:space="0" w:color="auto"/>
        <w:right w:val="none" w:sz="0" w:space="0" w:color="auto"/>
      </w:divBdr>
      <w:divsChild>
        <w:div w:id="73212678">
          <w:marLeft w:val="0"/>
          <w:marRight w:val="0"/>
          <w:marTop w:val="0"/>
          <w:marBottom w:val="300"/>
          <w:divBdr>
            <w:top w:val="single" w:sz="6" w:space="8" w:color="D4D4D4"/>
            <w:left w:val="single" w:sz="6" w:space="8" w:color="D4D4D4"/>
            <w:bottom w:val="single" w:sz="6" w:space="8" w:color="D4D4D4"/>
            <w:right w:val="single" w:sz="6" w:space="8" w:color="D4D4D4"/>
          </w:divBdr>
        </w:div>
        <w:div w:id="903637746">
          <w:marLeft w:val="0"/>
          <w:marRight w:val="0"/>
          <w:marTop w:val="0"/>
          <w:marBottom w:val="300"/>
          <w:divBdr>
            <w:top w:val="single" w:sz="6" w:space="8" w:color="D4D4D4"/>
            <w:left w:val="single" w:sz="6" w:space="8" w:color="D4D4D4"/>
            <w:bottom w:val="single" w:sz="6" w:space="8" w:color="D4D4D4"/>
            <w:right w:val="single" w:sz="6" w:space="8" w:color="D4D4D4"/>
          </w:divBdr>
        </w:div>
        <w:div w:id="1742287966">
          <w:marLeft w:val="0"/>
          <w:marRight w:val="0"/>
          <w:marTop w:val="0"/>
          <w:marBottom w:val="300"/>
          <w:divBdr>
            <w:top w:val="single" w:sz="6" w:space="8" w:color="D4D4D4"/>
            <w:left w:val="single" w:sz="6" w:space="8" w:color="D4D4D4"/>
            <w:bottom w:val="single" w:sz="6" w:space="8" w:color="D4D4D4"/>
            <w:right w:val="single" w:sz="6" w:space="8" w:color="D4D4D4"/>
          </w:divBdr>
        </w:div>
        <w:div w:id="187349719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61378752">
      <w:bodyDiv w:val="1"/>
      <w:marLeft w:val="0"/>
      <w:marRight w:val="0"/>
      <w:marTop w:val="0"/>
      <w:marBottom w:val="0"/>
      <w:divBdr>
        <w:top w:val="none" w:sz="0" w:space="0" w:color="auto"/>
        <w:left w:val="none" w:sz="0" w:space="0" w:color="auto"/>
        <w:bottom w:val="none" w:sz="0" w:space="0" w:color="auto"/>
        <w:right w:val="none" w:sz="0" w:space="0" w:color="auto"/>
      </w:divBdr>
    </w:div>
    <w:div w:id="263224145">
      <w:bodyDiv w:val="1"/>
      <w:marLeft w:val="0"/>
      <w:marRight w:val="0"/>
      <w:marTop w:val="0"/>
      <w:marBottom w:val="0"/>
      <w:divBdr>
        <w:top w:val="none" w:sz="0" w:space="0" w:color="auto"/>
        <w:left w:val="none" w:sz="0" w:space="0" w:color="auto"/>
        <w:bottom w:val="none" w:sz="0" w:space="0" w:color="auto"/>
        <w:right w:val="none" w:sz="0" w:space="0" w:color="auto"/>
      </w:divBdr>
    </w:div>
    <w:div w:id="264921682">
      <w:bodyDiv w:val="1"/>
      <w:marLeft w:val="0"/>
      <w:marRight w:val="0"/>
      <w:marTop w:val="0"/>
      <w:marBottom w:val="0"/>
      <w:divBdr>
        <w:top w:val="none" w:sz="0" w:space="0" w:color="auto"/>
        <w:left w:val="none" w:sz="0" w:space="0" w:color="auto"/>
        <w:bottom w:val="none" w:sz="0" w:space="0" w:color="auto"/>
        <w:right w:val="none" w:sz="0" w:space="0" w:color="auto"/>
      </w:divBdr>
    </w:div>
    <w:div w:id="268441072">
      <w:bodyDiv w:val="1"/>
      <w:marLeft w:val="0"/>
      <w:marRight w:val="0"/>
      <w:marTop w:val="0"/>
      <w:marBottom w:val="0"/>
      <w:divBdr>
        <w:top w:val="none" w:sz="0" w:space="0" w:color="auto"/>
        <w:left w:val="none" w:sz="0" w:space="0" w:color="auto"/>
        <w:bottom w:val="none" w:sz="0" w:space="0" w:color="auto"/>
        <w:right w:val="none" w:sz="0" w:space="0" w:color="auto"/>
      </w:divBdr>
    </w:div>
    <w:div w:id="268851306">
      <w:bodyDiv w:val="1"/>
      <w:marLeft w:val="0"/>
      <w:marRight w:val="0"/>
      <w:marTop w:val="0"/>
      <w:marBottom w:val="0"/>
      <w:divBdr>
        <w:top w:val="none" w:sz="0" w:space="0" w:color="auto"/>
        <w:left w:val="none" w:sz="0" w:space="0" w:color="auto"/>
        <w:bottom w:val="none" w:sz="0" w:space="0" w:color="auto"/>
        <w:right w:val="none" w:sz="0" w:space="0" w:color="auto"/>
      </w:divBdr>
      <w:divsChild>
        <w:div w:id="186716206">
          <w:marLeft w:val="0"/>
          <w:marRight w:val="0"/>
          <w:marTop w:val="0"/>
          <w:marBottom w:val="300"/>
          <w:divBdr>
            <w:top w:val="none" w:sz="0" w:space="0" w:color="auto"/>
            <w:left w:val="none" w:sz="0" w:space="0" w:color="auto"/>
            <w:bottom w:val="none" w:sz="0" w:space="0" w:color="auto"/>
            <w:right w:val="none" w:sz="0" w:space="0" w:color="auto"/>
          </w:divBdr>
          <w:divsChild>
            <w:div w:id="2095396761">
              <w:marLeft w:val="0"/>
              <w:marRight w:val="0"/>
              <w:marTop w:val="0"/>
              <w:marBottom w:val="0"/>
              <w:divBdr>
                <w:top w:val="none" w:sz="0" w:space="0" w:color="auto"/>
                <w:left w:val="none" w:sz="0" w:space="0" w:color="auto"/>
                <w:bottom w:val="none" w:sz="0" w:space="0" w:color="auto"/>
                <w:right w:val="none" w:sz="0" w:space="0" w:color="auto"/>
              </w:divBdr>
            </w:div>
          </w:divsChild>
        </w:div>
        <w:div w:id="707334526">
          <w:marLeft w:val="0"/>
          <w:marRight w:val="0"/>
          <w:marTop w:val="0"/>
          <w:marBottom w:val="0"/>
          <w:divBdr>
            <w:top w:val="none" w:sz="0" w:space="0" w:color="auto"/>
            <w:left w:val="none" w:sz="0" w:space="0" w:color="auto"/>
            <w:bottom w:val="none" w:sz="0" w:space="0" w:color="auto"/>
            <w:right w:val="none" w:sz="0" w:space="0" w:color="auto"/>
          </w:divBdr>
        </w:div>
        <w:div w:id="1010985500">
          <w:marLeft w:val="0"/>
          <w:marRight w:val="0"/>
          <w:marTop w:val="0"/>
          <w:marBottom w:val="0"/>
          <w:divBdr>
            <w:top w:val="none" w:sz="0" w:space="0" w:color="auto"/>
            <w:left w:val="none" w:sz="0" w:space="0" w:color="auto"/>
            <w:bottom w:val="none" w:sz="0" w:space="0" w:color="auto"/>
            <w:right w:val="none" w:sz="0" w:space="0" w:color="auto"/>
          </w:divBdr>
        </w:div>
        <w:div w:id="1399284615">
          <w:marLeft w:val="0"/>
          <w:marRight w:val="0"/>
          <w:marTop w:val="0"/>
          <w:marBottom w:val="0"/>
          <w:divBdr>
            <w:top w:val="none" w:sz="0" w:space="0" w:color="auto"/>
            <w:left w:val="none" w:sz="0" w:space="0" w:color="auto"/>
            <w:bottom w:val="none" w:sz="0" w:space="0" w:color="auto"/>
            <w:right w:val="none" w:sz="0" w:space="0" w:color="auto"/>
          </w:divBdr>
        </w:div>
        <w:div w:id="1483691492">
          <w:marLeft w:val="0"/>
          <w:marRight w:val="0"/>
          <w:marTop w:val="0"/>
          <w:marBottom w:val="0"/>
          <w:divBdr>
            <w:top w:val="none" w:sz="0" w:space="0" w:color="auto"/>
            <w:left w:val="none" w:sz="0" w:space="0" w:color="auto"/>
            <w:bottom w:val="none" w:sz="0" w:space="0" w:color="auto"/>
            <w:right w:val="none" w:sz="0" w:space="0" w:color="auto"/>
          </w:divBdr>
        </w:div>
      </w:divsChild>
    </w:div>
    <w:div w:id="275988112">
      <w:bodyDiv w:val="1"/>
      <w:marLeft w:val="0"/>
      <w:marRight w:val="0"/>
      <w:marTop w:val="0"/>
      <w:marBottom w:val="0"/>
      <w:divBdr>
        <w:top w:val="none" w:sz="0" w:space="0" w:color="auto"/>
        <w:left w:val="none" w:sz="0" w:space="0" w:color="auto"/>
        <w:bottom w:val="none" w:sz="0" w:space="0" w:color="auto"/>
        <w:right w:val="none" w:sz="0" w:space="0" w:color="auto"/>
      </w:divBdr>
    </w:div>
    <w:div w:id="298803390">
      <w:bodyDiv w:val="1"/>
      <w:marLeft w:val="0"/>
      <w:marRight w:val="0"/>
      <w:marTop w:val="0"/>
      <w:marBottom w:val="0"/>
      <w:divBdr>
        <w:top w:val="none" w:sz="0" w:space="0" w:color="auto"/>
        <w:left w:val="none" w:sz="0" w:space="0" w:color="auto"/>
        <w:bottom w:val="none" w:sz="0" w:space="0" w:color="auto"/>
        <w:right w:val="none" w:sz="0" w:space="0" w:color="auto"/>
      </w:divBdr>
    </w:div>
    <w:div w:id="302849711">
      <w:bodyDiv w:val="1"/>
      <w:marLeft w:val="0"/>
      <w:marRight w:val="0"/>
      <w:marTop w:val="0"/>
      <w:marBottom w:val="0"/>
      <w:divBdr>
        <w:top w:val="none" w:sz="0" w:space="0" w:color="auto"/>
        <w:left w:val="none" w:sz="0" w:space="0" w:color="auto"/>
        <w:bottom w:val="none" w:sz="0" w:space="0" w:color="auto"/>
        <w:right w:val="none" w:sz="0" w:space="0" w:color="auto"/>
      </w:divBdr>
    </w:div>
    <w:div w:id="304437241">
      <w:bodyDiv w:val="1"/>
      <w:marLeft w:val="0"/>
      <w:marRight w:val="0"/>
      <w:marTop w:val="0"/>
      <w:marBottom w:val="0"/>
      <w:divBdr>
        <w:top w:val="none" w:sz="0" w:space="0" w:color="auto"/>
        <w:left w:val="none" w:sz="0" w:space="0" w:color="auto"/>
        <w:bottom w:val="none" w:sz="0" w:space="0" w:color="auto"/>
        <w:right w:val="none" w:sz="0" w:space="0" w:color="auto"/>
      </w:divBdr>
    </w:div>
    <w:div w:id="309871712">
      <w:bodyDiv w:val="1"/>
      <w:marLeft w:val="0"/>
      <w:marRight w:val="0"/>
      <w:marTop w:val="0"/>
      <w:marBottom w:val="0"/>
      <w:divBdr>
        <w:top w:val="none" w:sz="0" w:space="0" w:color="auto"/>
        <w:left w:val="none" w:sz="0" w:space="0" w:color="auto"/>
        <w:bottom w:val="none" w:sz="0" w:space="0" w:color="auto"/>
        <w:right w:val="none" w:sz="0" w:space="0" w:color="auto"/>
      </w:divBdr>
    </w:div>
    <w:div w:id="310839715">
      <w:bodyDiv w:val="1"/>
      <w:marLeft w:val="0"/>
      <w:marRight w:val="0"/>
      <w:marTop w:val="0"/>
      <w:marBottom w:val="0"/>
      <w:divBdr>
        <w:top w:val="none" w:sz="0" w:space="0" w:color="auto"/>
        <w:left w:val="none" w:sz="0" w:space="0" w:color="auto"/>
        <w:bottom w:val="none" w:sz="0" w:space="0" w:color="auto"/>
        <w:right w:val="none" w:sz="0" w:space="0" w:color="auto"/>
      </w:divBdr>
    </w:div>
    <w:div w:id="325406846">
      <w:bodyDiv w:val="1"/>
      <w:marLeft w:val="0"/>
      <w:marRight w:val="0"/>
      <w:marTop w:val="0"/>
      <w:marBottom w:val="0"/>
      <w:divBdr>
        <w:top w:val="none" w:sz="0" w:space="0" w:color="auto"/>
        <w:left w:val="none" w:sz="0" w:space="0" w:color="auto"/>
        <w:bottom w:val="none" w:sz="0" w:space="0" w:color="auto"/>
        <w:right w:val="none" w:sz="0" w:space="0" w:color="auto"/>
      </w:divBdr>
    </w:div>
    <w:div w:id="337081121">
      <w:bodyDiv w:val="1"/>
      <w:marLeft w:val="0"/>
      <w:marRight w:val="0"/>
      <w:marTop w:val="0"/>
      <w:marBottom w:val="0"/>
      <w:divBdr>
        <w:top w:val="none" w:sz="0" w:space="0" w:color="auto"/>
        <w:left w:val="none" w:sz="0" w:space="0" w:color="auto"/>
        <w:bottom w:val="none" w:sz="0" w:space="0" w:color="auto"/>
        <w:right w:val="none" w:sz="0" w:space="0" w:color="auto"/>
      </w:divBdr>
    </w:div>
    <w:div w:id="343871011">
      <w:bodyDiv w:val="1"/>
      <w:marLeft w:val="0"/>
      <w:marRight w:val="0"/>
      <w:marTop w:val="0"/>
      <w:marBottom w:val="0"/>
      <w:divBdr>
        <w:top w:val="none" w:sz="0" w:space="0" w:color="auto"/>
        <w:left w:val="none" w:sz="0" w:space="0" w:color="auto"/>
        <w:bottom w:val="none" w:sz="0" w:space="0" w:color="auto"/>
        <w:right w:val="none" w:sz="0" w:space="0" w:color="auto"/>
      </w:divBdr>
    </w:div>
    <w:div w:id="347684622">
      <w:bodyDiv w:val="1"/>
      <w:marLeft w:val="0"/>
      <w:marRight w:val="0"/>
      <w:marTop w:val="0"/>
      <w:marBottom w:val="0"/>
      <w:divBdr>
        <w:top w:val="none" w:sz="0" w:space="0" w:color="auto"/>
        <w:left w:val="none" w:sz="0" w:space="0" w:color="auto"/>
        <w:bottom w:val="none" w:sz="0" w:space="0" w:color="auto"/>
        <w:right w:val="none" w:sz="0" w:space="0" w:color="auto"/>
      </w:divBdr>
    </w:div>
    <w:div w:id="353460980">
      <w:bodyDiv w:val="1"/>
      <w:marLeft w:val="0"/>
      <w:marRight w:val="0"/>
      <w:marTop w:val="0"/>
      <w:marBottom w:val="0"/>
      <w:divBdr>
        <w:top w:val="none" w:sz="0" w:space="0" w:color="auto"/>
        <w:left w:val="none" w:sz="0" w:space="0" w:color="auto"/>
        <w:bottom w:val="none" w:sz="0" w:space="0" w:color="auto"/>
        <w:right w:val="none" w:sz="0" w:space="0" w:color="auto"/>
      </w:divBdr>
    </w:div>
    <w:div w:id="358355903">
      <w:bodyDiv w:val="1"/>
      <w:marLeft w:val="0"/>
      <w:marRight w:val="0"/>
      <w:marTop w:val="0"/>
      <w:marBottom w:val="0"/>
      <w:divBdr>
        <w:top w:val="none" w:sz="0" w:space="0" w:color="auto"/>
        <w:left w:val="none" w:sz="0" w:space="0" w:color="auto"/>
        <w:bottom w:val="none" w:sz="0" w:space="0" w:color="auto"/>
        <w:right w:val="none" w:sz="0" w:space="0" w:color="auto"/>
      </w:divBdr>
    </w:div>
    <w:div w:id="361440175">
      <w:bodyDiv w:val="1"/>
      <w:marLeft w:val="0"/>
      <w:marRight w:val="0"/>
      <w:marTop w:val="0"/>
      <w:marBottom w:val="0"/>
      <w:divBdr>
        <w:top w:val="none" w:sz="0" w:space="0" w:color="auto"/>
        <w:left w:val="none" w:sz="0" w:space="0" w:color="auto"/>
        <w:bottom w:val="none" w:sz="0" w:space="0" w:color="auto"/>
        <w:right w:val="none" w:sz="0" w:space="0" w:color="auto"/>
      </w:divBdr>
    </w:div>
    <w:div w:id="366225983">
      <w:bodyDiv w:val="1"/>
      <w:marLeft w:val="0"/>
      <w:marRight w:val="0"/>
      <w:marTop w:val="0"/>
      <w:marBottom w:val="0"/>
      <w:divBdr>
        <w:top w:val="none" w:sz="0" w:space="0" w:color="auto"/>
        <w:left w:val="none" w:sz="0" w:space="0" w:color="auto"/>
        <w:bottom w:val="none" w:sz="0" w:space="0" w:color="auto"/>
        <w:right w:val="none" w:sz="0" w:space="0" w:color="auto"/>
      </w:divBdr>
    </w:div>
    <w:div w:id="368920096">
      <w:bodyDiv w:val="1"/>
      <w:marLeft w:val="0"/>
      <w:marRight w:val="0"/>
      <w:marTop w:val="0"/>
      <w:marBottom w:val="0"/>
      <w:divBdr>
        <w:top w:val="none" w:sz="0" w:space="0" w:color="auto"/>
        <w:left w:val="none" w:sz="0" w:space="0" w:color="auto"/>
        <w:bottom w:val="none" w:sz="0" w:space="0" w:color="auto"/>
        <w:right w:val="none" w:sz="0" w:space="0" w:color="auto"/>
      </w:divBdr>
    </w:div>
    <w:div w:id="369383521">
      <w:bodyDiv w:val="1"/>
      <w:marLeft w:val="0"/>
      <w:marRight w:val="0"/>
      <w:marTop w:val="0"/>
      <w:marBottom w:val="0"/>
      <w:divBdr>
        <w:top w:val="none" w:sz="0" w:space="0" w:color="auto"/>
        <w:left w:val="none" w:sz="0" w:space="0" w:color="auto"/>
        <w:bottom w:val="none" w:sz="0" w:space="0" w:color="auto"/>
        <w:right w:val="none" w:sz="0" w:space="0" w:color="auto"/>
      </w:divBdr>
    </w:div>
    <w:div w:id="371271742">
      <w:bodyDiv w:val="1"/>
      <w:marLeft w:val="0"/>
      <w:marRight w:val="0"/>
      <w:marTop w:val="0"/>
      <w:marBottom w:val="0"/>
      <w:divBdr>
        <w:top w:val="none" w:sz="0" w:space="0" w:color="auto"/>
        <w:left w:val="none" w:sz="0" w:space="0" w:color="auto"/>
        <w:bottom w:val="none" w:sz="0" w:space="0" w:color="auto"/>
        <w:right w:val="none" w:sz="0" w:space="0" w:color="auto"/>
      </w:divBdr>
    </w:div>
    <w:div w:id="378356589">
      <w:bodyDiv w:val="1"/>
      <w:marLeft w:val="0"/>
      <w:marRight w:val="0"/>
      <w:marTop w:val="0"/>
      <w:marBottom w:val="0"/>
      <w:divBdr>
        <w:top w:val="none" w:sz="0" w:space="0" w:color="auto"/>
        <w:left w:val="none" w:sz="0" w:space="0" w:color="auto"/>
        <w:bottom w:val="none" w:sz="0" w:space="0" w:color="auto"/>
        <w:right w:val="none" w:sz="0" w:space="0" w:color="auto"/>
      </w:divBdr>
    </w:div>
    <w:div w:id="380373994">
      <w:bodyDiv w:val="1"/>
      <w:marLeft w:val="0"/>
      <w:marRight w:val="0"/>
      <w:marTop w:val="0"/>
      <w:marBottom w:val="0"/>
      <w:divBdr>
        <w:top w:val="none" w:sz="0" w:space="0" w:color="auto"/>
        <w:left w:val="none" w:sz="0" w:space="0" w:color="auto"/>
        <w:bottom w:val="none" w:sz="0" w:space="0" w:color="auto"/>
        <w:right w:val="none" w:sz="0" w:space="0" w:color="auto"/>
      </w:divBdr>
    </w:div>
    <w:div w:id="385417386">
      <w:bodyDiv w:val="1"/>
      <w:marLeft w:val="0"/>
      <w:marRight w:val="0"/>
      <w:marTop w:val="0"/>
      <w:marBottom w:val="0"/>
      <w:divBdr>
        <w:top w:val="none" w:sz="0" w:space="0" w:color="auto"/>
        <w:left w:val="none" w:sz="0" w:space="0" w:color="auto"/>
        <w:bottom w:val="none" w:sz="0" w:space="0" w:color="auto"/>
        <w:right w:val="none" w:sz="0" w:space="0" w:color="auto"/>
      </w:divBdr>
    </w:div>
    <w:div w:id="386101338">
      <w:bodyDiv w:val="1"/>
      <w:marLeft w:val="0"/>
      <w:marRight w:val="0"/>
      <w:marTop w:val="0"/>
      <w:marBottom w:val="0"/>
      <w:divBdr>
        <w:top w:val="none" w:sz="0" w:space="0" w:color="auto"/>
        <w:left w:val="none" w:sz="0" w:space="0" w:color="auto"/>
        <w:bottom w:val="none" w:sz="0" w:space="0" w:color="auto"/>
        <w:right w:val="none" w:sz="0" w:space="0" w:color="auto"/>
      </w:divBdr>
      <w:divsChild>
        <w:div w:id="1319576622">
          <w:marLeft w:val="0"/>
          <w:marRight w:val="0"/>
          <w:marTop w:val="0"/>
          <w:marBottom w:val="0"/>
          <w:divBdr>
            <w:top w:val="none" w:sz="0" w:space="0" w:color="auto"/>
            <w:left w:val="none" w:sz="0" w:space="0" w:color="auto"/>
            <w:bottom w:val="none" w:sz="0" w:space="0" w:color="auto"/>
            <w:right w:val="none" w:sz="0" w:space="0" w:color="auto"/>
          </w:divBdr>
          <w:divsChild>
            <w:div w:id="714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9126">
      <w:bodyDiv w:val="1"/>
      <w:marLeft w:val="0"/>
      <w:marRight w:val="0"/>
      <w:marTop w:val="0"/>
      <w:marBottom w:val="0"/>
      <w:divBdr>
        <w:top w:val="none" w:sz="0" w:space="0" w:color="auto"/>
        <w:left w:val="none" w:sz="0" w:space="0" w:color="auto"/>
        <w:bottom w:val="none" w:sz="0" w:space="0" w:color="auto"/>
        <w:right w:val="none" w:sz="0" w:space="0" w:color="auto"/>
      </w:divBdr>
    </w:div>
    <w:div w:id="392974345">
      <w:bodyDiv w:val="1"/>
      <w:marLeft w:val="0"/>
      <w:marRight w:val="0"/>
      <w:marTop w:val="0"/>
      <w:marBottom w:val="0"/>
      <w:divBdr>
        <w:top w:val="none" w:sz="0" w:space="0" w:color="auto"/>
        <w:left w:val="none" w:sz="0" w:space="0" w:color="auto"/>
        <w:bottom w:val="none" w:sz="0" w:space="0" w:color="auto"/>
        <w:right w:val="none" w:sz="0" w:space="0" w:color="auto"/>
      </w:divBdr>
    </w:div>
    <w:div w:id="400367655">
      <w:bodyDiv w:val="1"/>
      <w:marLeft w:val="0"/>
      <w:marRight w:val="0"/>
      <w:marTop w:val="0"/>
      <w:marBottom w:val="0"/>
      <w:divBdr>
        <w:top w:val="none" w:sz="0" w:space="0" w:color="auto"/>
        <w:left w:val="none" w:sz="0" w:space="0" w:color="auto"/>
        <w:bottom w:val="none" w:sz="0" w:space="0" w:color="auto"/>
        <w:right w:val="none" w:sz="0" w:space="0" w:color="auto"/>
      </w:divBdr>
    </w:div>
    <w:div w:id="406536738">
      <w:bodyDiv w:val="1"/>
      <w:marLeft w:val="0"/>
      <w:marRight w:val="0"/>
      <w:marTop w:val="0"/>
      <w:marBottom w:val="0"/>
      <w:divBdr>
        <w:top w:val="none" w:sz="0" w:space="0" w:color="auto"/>
        <w:left w:val="none" w:sz="0" w:space="0" w:color="auto"/>
        <w:bottom w:val="none" w:sz="0" w:space="0" w:color="auto"/>
        <w:right w:val="none" w:sz="0" w:space="0" w:color="auto"/>
      </w:divBdr>
    </w:div>
    <w:div w:id="417337758">
      <w:bodyDiv w:val="1"/>
      <w:marLeft w:val="0"/>
      <w:marRight w:val="0"/>
      <w:marTop w:val="0"/>
      <w:marBottom w:val="0"/>
      <w:divBdr>
        <w:top w:val="none" w:sz="0" w:space="0" w:color="auto"/>
        <w:left w:val="none" w:sz="0" w:space="0" w:color="auto"/>
        <w:bottom w:val="none" w:sz="0" w:space="0" w:color="auto"/>
        <w:right w:val="none" w:sz="0" w:space="0" w:color="auto"/>
      </w:divBdr>
    </w:div>
    <w:div w:id="425080962">
      <w:bodyDiv w:val="1"/>
      <w:marLeft w:val="0"/>
      <w:marRight w:val="0"/>
      <w:marTop w:val="0"/>
      <w:marBottom w:val="0"/>
      <w:divBdr>
        <w:top w:val="none" w:sz="0" w:space="0" w:color="auto"/>
        <w:left w:val="none" w:sz="0" w:space="0" w:color="auto"/>
        <w:bottom w:val="none" w:sz="0" w:space="0" w:color="auto"/>
        <w:right w:val="none" w:sz="0" w:space="0" w:color="auto"/>
      </w:divBdr>
      <w:divsChild>
        <w:div w:id="229846380">
          <w:marLeft w:val="0"/>
          <w:marRight w:val="0"/>
          <w:marTop w:val="0"/>
          <w:marBottom w:val="0"/>
          <w:divBdr>
            <w:top w:val="single" w:sz="2" w:space="0" w:color="DDDDDD"/>
            <w:left w:val="single" w:sz="2" w:space="0" w:color="DDDDDD"/>
            <w:bottom w:val="single" w:sz="2" w:space="0" w:color="DDDDDD"/>
            <w:right w:val="single" w:sz="2" w:space="0" w:color="DDDDDD"/>
          </w:divBdr>
        </w:div>
        <w:div w:id="761801732">
          <w:marLeft w:val="0"/>
          <w:marRight w:val="0"/>
          <w:marTop w:val="0"/>
          <w:marBottom w:val="0"/>
          <w:divBdr>
            <w:top w:val="single" w:sz="2" w:space="0" w:color="DDDDDD"/>
            <w:left w:val="single" w:sz="2" w:space="0" w:color="DDDDDD"/>
            <w:bottom w:val="single" w:sz="2" w:space="0" w:color="DDDDDD"/>
            <w:right w:val="single" w:sz="2" w:space="0" w:color="DDDDDD"/>
          </w:divBdr>
        </w:div>
        <w:div w:id="823279073">
          <w:marLeft w:val="0"/>
          <w:marRight w:val="0"/>
          <w:marTop w:val="0"/>
          <w:marBottom w:val="0"/>
          <w:divBdr>
            <w:top w:val="single" w:sz="2" w:space="0" w:color="DDDDDD"/>
            <w:left w:val="single" w:sz="2" w:space="0" w:color="DDDDDD"/>
            <w:bottom w:val="single" w:sz="2" w:space="0" w:color="DDDDDD"/>
            <w:right w:val="single" w:sz="2" w:space="0" w:color="DDDDDD"/>
          </w:divBdr>
        </w:div>
        <w:div w:id="1131708289">
          <w:marLeft w:val="0"/>
          <w:marRight w:val="0"/>
          <w:marTop w:val="0"/>
          <w:marBottom w:val="0"/>
          <w:divBdr>
            <w:top w:val="single" w:sz="2" w:space="0" w:color="DDDDDD"/>
            <w:left w:val="single" w:sz="2" w:space="0" w:color="DDDDDD"/>
            <w:bottom w:val="single" w:sz="2" w:space="0" w:color="DDDDDD"/>
            <w:right w:val="single" w:sz="2" w:space="0" w:color="DDDDDD"/>
          </w:divBdr>
        </w:div>
        <w:div w:id="113726001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31170404">
      <w:bodyDiv w:val="1"/>
      <w:marLeft w:val="0"/>
      <w:marRight w:val="0"/>
      <w:marTop w:val="0"/>
      <w:marBottom w:val="0"/>
      <w:divBdr>
        <w:top w:val="none" w:sz="0" w:space="0" w:color="auto"/>
        <w:left w:val="none" w:sz="0" w:space="0" w:color="auto"/>
        <w:bottom w:val="none" w:sz="0" w:space="0" w:color="auto"/>
        <w:right w:val="none" w:sz="0" w:space="0" w:color="auto"/>
      </w:divBdr>
    </w:div>
    <w:div w:id="449469838">
      <w:bodyDiv w:val="1"/>
      <w:marLeft w:val="0"/>
      <w:marRight w:val="0"/>
      <w:marTop w:val="0"/>
      <w:marBottom w:val="0"/>
      <w:divBdr>
        <w:top w:val="none" w:sz="0" w:space="0" w:color="auto"/>
        <w:left w:val="none" w:sz="0" w:space="0" w:color="auto"/>
        <w:bottom w:val="none" w:sz="0" w:space="0" w:color="auto"/>
        <w:right w:val="none" w:sz="0" w:space="0" w:color="auto"/>
      </w:divBdr>
    </w:div>
    <w:div w:id="452023964">
      <w:bodyDiv w:val="1"/>
      <w:marLeft w:val="0"/>
      <w:marRight w:val="0"/>
      <w:marTop w:val="0"/>
      <w:marBottom w:val="0"/>
      <w:divBdr>
        <w:top w:val="none" w:sz="0" w:space="0" w:color="auto"/>
        <w:left w:val="none" w:sz="0" w:space="0" w:color="auto"/>
        <w:bottom w:val="none" w:sz="0" w:space="0" w:color="auto"/>
        <w:right w:val="none" w:sz="0" w:space="0" w:color="auto"/>
      </w:divBdr>
      <w:divsChild>
        <w:div w:id="376515089">
          <w:marLeft w:val="0"/>
          <w:marRight w:val="0"/>
          <w:marTop w:val="0"/>
          <w:marBottom w:val="225"/>
          <w:divBdr>
            <w:top w:val="none" w:sz="0" w:space="0" w:color="auto"/>
            <w:left w:val="none" w:sz="0" w:space="0" w:color="auto"/>
            <w:bottom w:val="none" w:sz="0" w:space="0" w:color="auto"/>
            <w:right w:val="none" w:sz="0" w:space="0" w:color="auto"/>
          </w:divBdr>
        </w:div>
        <w:div w:id="1354259715">
          <w:marLeft w:val="0"/>
          <w:marRight w:val="0"/>
          <w:marTop w:val="0"/>
          <w:marBottom w:val="225"/>
          <w:divBdr>
            <w:top w:val="none" w:sz="0" w:space="0" w:color="auto"/>
            <w:left w:val="none" w:sz="0" w:space="0" w:color="auto"/>
            <w:bottom w:val="none" w:sz="0" w:space="0" w:color="auto"/>
            <w:right w:val="none" w:sz="0" w:space="0" w:color="auto"/>
          </w:divBdr>
        </w:div>
        <w:div w:id="1370256172">
          <w:marLeft w:val="0"/>
          <w:marRight w:val="0"/>
          <w:marTop w:val="0"/>
          <w:marBottom w:val="225"/>
          <w:divBdr>
            <w:top w:val="none" w:sz="0" w:space="0" w:color="auto"/>
            <w:left w:val="none" w:sz="0" w:space="0" w:color="auto"/>
            <w:bottom w:val="none" w:sz="0" w:space="0" w:color="auto"/>
            <w:right w:val="none" w:sz="0" w:space="0" w:color="auto"/>
          </w:divBdr>
        </w:div>
      </w:divsChild>
    </w:div>
    <w:div w:id="452213927">
      <w:bodyDiv w:val="1"/>
      <w:marLeft w:val="0"/>
      <w:marRight w:val="0"/>
      <w:marTop w:val="0"/>
      <w:marBottom w:val="0"/>
      <w:divBdr>
        <w:top w:val="none" w:sz="0" w:space="0" w:color="auto"/>
        <w:left w:val="none" w:sz="0" w:space="0" w:color="auto"/>
        <w:bottom w:val="none" w:sz="0" w:space="0" w:color="auto"/>
        <w:right w:val="none" w:sz="0" w:space="0" w:color="auto"/>
      </w:divBdr>
      <w:divsChild>
        <w:div w:id="1421099082">
          <w:marLeft w:val="0"/>
          <w:marRight w:val="150"/>
          <w:marTop w:val="45"/>
          <w:marBottom w:val="30"/>
          <w:divBdr>
            <w:top w:val="none" w:sz="0" w:space="0" w:color="auto"/>
            <w:left w:val="none" w:sz="0" w:space="0" w:color="auto"/>
            <w:bottom w:val="none" w:sz="0" w:space="0" w:color="auto"/>
            <w:right w:val="none" w:sz="0" w:space="0" w:color="auto"/>
          </w:divBdr>
        </w:div>
      </w:divsChild>
    </w:div>
    <w:div w:id="453135102">
      <w:bodyDiv w:val="1"/>
      <w:marLeft w:val="0"/>
      <w:marRight w:val="0"/>
      <w:marTop w:val="0"/>
      <w:marBottom w:val="0"/>
      <w:divBdr>
        <w:top w:val="none" w:sz="0" w:space="0" w:color="auto"/>
        <w:left w:val="none" w:sz="0" w:space="0" w:color="auto"/>
        <w:bottom w:val="none" w:sz="0" w:space="0" w:color="auto"/>
        <w:right w:val="none" w:sz="0" w:space="0" w:color="auto"/>
      </w:divBdr>
    </w:div>
    <w:div w:id="458492332">
      <w:bodyDiv w:val="1"/>
      <w:marLeft w:val="0"/>
      <w:marRight w:val="0"/>
      <w:marTop w:val="0"/>
      <w:marBottom w:val="0"/>
      <w:divBdr>
        <w:top w:val="none" w:sz="0" w:space="0" w:color="auto"/>
        <w:left w:val="none" w:sz="0" w:space="0" w:color="auto"/>
        <w:bottom w:val="none" w:sz="0" w:space="0" w:color="auto"/>
        <w:right w:val="none" w:sz="0" w:space="0" w:color="auto"/>
      </w:divBdr>
    </w:div>
    <w:div w:id="475680354">
      <w:bodyDiv w:val="1"/>
      <w:marLeft w:val="0"/>
      <w:marRight w:val="0"/>
      <w:marTop w:val="0"/>
      <w:marBottom w:val="0"/>
      <w:divBdr>
        <w:top w:val="none" w:sz="0" w:space="0" w:color="auto"/>
        <w:left w:val="none" w:sz="0" w:space="0" w:color="auto"/>
        <w:bottom w:val="none" w:sz="0" w:space="0" w:color="auto"/>
        <w:right w:val="none" w:sz="0" w:space="0" w:color="auto"/>
      </w:divBdr>
      <w:divsChild>
        <w:div w:id="2097510956">
          <w:marLeft w:val="120"/>
          <w:marRight w:val="0"/>
          <w:marTop w:val="0"/>
          <w:marBottom w:val="0"/>
          <w:divBdr>
            <w:top w:val="none" w:sz="0" w:space="0" w:color="auto"/>
            <w:left w:val="none" w:sz="0" w:space="0" w:color="auto"/>
            <w:bottom w:val="none" w:sz="0" w:space="0" w:color="auto"/>
            <w:right w:val="none" w:sz="0" w:space="0" w:color="auto"/>
          </w:divBdr>
          <w:divsChild>
            <w:div w:id="4773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47">
      <w:bodyDiv w:val="1"/>
      <w:marLeft w:val="0"/>
      <w:marRight w:val="0"/>
      <w:marTop w:val="0"/>
      <w:marBottom w:val="0"/>
      <w:divBdr>
        <w:top w:val="none" w:sz="0" w:space="0" w:color="auto"/>
        <w:left w:val="none" w:sz="0" w:space="0" w:color="auto"/>
        <w:bottom w:val="none" w:sz="0" w:space="0" w:color="auto"/>
        <w:right w:val="none" w:sz="0" w:space="0" w:color="auto"/>
      </w:divBdr>
      <w:divsChild>
        <w:div w:id="587038176">
          <w:marLeft w:val="0"/>
          <w:marRight w:val="0"/>
          <w:marTop w:val="0"/>
          <w:marBottom w:val="300"/>
          <w:divBdr>
            <w:top w:val="single" w:sz="6" w:space="8" w:color="D4D4D4"/>
            <w:left w:val="single" w:sz="6" w:space="8" w:color="D4D4D4"/>
            <w:bottom w:val="single" w:sz="6" w:space="8" w:color="D4D4D4"/>
            <w:right w:val="single" w:sz="6" w:space="8" w:color="D4D4D4"/>
          </w:divBdr>
        </w:div>
        <w:div w:id="703871100">
          <w:marLeft w:val="0"/>
          <w:marRight w:val="0"/>
          <w:marTop w:val="0"/>
          <w:marBottom w:val="300"/>
          <w:divBdr>
            <w:top w:val="single" w:sz="6" w:space="8" w:color="D4D4D4"/>
            <w:left w:val="single" w:sz="6" w:space="8" w:color="D4D4D4"/>
            <w:bottom w:val="single" w:sz="6" w:space="8" w:color="D4D4D4"/>
            <w:right w:val="single" w:sz="6" w:space="8" w:color="D4D4D4"/>
          </w:divBdr>
        </w:div>
        <w:div w:id="1479762785">
          <w:marLeft w:val="0"/>
          <w:marRight w:val="0"/>
          <w:marTop w:val="0"/>
          <w:marBottom w:val="300"/>
          <w:divBdr>
            <w:top w:val="single" w:sz="6" w:space="8" w:color="D4D4D4"/>
            <w:left w:val="single" w:sz="6" w:space="8" w:color="D4D4D4"/>
            <w:bottom w:val="single" w:sz="6" w:space="8" w:color="D4D4D4"/>
            <w:right w:val="single" w:sz="6" w:space="8" w:color="D4D4D4"/>
          </w:divBdr>
        </w:div>
        <w:div w:id="210141440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494107624">
      <w:bodyDiv w:val="1"/>
      <w:marLeft w:val="0"/>
      <w:marRight w:val="0"/>
      <w:marTop w:val="0"/>
      <w:marBottom w:val="0"/>
      <w:divBdr>
        <w:top w:val="none" w:sz="0" w:space="0" w:color="auto"/>
        <w:left w:val="none" w:sz="0" w:space="0" w:color="auto"/>
        <w:bottom w:val="none" w:sz="0" w:space="0" w:color="auto"/>
        <w:right w:val="none" w:sz="0" w:space="0" w:color="auto"/>
      </w:divBdr>
    </w:div>
    <w:div w:id="498737610">
      <w:bodyDiv w:val="1"/>
      <w:marLeft w:val="0"/>
      <w:marRight w:val="0"/>
      <w:marTop w:val="0"/>
      <w:marBottom w:val="0"/>
      <w:divBdr>
        <w:top w:val="none" w:sz="0" w:space="0" w:color="auto"/>
        <w:left w:val="none" w:sz="0" w:space="0" w:color="auto"/>
        <w:bottom w:val="none" w:sz="0" w:space="0" w:color="auto"/>
        <w:right w:val="none" w:sz="0" w:space="0" w:color="auto"/>
      </w:divBdr>
      <w:divsChild>
        <w:div w:id="1872643728">
          <w:marLeft w:val="0"/>
          <w:marRight w:val="0"/>
          <w:marTop w:val="0"/>
          <w:marBottom w:val="0"/>
          <w:divBdr>
            <w:top w:val="none" w:sz="0" w:space="0" w:color="auto"/>
            <w:left w:val="none" w:sz="0" w:space="0" w:color="auto"/>
            <w:bottom w:val="none" w:sz="0" w:space="0" w:color="auto"/>
            <w:right w:val="none" w:sz="0" w:space="0" w:color="auto"/>
          </w:divBdr>
          <w:divsChild>
            <w:div w:id="11282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1943">
      <w:bodyDiv w:val="1"/>
      <w:marLeft w:val="0"/>
      <w:marRight w:val="0"/>
      <w:marTop w:val="0"/>
      <w:marBottom w:val="0"/>
      <w:divBdr>
        <w:top w:val="none" w:sz="0" w:space="0" w:color="auto"/>
        <w:left w:val="none" w:sz="0" w:space="0" w:color="auto"/>
        <w:bottom w:val="none" w:sz="0" w:space="0" w:color="auto"/>
        <w:right w:val="none" w:sz="0" w:space="0" w:color="auto"/>
      </w:divBdr>
    </w:div>
    <w:div w:id="509295152">
      <w:bodyDiv w:val="1"/>
      <w:marLeft w:val="0"/>
      <w:marRight w:val="0"/>
      <w:marTop w:val="0"/>
      <w:marBottom w:val="0"/>
      <w:divBdr>
        <w:top w:val="none" w:sz="0" w:space="0" w:color="auto"/>
        <w:left w:val="none" w:sz="0" w:space="0" w:color="auto"/>
        <w:bottom w:val="none" w:sz="0" w:space="0" w:color="auto"/>
        <w:right w:val="none" w:sz="0" w:space="0" w:color="auto"/>
      </w:divBdr>
    </w:div>
    <w:div w:id="512913595">
      <w:bodyDiv w:val="1"/>
      <w:marLeft w:val="0"/>
      <w:marRight w:val="0"/>
      <w:marTop w:val="0"/>
      <w:marBottom w:val="0"/>
      <w:divBdr>
        <w:top w:val="none" w:sz="0" w:space="0" w:color="auto"/>
        <w:left w:val="none" w:sz="0" w:space="0" w:color="auto"/>
        <w:bottom w:val="none" w:sz="0" w:space="0" w:color="auto"/>
        <w:right w:val="none" w:sz="0" w:space="0" w:color="auto"/>
      </w:divBdr>
    </w:div>
    <w:div w:id="513569540">
      <w:bodyDiv w:val="1"/>
      <w:marLeft w:val="0"/>
      <w:marRight w:val="0"/>
      <w:marTop w:val="0"/>
      <w:marBottom w:val="0"/>
      <w:divBdr>
        <w:top w:val="none" w:sz="0" w:space="0" w:color="auto"/>
        <w:left w:val="none" w:sz="0" w:space="0" w:color="auto"/>
        <w:bottom w:val="none" w:sz="0" w:space="0" w:color="auto"/>
        <w:right w:val="none" w:sz="0" w:space="0" w:color="auto"/>
      </w:divBdr>
    </w:div>
    <w:div w:id="513804756">
      <w:bodyDiv w:val="1"/>
      <w:marLeft w:val="0"/>
      <w:marRight w:val="0"/>
      <w:marTop w:val="0"/>
      <w:marBottom w:val="0"/>
      <w:divBdr>
        <w:top w:val="none" w:sz="0" w:space="0" w:color="auto"/>
        <w:left w:val="none" w:sz="0" w:space="0" w:color="auto"/>
        <w:bottom w:val="none" w:sz="0" w:space="0" w:color="auto"/>
        <w:right w:val="none" w:sz="0" w:space="0" w:color="auto"/>
      </w:divBdr>
    </w:div>
    <w:div w:id="518742260">
      <w:bodyDiv w:val="1"/>
      <w:marLeft w:val="0"/>
      <w:marRight w:val="0"/>
      <w:marTop w:val="0"/>
      <w:marBottom w:val="0"/>
      <w:divBdr>
        <w:top w:val="none" w:sz="0" w:space="0" w:color="auto"/>
        <w:left w:val="none" w:sz="0" w:space="0" w:color="auto"/>
        <w:bottom w:val="none" w:sz="0" w:space="0" w:color="auto"/>
        <w:right w:val="none" w:sz="0" w:space="0" w:color="auto"/>
      </w:divBdr>
    </w:div>
    <w:div w:id="522596707">
      <w:bodyDiv w:val="1"/>
      <w:marLeft w:val="0"/>
      <w:marRight w:val="0"/>
      <w:marTop w:val="0"/>
      <w:marBottom w:val="0"/>
      <w:divBdr>
        <w:top w:val="none" w:sz="0" w:space="0" w:color="auto"/>
        <w:left w:val="none" w:sz="0" w:space="0" w:color="auto"/>
        <w:bottom w:val="none" w:sz="0" w:space="0" w:color="auto"/>
        <w:right w:val="none" w:sz="0" w:space="0" w:color="auto"/>
      </w:divBdr>
    </w:div>
    <w:div w:id="524247739">
      <w:bodyDiv w:val="1"/>
      <w:marLeft w:val="0"/>
      <w:marRight w:val="0"/>
      <w:marTop w:val="0"/>
      <w:marBottom w:val="0"/>
      <w:divBdr>
        <w:top w:val="none" w:sz="0" w:space="0" w:color="auto"/>
        <w:left w:val="none" w:sz="0" w:space="0" w:color="auto"/>
        <w:bottom w:val="none" w:sz="0" w:space="0" w:color="auto"/>
        <w:right w:val="none" w:sz="0" w:space="0" w:color="auto"/>
      </w:divBdr>
      <w:divsChild>
        <w:div w:id="645671249">
          <w:marLeft w:val="120"/>
          <w:marRight w:val="0"/>
          <w:marTop w:val="0"/>
          <w:marBottom w:val="0"/>
          <w:divBdr>
            <w:top w:val="none" w:sz="0" w:space="0" w:color="auto"/>
            <w:left w:val="none" w:sz="0" w:space="0" w:color="auto"/>
            <w:bottom w:val="none" w:sz="0" w:space="0" w:color="auto"/>
            <w:right w:val="none" w:sz="0" w:space="0" w:color="auto"/>
          </w:divBdr>
          <w:divsChild>
            <w:div w:id="2113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604">
      <w:bodyDiv w:val="1"/>
      <w:marLeft w:val="0"/>
      <w:marRight w:val="0"/>
      <w:marTop w:val="0"/>
      <w:marBottom w:val="0"/>
      <w:divBdr>
        <w:top w:val="none" w:sz="0" w:space="0" w:color="auto"/>
        <w:left w:val="none" w:sz="0" w:space="0" w:color="auto"/>
        <w:bottom w:val="none" w:sz="0" w:space="0" w:color="auto"/>
        <w:right w:val="none" w:sz="0" w:space="0" w:color="auto"/>
      </w:divBdr>
    </w:div>
    <w:div w:id="534008154">
      <w:bodyDiv w:val="1"/>
      <w:marLeft w:val="0"/>
      <w:marRight w:val="0"/>
      <w:marTop w:val="0"/>
      <w:marBottom w:val="0"/>
      <w:divBdr>
        <w:top w:val="none" w:sz="0" w:space="0" w:color="auto"/>
        <w:left w:val="none" w:sz="0" w:space="0" w:color="auto"/>
        <w:bottom w:val="none" w:sz="0" w:space="0" w:color="auto"/>
        <w:right w:val="none" w:sz="0" w:space="0" w:color="auto"/>
      </w:divBdr>
    </w:div>
    <w:div w:id="536939503">
      <w:bodyDiv w:val="1"/>
      <w:marLeft w:val="0"/>
      <w:marRight w:val="0"/>
      <w:marTop w:val="0"/>
      <w:marBottom w:val="0"/>
      <w:divBdr>
        <w:top w:val="none" w:sz="0" w:space="0" w:color="auto"/>
        <w:left w:val="none" w:sz="0" w:space="0" w:color="auto"/>
        <w:bottom w:val="none" w:sz="0" w:space="0" w:color="auto"/>
        <w:right w:val="none" w:sz="0" w:space="0" w:color="auto"/>
      </w:divBdr>
    </w:div>
    <w:div w:id="549152813">
      <w:bodyDiv w:val="1"/>
      <w:marLeft w:val="0"/>
      <w:marRight w:val="0"/>
      <w:marTop w:val="0"/>
      <w:marBottom w:val="0"/>
      <w:divBdr>
        <w:top w:val="none" w:sz="0" w:space="0" w:color="auto"/>
        <w:left w:val="none" w:sz="0" w:space="0" w:color="auto"/>
        <w:bottom w:val="none" w:sz="0" w:space="0" w:color="auto"/>
        <w:right w:val="none" w:sz="0" w:space="0" w:color="auto"/>
      </w:divBdr>
    </w:div>
    <w:div w:id="551695324">
      <w:bodyDiv w:val="1"/>
      <w:marLeft w:val="0"/>
      <w:marRight w:val="0"/>
      <w:marTop w:val="0"/>
      <w:marBottom w:val="0"/>
      <w:divBdr>
        <w:top w:val="none" w:sz="0" w:space="0" w:color="auto"/>
        <w:left w:val="none" w:sz="0" w:space="0" w:color="auto"/>
        <w:bottom w:val="none" w:sz="0" w:space="0" w:color="auto"/>
        <w:right w:val="none" w:sz="0" w:space="0" w:color="auto"/>
      </w:divBdr>
    </w:div>
    <w:div w:id="558129843">
      <w:bodyDiv w:val="1"/>
      <w:marLeft w:val="0"/>
      <w:marRight w:val="0"/>
      <w:marTop w:val="0"/>
      <w:marBottom w:val="0"/>
      <w:divBdr>
        <w:top w:val="none" w:sz="0" w:space="0" w:color="auto"/>
        <w:left w:val="none" w:sz="0" w:space="0" w:color="auto"/>
        <w:bottom w:val="none" w:sz="0" w:space="0" w:color="auto"/>
        <w:right w:val="none" w:sz="0" w:space="0" w:color="auto"/>
      </w:divBdr>
    </w:div>
    <w:div w:id="558244903">
      <w:bodyDiv w:val="1"/>
      <w:marLeft w:val="0"/>
      <w:marRight w:val="0"/>
      <w:marTop w:val="0"/>
      <w:marBottom w:val="0"/>
      <w:divBdr>
        <w:top w:val="none" w:sz="0" w:space="0" w:color="auto"/>
        <w:left w:val="none" w:sz="0" w:space="0" w:color="auto"/>
        <w:bottom w:val="none" w:sz="0" w:space="0" w:color="auto"/>
        <w:right w:val="none" w:sz="0" w:space="0" w:color="auto"/>
      </w:divBdr>
    </w:div>
    <w:div w:id="560412094">
      <w:bodyDiv w:val="1"/>
      <w:marLeft w:val="0"/>
      <w:marRight w:val="0"/>
      <w:marTop w:val="0"/>
      <w:marBottom w:val="0"/>
      <w:divBdr>
        <w:top w:val="none" w:sz="0" w:space="0" w:color="auto"/>
        <w:left w:val="none" w:sz="0" w:space="0" w:color="auto"/>
        <w:bottom w:val="none" w:sz="0" w:space="0" w:color="auto"/>
        <w:right w:val="none" w:sz="0" w:space="0" w:color="auto"/>
      </w:divBdr>
    </w:div>
    <w:div w:id="560482055">
      <w:bodyDiv w:val="1"/>
      <w:marLeft w:val="0"/>
      <w:marRight w:val="0"/>
      <w:marTop w:val="0"/>
      <w:marBottom w:val="0"/>
      <w:divBdr>
        <w:top w:val="none" w:sz="0" w:space="0" w:color="auto"/>
        <w:left w:val="none" w:sz="0" w:space="0" w:color="auto"/>
        <w:bottom w:val="none" w:sz="0" w:space="0" w:color="auto"/>
        <w:right w:val="none" w:sz="0" w:space="0" w:color="auto"/>
      </w:divBdr>
    </w:div>
    <w:div w:id="568152753">
      <w:bodyDiv w:val="1"/>
      <w:marLeft w:val="0"/>
      <w:marRight w:val="0"/>
      <w:marTop w:val="0"/>
      <w:marBottom w:val="0"/>
      <w:divBdr>
        <w:top w:val="none" w:sz="0" w:space="0" w:color="auto"/>
        <w:left w:val="none" w:sz="0" w:space="0" w:color="auto"/>
        <w:bottom w:val="none" w:sz="0" w:space="0" w:color="auto"/>
        <w:right w:val="none" w:sz="0" w:space="0" w:color="auto"/>
      </w:divBdr>
    </w:div>
    <w:div w:id="568539971">
      <w:bodyDiv w:val="1"/>
      <w:marLeft w:val="0"/>
      <w:marRight w:val="0"/>
      <w:marTop w:val="0"/>
      <w:marBottom w:val="0"/>
      <w:divBdr>
        <w:top w:val="none" w:sz="0" w:space="0" w:color="auto"/>
        <w:left w:val="none" w:sz="0" w:space="0" w:color="auto"/>
        <w:bottom w:val="none" w:sz="0" w:space="0" w:color="auto"/>
        <w:right w:val="none" w:sz="0" w:space="0" w:color="auto"/>
      </w:divBdr>
    </w:div>
    <w:div w:id="570385003">
      <w:bodyDiv w:val="1"/>
      <w:marLeft w:val="0"/>
      <w:marRight w:val="0"/>
      <w:marTop w:val="0"/>
      <w:marBottom w:val="0"/>
      <w:divBdr>
        <w:top w:val="none" w:sz="0" w:space="0" w:color="auto"/>
        <w:left w:val="none" w:sz="0" w:space="0" w:color="auto"/>
        <w:bottom w:val="none" w:sz="0" w:space="0" w:color="auto"/>
        <w:right w:val="none" w:sz="0" w:space="0" w:color="auto"/>
      </w:divBdr>
      <w:divsChild>
        <w:div w:id="932669293">
          <w:marLeft w:val="0"/>
          <w:marRight w:val="0"/>
          <w:marTop w:val="0"/>
          <w:marBottom w:val="225"/>
          <w:divBdr>
            <w:top w:val="none" w:sz="0" w:space="0" w:color="auto"/>
            <w:left w:val="none" w:sz="0" w:space="0" w:color="auto"/>
            <w:bottom w:val="none" w:sz="0" w:space="0" w:color="auto"/>
            <w:right w:val="none" w:sz="0" w:space="0" w:color="auto"/>
          </w:divBdr>
        </w:div>
        <w:div w:id="1464037191">
          <w:marLeft w:val="0"/>
          <w:marRight w:val="0"/>
          <w:marTop w:val="0"/>
          <w:marBottom w:val="225"/>
          <w:divBdr>
            <w:top w:val="none" w:sz="0" w:space="0" w:color="auto"/>
            <w:left w:val="none" w:sz="0" w:space="0" w:color="auto"/>
            <w:bottom w:val="none" w:sz="0" w:space="0" w:color="auto"/>
            <w:right w:val="none" w:sz="0" w:space="0" w:color="auto"/>
          </w:divBdr>
        </w:div>
      </w:divsChild>
    </w:div>
    <w:div w:id="570652107">
      <w:bodyDiv w:val="1"/>
      <w:marLeft w:val="0"/>
      <w:marRight w:val="0"/>
      <w:marTop w:val="0"/>
      <w:marBottom w:val="0"/>
      <w:divBdr>
        <w:top w:val="none" w:sz="0" w:space="0" w:color="auto"/>
        <w:left w:val="none" w:sz="0" w:space="0" w:color="auto"/>
        <w:bottom w:val="none" w:sz="0" w:space="0" w:color="auto"/>
        <w:right w:val="none" w:sz="0" w:space="0" w:color="auto"/>
      </w:divBdr>
    </w:div>
    <w:div w:id="573515338">
      <w:bodyDiv w:val="1"/>
      <w:marLeft w:val="0"/>
      <w:marRight w:val="0"/>
      <w:marTop w:val="0"/>
      <w:marBottom w:val="0"/>
      <w:divBdr>
        <w:top w:val="none" w:sz="0" w:space="0" w:color="auto"/>
        <w:left w:val="none" w:sz="0" w:space="0" w:color="auto"/>
        <w:bottom w:val="none" w:sz="0" w:space="0" w:color="auto"/>
        <w:right w:val="none" w:sz="0" w:space="0" w:color="auto"/>
      </w:divBdr>
    </w:div>
    <w:div w:id="573777444">
      <w:bodyDiv w:val="1"/>
      <w:marLeft w:val="0"/>
      <w:marRight w:val="0"/>
      <w:marTop w:val="0"/>
      <w:marBottom w:val="0"/>
      <w:divBdr>
        <w:top w:val="none" w:sz="0" w:space="0" w:color="auto"/>
        <w:left w:val="none" w:sz="0" w:space="0" w:color="auto"/>
        <w:bottom w:val="none" w:sz="0" w:space="0" w:color="auto"/>
        <w:right w:val="none" w:sz="0" w:space="0" w:color="auto"/>
      </w:divBdr>
      <w:divsChild>
        <w:div w:id="243757245">
          <w:marLeft w:val="0"/>
          <w:marRight w:val="0"/>
          <w:marTop w:val="0"/>
          <w:marBottom w:val="0"/>
          <w:divBdr>
            <w:top w:val="none" w:sz="0" w:space="0" w:color="auto"/>
            <w:left w:val="none" w:sz="0" w:space="0" w:color="auto"/>
            <w:bottom w:val="none" w:sz="0" w:space="0" w:color="auto"/>
            <w:right w:val="none" w:sz="0" w:space="0" w:color="auto"/>
          </w:divBdr>
          <w:divsChild>
            <w:div w:id="14170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892">
      <w:bodyDiv w:val="1"/>
      <w:marLeft w:val="0"/>
      <w:marRight w:val="0"/>
      <w:marTop w:val="0"/>
      <w:marBottom w:val="0"/>
      <w:divBdr>
        <w:top w:val="none" w:sz="0" w:space="0" w:color="auto"/>
        <w:left w:val="none" w:sz="0" w:space="0" w:color="auto"/>
        <w:bottom w:val="none" w:sz="0" w:space="0" w:color="auto"/>
        <w:right w:val="none" w:sz="0" w:space="0" w:color="auto"/>
      </w:divBdr>
    </w:div>
    <w:div w:id="579674399">
      <w:bodyDiv w:val="1"/>
      <w:marLeft w:val="0"/>
      <w:marRight w:val="0"/>
      <w:marTop w:val="0"/>
      <w:marBottom w:val="0"/>
      <w:divBdr>
        <w:top w:val="none" w:sz="0" w:space="0" w:color="auto"/>
        <w:left w:val="none" w:sz="0" w:space="0" w:color="auto"/>
        <w:bottom w:val="none" w:sz="0" w:space="0" w:color="auto"/>
        <w:right w:val="none" w:sz="0" w:space="0" w:color="auto"/>
      </w:divBdr>
    </w:div>
    <w:div w:id="595360795">
      <w:bodyDiv w:val="1"/>
      <w:marLeft w:val="0"/>
      <w:marRight w:val="0"/>
      <w:marTop w:val="0"/>
      <w:marBottom w:val="0"/>
      <w:divBdr>
        <w:top w:val="none" w:sz="0" w:space="0" w:color="auto"/>
        <w:left w:val="none" w:sz="0" w:space="0" w:color="auto"/>
        <w:bottom w:val="none" w:sz="0" w:space="0" w:color="auto"/>
        <w:right w:val="none" w:sz="0" w:space="0" w:color="auto"/>
      </w:divBdr>
    </w:div>
    <w:div w:id="602999909">
      <w:bodyDiv w:val="1"/>
      <w:marLeft w:val="0"/>
      <w:marRight w:val="0"/>
      <w:marTop w:val="0"/>
      <w:marBottom w:val="0"/>
      <w:divBdr>
        <w:top w:val="none" w:sz="0" w:space="0" w:color="auto"/>
        <w:left w:val="none" w:sz="0" w:space="0" w:color="auto"/>
        <w:bottom w:val="none" w:sz="0" w:space="0" w:color="auto"/>
        <w:right w:val="none" w:sz="0" w:space="0" w:color="auto"/>
      </w:divBdr>
    </w:div>
    <w:div w:id="604071736">
      <w:bodyDiv w:val="1"/>
      <w:marLeft w:val="0"/>
      <w:marRight w:val="0"/>
      <w:marTop w:val="0"/>
      <w:marBottom w:val="0"/>
      <w:divBdr>
        <w:top w:val="none" w:sz="0" w:space="0" w:color="auto"/>
        <w:left w:val="none" w:sz="0" w:space="0" w:color="auto"/>
        <w:bottom w:val="none" w:sz="0" w:space="0" w:color="auto"/>
        <w:right w:val="none" w:sz="0" w:space="0" w:color="auto"/>
      </w:divBdr>
    </w:div>
    <w:div w:id="608396366">
      <w:bodyDiv w:val="1"/>
      <w:marLeft w:val="0"/>
      <w:marRight w:val="0"/>
      <w:marTop w:val="0"/>
      <w:marBottom w:val="0"/>
      <w:divBdr>
        <w:top w:val="none" w:sz="0" w:space="0" w:color="auto"/>
        <w:left w:val="none" w:sz="0" w:space="0" w:color="auto"/>
        <w:bottom w:val="none" w:sz="0" w:space="0" w:color="auto"/>
        <w:right w:val="none" w:sz="0" w:space="0" w:color="auto"/>
      </w:divBdr>
    </w:div>
    <w:div w:id="619606933">
      <w:bodyDiv w:val="1"/>
      <w:marLeft w:val="0"/>
      <w:marRight w:val="0"/>
      <w:marTop w:val="0"/>
      <w:marBottom w:val="0"/>
      <w:divBdr>
        <w:top w:val="none" w:sz="0" w:space="0" w:color="auto"/>
        <w:left w:val="none" w:sz="0" w:space="0" w:color="auto"/>
        <w:bottom w:val="none" w:sz="0" w:space="0" w:color="auto"/>
        <w:right w:val="none" w:sz="0" w:space="0" w:color="auto"/>
      </w:divBdr>
    </w:div>
    <w:div w:id="622426595">
      <w:bodyDiv w:val="1"/>
      <w:marLeft w:val="0"/>
      <w:marRight w:val="0"/>
      <w:marTop w:val="0"/>
      <w:marBottom w:val="0"/>
      <w:divBdr>
        <w:top w:val="none" w:sz="0" w:space="0" w:color="auto"/>
        <w:left w:val="none" w:sz="0" w:space="0" w:color="auto"/>
        <w:bottom w:val="none" w:sz="0" w:space="0" w:color="auto"/>
        <w:right w:val="none" w:sz="0" w:space="0" w:color="auto"/>
      </w:divBdr>
      <w:divsChild>
        <w:div w:id="474180665">
          <w:marLeft w:val="0"/>
          <w:marRight w:val="0"/>
          <w:marTop w:val="120"/>
          <w:marBottom w:val="0"/>
          <w:divBdr>
            <w:top w:val="none" w:sz="0" w:space="0" w:color="auto"/>
            <w:left w:val="none" w:sz="0" w:space="0" w:color="auto"/>
            <w:bottom w:val="none" w:sz="0" w:space="0" w:color="auto"/>
            <w:right w:val="none" w:sz="0" w:space="0" w:color="auto"/>
          </w:divBdr>
        </w:div>
        <w:div w:id="582376515">
          <w:marLeft w:val="0"/>
          <w:marRight w:val="0"/>
          <w:marTop w:val="120"/>
          <w:marBottom w:val="0"/>
          <w:divBdr>
            <w:top w:val="none" w:sz="0" w:space="0" w:color="auto"/>
            <w:left w:val="none" w:sz="0" w:space="0" w:color="auto"/>
            <w:bottom w:val="none" w:sz="0" w:space="0" w:color="auto"/>
            <w:right w:val="none" w:sz="0" w:space="0" w:color="auto"/>
          </w:divBdr>
        </w:div>
        <w:div w:id="1465152154">
          <w:marLeft w:val="0"/>
          <w:marRight w:val="0"/>
          <w:marTop w:val="120"/>
          <w:marBottom w:val="0"/>
          <w:divBdr>
            <w:top w:val="none" w:sz="0" w:space="0" w:color="auto"/>
            <w:left w:val="none" w:sz="0" w:space="0" w:color="auto"/>
            <w:bottom w:val="none" w:sz="0" w:space="0" w:color="auto"/>
            <w:right w:val="none" w:sz="0" w:space="0" w:color="auto"/>
          </w:divBdr>
        </w:div>
        <w:div w:id="1864394182">
          <w:marLeft w:val="0"/>
          <w:marRight w:val="0"/>
          <w:marTop w:val="120"/>
          <w:marBottom w:val="0"/>
          <w:divBdr>
            <w:top w:val="none" w:sz="0" w:space="0" w:color="auto"/>
            <w:left w:val="none" w:sz="0" w:space="0" w:color="auto"/>
            <w:bottom w:val="none" w:sz="0" w:space="0" w:color="auto"/>
            <w:right w:val="none" w:sz="0" w:space="0" w:color="auto"/>
          </w:divBdr>
        </w:div>
        <w:div w:id="1947541317">
          <w:marLeft w:val="0"/>
          <w:marRight w:val="0"/>
          <w:marTop w:val="120"/>
          <w:marBottom w:val="0"/>
          <w:divBdr>
            <w:top w:val="none" w:sz="0" w:space="0" w:color="auto"/>
            <w:left w:val="none" w:sz="0" w:space="0" w:color="auto"/>
            <w:bottom w:val="none" w:sz="0" w:space="0" w:color="auto"/>
            <w:right w:val="none" w:sz="0" w:space="0" w:color="auto"/>
          </w:divBdr>
        </w:div>
      </w:divsChild>
    </w:div>
    <w:div w:id="625044339">
      <w:bodyDiv w:val="1"/>
      <w:marLeft w:val="0"/>
      <w:marRight w:val="0"/>
      <w:marTop w:val="0"/>
      <w:marBottom w:val="0"/>
      <w:divBdr>
        <w:top w:val="none" w:sz="0" w:space="0" w:color="auto"/>
        <w:left w:val="none" w:sz="0" w:space="0" w:color="auto"/>
        <w:bottom w:val="none" w:sz="0" w:space="0" w:color="auto"/>
        <w:right w:val="none" w:sz="0" w:space="0" w:color="auto"/>
      </w:divBdr>
      <w:divsChild>
        <w:div w:id="760756275">
          <w:marLeft w:val="0"/>
          <w:marRight w:val="0"/>
          <w:marTop w:val="0"/>
          <w:marBottom w:val="225"/>
          <w:divBdr>
            <w:top w:val="none" w:sz="0" w:space="0" w:color="auto"/>
            <w:left w:val="none" w:sz="0" w:space="0" w:color="auto"/>
            <w:bottom w:val="none" w:sz="0" w:space="0" w:color="auto"/>
            <w:right w:val="none" w:sz="0" w:space="0" w:color="auto"/>
          </w:divBdr>
        </w:div>
        <w:div w:id="971835657">
          <w:marLeft w:val="0"/>
          <w:marRight w:val="0"/>
          <w:marTop w:val="0"/>
          <w:marBottom w:val="225"/>
          <w:divBdr>
            <w:top w:val="none" w:sz="0" w:space="0" w:color="auto"/>
            <w:left w:val="none" w:sz="0" w:space="0" w:color="auto"/>
            <w:bottom w:val="none" w:sz="0" w:space="0" w:color="auto"/>
            <w:right w:val="none" w:sz="0" w:space="0" w:color="auto"/>
          </w:divBdr>
        </w:div>
      </w:divsChild>
    </w:div>
    <w:div w:id="635111278">
      <w:bodyDiv w:val="1"/>
      <w:marLeft w:val="0"/>
      <w:marRight w:val="0"/>
      <w:marTop w:val="0"/>
      <w:marBottom w:val="0"/>
      <w:divBdr>
        <w:top w:val="none" w:sz="0" w:space="0" w:color="auto"/>
        <w:left w:val="none" w:sz="0" w:space="0" w:color="auto"/>
        <w:bottom w:val="none" w:sz="0" w:space="0" w:color="auto"/>
        <w:right w:val="none" w:sz="0" w:space="0" w:color="auto"/>
      </w:divBdr>
    </w:div>
    <w:div w:id="649097338">
      <w:bodyDiv w:val="1"/>
      <w:marLeft w:val="0"/>
      <w:marRight w:val="0"/>
      <w:marTop w:val="0"/>
      <w:marBottom w:val="0"/>
      <w:divBdr>
        <w:top w:val="none" w:sz="0" w:space="0" w:color="auto"/>
        <w:left w:val="none" w:sz="0" w:space="0" w:color="auto"/>
        <w:bottom w:val="none" w:sz="0" w:space="0" w:color="auto"/>
        <w:right w:val="none" w:sz="0" w:space="0" w:color="auto"/>
      </w:divBdr>
    </w:div>
    <w:div w:id="652025415">
      <w:bodyDiv w:val="1"/>
      <w:marLeft w:val="0"/>
      <w:marRight w:val="0"/>
      <w:marTop w:val="0"/>
      <w:marBottom w:val="0"/>
      <w:divBdr>
        <w:top w:val="none" w:sz="0" w:space="0" w:color="auto"/>
        <w:left w:val="none" w:sz="0" w:space="0" w:color="auto"/>
        <w:bottom w:val="none" w:sz="0" w:space="0" w:color="auto"/>
        <w:right w:val="none" w:sz="0" w:space="0" w:color="auto"/>
      </w:divBdr>
    </w:div>
    <w:div w:id="652218785">
      <w:bodyDiv w:val="1"/>
      <w:marLeft w:val="0"/>
      <w:marRight w:val="0"/>
      <w:marTop w:val="0"/>
      <w:marBottom w:val="0"/>
      <w:divBdr>
        <w:top w:val="none" w:sz="0" w:space="0" w:color="auto"/>
        <w:left w:val="none" w:sz="0" w:space="0" w:color="auto"/>
        <w:bottom w:val="none" w:sz="0" w:space="0" w:color="auto"/>
        <w:right w:val="none" w:sz="0" w:space="0" w:color="auto"/>
      </w:divBdr>
      <w:divsChild>
        <w:div w:id="179319716">
          <w:marLeft w:val="0"/>
          <w:marRight w:val="0"/>
          <w:marTop w:val="120"/>
          <w:marBottom w:val="0"/>
          <w:divBdr>
            <w:top w:val="none" w:sz="0" w:space="0" w:color="auto"/>
            <w:left w:val="none" w:sz="0" w:space="0" w:color="auto"/>
            <w:bottom w:val="none" w:sz="0" w:space="0" w:color="auto"/>
            <w:right w:val="none" w:sz="0" w:space="0" w:color="auto"/>
          </w:divBdr>
        </w:div>
        <w:div w:id="1676106115">
          <w:marLeft w:val="0"/>
          <w:marRight w:val="0"/>
          <w:marTop w:val="120"/>
          <w:marBottom w:val="0"/>
          <w:divBdr>
            <w:top w:val="none" w:sz="0" w:space="0" w:color="auto"/>
            <w:left w:val="none" w:sz="0" w:space="0" w:color="auto"/>
            <w:bottom w:val="none" w:sz="0" w:space="0" w:color="auto"/>
            <w:right w:val="none" w:sz="0" w:space="0" w:color="auto"/>
          </w:divBdr>
        </w:div>
      </w:divsChild>
    </w:div>
    <w:div w:id="653417898">
      <w:bodyDiv w:val="1"/>
      <w:marLeft w:val="0"/>
      <w:marRight w:val="0"/>
      <w:marTop w:val="0"/>
      <w:marBottom w:val="0"/>
      <w:divBdr>
        <w:top w:val="none" w:sz="0" w:space="0" w:color="auto"/>
        <w:left w:val="none" w:sz="0" w:space="0" w:color="auto"/>
        <w:bottom w:val="none" w:sz="0" w:space="0" w:color="auto"/>
        <w:right w:val="none" w:sz="0" w:space="0" w:color="auto"/>
      </w:divBdr>
      <w:divsChild>
        <w:div w:id="245070548">
          <w:marLeft w:val="0"/>
          <w:marRight w:val="0"/>
          <w:marTop w:val="0"/>
          <w:marBottom w:val="225"/>
          <w:divBdr>
            <w:top w:val="none" w:sz="0" w:space="0" w:color="auto"/>
            <w:left w:val="none" w:sz="0" w:space="0" w:color="auto"/>
            <w:bottom w:val="none" w:sz="0" w:space="0" w:color="auto"/>
            <w:right w:val="none" w:sz="0" w:space="0" w:color="auto"/>
          </w:divBdr>
        </w:div>
        <w:div w:id="247009924">
          <w:marLeft w:val="0"/>
          <w:marRight w:val="0"/>
          <w:marTop w:val="0"/>
          <w:marBottom w:val="225"/>
          <w:divBdr>
            <w:top w:val="none" w:sz="0" w:space="0" w:color="auto"/>
            <w:left w:val="none" w:sz="0" w:space="0" w:color="auto"/>
            <w:bottom w:val="none" w:sz="0" w:space="0" w:color="auto"/>
            <w:right w:val="none" w:sz="0" w:space="0" w:color="auto"/>
          </w:divBdr>
        </w:div>
        <w:div w:id="1234465724">
          <w:marLeft w:val="0"/>
          <w:marRight w:val="0"/>
          <w:marTop w:val="0"/>
          <w:marBottom w:val="225"/>
          <w:divBdr>
            <w:top w:val="none" w:sz="0" w:space="0" w:color="auto"/>
            <w:left w:val="none" w:sz="0" w:space="0" w:color="auto"/>
            <w:bottom w:val="none" w:sz="0" w:space="0" w:color="auto"/>
            <w:right w:val="none" w:sz="0" w:space="0" w:color="auto"/>
          </w:divBdr>
        </w:div>
        <w:div w:id="1770006921">
          <w:marLeft w:val="0"/>
          <w:marRight w:val="0"/>
          <w:marTop w:val="0"/>
          <w:marBottom w:val="225"/>
          <w:divBdr>
            <w:top w:val="none" w:sz="0" w:space="0" w:color="auto"/>
            <w:left w:val="none" w:sz="0" w:space="0" w:color="auto"/>
            <w:bottom w:val="none" w:sz="0" w:space="0" w:color="auto"/>
            <w:right w:val="none" w:sz="0" w:space="0" w:color="auto"/>
          </w:divBdr>
        </w:div>
      </w:divsChild>
    </w:div>
    <w:div w:id="661353741">
      <w:bodyDiv w:val="1"/>
      <w:marLeft w:val="0"/>
      <w:marRight w:val="0"/>
      <w:marTop w:val="0"/>
      <w:marBottom w:val="0"/>
      <w:divBdr>
        <w:top w:val="none" w:sz="0" w:space="0" w:color="auto"/>
        <w:left w:val="none" w:sz="0" w:space="0" w:color="auto"/>
        <w:bottom w:val="none" w:sz="0" w:space="0" w:color="auto"/>
        <w:right w:val="none" w:sz="0" w:space="0" w:color="auto"/>
      </w:divBdr>
    </w:div>
    <w:div w:id="680818399">
      <w:bodyDiv w:val="1"/>
      <w:marLeft w:val="0"/>
      <w:marRight w:val="0"/>
      <w:marTop w:val="0"/>
      <w:marBottom w:val="0"/>
      <w:divBdr>
        <w:top w:val="none" w:sz="0" w:space="0" w:color="auto"/>
        <w:left w:val="none" w:sz="0" w:space="0" w:color="auto"/>
        <w:bottom w:val="none" w:sz="0" w:space="0" w:color="auto"/>
        <w:right w:val="none" w:sz="0" w:space="0" w:color="auto"/>
      </w:divBdr>
    </w:div>
    <w:div w:id="697975600">
      <w:bodyDiv w:val="1"/>
      <w:marLeft w:val="0"/>
      <w:marRight w:val="0"/>
      <w:marTop w:val="0"/>
      <w:marBottom w:val="0"/>
      <w:divBdr>
        <w:top w:val="none" w:sz="0" w:space="0" w:color="auto"/>
        <w:left w:val="none" w:sz="0" w:space="0" w:color="auto"/>
        <w:bottom w:val="none" w:sz="0" w:space="0" w:color="auto"/>
        <w:right w:val="none" w:sz="0" w:space="0" w:color="auto"/>
      </w:divBdr>
    </w:div>
    <w:div w:id="708990523">
      <w:bodyDiv w:val="1"/>
      <w:marLeft w:val="0"/>
      <w:marRight w:val="0"/>
      <w:marTop w:val="0"/>
      <w:marBottom w:val="0"/>
      <w:divBdr>
        <w:top w:val="none" w:sz="0" w:space="0" w:color="auto"/>
        <w:left w:val="none" w:sz="0" w:space="0" w:color="auto"/>
        <w:bottom w:val="none" w:sz="0" w:space="0" w:color="auto"/>
        <w:right w:val="none" w:sz="0" w:space="0" w:color="auto"/>
      </w:divBdr>
      <w:divsChild>
        <w:div w:id="2495826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24527935">
      <w:bodyDiv w:val="1"/>
      <w:marLeft w:val="0"/>
      <w:marRight w:val="0"/>
      <w:marTop w:val="0"/>
      <w:marBottom w:val="0"/>
      <w:divBdr>
        <w:top w:val="none" w:sz="0" w:space="0" w:color="auto"/>
        <w:left w:val="none" w:sz="0" w:space="0" w:color="auto"/>
        <w:bottom w:val="none" w:sz="0" w:space="0" w:color="auto"/>
        <w:right w:val="none" w:sz="0" w:space="0" w:color="auto"/>
      </w:divBdr>
    </w:div>
    <w:div w:id="728648367">
      <w:bodyDiv w:val="1"/>
      <w:marLeft w:val="0"/>
      <w:marRight w:val="0"/>
      <w:marTop w:val="0"/>
      <w:marBottom w:val="0"/>
      <w:divBdr>
        <w:top w:val="none" w:sz="0" w:space="0" w:color="auto"/>
        <w:left w:val="none" w:sz="0" w:space="0" w:color="auto"/>
        <w:bottom w:val="none" w:sz="0" w:space="0" w:color="auto"/>
        <w:right w:val="none" w:sz="0" w:space="0" w:color="auto"/>
      </w:divBdr>
      <w:divsChild>
        <w:div w:id="1876232928">
          <w:marLeft w:val="0"/>
          <w:marRight w:val="0"/>
          <w:marTop w:val="0"/>
          <w:marBottom w:val="0"/>
          <w:divBdr>
            <w:top w:val="none" w:sz="0" w:space="0" w:color="auto"/>
            <w:left w:val="none" w:sz="0" w:space="0" w:color="auto"/>
            <w:bottom w:val="none" w:sz="0" w:space="0" w:color="auto"/>
            <w:right w:val="none" w:sz="0" w:space="0" w:color="auto"/>
          </w:divBdr>
          <w:divsChild>
            <w:div w:id="151221429">
              <w:marLeft w:val="0"/>
              <w:marRight w:val="0"/>
              <w:marTop w:val="0"/>
              <w:marBottom w:val="0"/>
              <w:divBdr>
                <w:top w:val="none" w:sz="0" w:space="0" w:color="auto"/>
                <w:left w:val="none" w:sz="0" w:space="0" w:color="auto"/>
                <w:bottom w:val="none" w:sz="0" w:space="0" w:color="auto"/>
                <w:right w:val="none" w:sz="0" w:space="0" w:color="auto"/>
              </w:divBdr>
            </w:div>
            <w:div w:id="1631322286">
              <w:marLeft w:val="0"/>
              <w:marRight w:val="0"/>
              <w:marTop w:val="0"/>
              <w:marBottom w:val="0"/>
              <w:divBdr>
                <w:top w:val="none" w:sz="0" w:space="0" w:color="auto"/>
                <w:left w:val="none" w:sz="0" w:space="0" w:color="auto"/>
                <w:bottom w:val="none" w:sz="0" w:space="0" w:color="auto"/>
                <w:right w:val="none" w:sz="0" w:space="0" w:color="auto"/>
              </w:divBdr>
            </w:div>
            <w:div w:id="2080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2244">
      <w:bodyDiv w:val="1"/>
      <w:marLeft w:val="0"/>
      <w:marRight w:val="0"/>
      <w:marTop w:val="0"/>
      <w:marBottom w:val="0"/>
      <w:divBdr>
        <w:top w:val="none" w:sz="0" w:space="0" w:color="auto"/>
        <w:left w:val="none" w:sz="0" w:space="0" w:color="auto"/>
        <w:bottom w:val="none" w:sz="0" w:space="0" w:color="auto"/>
        <w:right w:val="none" w:sz="0" w:space="0" w:color="auto"/>
      </w:divBdr>
    </w:div>
    <w:div w:id="748043994">
      <w:bodyDiv w:val="1"/>
      <w:marLeft w:val="0"/>
      <w:marRight w:val="0"/>
      <w:marTop w:val="0"/>
      <w:marBottom w:val="0"/>
      <w:divBdr>
        <w:top w:val="none" w:sz="0" w:space="0" w:color="auto"/>
        <w:left w:val="none" w:sz="0" w:space="0" w:color="auto"/>
        <w:bottom w:val="none" w:sz="0" w:space="0" w:color="auto"/>
        <w:right w:val="none" w:sz="0" w:space="0" w:color="auto"/>
      </w:divBdr>
    </w:div>
    <w:div w:id="755202642">
      <w:bodyDiv w:val="1"/>
      <w:marLeft w:val="0"/>
      <w:marRight w:val="0"/>
      <w:marTop w:val="0"/>
      <w:marBottom w:val="0"/>
      <w:divBdr>
        <w:top w:val="none" w:sz="0" w:space="0" w:color="auto"/>
        <w:left w:val="none" w:sz="0" w:space="0" w:color="auto"/>
        <w:bottom w:val="none" w:sz="0" w:space="0" w:color="auto"/>
        <w:right w:val="none" w:sz="0" w:space="0" w:color="auto"/>
      </w:divBdr>
    </w:div>
    <w:div w:id="764111151">
      <w:bodyDiv w:val="1"/>
      <w:marLeft w:val="0"/>
      <w:marRight w:val="0"/>
      <w:marTop w:val="0"/>
      <w:marBottom w:val="0"/>
      <w:divBdr>
        <w:top w:val="none" w:sz="0" w:space="0" w:color="auto"/>
        <w:left w:val="none" w:sz="0" w:space="0" w:color="auto"/>
        <w:bottom w:val="none" w:sz="0" w:space="0" w:color="auto"/>
        <w:right w:val="none" w:sz="0" w:space="0" w:color="auto"/>
      </w:divBdr>
    </w:div>
    <w:div w:id="764351629">
      <w:bodyDiv w:val="1"/>
      <w:marLeft w:val="0"/>
      <w:marRight w:val="0"/>
      <w:marTop w:val="0"/>
      <w:marBottom w:val="0"/>
      <w:divBdr>
        <w:top w:val="none" w:sz="0" w:space="0" w:color="auto"/>
        <w:left w:val="none" w:sz="0" w:space="0" w:color="auto"/>
        <w:bottom w:val="none" w:sz="0" w:space="0" w:color="auto"/>
        <w:right w:val="none" w:sz="0" w:space="0" w:color="auto"/>
      </w:divBdr>
      <w:divsChild>
        <w:div w:id="67849603">
          <w:marLeft w:val="0"/>
          <w:marRight w:val="0"/>
          <w:marTop w:val="0"/>
          <w:marBottom w:val="0"/>
          <w:divBdr>
            <w:top w:val="none" w:sz="0" w:space="0" w:color="auto"/>
            <w:left w:val="none" w:sz="0" w:space="0" w:color="auto"/>
            <w:bottom w:val="none" w:sz="0" w:space="0" w:color="auto"/>
            <w:right w:val="none" w:sz="0" w:space="0" w:color="auto"/>
          </w:divBdr>
          <w:divsChild>
            <w:div w:id="734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797">
      <w:bodyDiv w:val="1"/>
      <w:marLeft w:val="0"/>
      <w:marRight w:val="0"/>
      <w:marTop w:val="0"/>
      <w:marBottom w:val="0"/>
      <w:divBdr>
        <w:top w:val="none" w:sz="0" w:space="0" w:color="auto"/>
        <w:left w:val="none" w:sz="0" w:space="0" w:color="auto"/>
        <w:bottom w:val="none" w:sz="0" w:space="0" w:color="auto"/>
        <w:right w:val="none" w:sz="0" w:space="0" w:color="auto"/>
      </w:divBdr>
    </w:div>
    <w:div w:id="772894248">
      <w:bodyDiv w:val="1"/>
      <w:marLeft w:val="0"/>
      <w:marRight w:val="0"/>
      <w:marTop w:val="0"/>
      <w:marBottom w:val="0"/>
      <w:divBdr>
        <w:top w:val="none" w:sz="0" w:space="0" w:color="auto"/>
        <w:left w:val="none" w:sz="0" w:space="0" w:color="auto"/>
        <w:bottom w:val="none" w:sz="0" w:space="0" w:color="auto"/>
        <w:right w:val="none" w:sz="0" w:space="0" w:color="auto"/>
      </w:divBdr>
    </w:div>
    <w:div w:id="772897682">
      <w:bodyDiv w:val="1"/>
      <w:marLeft w:val="0"/>
      <w:marRight w:val="0"/>
      <w:marTop w:val="0"/>
      <w:marBottom w:val="0"/>
      <w:divBdr>
        <w:top w:val="none" w:sz="0" w:space="0" w:color="auto"/>
        <w:left w:val="none" w:sz="0" w:space="0" w:color="auto"/>
        <w:bottom w:val="none" w:sz="0" w:space="0" w:color="auto"/>
        <w:right w:val="none" w:sz="0" w:space="0" w:color="auto"/>
      </w:divBdr>
    </w:div>
    <w:div w:id="775684446">
      <w:bodyDiv w:val="1"/>
      <w:marLeft w:val="0"/>
      <w:marRight w:val="0"/>
      <w:marTop w:val="0"/>
      <w:marBottom w:val="0"/>
      <w:divBdr>
        <w:top w:val="none" w:sz="0" w:space="0" w:color="auto"/>
        <w:left w:val="none" w:sz="0" w:space="0" w:color="auto"/>
        <w:bottom w:val="none" w:sz="0" w:space="0" w:color="auto"/>
        <w:right w:val="none" w:sz="0" w:space="0" w:color="auto"/>
      </w:divBdr>
    </w:div>
    <w:div w:id="775759099">
      <w:bodyDiv w:val="1"/>
      <w:marLeft w:val="0"/>
      <w:marRight w:val="0"/>
      <w:marTop w:val="0"/>
      <w:marBottom w:val="0"/>
      <w:divBdr>
        <w:top w:val="none" w:sz="0" w:space="0" w:color="auto"/>
        <w:left w:val="none" w:sz="0" w:space="0" w:color="auto"/>
        <w:bottom w:val="none" w:sz="0" w:space="0" w:color="auto"/>
        <w:right w:val="none" w:sz="0" w:space="0" w:color="auto"/>
      </w:divBdr>
    </w:div>
    <w:div w:id="778531671">
      <w:bodyDiv w:val="1"/>
      <w:marLeft w:val="0"/>
      <w:marRight w:val="0"/>
      <w:marTop w:val="0"/>
      <w:marBottom w:val="0"/>
      <w:divBdr>
        <w:top w:val="none" w:sz="0" w:space="0" w:color="auto"/>
        <w:left w:val="none" w:sz="0" w:space="0" w:color="auto"/>
        <w:bottom w:val="none" w:sz="0" w:space="0" w:color="auto"/>
        <w:right w:val="none" w:sz="0" w:space="0" w:color="auto"/>
      </w:divBdr>
    </w:div>
    <w:div w:id="782923952">
      <w:bodyDiv w:val="1"/>
      <w:marLeft w:val="0"/>
      <w:marRight w:val="0"/>
      <w:marTop w:val="0"/>
      <w:marBottom w:val="0"/>
      <w:divBdr>
        <w:top w:val="none" w:sz="0" w:space="0" w:color="auto"/>
        <w:left w:val="none" w:sz="0" w:space="0" w:color="auto"/>
        <w:bottom w:val="none" w:sz="0" w:space="0" w:color="auto"/>
        <w:right w:val="none" w:sz="0" w:space="0" w:color="auto"/>
      </w:divBdr>
      <w:divsChild>
        <w:div w:id="1468402297">
          <w:marLeft w:val="0"/>
          <w:marRight w:val="0"/>
          <w:marTop w:val="120"/>
          <w:marBottom w:val="0"/>
          <w:divBdr>
            <w:top w:val="none" w:sz="0" w:space="0" w:color="auto"/>
            <w:left w:val="none" w:sz="0" w:space="0" w:color="auto"/>
            <w:bottom w:val="none" w:sz="0" w:space="0" w:color="auto"/>
            <w:right w:val="none" w:sz="0" w:space="0" w:color="auto"/>
          </w:divBdr>
        </w:div>
        <w:div w:id="1951162507">
          <w:marLeft w:val="0"/>
          <w:marRight w:val="0"/>
          <w:marTop w:val="120"/>
          <w:marBottom w:val="0"/>
          <w:divBdr>
            <w:top w:val="none" w:sz="0" w:space="0" w:color="auto"/>
            <w:left w:val="none" w:sz="0" w:space="0" w:color="auto"/>
            <w:bottom w:val="none" w:sz="0" w:space="0" w:color="auto"/>
            <w:right w:val="none" w:sz="0" w:space="0" w:color="auto"/>
          </w:divBdr>
        </w:div>
        <w:div w:id="2030183449">
          <w:marLeft w:val="0"/>
          <w:marRight w:val="0"/>
          <w:marTop w:val="120"/>
          <w:marBottom w:val="0"/>
          <w:divBdr>
            <w:top w:val="none" w:sz="0" w:space="0" w:color="auto"/>
            <w:left w:val="none" w:sz="0" w:space="0" w:color="auto"/>
            <w:bottom w:val="none" w:sz="0" w:space="0" w:color="auto"/>
            <w:right w:val="none" w:sz="0" w:space="0" w:color="auto"/>
          </w:divBdr>
        </w:div>
      </w:divsChild>
    </w:div>
    <w:div w:id="790975865">
      <w:bodyDiv w:val="1"/>
      <w:marLeft w:val="0"/>
      <w:marRight w:val="0"/>
      <w:marTop w:val="0"/>
      <w:marBottom w:val="0"/>
      <w:divBdr>
        <w:top w:val="none" w:sz="0" w:space="0" w:color="auto"/>
        <w:left w:val="none" w:sz="0" w:space="0" w:color="auto"/>
        <w:bottom w:val="none" w:sz="0" w:space="0" w:color="auto"/>
        <w:right w:val="none" w:sz="0" w:space="0" w:color="auto"/>
      </w:divBdr>
    </w:div>
    <w:div w:id="793594745">
      <w:bodyDiv w:val="1"/>
      <w:marLeft w:val="0"/>
      <w:marRight w:val="0"/>
      <w:marTop w:val="0"/>
      <w:marBottom w:val="0"/>
      <w:divBdr>
        <w:top w:val="none" w:sz="0" w:space="0" w:color="auto"/>
        <w:left w:val="none" w:sz="0" w:space="0" w:color="auto"/>
        <w:bottom w:val="none" w:sz="0" w:space="0" w:color="auto"/>
        <w:right w:val="none" w:sz="0" w:space="0" w:color="auto"/>
      </w:divBdr>
    </w:div>
    <w:div w:id="794952459">
      <w:bodyDiv w:val="1"/>
      <w:marLeft w:val="0"/>
      <w:marRight w:val="0"/>
      <w:marTop w:val="0"/>
      <w:marBottom w:val="0"/>
      <w:divBdr>
        <w:top w:val="none" w:sz="0" w:space="0" w:color="auto"/>
        <w:left w:val="none" w:sz="0" w:space="0" w:color="auto"/>
        <w:bottom w:val="none" w:sz="0" w:space="0" w:color="auto"/>
        <w:right w:val="none" w:sz="0" w:space="0" w:color="auto"/>
      </w:divBdr>
    </w:div>
    <w:div w:id="804355787">
      <w:bodyDiv w:val="1"/>
      <w:marLeft w:val="0"/>
      <w:marRight w:val="0"/>
      <w:marTop w:val="0"/>
      <w:marBottom w:val="0"/>
      <w:divBdr>
        <w:top w:val="none" w:sz="0" w:space="0" w:color="auto"/>
        <w:left w:val="none" w:sz="0" w:space="0" w:color="auto"/>
        <w:bottom w:val="none" w:sz="0" w:space="0" w:color="auto"/>
        <w:right w:val="none" w:sz="0" w:space="0" w:color="auto"/>
      </w:divBdr>
    </w:div>
    <w:div w:id="808286109">
      <w:bodyDiv w:val="1"/>
      <w:marLeft w:val="0"/>
      <w:marRight w:val="0"/>
      <w:marTop w:val="0"/>
      <w:marBottom w:val="0"/>
      <w:divBdr>
        <w:top w:val="none" w:sz="0" w:space="0" w:color="auto"/>
        <w:left w:val="none" w:sz="0" w:space="0" w:color="auto"/>
        <w:bottom w:val="none" w:sz="0" w:space="0" w:color="auto"/>
        <w:right w:val="none" w:sz="0" w:space="0" w:color="auto"/>
      </w:divBdr>
      <w:divsChild>
        <w:div w:id="1810829428">
          <w:marLeft w:val="0"/>
          <w:marRight w:val="150"/>
          <w:marTop w:val="45"/>
          <w:marBottom w:val="30"/>
          <w:divBdr>
            <w:top w:val="none" w:sz="0" w:space="0" w:color="auto"/>
            <w:left w:val="none" w:sz="0" w:space="0" w:color="auto"/>
            <w:bottom w:val="none" w:sz="0" w:space="0" w:color="auto"/>
            <w:right w:val="none" w:sz="0" w:space="0" w:color="auto"/>
          </w:divBdr>
        </w:div>
      </w:divsChild>
    </w:div>
    <w:div w:id="810947382">
      <w:bodyDiv w:val="1"/>
      <w:marLeft w:val="0"/>
      <w:marRight w:val="0"/>
      <w:marTop w:val="0"/>
      <w:marBottom w:val="0"/>
      <w:divBdr>
        <w:top w:val="none" w:sz="0" w:space="0" w:color="auto"/>
        <w:left w:val="none" w:sz="0" w:space="0" w:color="auto"/>
        <w:bottom w:val="none" w:sz="0" w:space="0" w:color="auto"/>
        <w:right w:val="none" w:sz="0" w:space="0" w:color="auto"/>
      </w:divBdr>
    </w:div>
    <w:div w:id="812258159">
      <w:bodyDiv w:val="1"/>
      <w:marLeft w:val="0"/>
      <w:marRight w:val="0"/>
      <w:marTop w:val="0"/>
      <w:marBottom w:val="0"/>
      <w:divBdr>
        <w:top w:val="none" w:sz="0" w:space="0" w:color="auto"/>
        <w:left w:val="none" w:sz="0" w:space="0" w:color="auto"/>
        <w:bottom w:val="none" w:sz="0" w:space="0" w:color="auto"/>
        <w:right w:val="none" w:sz="0" w:space="0" w:color="auto"/>
      </w:divBdr>
    </w:div>
    <w:div w:id="823664917">
      <w:bodyDiv w:val="1"/>
      <w:marLeft w:val="0"/>
      <w:marRight w:val="0"/>
      <w:marTop w:val="0"/>
      <w:marBottom w:val="0"/>
      <w:divBdr>
        <w:top w:val="none" w:sz="0" w:space="0" w:color="auto"/>
        <w:left w:val="none" w:sz="0" w:space="0" w:color="auto"/>
        <w:bottom w:val="none" w:sz="0" w:space="0" w:color="auto"/>
        <w:right w:val="none" w:sz="0" w:space="0" w:color="auto"/>
      </w:divBdr>
    </w:div>
    <w:div w:id="829054612">
      <w:bodyDiv w:val="1"/>
      <w:marLeft w:val="0"/>
      <w:marRight w:val="0"/>
      <w:marTop w:val="0"/>
      <w:marBottom w:val="0"/>
      <w:divBdr>
        <w:top w:val="none" w:sz="0" w:space="0" w:color="auto"/>
        <w:left w:val="none" w:sz="0" w:space="0" w:color="auto"/>
        <w:bottom w:val="none" w:sz="0" w:space="0" w:color="auto"/>
        <w:right w:val="none" w:sz="0" w:space="0" w:color="auto"/>
      </w:divBdr>
      <w:divsChild>
        <w:div w:id="233663441">
          <w:marLeft w:val="0"/>
          <w:marRight w:val="0"/>
          <w:marTop w:val="0"/>
          <w:marBottom w:val="225"/>
          <w:divBdr>
            <w:top w:val="none" w:sz="0" w:space="0" w:color="auto"/>
            <w:left w:val="none" w:sz="0" w:space="0" w:color="auto"/>
            <w:bottom w:val="none" w:sz="0" w:space="0" w:color="auto"/>
            <w:right w:val="none" w:sz="0" w:space="0" w:color="auto"/>
          </w:divBdr>
        </w:div>
        <w:div w:id="434596516">
          <w:marLeft w:val="0"/>
          <w:marRight w:val="0"/>
          <w:marTop w:val="0"/>
          <w:marBottom w:val="225"/>
          <w:divBdr>
            <w:top w:val="none" w:sz="0" w:space="0" w:color="auto"/>
            <w:left w:val="none" w:sz="0" w:space="0" w:color="auto"/>
            <w:bottom w:val="none" w:sz="0" w:space="0" w:color="auto"/>
            <w:right w:val="none" w:sz="0" w:space="0" w:color="auto"/>
          </w:divBdr>
        </w:div>
        <w:div w:id="1654721904">
          <w:marLeft w:val="0"/>
          <w:marRight w:val="0"/>
          <w:marTop w:val="0"/>
          <w:marBottom w:val="225"/>
          <w:divBdr>
            <w:top w:val="none" w:sz="0" w:space="0" w:color="auto"/>
            <w:left w:val="none" w:sz="0" w:space="0" w:color="auto"/>
            <w:bottom w:val="none" w:sz="0" w:space="0" w:color="auto"/>
            <w:right w:val="none" w:sz="0" w:space="0" w:color="auto"/>
          </w:divBdr>
        </w:div>
      </w:divsChild>
    </w:div>
    <w:div w:id="833489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3053">
          <w:marLeft w:val="0"/>
          <w:marRight w:val="0"/>
          <w:marTop w:val="0"/>
          <w:marBottom w:val="225"/>
          <w:divBdr>
            <w:top w:val="none" w:sz="0" w:space="0" w:color="auto"/>
            <w:left w:val="none" w:sz="0" w:space="0" w:color="auto"/>
            <w:bottom w:val="none" w:sz="0" w:space="0" w:color="auto"/>
            <w:right w:val="none" w:sz="0" w:space="0" w:color="auto"/>
          </w:divBdr>
        </w:div>
        <w:div w:id="1815220800">
          <w:marLeft w:val="0"/>
          <w:marRight w:val="0"/>
          <w:marTop w:val="0"/>
          <w:marBottom w:val="225"/>
          <w:divBdr>
            <w:top w:val="none" w:sz="0" w:space="0" w:color="auto"/>
            <w:left w:val="none" w:sz="0" w:space="0" w:color="auto"/>
            <w:bottom w:val="none" w:sz="0" w:space="0" w:color="auto"/>
            <w:right w:val="none" w:sz="0" w:space="0" w:color="auto"/>
          </w:divBdr>
        </w:div>
      </w:divsChild>
    </w:div>
    <w:div w:id="847795157">
      <w:bodyDiv w:val="1"/>
      <w:marLeft w:val="0"/>
      <w:marRight w:val="0"/>
      <w:marTop w:val="0"/>
      <w:marBottom w:val="0"/>
      <w:divBdr>
        <w:top w:val="none" w:sz="0" w:space="0" w:color="auto"/>
        <w:left w:val="none" w:sz="0" w:space="0" w:color="auto"/>
        <w:bottom w:val="none" w:sz="0" w:space="0" w:color="auto"/>
        <w:right w:val="none" w:sz="0" w:space="0" w:color="auto"/>
      </w:divBdr>
      <w:divsChild>
        <w:div w:id="617223324">
          <w:marLeft w:val="0"/>
          <w:marRight w:val="0"/>
          <w:marTop w:val="0"/>
          <w:marBottom w:val="225"/>
          <w:divBdr>
            <w:top w:val="none" w:sz="0" w:space="0" w:color="auto"/>
            <w:left w:val="none" w:sz="0" w:space="0" w:color="auto"/>
            <w:bottom w:val="none" w:sz="0" w:space="0" w:color="auto"/>
            <w:right w:val="none" w:sz="0" w:space="0" w:color="auto"/>
          </w:divBdr>
        </w:div>
        <w:div w:id="1686009348">
          <w:marLeft w:val="0"/>
          <w:marRight w:val="0"/>
          <w:marTop w:val="0"/>
          <w:marBottom w:val="225"/>
          <w:divBdr>
            <w:top w:val="none" w:sz="0" w:space="0" w:color="auto"/>
            <w:left w:val="none" w:sz="0" w:space="0" w:color="auto"/>
            <w:bottom w:val="none" w:sz="0" w:space="0" w:color="auto"/>
            <w:right w:val="none" w:sz="0" w:space="0" w:color="auto"/>
          </w:divBdr>
        </w:div>
      </w:divsChild>
    </w:div>
    <w:div w:id="853541981">
      <w:bodyDiv w:val="1"/>
      <w:marLeft w:val="0"/>
      <w:marRight w:val="0"/>
      <w:marTop w:val="0"/>
      <w:marBottom w:val="0"/>
      <w:divBdr>
        <w:top w:val="none" w:sz="0" w:space="0" w:color="auto"/>
        <w:left w:val="none" w:sz="0" w:space="0" w:color="auto"/>
        <w:bottom w:val="none" w:sz="0" w:space="0" w:color="auto"/>
        <w:right w:val="none" w:sz="0" w:space="0" w:color="auto"/>
      </w:divBdr>
    </w:div>
    <w:div w:id="867642528">
      <w:bodyDiv w:val="1"/>
      <w:marLeft w:val="0"/>
      <w:marRight w:val="0"/>
      <w:marTop w:val="0"/>
      <w:marBottom w:val="0"/>
      <w:divBdr>
        <w:top w:val="none" w:sz="0" w:space="0" w:color="auto"/>
        <w:left w:val="none" w:sz="0" w:space="0" w:color="auto"/>
        <w:bottom w:val="none" w:sz="0" w:space="0" w:color="auto"/>
        <w:right w:val="none" w:sz="0" w:space="0" w:color="auto"/>
      </w:divBdr>
      <w:divsChild>
        <w:div w:id="487942249">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869417829">
      <w:bodyDiv w:val="1"/>
      <w:marLeft w:val="0"/>
      <w:marRight w:val="0"/>
      <w:marTop w:val="0"/>
      <w:marBottom w:val="0"/>
      <w:divBdr>
        <w:top w:val="none" w:sz="0" w:space="0" w:color="auto"/>
        <w:left w:val="none" w:sz="0" w:space="0" w:color="auto"/>
        <w:bottom w:val="none" w:sz="0" w:space="0" w:color="auto"/>
        <w:right w:val="none" w:sz="0" w:space="0" w:color="auto"/>
      </w:divBdr>
    </w:div>
    <w:div w:id="872422388">
      <w:bodyDiv w:val="1"/>
      <w:marLeft w:val="0"/>
      <w:marRight w:val="0"/>
      <w:marTop w:val="0"/>
      <w:marBottom w:val="0"/>
      <w:divBdr>
        <w:top w:val="none" w:sz="0" w:space="0" w:color="auto"/>
        <w:left w:val="none" w:sz="0" w:space="0" w:color="auto"/>
        <w:bottom w:val="none" w:sz="0" w:space="0" w:color="auto"/>
        <w:right w:val="none" w:sz="0" w:space="0" w:color="auto"/>
      </w:divBdr>
    </w:div>
    <w:div w:id="900555063">
      <w:bodyDiv w:val="1"/>
      <w:marLeft w:val="0"/>
      <w:marRight w:val="0"/>
      <w:marTop w:val="0"/>
      <w:marBottom w:val="0"/>
      <w:divBdr>
        <w:top w:val="none" w:sz="0" w:space="0" w:color="auto"/>
        <w:left w:val="none" w:sz="0" w:space="0" w:color="auto"/>
        <w:bottom w:val="none" w:sz="0" w:space="0" w:color="auto"/>
        <w:right w:val="none" w:sz="0" w:space="0" w:color="auto"/>
      </w:divBdr>
    </w:div>
    <w:div w:id="903952303">
      <w:bodyDiv w:val="1"/>
      <w:marLeft w:val="0"/>
      <w:marRight w:val="0"/>
      <w:marTop w:val="0"/>
      <w:marBottom w:val="0"/>
      <w:divBdr>
        <w:top w:val="none" w:sz="0" w:space="0" w:color="auto"/>
        <w:left w:val="none" w:sz="0" w:space="0" w:color="auto"/>
        <w:bottom w:val="none" w:sz="0" w:space="0" w:color="auto"/>
        <w:right w:val="none" w:sz="0" w:space="0" w:color="auto"/>
      </w:divBdr>
      <w:divsChild>
        <w:div w:id="774787045">
          <w:marLeft w:val="0"/>
          <w:marRight w:val="0"/>
          <w:marTop w:val="0"/>
          <w:marBottom w:val="225"/>
          <w:divBdr>
            <w:top w:val="none" w:sz="0" w:space="0" w:color="auto"/>
            <w:left w:val="none" w:sz="0" w:space="0" w:color="auto"/>
            <w:bottom w:val="none" w:sz="0" w:space="0" w:color="auto"/>
            <w:right w:val="none" w:sz="0" w:space="0" w:color="auto"/>
          </w:divBdr>
        </w:div>
        <w:div w:id="1109929318">
          <w:marLeft w:val="0"/>
          <w:marRight w:val="0"/>
          <w:marTop w:val="0"/>
          <w:marBottom w:val="225"/>
          <w:divBdr>
            <w:top w:val="none" w:sz="0" w:space="0" w:color="auto"/>
            <w:left w:val="none" w:sz="0" w:space="0" w:color="auto"/>
            <w:bottom w:val="none" w:sz="0" w:space="0" w:color="auto"/>
            <w:right w:val="none" w:sz="0" w:space="0" w:color="auto"/>
          </w:divBdr>
        </w:div>
      </w:divsChild>
    </w:div>
    <w:div w:id="916865601">
      <w:bodyDiv w:val="1"/>
      <w:marLeft w:val="0"/>
      <w:marRight w:val="0"/>
      <w:marTop w:val="0"/>
      <w:marBottom w:val="0"/>
      <w:divBdr>
        <w:top w:val="none" w:sz="0" w:space="0" w:color="auto"/>
        <w:left w:val="none" w:sz="0" w:space="0" w:color="auto"/>
        <w:bottom w:val="none" w:sz="0" w:space="0" w:color="auto"/>
        <w:right w:val="none" w:sz="0" w:space="0" w:color="auto"/>
      </w:divBdr>
    </w:div>
    <w:div w:id="918710712">
      <w:bodyDiv w:val="1"/>
      <w:marLeft w:val="0"/>
      <w:marRight w:val="0"/>
      <w:marTop w:val="0"/>
      <w:marBottom w:val="0"/>
      <w:divBdr>
        <w:top w:val="none" w:sz="0" w:space="0" w:color="auto"/>
        <w:left w:val="none" w:sz="0" w:space="0" w:color="auto"/>
        <w:bottom w:val="none" w:sz="0" w:space="0" w:color="auto"/>
        <w:right w:val="none" w:sz="0" w:space="0" w:color="auto"/>
      </w:divBdr>
    </w:div>
    <w:div w:id="928583622">
      <w:bodyDiv w:val="1"/>
      <w:marLeft w:val="0"/>
      <w:marRight w:val="0"/>
      <w:marTop w:val="0"/>
      <w:marBottom w:val="0"/>
      <w:divBdr>
        <w:top w:val="none" w:sz="0" w:space="0" w:color="auto"/>
        <w:left w:val="none" w:sz="0" w:space="0" w:color="auto"/>
        <w:bottom w:val="none" w:sz="0" w:space="0" w:color="auto"/>
        <w:right w:val="none" w:sz="0" w:space="0" w:color="auto"/>
      </w:divBdr>
    </w:div>
    <w:div w:id="934902930">
      <w:bodyDiv w:val="1"/>
      <w:marLeft w:val="0"/>
      <w:marRight w:val="0"/>
      <w:marTop w:val="0"/>
      <w:marBottom w:val="0"/>
      <w:divBdr>
        <w:top w:val="none" w:sz="0" w:space="0" w:color="auto"/>
        <w:left w:val="none" w:sz="0" w:space="0" w:color="auto"/>
        <w:bottom w:val="none" w:sz="0" w:space="0" w:color="auto"/>
        <w:right w:val="none" w:sz="0" w:space="0" w:color="auto"/>
      </w:divBdr>
    </w:div>
    <w:div w:id="936525628">
      <w:bodyDiv w:val="1"/>
      <w:marLeft w:val="0"/>
      <w:marRight w:val="0"/>
      <w:marTop w:val="0"/>
      <w:marBottom w:val="0"/>
      <w:divBdr>
        <w:top w:val="none" w:sz="0" w:space="0" w:color="auto"/>
        <w:left w:val="none" w:sz="0" w:space="0" w:color="auto"/>
        <w:bottom w:val="none" w:sz="0" w:space="0" w:color="auto"/>
        <w:right w:val="none" w:sz="0" w:space="0" w:color="auto"/>
      </w:divBdr>
    </w:div>
    <w:div w:id="940454605">
      <w:bodyDiv w:val="1"/>
      <w:marLeft w:val="0"/>
      <w:marRight w:val="0"/>
      <w:marTop w:val="0"/>
      <w:marBottom w:val="0"/>
      <w:divBdr>
        <w:top w:val="none" w:sz="0" w:space="0" w:color="auto"/>
        <w:left w:val="none" w:sz="0" w:space="0" w:color="auto"/>
        <w:bottom w:val="none" w:sz="0" w:space="0" w:color="auto"/>
        <w:right w:val="none" w:sz="0" w:space="0" w:color="auto"/>
      </w:divBdr>
    </w:div>
    <w:div w:id="947663661">
      <w:bodyDiv w:val="1"/>
      <w:marLeft w:val="0"/>
      <w:marRight w:val="0"/>
      <w:marTop w:val="0"/>
      <w:marBottom w:val="0"/>
      <w:divBdr>
        <w:top w:val="none" w:sz="0" w:space="0" w:color="auto"/>
        <w:left w:val="none" w:sz="0" w:space="0" w:color="auto"/>
        <w:bottom w:val="none" w:sz="0" w:space="0" w:color="auto"/>
        <w:right w:val="none" w:sz="0" w:space="0" w:color="auto"/>
      </w:divBdr>
      <w:divsChild>
        <w:div w:id="423960126">
          <w:marLeft w:val="0"/>
          <w:marRight w:val="0"/>
          <w:marTop w:val="0"/>
          <w:marBottom w:val="225"/>
          <w:divBdr>
            <w:top w:val="none" w:sz="0" w:space="0" w:color="auto"/>
            <w:left w:val="none" w:sz="0" w:space="0" w:color="auto"/>
            <w:bottom w:val="none" w:sz="0" w:space="0" w:color="auto"/>
            <w:right w:val="none" w:sz="0" w:space="0" w:color="auto"/>
          </w:divBdr>
        </w:div>
        <w:div w:id="1262495097">
          <w:marLeft w:val="0"/>
          <w:marRight w:val="0"/>
          <w:marTop w:val="0"/>
          <w:marBottom w:val="225"/>
          <w:divBdr>
            <w:top w:val="none" w:sz="0" w:space="0" w:color="auto"/>
            <w:left w:val="none" w:sz="0" w:space="0" w:color="auto"/>
            <w:bottom w:val="none" w:sz="0" w:space="0" w:color="auto"/>
            <w:right w:val="none" w:sz="0" w:space="0" w:color="auto"/>
          </w:divBdr>
        </w:div>
      </w:divsChild>
    </w:div>
    <w:div w:id="961348767">
      <w:bodyDiv w:val="1"/>
      <w:marLeft w:val="0"/>
      <w:marRight w:val="0"/>
      <w:marTop w:val="0"/>
      <w:marBottom w:val="0"/>
      <w:divBdr>
        <w:top w:val="none" w:sz="0" w:space="0" w:color="auto"/>
        <w:left w:val="none" w:sz="0" w:space="0" w:color="auto"/>
        <w:bottom w:val="none" w:sz="0" w:space="0" w:color="auto"/>
        <w:right w:val="none" w:sz="0" w:space="0" w:color="auto"/>
      </w:divBdr>
      <w:divsChild>
        <w:div w:id="1199587100">
          <w:marLeft w:val="0"/>
          <w:marRight w:val="0"/>
          <w:marTop w:val="0"/>
          <w:marBottom w:val="0"/>
          <w:divBdr>
            <w:top w:val="none" w:sz="0" w:space="0" w:color="auto"/>
            <w:left w:val="none" w:sz="0" w:space="0" w:color="auto"/>
            <w:bottom w:val="none" w:sz="0" w:space="0" w:color="auto"/>
            <w:right w:val="none" w:sz="0" w:space="0" w:color="auto"/>
          </w:divBdr>
          <w:divsChild>
            <w:div w:id="5418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922">
      <w:bodyDiv w:val="1"/>
      <w:marLeft w:val="0"/>
      <w:marRight w:val="0"/>
      <w:marTop w:val="0"/>
      <w:marBottom w:val="0"/>
      <w:divBdr>
        <w:top w:val="none" w:sz="0" w:space="0" w:color="auto"/>
        <w:left w:val="none" w:sz="0" w:space="0" w:color="auto"/>
        <w:bottom w:val="none" w:sz="0" w:space="0" w:color="auto"/>
        <w:right w:val="none" w:sz="0" w:space="0" w:color="auto"/>
      </w:divBdr>
    </w:div>
    <w:div w:id="967273581">
      <w:bodyDiv w:val="1"/>
      <w:marLeft w:val="0"/>
      <w:marRight w:val="0"/>
      <w:marTop w:val="0"/>
      <w:marBottom w:val="0"/>
      <w:divBdr>
        <w:top w:val="none" w:sz="0" w:space="0" w:color="auto"/>
        <w:left w:val="none" w:sz="0" w:space="0" w:color="auto"/>
        <w:bottom w:val="none" w:sz="0" w:space="0" w:color="auto"/>
        <w:right w:val="none" w:sz="0" w:space="0" w:color="auto"/>
      </w:divBdr>
    </w:div>
    <w:div w:id="968366437">
      <w:bodyDiv w:val="1"/>
      <w:marLeft w:val="0"/>
      <w:marRight w:val="0"/>
      <w:marTop w:val="0"/>
      <w:marBottom w:val="0"/>
      <w:divBdr>
        <w:top w:val="none" w:sz="0" w:space="0" w:color="auto"/>
        <w:left w:val="none" w:sz="0" w:space="0" w:color="auto"/>
        <w:bottom w:val="none" w:sz="0" w:space="0" w:color="auto"/>
        <w:right w:val="none" w:sz="0" w:space="0" w:color="auto"/>
      </w:divBdr>
    </w:div>
    <w:div w:id="968583676">
      <w:bodyDiv w:val="1"/>
      <w:marLeft w:val="0"/>
      <w:marRight w:val="0"/>
      <w:marTop w:val="0"/>
      <w:marBottom w:val="0"/>
      <w:divBdr>
        <w:top w:val="none" w:sz="0" w:space="0" w:color="auto"/>
        <w:left w:val="none" w:sz="0" w:space="0" w:color="auto"/>
        <w:bottom w:val="none" w:sz="0" w:space="0" w:color="auto"/>
        <w:right w:val="none" w:sz="0" w:space="0" w:color="auto"/>
      </w:divBdr>
      <w:divsChild>
        <w:div w:id="540482097">
          <w:marLeft w:val="0"/>
          <w:marRight w:val="0"/>
          <w:marTop w:val="45"/>
          <w:marBottom w:val="0"/>
          <w:divBdr>
            <w:top w:val="none" w:sz="0" w:space="0" w:color="auto"/>
            <w:left w:val="none" w:sz="0" w:space="0" w:color="auto"/>
            <w:bottom w:val="none" w:sz="0" w:space="0" w:color="auto"/>
            <w:right w:val="none" w:sz="0" w:space="0" w:color="auto"/>
          </w:divBdr>
        </w:div>
        <w:div w:id="2053769161">
          <w:marLeft w:val="0"/>
          <w:marRight w:val="0"/>
          <w:marTop w:val="240"/>
          <w:marBottom w:val="480"/>
          <w:divBdr>
            <w:top w:val="none" w:sz="0" w:space="0" w:color="auto"/>
            <w:left w:val="none" w:sz="0" w:space="0" w:color="auto"/>
            <w:bottom w:val="none" w:sz="0" w:space="0" w:color="auto"/>
            <w:right w:val="none" w:sz="0" w:space="0" w:color="auto"/>
          </w:divBdr>
        </w:div>
      </w:divsChild>
    </w:div>
    <w:div w:id="971207940">
      <w:bodyDiv w:val="1"/>
      <w:marLeft w:val="0"/>
      <w:marRight w:val="0"/>
      <w:marTop w:val="0"/>
      <w:marBottom w:val="0"/>
      <w:divBdr>
        <w:top w:val="none" w:sz="0" w:space="0" w:color="auto"/>
        <w:left w:val="none" w:sz="0" w:space="0" w:color="auto"/>
        <w:bottom w:val="none" w:sz="0" w:space="0" w:color="auto"/>
        <w:right w:val="none" w:sz="0" w:space="0" w:color="auto"/>
      </w:divBdr>
    </w:div>
    <w:div w:id="978413073">
      <w:bodyDiv w:val="1"/>
      <w:marLeft w:val="0"/>
      <w:marRight w:val="0"/>
      <w:marTop w:val="0"/>
      <w:marBottom w:val="0"/>
      <w:divBdr>
        <w:top w:val="none" w:sz="0" w:space="0" w:color="auto"/>
        <w:left w:val="none" w:sz="0" w:space="0" w:color="auto"/>
        <w:bottom w:val="none" w:sz="0" w:space="0" w:color="auto"/>
        <w:right w:val="none" w:sz="0" w:space="0" w:color="auto"/>
      </w:divBdr>
    </w:div>
    <w:div w:id="1014461439">
      <w:bodyDiv w:val="1"/>
      <w:marLeft w:val="0"/>
      <w:marRight w:val="0"/>
      <w:marTop w:val="0"/>
      <w:marBottom w:val="0"/>
      <w:divBdr>
        <w:top w:val="none" w:sz="0" w:space="0" w:color="auto"/>
        <w:left w:val="none" w:sz="0" w:space="0" w:color="auto"/>
        <w:bottom w:val="none" w:sz="0" w:space="0" w:color="auto"/>
        <w:right w:val="none" w:sz="0" w:space="0" w:color="auto"/>
      </w:divBdr>
      <w:divsChild>
        <w:div w:id="305865308">
          <w:marLeft w:val="0"/>
          <w:marRight w:val="0"/>
          <w:marTop w:val="0"/>
          <w:marBottom w:val="0"/>
          <w:divBdr>
            <w:top w:val="single" w:sz="2" w:space="15" w:color="DDDDDD"/>
            <w:left w:val="single" w:sz="2" w:space="23" w:color="DDDDDD"/>
            <w:bottom w:val="single" w:sz="6" w:space="15" w:color="EDEDED"/>
            <w:right w:val="single" w:sz="2" w:space="23" w:color="DDDDDD"/>
          </w:divBdr>
          <w:divsChild>
            <w:div w:id="292370520">
              <w:marLeft w:val="0"/>
              <w:marRight w:val="0"/>
              <w:marTop w:val="0"/>
              <w:marBottom w:val="300"/>
              <w:divBdr>
                <w:top w:val="single" w:sz="6" w:space="8" w:color="1ABC9C"/>
                <w:left w:val="single" w:sz="6" w:space="8" w:color="1ABC9C"/>
                <w:bottom w:val="single" w:sz="6" w:space="8" w:color="1ABC9C"/>
                <w:right w:val="single" w:sz="6" w:space="8" w:color="1ABC9C"/>
              </w:divBdr>
            </w:div>
            <w:div w:id="689794103">
              <w:marLeft w:val="0"/>
              <w:marRight w:val="0"/>
              <w:marTop w:val="0"/>
              <w:marBottom w:val="300"/>
              <w:divBdr>
                <w:top w:val="single" w:sz="6" w:space="8" w:color="FF6547"/>
                <w:left w:val="single" w:sz="6" w:space="8" w:color="FF6547"/>
                <w:bottom w:val="single" w:sz="6" w:space="8" w:color="FF6547"/>
                <w:right w:val="single" w:sz="6" w:space="8" w:color="FF6547"/>
              </w:divBdr>
            </w:div>
            <w:div w:id="1440372062">
              <w:marLeft w:val="0"/>
              <w:marRight w:val="0"/>
              <w:marTop w:val="0"/>
              <w:marBottom w:val="300"/>
              <w:divBdr>
                <w:top w:val="single" w:sz="6" w:space="8" w:color="D4D4D4"/>
                <w:left w:val="single" w:sz="6" w:space="8" w:color="D4D4D4"/>
                <w:bottom w:val="single" w:sz="6" w:space="8" w:color="D4D4D4"/>
                <w:right w:val="single" w:sz="6" w:space="8" w:color="D4D4D4"/>
              </w:divBdr>
            </w:div>
            <w:div w:id="16389959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1961229">
          <w:marLeft w:val="0"/>
          <w:marRight w:val="0"/>
          <w:marTop w:val="0"/>
          <w:marBottom w:val="0"/>
          <w:divBdr>
            <w:top w:val="single" w:sz="2" w:space="23" w:color="DDDDDD"/>
            <w:left w:val="single" w:sz="2" w:space="23" w:color="DDDDDD"/>
            <w:bottom w:val="single" w:sz="6" w:space="23" w:color="ECECEC"/>
            <w:right w:val="single" w:sz="2" w:space="23" w:color="DDDDDD"/>
          </w:divBdr>
          <w:divsChild>
            <w:div w:id="126556547">
              <w:marLeft w:val="0"/>
              <w:marRight w:val="0"/>
              <w:marTop w:val="0"/>
              <w:marBottom w:val="300"/>
              <w:divBdr>
                <w:top w:val="single" w:sz="2" w:space="0" w:color="DDDDDD"/>
                <w:left w:val="single" w:sz="2" w:space="0" w:color="DDDDDD"/>
                <w:bottom w:val="single" w:sz="2" w:space="0" w:color="DDDDDD"/>
                <w:right w:val="single" w:sz="2" w:space="0" w:color="DDDDDD"/>
              </w:divBdr>
              <w:divsChild>
                <w:div w:id="865798205">
                  <w:marLeft w:val="450"/>
                  <w:marRight w:val="0"/>
                  <w:marTop w:val="0"/>
                  <w:marBottom w:val="0"/>
                  <w:divBdr>
                    <w:top w:val="single" w:sz="2" w:space="0" w:color="DDDDDD"/>
                    <w:left w:val="single" w:sz="2" w:space="0" w:color="DDDDDD"/>
                    <w:bottom w:val="single" w:sz="2" w:space="0" w:color="DDDDDD"/>
                    <w:right w:val="single" w:sz="2" w:space="0" w:color="DDDDDD"/>
                  </w:divBdr>
                  <w:divsChild>
                    <w:div w:id="563569412">
                      <w:marLeft w:val="0"/>
                      <w:marRight w:val="0"/>
                      <w:marTop w:val="0"/>
                      <w:marBottom w:val="0"/>
                      <w:divBdr>
                        <w:top w:val="single" w:sz="2" w:space="0" w:color="DDDDDD"/>
                        <w:left w:val="single" w:sz="2" w:space="0" w:color="DDDDDD"/>
                        <w:bottom w:val="single" w:sz="2" w:space="0" w:color="DDDDDD"/>
                        <w:right w:val="single" w:sz="2" w:space="0" w:color="DDDDDD"/>
                      </w:divBdr>
                    </w:div>
                    <w:div w:id="1791582332">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sChild>
    </w:div>
    <w:div w:id="1015694587">
      <w:bodyDiv w:val="1"/>
      <w:marLeft w:val="0"/>
      <w:marRight w:val="0"/>
      <w:marTop w:val="0"/>
      <w:marBottom w:val="0"/>
      <w:divBdr>
        <w:top w:val="none" w:sz="0" w:space="0" w:color="auto"/>
        <w:left w:val="none" w:sz="0" w:space="0" w:color="auto"/>
        <w:bottom w:val="none" w:sz="0" w:space="0" w:color="auto"/>
        <w:right w:val="none" w:sz="0" w:space="0" w:color="auto"/>
      </w:divBdr>
    </w:div>
    <w:div w:id="1018894978">
      <w:bodyDiv w:val="1"/>
      <w:marLeft w:val="0"/>
      <w:marRight w:val="0"/>
      <w:marTop w:val="0"/>
      <w:marBottom w:val="0"/>
      <w:divBdr>
        <w:top w:val="none" w:sz="0" w:space="0" w:color="auto"/>
        <w:left w:val="none" w:sz="0" w:space="0" w:color="auto"/>
        <w:bottom w:val="none" w:sz="0" w:space="0" w:color="auto"/>
        <w:right w:val="none" w:sz="0" w:space="0" w:color="auto"/>
      </w:divBdr>
    </w:div>
    <w:div w:id="1019240617">
      <w:bodyDiv w:val="1"/>
      <w:marLeft w:val="0"/>
      <w:marRight w:val="0"/>
      <w:marTop w:val="0"/>
      <w:marBottom w:val="0"/>
      <w:divBdr>
        <w:top w:val="none" w:sz="0" w:space="0" w:color="auto"/>
        <w:left w:val="none" w:sz="0" w:space="0" w:color="auto"/>
        <w:bottom w:val="none" w:sz="0" w:space="0" w:color="auto"/>
        <w:right w:val="none" w:sz="0" w:space="0" w:color="auto"/>
      </w:divBdr>
    </w:div>
    <w:div w:id="1022786023">
      <w:bodyDiv w:val="1"/>
      <w:marLeft w:val="0"/>
      <w:marRight w:val="0"/>
      <w:marTop w:val="0"/>
      <w:marBottom w:val="0"/>
      <w:divBdr>
        <w:top w:val="none" w:sz="0" w:space="0" w:color="auto"/>
        <w:left w:val="none" w:sz="0" w:space="0" w:color="auto"/>
        <w:bottom w:val="none" w:sz="0" w:space="0" w:color="auto"/>
        <w:right w:val="none" w:sz="0" w:space="0" w:color="auto"/>
      </w:divBdr>
    </w:div>
    <w:div w:id="1029062776">
      <w:bodyDiv w:val="1"/>
      <w:marLeft w:val="0"/>
      <w:marRight w:val="0"/>
      <w:marTop w:val="0"/>
      <w:marBottom w:val="0"/>
      <w:divBdr>
        <w:top w:val="none" w:sz="0" w:space="0" w:color="auto"/>
        <w:left w:val="none" w:sz="0" w:space="0" w:color="auto"/>
        <w:bottom w:val="none" w:sz="0" w:space="0" w:color="auto"/>
        <w:right w:val="none" w:sz="0" w:space="0" w:color="auto"/>
      </w:divBdr>
      <w:divsChild>
        <w:div w:id="731272171">
          <w:marLeft w:val="0"/>
          <w:marRight w:val="0"/>
          <w:marTop w:val="0"/>
          <w:marBottom w:val="225"/>
          <w:divBdr>
            <w:top w:val="none" w:sz="0" w:space="0" w:color="auto"/>
            <w:left w:val="none" w:sz="0" w:space="0" w:color="auto"/>
            <w:bottom w:val="none" w:sz="0" w:space="0" w:color="auto"/>
            <w:right w:val="none" w:sz="0" w:space="0" w:color="auto"/>
          </w:divBdr>
        </w:div>
        <w:div w:id="1852407144">
          <w:marLeft w:val="0"/>
          <w:marRight w:val="0"/>
          <w:marTop w:val="0"/>
          <w:marBottom w:val="225"/>
          <w:divBdr>
            <w:top w:val="none" w:sz="0" w:space="0" w:color="auto"/>
            <w:left w:val="none" w:sz="0" w:space="0" w:color="auto"/>
            <w:bottom w:val="none" w:sz="0" w:space="0" w:color="auto"/>
            <w:right w:val="none" w:sz="0" w:space="0" w:color="auto"/>
          </w:divBdr>
        </w:div>
        <w:div w:id="2080128918">
          <w:marLeft w:val="-450"/>
          <w:marRight w:val="0"/>
          <w:marTop w:val="525"/>
          <w:marBottom w:val="225"/>
          <w:divBdr>
            <w:top w:val="none" w:sz="0" w:space="0" w:color="auto"/>
            <w:left w:val="single" w:sz="48" w:space="0" w:color="4F9CEE"/>
            <w:bottom w:val="none" w:sz="0" w:space="0" w:color="auto"/>
            <w:right w:val="none" w:sz="0" w:space="0" w:color="auto"/>
          </w:divBdr>
        </w:div>
      </w:divsChild>
    </w:div>
    <w:div w:id="1034190572">
      <w:bodyDiv w:val="1"/>
      <w:marLeft w:val="0"/>
      <w:marRight w:val="0"/>
      <w:marTop w:val="0"/>
      <w:marBottom w:val="0"/>
      <w:divBdr>
        <w:top w:val="none" w:sz="0" w:space="0" w:color="auto"/>
        <w:left w:val="none" w:sz="0" w:space="0" w:color="auto"/>
        <w:bottom w:val="none" w:sz="0" w:space="0" w:color="auto"/>
        <w:right w:val="none" w:sz="0" w:space="0" w:color="auto"/>
      </w:divBdr>
      <w:divsChild>
        <w:div w:id="1205168210">
          <w:marLeft w:val="0"/>
          <w:marRight w:val="0"/>
          <w:marTop w:val="0"/>
          <w:marBottom w:val="0"/>
          <w:divBdr>
            <w:top w:val="none" w:sz="0" w:space="0" w:color="auto"/>
            <w:left w:val="none" w:sz="0" w:space="0" w:color="auto"/>
            <w:bottom w:val="none" w:sz="0" w:space="0" w:color="auto"/>
            <w:right w:val="none" w:sz="0" w:space="0" w:color="auto"/>
          </w:divBdr>
          <w:divsChild>
            <w:div w:id="1372880376">
              <w:marLeft w:val="0"/>
              <w:marRight w:val="0"/>
              <w:marTop w:val="0"/>
              <w:marBottom w:val="0"/>
              <w:divBdr>
                <w:top w:val="none" w:sz="0" w:space="0" w:color="auto"/>
                <w:left w:val="none" w:sz="0" w:space="0" w:color="auto"/>
                <w:bottom w:val="none" w:sz="0" w:space="0" w:color="auto"/>
                <w:right w:val="none" w:sz="0" w:space="0" w:color="auto"/>
              </w:divBdr>
              <w:divsChild>
                <w:div w:id="13039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3559">
      <w:bodyDiv w:val="1"/>
      <w:marLeft w:val="0"/>
      <w:marRight w:val="0"/>
      <w:marTop w:val="0"/>
      <w:marBottom w:val="0"/>
      <w:divBdr>
        <w:top w:val="none" w:sz="0" w:space="0" w:color="auto"/>
        <w:left w:val="none" w:sz="0" w:space="0" w:color="auto"/>
        <w:bottom w:val="none" w:sz="0" w:space="0" w:color="auto"/>
        <w:right w:val="none" w:sz="0" w:space="0" w:color="auto"/>
      </w:divBdr>
    </w:div>
    <w:div w:id="1053694802">
      <w:bodyDiv w:val="1"/>
      <w:marLeft w:val="0"/>
      <w:marRight w:val="0"/>
      <w:marTop w:val="0"/>
      <w:marBottom w:val="0"/>
      <w:divBdr>
        <w:top w:val="none" w:sz="0" w:space="0" w:color="auto"/>
        <w:left w:val="none" w:sz="0" w:space="0" w:color="auto"/>
        <w:bottom w:val="none" w:sz="0" w:space="0" w:color="auto"/>
        <w:right w:val="none" w:sz="0" w:space="0" w:color="auto"/>
      </w:divBdr>
    </w:div>
    <w:div w:id="1056969741">
      <w:bodyDiv w:val="1"/>
      <w:marLeft w:val="0"/>
      <w:marRight w:val="0"/>
      <w:marTop w:val="0"/>
      <w:marBottom w:val="0"/>
      <w:divBdr>
        <w:top w:val="none" w:sz="0" w:space="0" w:color="auto"/>
        <w:left w:val="none" w:sz="0" w:space="0" w:color="auto"/>
        <w:bottom w:val="none" w:sz="0" w:space="0" w:color="auto"/>
        <w:right w:val="none" w:sz="0" w:space="0" w:color="auto"/>
      </w:divBdr>
      <w:divsChild>
        <w:div w:id="1101101748">
          <w:marLeft w:val="0"/>
          <w:marRight w:val="0"/>
          <w:marTop w:val="0"/>
          <w:marBottom w:val="0"/>
          <w:divBdr>
            <w:top w:val="single" w:sz="2" w:space="0" w:color="DDDDDD"/>
            <w:left w:val="single" w:sz="2" w:space="0" w:color="DDDDDD"/>
            <w:bottom w:val="single" w:sz="2" w:space="0" w:color="DDDDDD"/>
            <w:right w:val="single" w:sz="2" w:space="0" w:color="DDDDDD"/>
          </w:divBdr>
        </w:div>
        <w:div w:id="203129930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64370558">
      <w:bodyDiv w:val="1"/>
      <w:marLeft w:val="0"/>
      <w:marRight w:val="0"/>
      <w:marTop w:val="0"/>
      <w:marBottom w:val="0"/>
      <w:divBdr>
        <w:top w:val="none" w:sz="0" w:space="0" w:color="auto"/>
        <w:left w:val="none" w:sz="0" w:space="0" w:color="auto"/>
        <w:bottom w:val="none" w:sz="0" w:space="0" w:color="auto"/>
        <w:right w:val="none" w:sz="0" w:space="0" w:color="auto"/>
      </w:divBdr>
    </w:div>
    <w:div w:id="1064645467">
      <w:bodyDiv w:val="1"/>
      <w:marLeft w:val="0"/>
      <w:marRight w:val="0"/>
      <w:marTop w:val="0"/>
      <w:marBottom w:val="0"/>
      <w:divBdr>
        <w:top w:val="none" w:sz="0" w:space="0" w:color="auto"/>
        <w:left w:val="none" w:sz="0" w:space="0" w:color="auto"/>
        <w:bottom w:val="none" w:sz="0" w:space="0" w:color="auto"/>
        <w:right w:val="none" w:sz="0" w:space="0" w:color="auto"/>
      </w:divBdr>
    </w:div>
    <w:div w:id="1074546295">
      <w:bodyDiv w:val="1"/>
      <w:marLeft w:val="0"/>
      <w:marRight w:val="0"/>
      <w:marTop w:val="0"/>
      <w:marBottom w:val="0"/>
      <w:divBdr>
        <w:top w:val="none" w:sz="0" w:space="0" w:color="auto"/>
        <w:left w:val="none" w:sz="0" w:space="0" w:color="auto"/>
        <w:bottom w:val="none" w:sz="0" w:space="0" w:color="auto"/>
        <w:right w:val="none" w:sz="0" w:space="0" w:color="auto"/>
      </w:divBdr>
      <w:divsChild>
        <w:div w:id="204698241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76511114">
      <w:bodyDiv w:val="1"/>
      <w:marLeft w:val="0"/>
      <w:marRight w:val="0"/>
      <w:marTop w:val="0"/>
      <w:marBottom w:val="0"/>
      <w:divBdr>
        <w:top w:val="none" w:sz="0" w:space="0" w:color="auto"/>
        <w:left w:val="none" w:sz="0" w:space="0" w:color="auto"/>
        <w:bottom w:val="none" w:sz="0" w:space="0" w:color="auto"/>
        <w:right w:val="none" w:sz="0" w:space="0" w:color="auto"/>
      </w:divBdr>
    </w:div>
    <w:div w:id="1076629636">
      <w:bodyDiv w:val="1"/>
      <w:marLeft w:val="0"/>
      <w:marRight w:val="0"/>
      <w:marTop w:val="0"/>
      <w:marBottom w:val="0"/>
      <w:divBdr>
        <w:top w:val="none" w:sz="0" w:space="0" w:color="auto"/>
        <w:left w:val="none" w:sz="0" w:space="0" w:color="auto"/>
        <w:bottom w:val="none" w:sz="0" w:space="0" w:color="auto"/>
        <w:right w:val="none" w:sz="0" w:space="0" w:color="auto"/>
      </w:divBdr>
    </w:div>
    <w:div w:id="1078550672">
      <w:bodyDiv w:val="1"/>
      <w:marLeft w:val="0"/>
      <w:marRight w:val="0"/>
      <w:marTop w:val="0"/>
      <w:marBottom w:val="0"/>
      <w:divBdr>
        <w:top w:val="none" w:sz="0" w:space="0" w:color="auto"/>
        <w:left w:val="none" w:sz="0" w:space="0" w:color="auto"/>
        <w:bottom w:val="none" w:sz="0" w:space="0" w:color="auto"/>
        <w:right w:val="none" w:sz="0" w:space="0" w:color="auto"/>
      </w:divBdr>
      <w:divsChild>
        <w:div w:id="173496235">
          <w:marLeft w:val="0"/>
          <w:marRight w:val="0"/>
          <w:marTop w:val="0"/>
          <w:marBottom w:val="300"/>
          <w:divBdr>
            <w:top w:val="single" w:sz="6" w:space="8" w:color="D4D4D4"/>
            <w:left w:val="single" w:sz="6" w:space="8" w:color="D4D4D4"/>
            <w:bottom w:val="single" w:sz="6" w:space="8" w:color="D4D4D4"/>
            <w:right w:val="single" w:sz="6" w:space="8" w:color="D4D4D4"/>
          </w:divBdr>
        </w:div>
        <w:div w:id="1156337261">
          <w:marLeft w:val="0"/>
          <w:marRight w:val="0"/>
          <w:marTop w:val="0"/>
          <w:marBottom w:val="300"/>
          <w:divBdr>
            <w:top w:val="single" w:sz="6" w:space="8" w:color="1ABC9C"/>
            <w:left w:val="single" w:sz="6" w:space="8" w:color="1ABC9C"/>
            <w:bottom w:val="single" w:sz="6" w:space="8" w:color="1ABC9C"/>
            <w:right w:val="single" w:sz="6" w:space="8" w:color="1ABC9C"/>
          </w:divBdr>
        </w:div>
        <w:div w:id="1157693849">
          <w:marLeft w:val="0"/>
          <w:marRight w:val="0"/>
          <w:marTop w:val="0"/>
          <w:marBottom w:val="300"/>
          <w:divBdr>
            <w:top w:val="single" w:sz="6" w:space="8" w:color="D4D4D4"/>
            <w:left w:val="single" w:sz="6" w:space="8" w:color="D4D4D4"/>
            <w:bottom w:val="single" w:sz="6" w:space="8" w:color="D4D4D4"/>
            <w:right w:val="single" w:sz="6" w:space="8" w:color="D4D4D4"/>
          </w:divBdr>
        </w:div>
        <w:div w:id="165517782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80367198">
      <w:bodyDiv w:val="1"/>
      <w:marLeft w:val="0"/>
      <w:marRight w:val="0"/>
      <w:marTop w:val="0"/>
      <w:marBottom w:val="0"/>
      <w:divBdr>
        <w:top w:val="none" w:sz="0" w:space="0" w:color="auto"/>
        <w:left w:val="none" w:sz="0" w:space="0" w:color="auto"/>
        <w:bottom w:val="none" w:sz="0" w:space="0" w:color="auto"/>
        <w:right w:val="none" w:sz="0" w:space="0" w:color="auto"/>
      </w:divBdr>
    </w:div>
    <w:div w:id="1093280644">
      <w:bodyDiv w:val="1"/>
      <w:marLeft w:val="0"/>
      <w:marRight w:val="0"/>
      <w:marTop w:val="0"/>
      <w:marBottom w:val="0"/>
      <w:divBdr>
        <w:top w:val="none" w:sz="0" w:space="0" w:color="auto"/>
        <w:left w:val="none" w:sz="0" w:space="0" w:color="auto"/>
        <w:bottom w:val="none" w:sz="0" w:space="0" w:color="auto"/>
        <w:right w:val="none" w:sz="0" w:space="0" w:color="auto"/>
      </w:divBdr>
    </w:div>
    <w:div w:id="1100879724">
      <w:bodyDiv w:val="1"/>
      <w:marLeft w:val="0"/>
      <w:marRight w:val="0"/>
      <w:marTop w:val="0"/>
      <w:marBottom w:val="0"/>
      <w:divBdr>
        <w:top w:val="none" w:sz="0" w:space="0" w:color="auto"/>
        <w:left w:val="none" w:sz="0" w:space="0" w:color="auto"/>
        <w:bottom w:val="none" w:sz="0" w:space="0" w:color="auto"/>
        <w:right w:val="none" w:sz="0" w:space="0" w:color="auto"/>
      </w:divBdr>
    </w:div>
    <w:div w:id="1103841677">
      <w:bodyDiv w:val="1"/>
      <w:marLeft w:val="0"/>
      <w:marRight w:val="0"/>
      <w:marTop w:val="0"/>
      <w:marBottom w:val="0"/>
      <w:divBdr>
        <w:top w:val="none" w:sz="0" w:space="0" w:color="auto"/>
        <w:left w:val="none" w:sz="0" w:space="0" w:color="auto"/>
        <w:bottom w:val="none" w:sz="0" w:space="0" w:color="auto"/>
        <w:right w:val="none" w:sz="0" w:space="0" w:color="auto"/>
      </w:divBdr>
      <w:divsChild>
        <w:div w:id="2013412591">
          <w:marLeft w:val="0"/>
          <w:marRight w:val="0"/>
          <w:marTop w:val="240"/>
          <w:marBottom w:val="240"/>
          <w:divBdr>
            <w:top w:val="none" w:sz="0" w:space="0" w:color="auto"/>
            <w:left w:val="none" w:sz="0" w:space="0" w:color="auto"/>
            <w:bottom w:val="none" w:sz="0" w:space="0" w:color="auto"/>
            <w:right w:val="none" w:sz="0" w:space="0" w:color="auto"/>
          </w:divBdr>
        </w:div>
      </w:divsChild>
    </w:div>
    <w:div w:id="1105465730">
      <w:bodyDiv w:val="1"/>
      <w:marLeft w:val="0"/>
      <w:marRight w:val="0"/>
      <w:marTop w:val="0"/>
      <w:marBottom w:val="0"/>
      <w:divBdr>
        <w:top w:val="none" w:sz="0" w:space="0" w:color="auto"/>
        <w:left w:val="none" w:sz="0" w:space="0" w:color="auto"/>
        <w:bottom w:val="none" w:sz="0" w:space="0" w:color="auto"/>
        <w:right w:val="none" w:sz="0" w:space="0" w:color="auto"/>
      </w:divBdr>
    </w:div>
    <w:div w:id="1105730408">
      <w:bodyDiv w:val="1"/>
      <w:marLeft w:val="0"/>
      <w:marRight w:val="0"/>
      <w:marTop w:val="0"/>
      <w:marBottom w:val="0"/>
      <w:divBdr>
        <w:top w:val="none" w:sz="0" w:space="0" w:color="auto"/>
        <w:left w:val="none" w:sz="0" w:space="0" w:color="auto"/>
        <w:bottom w:val="none" w:sz="0" w:space="0" w:color="auto"/>
        <w:right w:val="none" w:sz="0" w:space="0" w:color="auto"/>
      </w:divBdr>
    </w:div>
    <w:div w:id="1107579815">
      <w:bodyDiv w:val="1"/>
      <w:marLeft w:val="0"/>
      <w:marRight w:val="0"/>
      <w:marTop w:val="0"/>
      <w:marBottom w:val="0"/>
      <w:divBdr>
        <w:top w:val="none" w:sz="0" w:space="0" w:color="auto"/>
        <w:left w:val="none" w:sz="0" w:space="0" w:color="auto"/>
        <w:bottom w:val="none" w:sz="0" w:space="0" w:color="auto"/>
        <w:right w:val="none" w:sz="0" w:space="0" w:color="auto"/>
      </w:divBdr>
      <w:divsChild>
        <w:div w:id="75905270">
          <w:marLeft w:val="0"/>
          <w:marRight w:val="0"/>
          <w:marTop w:val="0"/>
          <w:marBottom w:val="0"/>
          <w:divBdr>
            <w:top w:val="single" w:sz="2" w:space="0" w:color="DDDDDD"/>
            <w:left w:val="single" w:sz="2" w:space="0" w:color="DDDDDD"/>
            <w:bottom w:val="single" w:sz="2" w:space="0" w:color="DDDDDD"/>
            <w:right w:val="single" w:sz="2" w:space="0" w:color="DDDDDD"/>
          </w:divBdr>
        </w:div>
        <w:div w:id="158414884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08280477">
      <w:bodyDiv w:val="1"/>
      <w:marLeft w:val="0"/>
      <w:marRight w:val="0"/>
      <w:marTop w:val="0"/>
      <w:marBottom w:val="0"/>
      <w:divBdr>
        <w:top w:val="none" w:sz="0" w:space="0" w:color="auto"/>
        <w:left w:val="none" w:sz="0" w:space="0" w:color="auto"/>
        <w:bottom w:val="none" w:sz="0" w:space="0" w:color="auto"/>
        <w:right w:val="none" w:sz="0" w:space="0" w:color="auto"/>
      </w:divBdr>
      <w:divsChild>
        <w:div w:id="298851051">
          <w:marLeft w:val="0"/>
          <w:marRight w:val="0"/>
          <w:marTop w:val="0"/>
          <w:marBottom w:val="0"/>
          <w:divBdr>
            <w:top w:val="single" w:sz="2" w:space="15" w:color="DDDDDD"/>
            <w:left w:val="single" w:sz="2" w:space="23" w:color="DDDDDD"/>
            <w:bottom w:val="single" w:sz="6" w:space="15" w:color="EDEDED"/>
            <w:right w:val="single" w:sz="2" w:space="23" w:color="DDDDDD"/>
          </w:divBdr>
          <w:divsChild>
            <w:div w:id="47802500">
              <w:marLeft w:val="0"/>
              <w:marRight w:val="0"/>
              <w:marTop w:val="0"/>
              <w:marBottom w:val="300"/>
              <w:divBdr>
                <w:top w:val="single" w:sz="6" w:space="8" w:color="D4D4D4"/>
                <w:left w:val="single" w:sz="6" w:space="8" w:color="D4D4D4"/>
                <w:bottom w:val="single" w:sz="6" w:space="8" w:color="D4D4D4"/>
                <w:right w:val="single" w:sz="6" w:space="8" w:color="D4D4D4"/>
              </w:divBdr>
            </w:div>
            <w:div w:id="234322106">
              <w:marLeft w:val="0"/>
              <w:marRight w:val="0"/>
              <w:marTop w:val="0"/>
              <w:marBottom w:val="300"/>
              <w:divBdr>
                <w:top w:val="single" w:sz="6" w:space="8" w:color="1ABC9C"/>
                <w:left w:val="single" w:sz="6" w:space="8" w:color="1ABC9C"/>
                <w:bottom w:val="single" w:sz="6" w:space="8" w:color="1ABC9C"/>
                <w:right w:val="single" w:sz="6" w:space="8" w:color="1ABC9C"/>
              </w:divBdr>
            </w:div>
            <w:div w:id="1159542974">
              <w:marLeft w:val="0"/>
              <w:marRight w:val="0"/>
              <w:marTop w:val="0"/>
              <w:marBottom w:val="300"/>
              <w:divBdr>
                <w:top w:val="single" w:sz="6" w:space="8" w:color="D4D4D4"/>
                <w:left w:val="single" w:sz="6" w:space="8" w:color="D4D4D4"/>
                <w:bottom w:val="single" w:sz="6" w:space="8" w:color="D4D4D4"/>
                <w:right w:val="single" w:sz="6" w:space="8" w:color="D4D4D4"/>
              </w:divBdr>
            </w:div>
            <w:div w:id="1547374383">
              <w:marLeft w:val="0"/>
              <w:marRight w:val="0"/>
              <w:marTop w:val="0"/>
              <w:marBottom w:val="300"/>
              <w:divBdr>
                <w:top w:val="single" w:sz="6" w:space="8" w:color="1ABC9C"/>
                <w:left w:val="single" w:sz="6" w:space="8" w:color="1ABC9C"/>
                <w:bottom w:val="single" w:sz="6" w:space="8" w:color="1ABC9C"/>
                <w:right w:val="single" w:sz="6" w:space="8" w:color="1ABC9C"/>
              </w:divBdr>
            </w:div>
            <w:div w:id="176711311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11490122">
          <w:marLeft w:val="0"/>
          <w:marRight w:val="0"/>
          <w:marTop w:val="0"/>
          <w:marBottom w:val="0"/>
          <w:divBdr>
            <w:top w:val="single" w:sz="2" w:space="23" w:color="DDDDDD"/>
            <w:left w:val="single" w:sz="2" w:space="23" w:color="DDDDDD"/>
            <w:bottom w:val="single" w:sz="6" w:space="23" w:color="ECECEC"/>
            <w:right w:val="single" w:sz="2" w:space="23" w:color="DDDDDD"/>
          </w:divBdr>
          <w:divsChild>
            <w:div w:id="322010617">
              <w:marLeft w:val="0"/>
              <w:marRight w:val="0"/>
              <w:marTop w:val="0"/>
              <w:marBottom w:val="300"/>
              <w:divBdr>
                <w:top w:val="single" w:sz="2" w:space="0" w:color="DDDDDD"/>
                <w:left w:val="single" w:sz="2" w:space="0" w:color="DDDDDD"/>
                <w:bottom w:val="single" w:sz="2" w:space="0" w:color="DDDDDD"/>
                <w:right w:val="single" w:sz="2" w:space="0" w:color="DDDDDD"/>
              </w:divBdr>
              <w:divsChild>
                <w:div w:id="853762429">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108546304">
      <w:bodyDiv w:val="1"/>
      <w:marLeft w:val="0"/>
      <w:marRight w:val="0"/>
      <w:marTop w:val="0"/>
      <w:marBottom w:val="0"/>
      <w:divBdr>
        <w:top w:val="none" w:sz="0" w:space="0" w:color="auto"/>
        <w:left w:val="none" w:sz="0" w:space="0" w:color="auto"/>
        <w:bottom w:val="none" w:sz="0" w:space="0" w:color="auto"/>
        <w:right w:val="none" w:sz="0" w:space="0" w:color="auto"/>
      </w:divBdr>
    </w:div>
    <w:div w:id="1111584442">
      <w:bodyDiv w:val="1"/>
      <w:marLeft w:val="0"/>
      <w:marRight w:val="0"/>
      <w:marTop w:val="0"/>
      <w:marBottom w:val="0"/>
      <w:divBdr>
        <w:top w:val="none" w:sz="0" w:space="0" w:color="auto"/>
        <w:left w:val="none" w:sz="0" w:space="0" w:color="auto"/>
        <w:bottom w:val="none" w:sz="0" w:space="0" w:color="auto"/>
        <w:right w:val="none" w:sz="0" w:space="0" w:color="auto"/>
      </w:divBdr>
    </w:div>
    <w:div w:id="1156579337">
      <w:bodyDiv w:val="1"/>
      <w:marLeft w:val="0"/>
      <w:marRight w:val="0"/>
      <w:marTop w:val="0"/>
      <w:marBottom w:val="0"/>
      <w:divBdr>
        <w:top w:val="none" w:sz="0" w:space="0" w:color="auto"/>
        <w:left w:val="none" w:sz="0" w:space="0" w:color="auto"/>
        <w:bottom w:val="none" w:sz="0" w:space="0" w:color="auto"/>
        <w:right w:val="none" w:sz="0" w:space="0" w:color="auto"/>
      </w:divBdr>
    </w:div>
    <w:div w:id="1163158547">
      <w:bodyDiv w:val="1"/>
      <w:marLeft w:val="0"/>
      <w:marRight w:val="0"/>
      <w:marTop w:val="0"/>
      <w:marBottom w:val="0"/>
      <w:divBdr>
        <w:top w:val="none" w:sz="0" w:space="0" w:color="auto"/>
        <w:left w:val="none" w:sz="0" w:space="0" w:color="auto"/>
        <w:bottom w:val="none" w:sz="0" w:space="0" w:color="auto"/>
        <w:right w:val="none" w:sz="0" w:space="0" w:color="auto"/>
      </w:divBdr>
      <w:divsChild>
        <w:div w:id="176321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4396496">
      <w:bodyDiv w:val="1"/>
      <w:marLeft w:val="0"/>
      <w:marRight w:val="0"/>
      <w:marTop w:val="0"/>
      <w:marBottom w:val="0"/>
      <w:divBdr>
        <w:top w:val="none" w:sz="0" w:space="0" w:color="auto"/>
        <w:left w:val="none" w:sz="0" w:space="0" w:color="auto"/>
        <w:bottom w:val="none" w:sz="0" w:space="0" w:color="auto"/>
        <w:right w:val="none" w:sz="0" w:space="0" w:color="auto"/>
      </w:divBdr>
    </w:div>
    <w:div w:id="1164970930">
      <w:bodyDiv w:val="1"/>
      <w:marLeft w:val="0"/>
      <w:marRight w:val="0"/>
      <w:marTop w:val="0"/>
      <w:marBottom w:val="0"/>
      <w:divBdr>
        <w:top w:val="none" w:sz="0" w:space="0" w:color="auto"/>
        <w:left w:val="none" w:sz="0" w:space="0" w:color="auto"/>
        <w:bottom w:val="none" w:sz="0" w:space="0" w:color="auto"/>
        <w:right w:val="none" w:sz="0" w:space="0" w:color="auto"/>
      </w:divBdr>
    </w:div>
    <w:div w:id="1165628175">
      <w:bodyDiv w:val="1"/>
      <w:marLeft w:val="0"/>
      <w:marRight w:val="0"/>
      <w:marTop w:val="0"/>
      <w:marBottom w:val="0"/>
      <w:divBdr>
        <w:top w:val="none" w:sz="0" w:space="0" w:color="auto"/>
        <w:left w:val="none" w:sz="0" w:space="0" w:color="auto"/>
        <w:bottom w:val="none" w:sz="0" w:space="0" w:color="auto"/>
        <w:right w:val="none" w:sz="0" w:space="0" w:color="auto"/>
      </w:divBdr>
    </w:div>
    <w:div w:id="1187675531">
      <w:bodyDiv w:val="1"/>
      <w:marLeft w:val="0"/>
      <w:marRight w:val="0"/>
      <w:marTop w:val="0"/>
      <w:marBottom w:val="0"/>
      <w:divBdr>
        <w:top w:val="none" w:sz="0" w:space="0" w:color="auto"/>
        <w:left w:val="none" w:sz="0" w:space="0" w:color="auto"/>
        <w:bottom w:val="none" w:sz="0" w:space="0" w:color="auto"/>
        <w:right w:val="none" w:sz="0" w:space="0" w:color="auto"/>
      </w:divBdr>
    </w:div>
    <w:div w:id="1192262548">
      <w:bodyDiv w:val="1"/>
      <w:marLeft w:val="0"/>
      <w:marRight w:val="0"/>
      <w:marTop w:val="0"/>
      <w:marBottom w:val="0"/>
      <w:divBdr>
        <w:top w:val="none" w:sz="0" w:space="0" w:color="auto"/>
        <w:left w:val="none" w:sz="0" w:space="0" w:color="auto"/>
        <w:bottom w:val="none" w:sz="0" w:space="0" w:color="auto"/>
        <w:right w:val="none" w:sz="0" w:space="0" w:color="auto"/>
      </w:divBdr>
    </w:div>
    <w:div w:id="1192304433">
      <w:bodyDiv w:val="1"/>
      <w:marLeft w:val="0"/>
      <w:marRight w:val="0"/>
      <w:marTop w:val="0"/>
      <w:marBottom w:val="0"/>
      <w:divBdr>
        <w:top w:val="none" w:sz="0" w:space="0" w:color="auto"/>
        <w:left w:val="none" w:sz="0" w:space="0" w:color="auto"/>
        <w:bottom w:val="none" w:sz="0" w:space="0" w:color="auto"/>
        <w:right w:val="none" w:sz="0" w:space="0" w:color="auto"/>
      </w:divBdr>
    </w:div>
    <w:div w:id="1193224222">
      <w:bodyDiv w:val="1"/>
      <w:marLeft w:val="0"/>
      <w:marRight w:val="0"/>
      <w:marTop w:val="0"/>
      <w:marBottom w:val="0"/>
      <w:divBdr>
        <w:top w:val="none" w:sz="0" w:space="0" w:color="auto"/>
        <w:left w:val="none" w:sz="0" w:space="0" w:color="auto"/>
        <w:bottom w:val="none" w:sz="0" w:space="0" w:color="auto"/>
        <w:right w:val="none" w:sz="0" w:space="0" w:color="auto"/>
      </w:divBdr>
    </w:div>
    <w:div w:id="1197889900">
      <w:bodyDiv w:val="1"/>
      <w:marLeft w:val="0"/>
      <w:marRight w:val="0"/>
      <w:marTop w:val="0"/>
      <w:marBottom w:val="0"/>
      <w:divBdr>
        <w:top w:val="none" w:sz="0" w:space="0" w:color="auto"/>
        <w:left w:val="none" w:sz="0" w:space="0" w:color="auto"/>
        <w:bottom w:val="none" w:sz="0" w:space="0" w:color="auto"/>
        <w:right w:val="none" w:sz="0" w:space="0" w:color="auto"/>
      </w:divBdr>
      <w:divsChild>
        <w:div w:id="76903393">
          <w:marLeft w:val="0"/>
          <w:marRight w:val="0"/>
          <w:marTop w:val="0"/>
          <w:marBottom w:val="300"/>
          <w:divBdr>
            <w:top w:val="single" w:sz="6" w:space="8" w:color="D4D4D4"/>
            <w:left w:val="single" w:sz="6" w:space="8" w:color="D4D4D4"/>
            <w:bottom w:val="single" w:sz="6" w:space="8" w:color="D4D4D4"/>
            <w:right w:val="single" w:sz="6" w:space="8" w:color="D4D4D4"/>
          </w:divBdr>
        </w:div>
        <w:div w:id="390736108">
          <w:marLeft w:val="0"/>
          <w:marRight w:val="0"/>
          <w:marTop w:val="0"/>
          <w:marBottom w:val="300"/>
          <w:divBdr>
            <w:top w:val="single" w:sz="6" w:space="8" w:color="D4D4D4"/>
            <w:left w:val="single" w:sz="6" w:space="8" w:color="D4D4D4"/>
            <w:bottom w:val="single" w:sz="6" w:space="8" w:color="D4D4D4"/>
            <w:right w:val="single" w:sz="6" w:space="8" w:color="D4D4D4"/>
          </w:divBdr>
        </w:div>
        <w:div w:id="735982106">
          <w:marLeft w:val="0"/>
          <w:marRight w:val="0"/>
          <w:marTop w:val="0"/>
          <w:marBottom w:val="300"/>
          <w:divBdr>
            <w:top w:val="single" w:sz="6" w:space="8" w:color="1ABC9C"/>
            <w:left w:val="single" w:sz="6" w:space="8" w:color="1ABC9C"/>
            <w:bottom w:val="single" w:sz="6" w:space="8" w:color="1ABC9C"/>
            <w:right w:val="single" w:sz="6" w:space="8" w:color="1ABC9C"/>
          </w:divBdr>
        </w:div>
        <w:div w:id="204644399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2091558">
      <w:bodyDiv w:val="1"/>
      <w:marLeft w:val="0"/>
      <w:marRight w:val="0"/>
      <w:marTop w:val="0"/>
      <w:marBottom w:val="0"/>
      <w:divBdr>
        <w:top w:val="none" w:sz="0" w:space="0" w:color="auto"/>
        <w:left w:val="none" w:sz="0" w:space="0" w:color="auto"/>
        <w:bottom w:val="none" w:sz="0" w:space="0" w:color="auto"/>
        <w:right w:val="none" w:sz="0" w:space="0" w:color="auto"/>
      </w:divBdr>
    </w:div>
    <w:div w:id="1210607390">
      <w:bodyDiv w:val="1"/>
      <w:marLeft w:val="0"/>
      <w:marRight w:val="0"/>
      <w:marTop w:val="0"/>
      <w:marBottom w:val="0"/>
      <w:divBdr>
        <w:top w:val="none" w:sz="0" w:space="0" w:color="auto"/>
        <w:left w:val="none" w:sz="0" w:space="0" w:color="auto"/>
        <w:bottom w:val="none" w:sz="0" w:space="0" w:color="auto"/>
        <w:right w:val="none" w:sz="0" w:space="0" w:color="auto"/>
      </w:divBdr>
    </w:div>
    <w:div w:id="1214655441">
      <w:bodyDiv w:val="1"/>
      <w:marLeft w:val="0"/>
      <w:marRight w:val="0"/>
      <w:marTop w:val="0"/>
      <w:marBottom w:val="0"/>
      <w:divBdr>
        <w:top w:val="none" w:sz="0" w:space="0" w:color="auto"/>
        <w:left w:val="none" w:sz="0" w:space="0" w:color="auto"/>
        <w:bottom w:val="none" w:sz="0" w:space="0" w:color="auto"/>
        <w:right w:val="none" w:sz="0" w:space="0" w:color="auto"/>
      </w:divBdr>
    </w:div>
    <w:div w:id="1224633902">
      <w:bodyDiv w:val="1"/>
      <w:marLeft w:val="0"/>
      <w:marRight w:val="0"/>
      <w:marTop w:val="0"/>
      <w:marBottom w:val="0"/>
      <w:divBdr>
        <w:top w:val="none" w:sz="0" w:space="0" w:color="auto"/>
        <w:left w:val="none" w:sz="0" w:space="0" w:color="auto"/>
        <w:bottom w:val="none" w:sz="0" w:space="0" w:color="auto"/>
        <w:right w:val="none" w:sz="0" w:space="0" w:color="auto"/>
      </w:divBdr>
    </w:div>
    <w:div w:id="1233270864">
      <w:bodyDiv w:val="1"/>
      <w:marLeft w:val="0"/>
      <w:marRight w:val="0"/>
      <w:marTop w:val="0"/>
      <w:marBottom w:val="0"/>
      <w:divBdr>
        <w:top w:val="none" w:sz="0" w:space="0" w:color="auto"/>
        <w:left w:val="none" w:sz="0" w:space="0" w:color="auto"/>
        <w:bottom w:val="none" w:sz="0" w:space="0" w:color="auto"/>
        <w:right w:val="none" w:sz="0" w:space="0" w:color="auto"/>
      </w:divBdr>
    </w:div>
    <w:div w:id="1239511941">
      <w:bodyDiv w:val="1"/>
      <w:marLeft w:val="0"/>
      <w:marRight w:val="0"/>
      <w:marTop w:val="0"/>
      <w:marBottom w:val="0"/>
      <w:divBdr>
        <w:top w:val="none" w:sz="0" w:space="0" w:color="auto"/>
        <w:left w:val="none" w:sz="0" w:space="0" w:color="auto"/>
        <w:bottom w:val="none" w:sz="0" w:space="0" w:color="auto"/>
        <w:right w:val="none" w:sz="0" w:space="0" w:color="auto"/>
      </w:divBdr>
      <w:divsChild>
        <w:div w:id="920024821">
          <w:marLeft w:val="0"/>
          <w:marRight w:val="0"/>
          <w:marTop w:val="0"/>
          <w:marBottom w:val="0"/>
          <w:divBdr>
            <w:top w:val="single" w:sz="2" w:space="15" w:color="DDDDDD"/>
            <w:left w:val="single" w:sz="2" w:space="23" w:color="DDDDDD"/>
            <w:bottom w:val="single" w:sz="6" w:space="15" w:color="EDEDED"/>
            <w:right w:val="single" w:sz="2" w:space="23" w:color="DDDDDD"/>
          </w:divBdr>
          <w:divsChild>
            <w:div w:id="176191005">
              <w:marLeft w:val="0"/>
              <w:marRight w:val="0"/>
              <w:marTop w:val="0"/>
              <w:marBottom w:val="300"/>
              <w:divBdr>
                <w:top w:val="single" w:sz="6" w:space="8" w:color="1ABC9C"/>
                <w:left w:val="single" w:sz="6" w:space="8" w:color="1ABC9C"/>
                <w:bottom w:val="single" w:sz="6" w:space="8" w:color="1ABC9C"/>
                <w:right w:val="single" w:sz="6" w:space="8" w:color="1ABC9C"/>
              </w:divBdr>
            </w:div>
            <w:div w:id="1790466794">
              <w:marLeft w:val="0"/>
              <w:marRight w:val="0"/>
              <w:marTop w:val="0"/>
              <w:marBottom w:val="300"/>
              <w:divBdr>
                <w:top w:val="single" w:sz="6" w:space="8" w:color="FF6547"/>
                <w:left w:val="single" w:sz="6" w:space="8" w:color="FF6547"/>
                <w:bottom w:val="single" w:sz="6" w:space="8" w:color="FF6547"/>
                <w:right w:val="single" w:sz="6" w:space="8" w:color="FF6547"/>
              </w:divBdr>
            </w:div>
            <w:div w:id="1832867466">
              <w:marLeft w:val="0"/>
              <w:marRight w:val="0"/>
              <w:marTop w:val="0"/>
              <w:marBottom w:val="300"/>
              <w:divBdr>
                <w:top w:val="single" w:sz="6" w:space="8" w:color="D4D4D4"/>
                <w:left w:val="single" w:sz="6" w:space="8" w:color="D4D4D4"/>
                <w:bottom w:val="single" w:sz="6" w:space="8" w:color="D4D4D4"/>
                <w:right w:val="single" w:sz="6" w:space="8" w:color="D4D4D4"/>
              </w:divBdr>
            </w:div>
            <w:div w:id="186267087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286694999">
          <w:marLeft w:val="0"/>
          <w:marRight w:val="0"/>
          <w:marTop w:val="0"/>
          <w:marBottom w:val="0"/>
          <w:divBdr>
            <w:top w:val="single" w:sz="2" w:space="23" w:color="DDDDDD"/>
            <w:left w:val="single" w:sz="2" w:space="23" w:color="DDDDDD"/>
            <w:bottom w:val="single" w:sz="6" w:space="23" w:color="ECECEC"/>
            <w:right w:val="single" w:sz="2" w:space="23" w:color="DDDDDD"/>
          </w:divBdr>
          <w:divsChild>
            <w:div w:id="811824238">
              <w:marLeft w:val="0"/>
              <w:marRight w:val="0"/>
              <w:marTop w:val="0"/>
              <w:marBottom w:val="300"/>
              <w:divBdr>
                <w:top w:val="single" w:sz="2" w:space="0" w:color="DDDDDD"/>
                <w:left w:val="single" w:sz="2" w:space="0" w:color="DDDDDD"/>
                <w:bottom w:val="single" w:sz="2" w:space="0" w:color="DDDDDD"/>
                <w:right w:val="single" w:sz="2" w:space="0" w:color="DDDDDD"/>
              </w:divBdr>
              <w:divsChild>
                <w:div w:id="62532068">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1241480819">
      <w:bodyDiv w:val="1"/>
      <w:marLeft w:val="0"/>
      <w:marRight w:val="0"/>
      <w:marTop w:val="0"/>
      <w:marBottom w:val="0"/>
      <w:divBdr>
        <w:top w:val="none" w:sz="0" w:space="0" w:color="auto"/>
        <w:left w:val="none" w:sz="0" w:space="0" w:color="auto"/>
        <w:bottom w:val="none" w:sz="0" w:space="0" w:color="auto"/>
        <w:right w:val="none" w:sz="0" w:space="0" w:color="auto"/>
      </w:divBdr>
    </w:div>
    <w:div w:id="1241719843">
      <w:bodyDiv w:val="1"/>
      <w:marLeft w:val="0"/>
      <w:marRight w:val="0"/>
      <w:marTop w:val="0"/>
      <w:marBottom w:val="0"/>
      <w:divBdr>
        <w:top w:val="none" w:sz="0" w:space="0" w:color="auto"/>
        <w:left w:val="none" w:sz="0" w:space="0" w:color="auto"/>
        <w:bottom w:val="none" w:sz="0" w:space="0" w:color="auto"/>
        <w:right w:val="none" w:sz="0" w:space="0" w:color="auto"/>
      </w:divBdr>
    </w:div>
    <w:div w:id="1245803750">
      <w:bodyDiv w:val="1"/>
      <w:marLeft w:val="0"/>
      <w:marRight w:val="0"/>
      <w:marTop w:val="0"/>
      <w:marBottom w:val="0"/>
      <w:divBdr>
        <w:top w:val="none" w:sz="0" w:space="0" w:color="auto"/>
        <w:left w:val="none" w:sz="0" w:space="0" w:color="auto"/>
        <w:bottom w:val="none" w:sz="0" w:space="0" w:color="auto"/>
        <w:right w:val="none" w:sz="0" w:space="0" w:color="auto"/>
      </w:divBdr>
    </w:div>
    <w:div w:id="1247609644">
      <w:bodyDiv w:val="1"/>
      <w:marLeft w:val="0"/>
      <w:marRight w:val="0"/>
      <w:marTop w:val="0"/>
      <w:marBottom w:val="0"/>
      <w:divBdr>
        <w:top w:val="none" w:sz="0" w:space="0" w:color="auto"/>
        <w:left w:val="none" w:sz="0" w:space="0" w:color="auto"/>
        <w:bottom w:val="none" w:sz="0" w:space="0" w:color="auto"/>
        <w:right w:val="none" w:sz="0" w:space="0" w:color="auto"/>
      </w:divBdr>
    </w:div>
    <w:div w:id="1248618729">
      <w:bodyDiv w:val="1"/>
      <w:marLeft w:val="0"/>
      <w:marRight w:val="0"/>
      <w:marTop w:val="0"/>
      <w:marBottom w:val="0"/>
      <w:divBdr>
        <w:top w:val="none" w:sz="0" w:space="0" w:color="auto"/>
        <w:left w:val="none" w:sz="0" w:space="0" w:color="auto"/>
        <w:bottom w:val="none" w:sz="0" w:space="0" w:color="auto"/>
        <w:right w:val="none" w:sz="0" w:space="0" w:color="auto"/>
      </w:divBdr>
    </w:div>
    <w:div w:id="1256594510">
      <w:bodyDiv w:val="1"/>
      <w:marLeft w:val="0"/>
      <w:marRight w:val="0"/>
      <w:marTop w:val="0"/>
      <w:marBottom w:val="0"/>
      <w:divBdr>
        <w:top w:val="none" w:sz="0" w:space="0" w:color="auto"/>
        <w:left w:val="none" w:sz="0" w:space="0" w:color="auto"/>
        <w:bottom w:val="none" w:sz="0" w:space="0" w:color="auto"/>
        <w:right w:val="none" w:sz="0" w:space="0" w:color="auto"/>
      </w:divBdr>
    </w:div>
    <w:div w:id="1267036583">
      <w:bodyDiv w:val="1"/>
      <w:marLeft w:val="0"/>
      <w:marRight w:val="0"/>
      <w:marTop w:val="0"/>
      <w:marBottom w:val="0"/>
      <w:divBdr>
        <w:top w:val="none" w:sz="0" w:space="0" w:color="auto"/>
        <w:left w:val="none" w:sz="0" w:space="0" w:color="auto"/>
        <w:bottom w:val="none" w:sz="0" w:space="0" w:color="auto"/>
        <w:right w:val="none" w:sz="0" w:space="0" w:color="auto"/>
      </w:divBdr>
    </w:div>
    <w:div w:id="1271470135">
      <w:bodyDiv w:val="1"/>
      <w:marLeft w:val="0"/>
      <w:marRight w:val="0"/>
      <w:marTop w:val="0"/>
      <w:marBottom w:val="0"/>
      <w:divBdr>
        <w:top w:val="none" w:sz="0" w:space="0" w:color="auto"/>
        <w:left w:val="none" w:sz="0" w:space="0" w:color="auto"/>
        <w:bottom w:val="none" w:sz="0" w:space="0" w:color="auto"/>
        <w:right w:val="none" w:sz="0" w:space="0" w:color="auto"/>
      </w:divBdr>
    </w:div>
    <w:div w:id="1289821989">
      <w:bodyDiv w:val="1"/>
      <w:marLeft w:val="0"/>
      <w:marRight w:val="0"/>
      <w:marTop w:val="0"/>
      <w:marBottom w:val="0"/>
      <w:divBdr>
        <w:top w:val="none" w:sz="0" w:space="0" w:color="auto"/>
        <w:left w:val="none" w:sz="0" w:space="0" w:color="auto"/>
        <w:bottom w:val="none" w:sz="0" w:space="0" w:color="auto"/>
        <w:right w:val="none" w:sz="0" w:space="0" w:color="auto"/>
      </w:divBdr>
    </w:div>
    <w:div w:id="1292710906">
      <w:bodyDiv w:val="1"/>
      <w:marLeft w:val="0"/>
      <w:marRight w:val="0"/>
      <w:marTop w:val="0"/>
      <w:marBottom w:val="0"/>
      <w:divBdr>
        <w:top w:val="none" w:sz="0" w:space="0" w:color="auto"/>
        <w:left w:val="none" w:sz="0" w:space="0" w:color="auto"/>
        <w:bottom w:val="none" w:sz="0" w:space="0" w:color="auto"/>
        <w:right w:val="none" w:sz="0" w:space="0" w:color="auto"/>
      </w:divBdr>
    </w:div>
    <w:div w:id="1303390745">
      <w:bodyDiv w:val="1"/>
      <w:marLeft w:val="0"/>
      <w:marRight w:val="0"/>
      <w:marTop w:val="0"/>
      <w:marBottom w:val="0"/>
      <w:divBdr>
        <w:top w:val="none" w:sz="0" w:space="0" w:color="auto"/>
        <w:left w:val="none" w:sz="0" w:space="0" w:color="auto"/>
        <w:bottom w:val="none" w:sz="0" w:space="0" w:color="auto"/>
        <w:right w:val="none" w:sz="0" w:space="0" w:color="auto"/>
      </w:divBdr>
    </w:div>
    <w:div w:id="1303728217">
      <w:bodyDiv w:val="1"/>
      <w:marLeft w:val="0"/>
      <w:marRight w:val="0"/>
      <w:marTop w:val="0"/>
      <w:marBottom w:val="0"/>
      <w:divBdr>
        <w:top w:val="none" w:sz="0" w:space="0" w:color="auto"/>
        <w:left w:val="none" w:sz="0" w:space="0" w:color="auto"/>
        <w:bottom w:val="none" w:sz="0" w:space="0" w:color="auto"/>
        <w:right w:val="none" w:sz="0" w:space="0" w:color="auto"/>
      </w:divBdr>
      <w:divsChild>
        <w:div w:id="192889741">
          <w:marLeft w:val="0"/>
          <w:marRight w:val="0"/>
          <w:marTop w:val="0"/>
          <w:marBottom w:val="0"/>
          <w:divBdr>
            <w:top w:val="single" w:sz="2" w:space="0" w:color="DDDDDD"/>
            <w:left w:val="single" w:sz="2" w:space="0" w:color="DDDDDD"/>
            <w:bottom w:val="single" w:sz="2" w:space="0" w:color="DDDDDD"/>
            <w:right w:val="single" w:sz="2" w:space="0" w:color="DDDDDD"/>
          </w:divBdr>
        </w:div>
        <w:div w:id="653217943">
          <w:marLeft w:val="0"/>
          <w:marRight w:val="0"/>
          <w:marTop w:val="0"/>
          <w:marBottom w:val="0"/>
          <w:divBdr>
            <w:top w:val="single" w:sz="2" w:space="0" w:color="DDDDDD"/>
            <w:left w:val="single" w:sz="2" w:space="0" w:color="DDDDDD"/>
            <w:bottom w:val="single" w:sz="2" w:space="0" w:color="DDDDDD"/>
            <w:right w:val="single" w:sz="2" w:space="0" w:color="DDDDDD"/>
          </w:divBdr>
        </w:div>
        <w:div w:id="847601730">
          <w:marLeft w:val="0"/>
          <w:marRight w:val="0"/>
          <w:marTop w:val="0"/>
          <w:marBottom w:val="0"/>
          <w:divBdr>
            <w:top w:val="single" w:sz="2" w:space="0" w:color="DDDDDD"/>
            <w:left w:val="single" w:sz="2" w:space="0" w:color="DDDDDD"/>
            <w:bottom w:val="single" w:sz="2" w:space="0" w:color="DDDDDD"/>
            <w:right w:val="single" w:sz="2" w:space="0" w:color="DDDDDD"/>
          </w:divBdr>
        </w:div>
        <w:div w:id="16061567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03774647">
      <w:bodyDiv w:val="1"/>
      <w:marLeft w:val="0"/>
      <w:marRight w:val="0"/>
      <w:marTop w:val="0"/>
      <w:marBottom w:val="0"/>
      <w:divBdr>
        <w:top w:val="none" w:sz="0" w:space="0" w:color="auto"/>
        <w:left w:val="none" w:sz="0" w:space="0" w:color="auto"/>
        <w:bottom w:val="none" w:sz="0" w:space="0" w:color="auto"/>
        <w:right w:val="none" w:sz="0" w:space="0" w:color="auto"/>
      </w:divBdr>
      <w:divsChild>
        <w:div w:id="79253361">
          <w:marLeft w:val="0"/>
          <w:marRight w:val="0"/>
          <w:marTop w:val="0"/>
          <w:marBottom w:val="0"/>
          <w:divBdr>
            <w:top w:val="none" w:sz="0" w:space="0" w:color="auto"/>
            <w:left w:val="none" w:sz="0" w:space="0" w:color="auto"/>
            <w:bottom w:val="none" w:sz="0" w:space="0" w:color="auto"/>
            <w:right w:val="none" w:sz="0" w:space="0" w:color="auto"/>
          </w:divBdr>
          <w:divsChild>
            <w:div w:id="1021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800">
      <w:bodyDiv w:val="1"/>
      <w:marLeft w:val="0"/>
      <w:marRight w:val="0"/>
      <w:marTop w:val="0"/>
      <w:marBottom w:val="0"/>
      <w:divBdr>
        <w:top w:val="none" w:sz="0" w:space="0" w:color="auto"/>
        <w:left w:val="none" w:sz="0" w:space="0" w:color="auto"/>
        <w:bottom w:val="none" w:sz="0" w:space="0" w:color="auto"/>
        <w:right w:val="none" w:sz="0" w:space="0" w:color="auto"/>
      </w:divBdr>
    </w:div>
    <w:div w:id="1310356623">
      <w:bodyDiv w:val="1"/>
      <w:marLeft w:val="0"/>
      <w:marRight w:val="0"/>
      <w:marTop w:val="0"/>
      <w:marBottom w:val="0"/>
      <w:divBdr>
        <w:top w:val="none" w:sz="0" w:space="0" w:color="auto"/>
        <w:left w:val="none" w:sz="0" w:space="0" w:color="auto"/>
        <w:bottom w:val="none" w:sz="0" w:space="0" w:color="auto"/>
        <w:right w:val="none" w:sz="0" w:space="0" w:color="auto"/>
      </w:divBdr>
      <w:divsChild>
        <w:div w:id="1799102405">
          <w:marLeft w:val="0"/>
          <w:marRight w:val="0"/>
          <w:marTop w:val="0"/>
          <w:marBottom w:val="0"/>
          <w:divBdr>
            <w:top w:val="none" w:sz="0" w:space="0" w:color="auto"/>
            <w:left w:val="none" w:sz="0" w:space="0" w:color="auto"/>
            <w:bottom w:val="none" w:sz="0" w:space="0" w:color="auto"/>
            <w:right w:val="none" w:sz="0" w:space="0" w:color="auto"/>
          </w:divBdr>
        </w:div>
      </w:divsChild>
    </w:div>
    <w:div w:id="1329601273">
      <w:bodyDiv w:val="1"/>
      <w:marLeft w:val="0"/>
      <w:marRight w:val="0"/>
      <w:marTop w:val="0"/>
      <w:marBottom w:val="0"/>
      <w:divBdr>
        <w:top w:val="none" w:sz="0" w:space="0" w:color="auto"/>
        <w:left w:val="none" w:sz="0" w:space="0" w:color="auto"/>
        <w:bottom w:val="none" w:sz="0" w:space="0" w:color="auto"/>
        <w:right w:val="none" w:sz="0" w:space="0" w:color="auto"/>
      </w:divBdr>
      <w:divsChild>
        <w:div w:id="212547948">
          <w:marLeft w:val="0"/>
          <w:marRight w:val="0"/>
          <w:marTop w:val="300"/>
          <w:marBottom w:val="180"/>
          <w:divBdr>
            <w:top w:val="none" w:sz="0" w:space="0" w:color="auto"/>
            <w:left w:val="none" w:sz="0" w:space="0" w:color="auto"/>
            <w:bottom w:val="none" w:sz="0" w:space="0" w:color="auto"/>
            <w:right w:val="none" w:sz="0" w:space="0" w:color="auto"/>
          </w:divBdr>
        </w:div>
        <w:div w:id="274099635">
          <w:marLeft w:val="0"/>
          <w:marRight w:val="0"/>
          <w:marTop w:val="0"/>
          <w:marBottom w:val="225"/>
          <w:divBdr>
            <w:top w:val="none" w:sz="0" w:space="0" w:color="auto"/>
            <w:left w:val="none" w:sz="0" w:space="0" w:color="auto"/>
            <w:bottom w:val="none" w:sz="0" w:space="0" w:color="auto"/>
            <w:right w:val="none" w:sz="0" w:space="0" w:color="auto"/>
          </w:divBdr>
        </w:div>
        <w:div w:id="347408459">
          <w:marLeft w:val="0"/>
          <w:marRight w:val="0"/>
          <w:marTop w:val="0"/>
          <w:marBottom w:val="225"/>
          <w:divBdr>
            <w:top w:val="none" w:sz="0" w:space="0" w:color="auto"/>
            <w:left w:val="none" w:sz="0" w:space="0" w:color="auto"/>
            <w:bottom w:val="none" w:sz="0" w:space="0" w:color="auto"/>
            <w:right w:val="none" w:sz="0" w:space="0" w:color="auto"/>
          </w:divBdr>
        </w:div>
        <w:div w:id="960379023">
          <w:marLeft w:val="0"/>
          <w:marRight w:val="0"/>
          <w:marTop w:val="0"/>
          <w:marBottom w:val="225"/>
          <w:divBdr>
            <w:top w:val="none" w:sz="0" w:space="0" w:color="auto"/>
            <w:left w:val="none" w:sz="0" w:space="0" w:color="auto"/>
            <w:bottom w:val="none" w:sz="0" w:space="0" w:color="auto"/>
            <w:right w:val="none" w:sz="0" w:space="0" w:color="auto"/>
          </w:divBdr>
        </w:div>
        <w:div w:id="1119450869">
          <w:marLeft w:val="0"/>
          <w:marRight w:val="0"/>
          <w:marTop w:val="0"/>
          <w:marBottom w:val="225"/>
          <w:divBdr>
            <w:top w:val="none" w:sz="0" w:space="0" w:color="auto"/>
            <w:left w:val="none" w:sz="0" w:space="0" w:color="auto"/>
            <w:bottom w:val="none" w:sz="0" w:space="0" w:color="auto"/>
            <w:right w:val="none" w:sz="0" w:space="0" w:color="auto"/>
          </w:divBdr>
        </w:div>
        <w:div w:id="1168908875">
          <w:marLeft w:val="0"/>
          <w:marRight w:val="0"/>
          <w:marTop w:val="0"/>
          <w:marBottom w:val="225"/>
          <w:divBdr>
            <w:top w:val="none" w:sz="0" w:space="0" w:color="auto"/>
            <w:left w:val="none" w:sz="0" w:space="0" w:color="auto"/>
            <w:bottom w:val="none" w:sz="0" w:space="0" w:color="auto"/>
            <w:right w:val="none" w:sz="0" w:space="0" w:color="auto"/>
          </w:divBdr>
        </w:div>
        <w:div w:id="1350135357">
          <w:marLeft w:val="0"/>
          <w:marRight w:val="0"/>
          <w:marTop w:val="0"/>
          <w:marBottom w:val="225"/>
          <w:divBdr>
            <w:top w:val="none" w:sz="0" w:space="0" w:color="auto"/>
            <w:left w:val="none" w:sz="0" w:space="0" w:color="auto"/>
            <w:bottom w:val="none" w:sz="0" w:space="0" w:color="auto"/>
            <w:right w:val="none" w:sz="0" w:space="0" w:color="auto"/>
          </w:divBdr>
        </w:div>
      </w:divsChild>
    </w:div>
    <w:div w:id="1341740533">
      <w:bodyDiv w:val="1"/>
      <w:marLeft w:val="0"/>
      <w:marRight w:val="0"/>
      <w:marTop w:val="0"/>
      <w:marBottom w:val="0"/>
      <w:divBdr>
        <w:top w:val="none" w:sz="0" w:space="0" w:color="auto"/>
        <w:left w:val="none" w:sz="0" w:space="0" w:color="auto"/>
        <w:bottom w:val="none" w:sz="0" w:space="0" w:color="auto"/>
        <w:right w:val="none" w:sz="0" w:space="0" w:color="auto"/>
      </w:divBdr>
    </w:div>
    <w:div w:id="1341810092">
      <w:bodyDiv w:val="1"/>
      <w:marLeft w:val="0"/>
      <w:marRight w:val="0"/>
      <w:marTop w:val="0"/>
      <w:marBottom w:val="0"/>
      <w:divBdr>
        <w:top w:val="none" w:sz="0" w:space="0" w:color="auto"/>
        <w:left w:val="none" w:sz="0" w:space="0" w:color="auto"/>
        <w:bottom w:val="none" w:sz="0" w:space="0" w:color="auto"/>
        <w:right w:val="none" w:sz="0" w:space="0" w:color="auto"/>
      </w:divBdr>
      <w:divsChild>
        <w:div w:id="549876850">
          <w:marLeft w:val="0"/>
          <w:marRight w:val="0"/>
          <w:marTop w:val="0"/>
          <w:marBottom w:val="225"/>
          <w:divBdr>
            <w:top w:val="none" w:sz="0" w:space="0" w:color="auto"/>
            <w:left w:val="none" w:sz="0" w:space="0" w:color="auto"/>
            <w:bottom w:val="none" w:sz="0" w:space="0" w:color="auto"/>
            <w:right w:val="none" w:sz="0" w:space="0" w:color="auto"/>
          </w:divBdr>
        </w:div>
        <w:div w:id="1579250478">
          <w:marLeft w:val="0"/>
          <w:marRight w:val="0"/>
          <w:marTop w:val="0"/>
          <w:marBottom w:val="225"/>
          <w:divBdr>
            <w:top w:val="none" w:sz="0" w:space="0" w:color="auto"/>
            <w:left w:val="none" w:sz="0" w:space="0" w:color="auto"/>
            <w:bottom w:val="none" w:sz="0" w:space="0" w:color="auto"/>
            <w:right w:val="none" w:sz="0" w:space="0" w:color="auto"/>
          </w:divBdr>
        </w:div>
      </w:divsChild>
    </w:div>
    <w:div w:id="1343773898">
      <w:bodyDiv w:val="1"/>
      <w:marLeft w:val="0"/>
      <w:marRight w:val="0"/>
      <w:marTop w:val="0"/>
      <w:marBottom w:val="0"/>
      <w:divBdr>
        <w:top w:val="none" w:sz="0" w:space="0" w:color="auto"/>
        <w:left w:val="none" w:sz="0" w:space="0" w:color="auto"/>
        <w:bottom w:val="none" w:sz="0" w:space="0" w:color="auto"/>
        <w:right w:val="none" w:sz="0" w:space="0" w:color="auto"/>
      </w:divBdr>
    </w:div>
    <w:div w:id="1350378071">
      <w:bodyDiv w:val="1"/>
      <w:marLeft w:val="0"/>
      <w:marRight w:val="0"/>
      <w:marTop w:val="0"/>
      <w:marBottom w:val="0"/>
      <w:divBdr>
        <w:top w:val="none" w:sz="0" w:space="0" w:color="auto"/>
        <w:left w:val="none" w:sz="0" w:space="0" w:color="auto"/>
        <w:bottom w:val="none" w:sz="0" w:space="0" w:color="auto"/>
        <w:right w:val="none" w:sz="0" w:space="0" w:color="auto"/>
      </w:divBdr>
    </w:div>
    <w:div w:id="1355232993">
      <w:bodyDiv w:val="1"/>
      <w:marLeft w:val="0"/>
      <w:marRight w:val="0"/>
      <w:marTop w:val="0"/>
      <w:marBottom w:val="0"/>
      <w:divBdr>
        <w:top w:val="none" w:sz="0" w:space="0" w:color="auto"/>
        <w:left w:val="none" w:sz="0" w:space="0" w:color="auto"/>
        <w:bottom w:val="none" w:sz="0" w:space="0" w:color="auto"/>
        <w:right w:val="none" w:sz="0" w:space="0" w:color="auto"/>
      </w:divBdr>
    </w:div>
    <w:div w:id="1356930126">
      <w:bodyDiv w:val="1"/>
      <w:marLeft w:val="0"/>
      <w:marRight w:val="0"/>
      <w:marTop w:val="0"/>
      <w:marBottom w:val="0"/>
      <w:divBdr>
        <w:top w:val="none" w:sz="0" w:space="0" w:color="auto"/>
        <w:left w:val="none" w:sz="0" w:space="0" w:color="auto"/>
        <w:bottom w:val="none" w:sz="0" w:space="0" w:color="auto"/>
        <w:right w:val="none" w:sz="0" w:space="0" w:color="auto"/>
      </w:divBdr>
    </w:div>
    <w:div w:id="1368066377">
      <w:bodyDiv w:val="1"/>
      <w:marLeft w:val="0"/>
      <w:marRight w:val="0"/>
      <w:marTop w:val="0"/>
      <w:marBottom w:val="0"/>
      <w:divBdr>
        <w:top w:val="none" w:sz="0" w:space="0" w:color="auto"/>
        <w:left w:val="none" w:sz="0" w:space="0" w:color="auto"/>
        <w:bottom w:val="none" w:sz="0" w:space="0" w:color="auto"/>
        <w:right w:val="none" w:sz="0" w:space="0" w:color="auto"/>
      </w:divBdr>
      <w:divsChild>
        <w:div w:id="48457158">
          <w:marLeft w:val="0"/>
          <w:marRight w:val="0"/>
          <w:marTop w:val="0"/>
          <w:marBottom w:val="0"/>
          <w:divBdr>
            <w:top w:val="single" w:sz="2" w:space="23" w:color="DDDDDD"/>
            <w:left w:val="single" w:sz="2" w:space="23" w:color="DDDDDD"/>
            <w:bottom w:val="single" w:sz="6" w:space="23" w:color="ECECEC"/>
            <w:right w:val="single" w:sz="2" w:space="23" w:color="DDDDDD"/>
          </w:divBdr>
          <w:divsChild>
            <w:div w:id="756904895">
              <w:marLeft w:val="0"/>
              <w:marRight w:val="0"/>
              <w:marTop w:val="0"/>
              <w:marBottom w:val="300"/>
              <w:divBdr>
                <w:top w:val="single" w:sz="2" w:space="0" w:color="DDDDDD"/>
                <w:left w:val="single" w:sz="2" w:space="0" w:color="DDDDDD"/>
                <w:bottom w:val="single" w:sz="2" w:space="0" w:color="DDDDDD"/>
                <w:right w:val="single" w:sz="2" w:space="0" w:color="DDDDDD"/>
              </w:divBdr>
              <w:divsChild>
                <w:div w:id="160873036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99798972">
          <w:marLeft w:val="0"/>
          <w:marRight w:val="0"/>
          <w:marTop w:val="0"/>
          <w:marBottom w:val="0"/>
          <w:divBdr>
            <w:top w:val="single" w:sz="2" w:space="15" w:color="DDDDDD"/>
            <w:left w:val="single" w:sz="2" w:space="23" w:color="DDDDDD"/>
            <w:bottom w:val="single" w:sz="6" w:space="15" w:color="EDEDED"/>
            <w:right w:val="single" w:sz="2" w:space="23" w:color="DDDDDD"/>
          </w:divBdr>
          <w:divsChild>
            <w:div w:id="11996787">
              <w:marLeft w:val="0"/>
              <w:marRight w:val="0"/>
              <w:marTop w:val="0"/>
              <w:marBottom w:val="300"/>
              <w:divBdr>
                <w:top w:val="single" w:sz="6" w:space="8" w:color="1ABC9C"/>
                <w:left w:val="single" w:sz="6" w:space="8" w:color="1ABC9C"/>
                <w:bottom w:val="single" w:sz="6" w:space="8" w:color="1ABC9C"/>
                <w:right w:val="single" w:sz="6" w:space="8" w:color="1ABC9C"/>
              </w:divBdr>
            </w:div>
            <w:div w:id="327099674">
              <w:marLeft w:val="0"/>
              <w:marRight w:val="0"/>
              <w:marTop w:val="0"/>
              <w:marBottom w:val="300"/>
              <w:divBdr>
                <w:top w:val="single" w:sz="6" w:space="8" w:color="1ABC9C"/>
                <w:left w:val="single" w:sz="6" w:space="8" w:color="1ABC9C"/>
                <w:bottom w:val="single" w:sz="6" w:space="8" w:color="1ABC9C"/>
                <w:right w:val="single" w:sz="6" w:space="8" w:color="1ABC9C"/>
              </w:divBdr>
            </w:div>
            <w:div w:id="1647978591">
              <w:marLeft w:val="0"/>
              <w:marRight w:val="0"/>
              <w:marTop w:val="0"/>
              <w:marBottom w:val="300"/>
              <w:divBdr>
                <w:top w:val="single" w:sz="6" w:space="8" w:color="D4D4D4"/>
                <w:left w:val="single" w:sz="6" w:space="8" w:color="D4D4D4"/>
                <w:bottom w:val="single" w:sz="6" w:space="8" w:color="D4D4D4"/>
                <w:right w:val="single" w:sz="6" w:space="8" w:color="D4D4D4"/>
              </w:divBdr>
            </w:div>
            <w:div w:id="17148402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 w:id="1373076904">
      <w:bodyDiv w:val="1"/>
      <w:marLeft w:val="0"/>
      <w:marRight w:val="0"/>
      <w:marTop w:val="0"/>
      <w:marBottom w:val="0"/>
      <w:divBdr>
        <w:top w:val="none" w:sz="0" w:space="0" w:color="auto"/>
        <w:left w:val="none" w:sz="0" w:space="0" w:color="auto"/>
        <w:bottom w:val="none" w:sz="0" w:space="0" w:color="auto"/>
        <w:right w:val="none" w:sz="0" w:space="0" w:color="auto"/>
      </w:divBdr>
    </w:div>
    <w:div w:id="1375349024">
      <w:bodyDiv w:val="1"/>
      <w:marLeft w:val="0"/>
      <w:marRight w:val="0"/>
      <w:marTop w:val="0"/>
      <w:marBottom w:val="0"/>
      <w:divBdr>
        <w:top w:val="none" w:sz="0" w:space="0" w:color="auto"/>
        <w:left w:val="none" w:sz="0" w:space="0" w:color="auto"/>
        <w:bottom w:val="none" w:sz="0" w:space="0" w:color="auto"/>
        <w:right w:val="none" w:sz="0" w:space="0" w:color="auto"/>
      </w:divBdr>
    </w:div>
    <w:div w:id="1379624655">
      <w:bodyDiv w:val="1"/>
      <w:marLeft w:val="0"/>
      <w:marRight w:val="0"/>
      <w:marTop w:val="0"/>
      <w:marBottom w:val="0"/>
      <w:divBdr>
        <w:top w:val="none" w:sz="0" w:space="0" w:color="auto"/>
        <w:left w:val="none" w:sz="0" w:space="0" w:color="auto"/>
        <w:bottom w:val="none" w:sz="0" w:space="0" w:color="auto"/>
        <w:right w:val="none" w:sz="0" w:space="0" w:color="auto"/>
      </w:divBdr>
    </w:div>
    <w:div w:id="1385063625">
      <w:bodyDiv w:val="1"/>
      <w:marLeft w:val="0"/>
      <w:marRight w:val="0"/>
      <w:marTop w:val="0"/>
      <w:marBottom w:val="0"/>
      <w:divBdr>
        <w:top w:val="none" w:sz="0" w:space="0" w:color="auto"/>
        <w:left w:val="none" w:sz="0" w:space="0" w:color="auto"/>
        <w:bottom w:val="none" w:sz="0" w:space="0" w:color="auto"/>
        <w:right w:val="none" w:sz="0" w:space="0" w:color="auto"/>
      </w:divBdr>
    </w:div>
    <w:div w:id="1390150808">
      <w:bodyDiv w:val="1"/>
      <w:marLeft w:val="0"/>
      <w:marRight w:val="0"/>
      <w:marTop w:val="0"/>
      <w:marBottom w:val="0"/>
      <w:divBdr>
        <w:top w:val="none" w:sz="0" w:space="0" w:color="auto"/>
        <w:left w:val="none" w:sz="0" w:space="0" w:color="auto"/>
        <w:bottom w:val="none" w:sz="0" w:space="0" w:color="auto"/>
        <w:right w:val="none" w:sz="0" w:space="0" w:color="auto"/>
      </w:divBdr>
    </w:div>
    <w:div w:id="1391078333">
      <w:bodyDiv w:val="1"/>
      <w:marLeft w:val="0"/>
      <w:marRight w:val="0"/>
      <w:marTop w:val="0"/>
      <w:marBottom w:val="0"/>
      <w:divBdr>
        <w:top w:val="none" w:sz="0" w:space="0" w:color="auto"/>
        <w:left w:val="none" w:sz="0" w:space="0" w:color="auto"/>
        <w:bottom w:val="none" w:sz="0" w:space="0" w:color="auto"/>
        <w:right w:val="none" w:sz="0" w:space="0" w:color="auto"/>
      </w:divBdr>
    </w:div>
    <w:div w:id="1394543773">
      <w:bodyDiv w:val="1"/>
      <w:marLeft w:val="0"/>
      <w:marRight w:val="0"/>
      <w:marTop w:val="0"/>
      <w:marBottom w:val="0"/>
      <w:divBdr>
        <w:top w:val="none" w:sz="0" w:space="0" w:color="auto"/>
        <w:left w:val="none" w:sz="0" w:space="0" w:color="auto"/>
        <w:bottom w:val="none" w:sz="0" w:space="0" w:color="auto"/>
        <w:right w:val="none" w:sz="0" w:space="0" w:color="auto"/>
      </w:divBdr>
    </w:div>
    <w:div w:id="1410422163">
      <w:bodyDiv w:val="1"/>
      <w:marLeft w:val="0"/>
      <w:marRight w:val="0"/>
      <w:marTop w:val="0"/>
      <w:marBottom w:val="0"/>
      <w:divBdr>
        <w:top w:val="none" w:sz="0" w:space="0" w:color="auto"/>
        <w:left w:val="none" w:sz="0" w:space="0" w:color="auto"/>
        <w:bottom w:val="none" w:sz="0" w:space="0" w:color="auto"/>
        <w:right w:val="none" w:sz="0" w:space="0" w:color="auto"/>
      </w:divBdr>
      <w:divsChild>
        <w:div w:id="916397446">
          <w:marLeft w:val="0"/>
          <w:marRight w:val="0"/>
          <w:marTop w:val="0"/>
          <w:marBottom w:val="0"/>
          <w:divBdr>
            <w:top w:val="single" w:sz="2" w:space="23" w:color="DDDDDD"/>
            <w:left w:val="single" w:sz="2" w:space="23" w:color="DDDDDD"/>
            <w:bottom w:val="single" w:sz="6" w:space="23" w:color="ECECEC"/>
            <w:right w:val="single" w:sz="2" w:space="23" w:color="DDDDDD"/>
          </w:divBdr>
          <w:divsChild>
            <w:div w:id="2134396611">
              <w:marLeft w:val="0"/>
              <w:marRight w:val="0"/>
              <w:marTop w:val="0"/>
              <w:marBottom w:val="300"/>
              <w:divBdr>
                <w:top w:val="single" w:sz="2" w:space="0" w:color="DDDDDD"/>
                <w:left w:val="single" w:sz="2" w:space="0" w:color="DDDDDD"/>
                <w:bottom w:val="single" w:sz="2" w:space="0" w:color="DDDDDD"/>
                <w:right w:val="single" w:sz="2" w:space="0" w:color="DDDDDD"/>
              </w:divBdr>
              <w:divsChild>
                <w:div w:id="141239113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94346773">
          <w:marLeft w:val="0"/>
          <w:marRight w:val="0"/>
          <w:marTop w:val="0"/>
          <w:marBottom w:val="0"/>
          <w:divBdr>
            <w:top w:val="single" w:sz="2" w:space="15" w:color="DDDDDD"/>
            <w:left w:val="single" w:sz="2" w:space="23" w:color="DDDDDD"/>
            <w:bottom w:val="single" w:sz="6" w:space="15" w:color="EDEDED"/>
            <w:right w:val="single" w:sz="2" w:space="23" w:color="DDDDDD"/>
          </w:divBdr>
          <w:divsChild>
            <w:div w:id="266229921">
              <w:marLeft w:val="0"/>
              <w:marRight w:val="0"/>
              <w:marTop w:val="0"/>
              <w:marBottom w:val="300"/>
              <w:divBdr>
                <w:top w:val="single" w:sz="6" w:space="8" w:color="D4D4D4"/>
                <w:left w:val="single" w:sz="6" w:space="8" w:color="D4D4D4"/>
                <w:bottom w:val="single" w:sz="6" w:space="8" w:color="D4D4D4"/>
                <w:right w:val="single" w:sz="6" w:space="8" w:color="D4D4D4"/>
              </w:divBdr>
            </w:div>
            <w:div w:id="689378381">
              <w:marLeft w:val="0"/>
              <w:marRight w:val="0"/>
              <w:marTop w:val="0"/>
              <w:marBottom w:val="300"/>
              <w:divBdr>
                <w:top w:val="single" w:sz="6" w:space="8" w:color="FF6547"/>
                <w:left w:val="single" w:sz="6" w:space="8" w:color="FF6547"/>
                <w:bottom w:val="single" w:sz="6" w:space="8" w:color="FF6547"/>
                <w:right w:val="single" w:sz="6" w:space="8" w:color="FF6547"/>
              </w:divBdr>
            </w:div>
            <w:div w:id="1422948377">
              <w:marLeft w:val="0"/>
              <w:marRight w:val="0"/>
              <w:marTop w:val="0"/>
              <w:marBottom w:val="300"/>
              <w:divBdr>
                <w:top w:val="single" w:sz="6" w:space="8" w:color="D4D4D4"/>
                <w:left w:val="single" w:sz="6" w:space="8" w:color="D4D4D4"/>
                <w:bottom w:val="single" w:sz="6" w:space="8" w:color="D4D4D4"/>
                <w:right w:val="single" w:sz="6" w:space="8" w:color="D4D4D4"/>
              </w:divBdr>
            </w:div>
            <w:div w:id="1989556355">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434937874">
      <w:bodyDiv w:val="1"/>
      <w:marLeft w:val="0"/>
      <w:marRight w:val="0"/>
      <w:marTop w:val="0"/>
      <w:marBottom w:val="0"/>
      <w:divBdr>
        <w:top w:val="none" w:sz="0" w:space="0" w:color="auto"/>
        <w:left w:val="none" w:sz="0" w:space="0" w:color="auto"/>
        <w:bottom w:val="none" w:sz="0" w:space="0" w:color="auto"/>
        <w:right w:val="none" w:sz="0" w:space="0" w:color="auto"/>
      </w:divBdr>
    </w:div>
    <w:div w:id="1447968126">
      <w:bodyDiv w:val="1"/>
      <w:marLeft w:val="0"/>
      <w:marRight w:val="0"/>
      <w:marTop w:val="0"/>
      <w:marBottom w:val="0"/>
      <w:divBdr>
        <w:top w:val="none" w:sz="0" w:space="0" w:color="auto"/>
        <w:left w:val="none" w:sz="0" w:space="0" w:color="auto"/>
        <w:bottom w:val="none" w:sz="0" w:space="0" w:color="auto"/>
        <w:right w:val="none" w:sz="0" w:space="0" w:color="auto"/>
      </w:divBdr>
      <w:divsChild>
        <w:div w:id="41236194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48427225">
      <w:bodyDiv w:val="1"/>
      <w:marLeft w:val="0"/>
      <w:marRight w:val="0"/>
      <w:marTop w:val="0"/>
      <w:marBottom w:val="0"/>
      <w:divBdr>
        <w:top w:val="none" w:sz="0" w:space="0" w:color="auto"/>
        <w:left w:val="none" w:sz="0" w:space="0" w:color="auto"/>
        <w:bottom w:val="none" w:sz="0" w:space="0" w:color="auto"/>
        <w:right w:val="none" w:sz="0" w:space="0" w:color="auto"/>
      </w:divBdr>
    </w:div>
    <w:div w:id="1450394723">
      <w:bodyDiv w:val="1"/>
      <w:marLeft w:val="0"/>
      <w:marRight w:val="0"/>
      <w:marTop w:val="0"/>
      <w:marBottom w:val="0"/>
      <w:divBdr>
        <w:top w:val="none" w:sz="0" w:space="0" w:color="auto"/>
        <w:left w:val="none" w:sz="0" w:space="0" w:color="auto"/>
        <w:bottom w:val="none" w:sz="0" w:space="0" w:color="auto"/>
        <w:right w:val="none" w:sz="0" w:space="0" w:color="auto"/>
      </w:divBdr>
      <w:divsChild>
        <w:div w:id="211998422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71284965">
      <w:bodyDiv w:val="1"/>
      <w:marLeft w:val="0"/>
      <w:marRight w:val="0"/>
      <w:marTop w:val="0"/>
      <w:marBottom w:val="0"/>
      <w:divBdr>
        <w:top w:val="none" w:sz="0" w:space="0" w:color="auto"/>
        <w:left w:val="none" w:sz="0" w:space="0" w:color="auto"/>
        <w:bottom w:val="none" w:sz="0" w:space="0" w:color="auto"/>
        <w:right w:val="none" w:sz="0" w:space="0" w:color="auto"/>
      </w:divBdr>
    </w:div>
    <w:div w:id="1471704673">
      <w:bodyDiv w:val="1"/>
      <w:marLeft w:val="0"/>
      <w:marRight w:val="0"/>
      <w:marTop w:val="0"/>
      <w:marBottom w:val="0"/>
      <w:divBdr>
        <w:top w:val="none" w:sz="0" w:space="0" w:color="auto"/>
        <w:left w:val="none" w:sz="0" w:space="0" w:color="auto"/>
        <w:bottom w:val="none" w:sz="0" w:space="0" w:color="auto"/>
        <w:right w:val="none" w:sz="0" w:space="0" w:color="auto"/>
      </w:divBdr>
    </w:div>
    <w:div w:id="1474369054">
      <w:bodyDiv w:val="1"/>
      <w:marLeft w:val="0"/>
      <w:marRight w:val="0"/>
      <w:marTop w:val="0"/>
      <w:marBottom w:val="0"/>
      <w:divBdr>
        <w:top w:val="none" w:sz="0" w:space="0" w:color="auto"/>
        <w:left w:val="none" w:sz="0" w:space="0" w:color="auto"/>
        <w:bottom w:val="none" w:sz="0" w:space="0" w:color="auto"/>
        <w:right w:val="none" w:sz="0" w:space="0" w:color="auto"/>
      </w:divBdr>
    </w:div>
    <w:div w:id="1489859540">
      <w:bodyDiv w:val="1"/>
      <w:marLeft w:val="0"/>
      <w:marRight w:val="0"/>
      <w:marTop w:val="0"/>
      <w:marBottom w:val="0"/>
      <w:divBdr>
        <w:top w:val="none" w:sz="0" w:space="0" w:color="auto"/>
        <w:left w:val="none" w:sz="0" w:space="0" w:color="auto"/>
        <w:bottom w:val="none" w:sz="0" w:space="0" w:color="auto"/>
        <w:right w:val="none" w:sz="0" w:space="0" w:color="auto"/>
      </w:divBdr>
    </w:div>
    <w:div w:id="1503616804">
      <w:bodyDiv w:val="1"/>
      <w:marLeft w:val="0"/>
      <w:marRight w:val="0"/>
      <w:marTop w:val="0"/>
      <w:marBottom w:val="0"/>
      <w:divBdr>
        <w:top w:val="none" w:sz="0" w:space="0" w:color="auto"/>
        <w:left w:val="none" w:sz="0" w:space="0" w:color="auto"/>
        <w:bottom w:val="none" w:sz="0" w:space="0" w:color="auto"/>
        <w:right w:val="none" w:sz="0" w:space="0" w:color="auto"/>
      </w:divBdr>
    </w:div>
    <w:div w:id="1504659212">
      <w:bodyDiv w:val="1"/>
      <w:marLeft w:val="0"/>
      <w:marRight w:val="0"/>
      <w:marTop w:val="0"/>
      <w:marBottom w:val="0"/>
      <w:divBdr>
        <w:top w:val="none" w:sz="0" w:space="0" w:color="auto"/>
        <w:left w:val="none" w:sz="0" w:space="0" w:color="auto"/>
        <w:bottom w:val="none" w:sz="0" w:space="0" w:color="auto"/>
        <w:right w:val="none" w:sz="0" w:space="0" w:color="auto"/>
      </w:divBdr>
      <w:divsChild>
        <w:div w:id="509638900">
          <w:marLeft w:val="0"/>
          <w:marRight w:val="0"/>
          <w:marTop w:val="0"/>
          <w:marBottom w:val="225"/>
          <w:divBdr>
            <w:top w:val="none" w:sz="0" w:space="0" w:color="auto"/>
            <w:left w:val="none" w:sz="0" w:space="0" w:color="auto"/>
            <w:bottom w:val="none" w:sz="0" w:space="0" w:color="auto"/>
            <w:right w:val="none" w:sz="0" w:space="0" w:color="auto"/>
          </w:divBdr>
        </w:div>
        <w:div w:id="1687174140">
          <w:marLeft w:val="0"/>
          <w:marRight w:val="0"/>
          <w:marTop w:val="0"/>
          <w:marBottom w:val="225"/>
          <w:divBdr>
            <w:top w:val="none" w:sz="0" w:space="0" w:color="auto"/>
            <w:left w:val="none" w:sz="0" w:space="0" w:color="auto"/>
            <w:bottom w:val="none" w:sz="0" w:space="0" w:color="auto"/>
            <w:right w:val="none" w:sz="0" w:space="0" w:color="auto"/>
          </w:divBdr>
        </w:div>
      </w:divsChild>
    </w:div>
    <w:div w:id="1509635013">
      <w:bodyDiv w:val="1"/>
      <w:marLeft w:val="0"/>
      <w:marRight w:val="0"/>
      <w:marTop w:val="0"/>
      <w:marBottom w:val="0"/>
      <w:divBdr>
        <w:top w:val="none" w:sz="0" w:space="0" w:color="auto"/>
        <w:left w:val="none" w:sz="0" w:space="0" w:color="auto"/>
        <w:bottom w:val="none" w:sz="0" w:space="0" w:color="auto"/>
        <w:right w:val="none" w:sz="0" w:space="0" w:color="auto"/>
      </w:divBdr>
    </w:div>
    <w:div w:id="1513228194">
      <w:bodyDiv w:val="1"/>
      <w:marLeft w:val="0"/>
      <w:marRight w:val="0"/>
      <w:marTop w:val="0"/>
      <w:marBottom w:val="0"/>
      <w:divBdr>
        <w:top w:val="none" w:sz="0" w:space="0" w:color="auto"/>
        <w:left w:val="none" w:sz="0" w:space="0" w:color="auto"/>
        <w:bottom w:val="none" w:sz="0" w:space="0" w:color="auto"/>
        <w:right w:val="none" w:sz="0" w:space="0" w:color="auto"/>
      </w:divBdr>
    </w:div>
    <w:div w:id="1517504762">
      <w:bodyDiv w:val="1"/>
      <w:marLeft w:val="0"/>
      <w:marRight w:val="0"/>
      <w:marTop w:val="0"/>
      <w:marBottom w:val="0"/>
      <w:divBdr>
        <w:top w:val="none" w:sz="0" w:space="0" w:color="auto"/>
        <w:left w:val="none" w:sz="0" w:space="0" w:color="auto"/>
        <w:bottom w:val="none" w:sz="0" w:space="0" w:color="auto"/>
        <w:right w:val="none" w:sz="0" w:space="0" w:color="auto"/>
      </w:divBdr>
      <w:divsChild>
        <w:div w:id="564149006">
          <w:marLeft w:val="0"/>
          <w:marRight w:val="0"/>
          <w:marTop w:val="0"/>
          <w:marBottom w:val="225"/>
          <w:divBdr>
            <w:top w:val="none" w:sz="0" w:space="0" w:color="auto"/>
            <w:left w:val="none" w:sz="0" w:space="0" w:color="auto"/>
            <w:bottom w:val="none" w:sz="0" w:space="0" w:color="auto"/>
            <w:right w:val="none" w:sz="0" w:space="0" w:color="auto"/>
          </w:divBdr>
        </w:div>
        <w:div w:id="870916724">
          <w:marLeft w:val="0"/>
          <w:marRight w:val="0"/>
          <w:marTop w:val="0"/>
          <w:marBottom w:val="225"/>
          <w:divBdr>
            <w:top w:val="none" w:sz="0" w:space="0" w:color="auto"/>
            <w:left w:val="none" w:sz="0" w:space="0" w:color="auto"/>
            <w:bottom w:val="none" w:sz="0" w:space="0" w:color="auto"/>
            <w:right w:val="none" w:sz="0" w:space="0" w:color="auto"/>
          </w:divBdr>
        </w:div>
      </w:divsChild>
    </w:div>
    <w:div w:id="1520899164">
      <w:bodyDiv w:val="1"/>
      <w:marLeft w:val="0"/>
      <w:marRight w:val="0"/>
      <w:marTop w:val="0"/>
      <w:marBottom w:val="0"/>
      <w:divBdr>
        <w:top w:val="none" w:sz="0" w:space="0" w:color="auto"/>
        <w:left w:val="none" w:sz="0" w:space="0" w:color="auto"/>
        <w:bottom w:val="none" w:sz="0" w:space="0" w:color="auto"/>
        <w:right w:val="none" w:sz="0" w:space="0" w:color="auto"/>
      </w:divBdr>
      <w:divsChild>
        <w:div w:id="60060690">
          <w:marLeft w:val="0"/>
          <w:marRight w:val="0"/>
          <w:marTop w:val="0"/>
          <w:marBottom w:val="0"/>
          <w:divBdr>
            <w:top w:val="none" w:sz="0" w:space="0" w:color="auto"/>
            <w:left w:val="none" w:sz="0" w:space="0" w:color="auto"/>
            <w:bottom w:val="none" w:sz="0" w:space="0" w:color="auto"/>
            <w:right w:val="none" w:sz="0" w:space="0" w:color="auto"/>
          </w:divBdr>
        </w:div>
        <w:div w:id="86196686">
          <w:marLeft w:val="0"/>
          <w:marRight w:val="0"/>
          <w:marTop w:val="0"/>
          <w:marBottom w:val="300"/>
          <w:divBdr>
            <w:top w:val="none" w:sz="0" w:space="0" w:color="auto"/>
            <w:left w:val="none" w:sz="0" w:space="0" w:color="auto"/>
            <w:bottom w:val="none" w:sz="0" w:space="0" w:color="auto"/>
            <w:right w:val="none" w:sz="0" w:space="0" w:color="auto"/>
          </w:divBdr>
          <w:divsChild>
            <w:div w:id="516847618">
              <w:marLeft w:val="0"/>
              <w:marRight w:val="0"/>
              <w:marTop w:val="0"/>
              <w:marBottom w:val="0"/>
              <w:divBdr>
                <w:top w:val="none" w:sz="0" w:space="0" w:color="auto"/>
                <w:left w:val="none" w:sz="0" w:space="0" w:color="auto"/>
                <w:bottom w:val="none" w:sz="0" w:space="0" w:color="auto"/>
                <w:right w:val="none" w:sz="0" w:space="0" w:color="auto"/>
              </w:divBdr>
            </w:div>
          </w:divsChild>
        </w:div>
        <w:div w:id="341854780">
          <w:marLeft w:val="0"/>
          <w:marRight w:val="0"/>
          <w:marTop w:val="0"/>
          <w:marBottom w:val="0"/>
          <w:divBdr>
            <w:top w:val="none" w:sz="0" w:space="0" w:color="auto"/>
            <w:left w:val="none" w:sz="0" w:space="0" w:color="auto"/>
            <w:bottom w:val="none" w:sz="0" w:space="0" w:color="auto"/>
            <w:right w:val="none" w:sz="0" w:space="0" w:color="auto"/>
          </w:divBdr>
        </w:div>
        <w:div w:id="632178343">
          <w:marLeft w:val="0"/>
          <w:marRight w:val="0"/>
          <w:marTop w:val="0"/>
          <w:marBottom w:val="0"/>
          <w:divBdr>
            <w:top w:val="none" w:sz="0" w:space="0" w:color="auto"/>
            <w:left w:val="none" w:sz="0" w:space="0" w:color="auto"/>
            <w:bottom w:val="none" w:sz="0" w:space="0" w:color="auto"/>
            <w:right w:val="none" w:sz="0" w:space="0" w:color="auto"/>
          </w:divBdr>
        </w:div>
        <w:div w:id="2051833377">
          <w:marLeft w:val="0"/>
          <w:marRight w:val="0"/>
          <w:marTop w:val="0"/>
          <w:marBottom w:val="0"/>
          <w:divBdr>
            <w:top w:val="none" w:sz="0" w:space="0" w:color="auto"/>
            <w:left w:val="none" w:sz="0" w:space="0" w:color="auto"/>
            <w:bottom w:val="none" w:sz="0" w:space="0" w:color="auto"/>
            <w:right w:val="none" w:sz="0" w:space="0" w:color="auto"/>
          </w:divBdr>
        </w:div>
      </w:divsChild>
    </w:div>
    <w:div w:id="1525249323">
      <w:bodyDiv w:val="1"/>
      <w:marLeft w:val="0"/>
      <w:marRight w:val="0"/>
      <w:marTop w:val="0"/>
      <w:marBottom w:val="0"/>
      <w:divBdr>
        <w:top w:val="none" w:sz="0" w:space="0" w:color="auto"/>
        <w:left w:val="none" w:sz="0" w:space="0" w:color="auto"/>
        <w:bottom w:val="none" w:sz="0" w:space="0" w:color="auto"/>
        <w:right w:val="none" w:sz="0" w:space="0" w:color="auto"/>
      </w:divBdr>
    </w:div>
    <w:div w:id="1528525793">
      <w:bodyDiv w:val="1"/>
      <w:marLeft w:val="0"/>
      <w:marRight w:val="0"/>
      <w:marTop w:val="0"/>
      <w:marBottom w:val="0"/>
      <w:divBdr>
        <w:top w:val="none" w:sz="0" w:space="0" w:color="auto"/>
        <w:left w:val="none" w:sz="0" w:space="0" w:color="auto"/>
        <w:bottom w:val="none" w:sz="0" w:space="0" w:color="auto"/>
        <w:right w:val="none" w:sz="0" w:space="0" w:color="auto"/>
      </w:divBdr>
      <w:divsChild>
        <w:div w:id="1729524376">
          <w:marLeft w:val="120"/>
          <w:marRight w:val="0"/>
          <w:marTop w:val="0"/>
          <w:marBottom w:val="0"/>
          <w:divBdr>
            <w:top w:val="none" w:sz="0" w:space="0" w:color="auto"/>
            <w:left w:val="none" w:sz="0" w:space="0" w:color="auto"/>
            <w:bottom w:val="none" w:sz="0" w:space="0" w:color="auto"/>
            <w:right w:val="none" w:sz="0" w:space="0" w:color="auto"/>
          </w:divBdr>
          <w:divsChild>
            <w:div w:id="517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050">
      <w:bodyDiv w:val="1"/>
      <w:marLeft w:val="0"/>
      <w:marRight w:val="0"/>
      <w:marTop w:val="0"/>
      <w:marBottom w:val="0"/>
      <w:divBdr>
        <w:top w:val="none" w:sz="0" w:space="0" w:color="auto"/>
        <w:left w:val="none" w:sz="0" w:space="0" w:color="auto"/>
        <w:bottom w:val="none" w:sz="0" w:space="0" w:color="auto"/>
        <w:right w:val="none" w:sz="0" w:space="0" w:color="auto"/>
      </w:divBdr>
      <w:divsChild>
        <w:div w:id="230770819">
          <w:marLeft w:val="0"/>
          <w:marRight w:val="0"/>
          <w:marTop w:val="0"/>
          <w:marBottom w:val="225"/>
          <w:divBdr>
            <w:top w:val="none" w:sz="0" w:space="0" w:color="auto"/>
            <w:left w:val="none" w:sz="0" w:space="0" w:color="auto"/>
            <w:bottom w:val="none" w:sz="0" w:space="0" w:color="auto"/>
            <w:right w:val="none" w:sz="0" w:space="0" w:color="auto"/>
          </w:divBdr>
        </w:div>
        <w:div w:id="892347939">
          <w:marLeft w:val="0"/>
          <w:marRight w:val="0"/>
          <w:marTop w:val="0"/>
          <w:marBottom w:val="225"/>
          <w:divBdr>
            <w:top w:val="none" w:sz="0" w:space="0" w:color="auto"/>
            <w:left w:val="none" w:sz="0" w:space="0" w:color="auto"/>
            <w:bottom w:val="none" w:sz="0" w:space="0" w:color="auto"/>
            <w:right w:val="none" w:sz="0" w:space="0" w:color="auto"/>
          </w:divBdr>
        </w:div>
      </w:divsChild>
    </w:div>
    <w:div w:id="1537809920">
      <w:bodyDiv w:val="1"/>
      <w:marLeft w:val="0"/>
      <w:marRight w:val="0"/>
      <w:marTop w:val="0"/>
      <w:marBottom w:val="0"/>
      <w:divBdr>
        <w:top w:val="none" w:sz="0" w:space="0" w:color="auto"/>
        <w:left w:val="none" w:sz="0" w:space="0" w:color="auto"/>
        <w:bottom w:val="none" w:sz="0" w:space="0" w:color="auto"/>
        <w:right w:val="none" w:sz="0" w:space="0" w:color="auto"/>
      </w:divBdr>
    </w:div>
    <w:div w:id="1546912008">
      <w:bodyDiv w:val="1"/>
      <w:marLeft w:val="0"/>
      <w:marRight w:val="0"/>
      <w:marTop w:val="0"/>
      <w:marBottom w:val="0"/>
      <w:divBdr>
        <w:top w:val="none" w:sz="0" w:space="0" w:color="auto"/>
        <w:left w:val="none" w:sz="0" w:space="0" w:color="auto"/>
        <w:bottom w:val="none" w:sz="0" w:space="0" w:color="auto"/>
        <w:right w:val="none" w:sz="0" w:space="0" w:color="auto"/>
      </w:divBdr>
    </w:div>
    <w:div w:id="1554391413">
      <w:bodyDiv w:val="1"/>
      <w:marLeft w:val="0"/>
      <w:marRight w:val="0"/>
      <w:marTop w:val="0"/>
      <w:marBottom w:val="0"/>
      <w:divBdr>
        <w:top w:val="none" w:sz="0" w:space="0" w:color="auto"/>
        <w:left w:val="none" w:sz="0" w:space="0" w:color="auto"/>
        <w:bottom w:val="none" w:sz="0" w:space="0" w:color="auto"/>
        <w:right w:val="none" w:sz="0" w:space="0" w:color="auto"/>
      </w:divBdr>
      <w:divsChild>
        <w:div w:id="1054894547">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45652">
      <w:bodyDiv w:val="1"/>
      <w:marLeft w:val="0"/>
      <w:marRight w:val="0"/>
      <w:marTop w:val="0"/>
      <w:marBottom w:val="0"/>
      <w:divBdr>
        <w:top w:val="none" w:sz="0" w:space="0" w:color="auto"/>
        <w:left w:val="none" w:sz="0" w:space="0" w:color="auto"/>
        <w:bottom w:val="none" w:sz="0" w:space="0" w:color="auto"/>
        <w:right w:val="none" w:sz="0" w:space="0" w:color="auto"/>
      </w:divBdr>
      <w:divsChild>
        <w:div w:id="1101220364">
          <w:marLeft w:val="0"/>
          <w:marRight w:val="0"/>
          <w:marTop w:val="0"/>
          <w:marBottom w:val="0"/>
          <w:divBdr>
            <w:top w:val="none" w:sz="0" w:space="0" w:color="auto"/>
            <w:left w:val="none" w:sz="0" w:space="0" w:color="auto"/>
            <w:bottom w:val="none" w:sz="0" w:space="0" w:color="auto"/>
            <w:right w:val="none" w:sz="0" w:space="0" w:color="auto"/>
          </w:divBdr>
          <w:divsChild>
            <w:div w:id="12575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619">
      <w:bodyDiv w:val="1"/>
      <w:marLeft w:val="0"/>
      <w:marRight w:val="0"/>
      <w:marTop w:val="0"/>
      <w:marBottom w:val="0"/>
      <w:divBdr>
        <w:top w:val="none" w:sz="0" w:space="0" w:color="auto"/>
        <w:left w:val="none" w:sz="0" w:space="0" w:color="auto"/>
        <w:bottom w:val="none" w:sz="0" w:space="0" w:color="auto"/>
        <w:right w:val="none" w:sz="0" w:space="0" w:color="auto"/>
      </w:divBdr>
    </w:div>
    <w:div w:id="1586766159">
      <w:bodyDiv w:val="1"/>
      <w:marLeft w:val="0"/>
      <w:marRight w:val="0"/>
      <w:marTop w:val="0"/>
      <w:marBottom w:val="0"/>
      <w:divBdr>
        <w:top w:val="none" w:sz="0" w:space="0" w:color="auto"/>
        <w:left w:val="none" w:sz="0" w:space="0" w:color="auto"/>
        <w:bottom w:val="none" w:sz="0" w:space="0" w:color="auto"/>
        <w:right w:val="none" w:sz="0" w:space="0" w:color="auto"/>
      </w:divBdr>
    </w:div>
    <w:div w:id="1588270650">
      <w:bodyDiv w:val="1"/>
      <w:marLeft w:val="0"/>
      <w:marRight w:val="0"/>
      <w:marTop w:val="0"/>
      <w:marBottom w:val="0"/>
      <w:divBdr>
        <w:top w:val="none" w:sz="0" w:space="0" w:color="auto"/>
        <w:left w:val="none" w:sz="0" w:space="0" w:color="auto"/>
        <w:bottom w:val="none" w:sz="0" w:space="0" w:color="auto"/>
        <w:right w:val="none" w:sz="0" w:space="0" w:color="auto"/>
      </w:divBdr>
    </w:div>
    <w:div w:id="1588686589">
      <w:bodyDiv w:val="1"/>
      <w:marLeft w:val="0"/>
      <w:marRight w:val="0"/>
      <w:marTop w:val="0"/>
      <w:marBottom w:val="0"/>
      <w:divBdr>
        <w:top w:val="none" w:sz="0" w:space="0" w:color="auto"/>
        <w:left w:val="none" w:sz="0" w:space="0" w:color="auto"/>
        <w:bottom w:val="none" w:sz="0" w:space="0" w:color="auto"/>
        <w:right w:val="none" w:sz="0" w:space="0" w:color="auto"/>
      </w:divBdr>
      <w:divsChild>
        <w:div w:id="395052798">
          <w:marLeft w:val="0"/>
          <w:marRight w:val="0"/>
          <w:marTop w:val="0"/>
          <w:marBottom w:val="225"/>
          <w:divBdr>
            <w:top w:val="none" w:sz="0" w:space="0" w:color="auto"/>
            <w:left w:val="none" w:sz="0" w:space="0" w:color="auto"/>
            <w:bottom w:val="none" w:sz="0" w:space="0" w:color="auto"/>
            <w:right w:val="none" w:sz="0" w:space="0" w:color="auto"/>
          </w:divBdr>
        </w:div>
        <w:div w:id="772743633">
          <w:marLeft w:val="0"/>
          <w:marRight w:val="0"/>
          <w:marTop w:val="0"/>
          <w:marBottom w:val="225"/>
          <w:divBdr>
            <w:top w:val="none" w:sz="0" w:space="0" w:color="auto"/>
            <w:left w:val="none" w:sz="0" w:space="0" w:color="auto"/>
            <w:bottom w:val="none" w:sz="0" w:space="0" w:color="auto"/>
            <w:right w:val="none" w:sz="0" w:space="0" w:color="auto"/>
          </w:divBdr>
        </w:div>
        <w:div w:id="941494488">
          <w:marLeft w:val="0"/>
          <w:marRight w:val="0"/>
          <w:marTop w:val="0"/>
          <w:marBottom w:val="225"/>
          <w:divBdr>
            <w:top w:val="none" w:sz="0" w:space="0" w:color="auto"/>
            <w:left w:val="none" w:sz="0" w:space="0" w:color="auto"/>
            <w:bottom w:val="none" w:sz="0" w:space="0" w:color="auto"/>
            <w:right w:val="none" w:sz="0" w:space="0" w:color="auto"/>
          </w:divBdr>
        </w:div>
      </w:divsChild>
    </w:div>
    <w:div w:id="1593930681">
      <w:bodyDiv w:val="1"/>
      <w:marLeft w:val="0"/>
      <w:marRight w:val="0"/>
      <w:marTop w:val="0"/>
      <w:marBottom w:val="0"/>
      <w:divBdr>
        <w:top w:val="none" w:sz="0" w:space="0" w:color="auto"/>
        <w:left w:val="none" w:sz="0" w:space="0" w:color="auto"/>
        <w:bottom w:val="none" w:sz="0" w:space="0" w:color="auto"/>
        <w:right w:val="none" w:sz="0" w:space="0" w:color="auto"/>
      </w:divBdr>
    </w:div>
    <w:div w:id="1594243018">
      <w:bodyDiv w:val="1"/>
      <w:marLeft w:val="0"/>
      <w:marRight w:val="0"/>
      <w:marTop w:val="0"/>
      <w:marBottom w:val="0"/>
      <w:divBdr>
        <w:top w:val="none" w:sz="0" w:space="0" w:color="auto"/>
        <w:left w:val="none" w:sz="0" w:space="0" w:color="auto"/>
        <w:bottom w:val="none" w:sz="0" w:space="0" w:color="auto"/>
        <w:right w:val="none" w:sz="0" w:space="0" w:color="auto"/>
      </w:divBdr>
      <w:divsChild>
        <w:div w:id="971985937">
          <w:marLeft w:val="0"/>
          <w:marRight w:val="0"/>
          <w:marTop w:val="0"/>
          <w:marBottom w:val="0"/>
          <w:divBdr>
            <w:top w:val="single" w:sz="2" w:space="23" w:color="DDDDDD"/>
            <w:left w:val="single" w:sz="2" w:space="23" w:color="DDDDDD"/>
            <w:bottom w:val="single" w:sz="6" w:space="23" w:color="ECECEC"/>
            <w:right w:val="single" w:sz="2" w:space="23" w:color="DDDDDD"/>
          </w:divBdr>
          <w:divsChild>
            <w:div w:id="392310835">
              <w:marLeft w:val="0"/>
              <w:marRight w:val="0"/>
              <w:marTop w:val="0"/>
              <w:marBottom w:val="300"/>
              <w:divBdr>
                <w:top w:val="single" w:sz="2" w:space="0" w:color="DDDDDD"/>
                <w:left w:val="single" w:sz="2" w:space="0" w:color="DDDDDD"/>
                <w:bottom w:val="single" w:sz="2" w:space="0" w:color="DDDDDD"/>
                <w:right w:val="single" w:sz="2" w:space="0" w:color="DDDDDD"/>
              </w:divBdr>
              <w:divsChild>
                <w:div w:id="398400865">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394768884">
          <w:marLeft w:val="0"/>
          <w:marRight w:val="0"/>
          <w:marTop w:val="0"/>
          <w:marBottom w:val="0"/>
          <w:divBdr>
            <w:top w:val="single" w:sz="2" w:space="15" w:color="DDDDDD"/>
            <w:left w:val="single" w:sz="2" w:space="23" w:color="DDDDDD"/>
            <w:bottom w:val="single" w:sz="6" w:space="15" w:color="EDEDED"/>
            <w:right w:val="single" w:sz="2" w:space="23" w:color="DDDDDD"/>
          </w:divBdr>
          <w:divsChild>
            <w:div w:id="273446556">
              <w:marLeft w:val="0"/>
              <w:marRight w:val="0"/>
              <w:marTop w:val="0"/>
              <w:marBottom w:val="300"/>
              <w:divBdr>
                <w:top w:val="single" w:sz="6" w:space="8" w:color="D4D4D4"/>
                <w:left w:val="single" w:sz="6" w:space="8" w:color="D4D4D4"/>
                <w:bottom w:val="single" w:sz="6" w:space="8" w:color="D4D4D4"/>
                <w:right w:val="single" w:sz="6" w:space="8" w:color="D4D4D4"/>
              </w:divBdr>
            </w:div>
            <w:div w:id="451243465">
              <w:marLeft w:val="0"/>
              <w:marRight w:val="0"/>
              <w:marTop w:val="0"/>
              <w:marBottom w:val="300"/>
              <w:divBdr>
                <w:top w:val="single" w:sz="6" w:space="8" w:color="D4D4D4"/>
                <w:left w:val="single" w:sz="6" w:space="8" w:color="D4D4D4"/>
                <w:bottom w:val="single" w:sz="6" w:space="8" w:color="D4D4D4"/>
                <w:right w:val="single" w:sz="6" w:space="8" w:color="D4D4D4"/>
              </w:divBdr>
            </w:div>
            <w:div w:id="851383208">
              <w:marLeft w:val="0"/>
              <w:marRight w:val="0"/>
              <w:marTop w:val="0"/>
              <w:marBottom w:val="300"/>
              <w:divBdr>
                <w:top w:val="single" w:sz="6" w:space="8" w:color="FF6547"/>
                <w:left w:val="single" w:sz="6" w:space="8" w:color="FF6547"/>
                <w:bottom w:val="single" w:sz="6" w:space="8" w:color="FF6547"/>
                <w:right w:val="single" w:sz="6" w:space="8" w:color="FF6547"/>
              </w:divBdr>
            </w:div>
            <w:div w:id="175276965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sChild>
    </w:div>
    <w:div w:id="1597329675">
      <w:bodyDiv w:val="1"/>
      <w:marLeft w:val="0"/>
      <w:marRight w:val="0"/>
      <w:marTop w:val="0"/>
      <w:marBottom w:val="0"/>
      <w:divBdr>
        <w:top w:val="none" w:sz="0" w:space="0" w:color="auto"/>
        <w:left w:val="none" w:sz="0" w:space="0" w:color="auto"/>
        <w:bottom w:val="none" w:sz="0" w:space="0" w:color="auto"/>
        <w:right w:val="none" w:sz="0" w:space="0" w:color="auto"/>
      </w:divBdr>
    </w:div>
    <w:div w:id="1603731502">
      <w:bodyDiv w:val="1"/>
      <w:marLeft w:val="0"/>
      <w:marRight w:val="0"/>
      <w:marTop w:val="0"/>
      <w:marBottom w:val="0"/>
      <w:divBdr>
        <w:top w:val="none" w:sz="0" w:space="0" w:color="auto"/>
        <w:left w:val="none" w:sz="0" w:space="0" w:color="auto"/>
        <w:bottom w:val="none" w:sz="0" w:space="0" w:color="auto"/>
        <w:right w:val="none" w:sz="0" w:space="0" w:color="auto"/>
      </w:divBdr>
    </w:div>
    <w:div w:id="1607342542">
      <w:bodyDiv w:val="1"/>
      <w:marLeft w:val="0"/>
      <w:marRight w:val="0"/>
      <w:marTop w:val="0"/>
      <w:marBottom w:val="0"/>
      <w:divBdr>
        <w:top w:val="none" w:sz="0" w:space="0" w:color="auto"/>
        <w:left w:val="none" w:sz="0" w:space="0" w:color="auto"/>
        <w:bottom w:val="none" w:sz="0" w:space="0" w:color="auto"/>
        <w:right w:val="none" w:sz="0" w:space="0" w:color="auto"/>
      </w:divBdr>
    </w:div>
    <w:div w:id="1608005158">
      <w:bodyDiv w:val="1"/>
      <w:marLeft w:val="0"/>
      <w:marRight w:val="0"/>
      <w:marTop w:val="0"/>
      <w:marBottom w:val="0"/>
      <w:divBdr>
        <w:top w:val="none" w:sz="0" w:space="0" w:color="auto"/>
        <w:left w:val="none" w:sz="0" w:space="0" w:color="auto"/>
        <w:bottom w:val="none" w:sz="0" w:space="0" w:color="auto"/>
        <w:right w:val="none" w:sz="0" w:space="0" w:color="auto"/>
      </w:divBdr>
    </w:div>
    <w:div w:id="1611812561">
      <w:bodyDiv w:val="1"/>
      <w:marLeft w:val="0"/>
      <w:marRight w:val="0"/>
      <w:marTop w:val="0"/>
      <w:marBottom w:val="0"/>
      <w:divBdr>
        <w:top w:val="none" w:sz="0" w:space="0" w:color="auto"/>
        <w:left w:val="none" w:sz="0" w:space="0" w:color="auto"/>
        <w:bottom w:val="none" w:sz="0" w:space="0" w:color="auto"/>
        <w:right w:val="none" w:sz="0" w:space="0" w:color="auto"/>
      </w:divBdr>
    </w:div>
    <w:div w:id="1614633647">
      <w:bodyDiv w:val="1"/>
      <w:marLeft w:val="0"/>
      <w:marRight w:val="0"/>
      <w:marTop w:val="0"/>
      <w:marBottom w:val="0"/>
      <w:divBdr>
        <w:top w:val="none" w:sz="0" w:space="0" w:color="auto"/>
        <w:left w:val="none" w:sz="0" w:space="0" w:color="auto"/>
        <w:bottom w:val="none" w:sz="0" w:space="0" w:color="auto"/>
        <w:right w:val="none" w:sz="0" w:space="0" w:color="auto"/>
      </w:divBdr>
      <w:divsChild>
        <w:div w:id="1424961436">
          <w:marLeft w:val="0"/>
          <w:marRight w:val="0"/>
          <w:marTop w:val="0"/>
          <w:marBottom w:val="225"/>
          <w:divBdr>
            <w:top w:val="none" w:sz="0" w:space="0" w:color="auto"/>
            <w:left w:val="none" w:sz="0" w:space="0" w:color="auto"/>
            <w:bottom w:val="none" w:sz="0" w:space="0" w:color="auto"/>
            <w:right w:val="none" w:sz="0" w:space="0" w:color="auto"/>
          </w:divBdr>
        </w:div>
        <w:div w:id="2096855992">
          <w:marLeft w:val="0"/>
          <w:marRight w:val="0"/>
          <w:marTop w:val="0"/>
          <w:marBottom w:val="225"/>
          <w:divBdr>
            <w:top w:val="none" w:sz="0" w:space="0" w:color="auto"/>
            <w:left w:val="none" w:sz="0" w:space="0" w:color="auto"/>
            <w:bottom w:val="none" w:sz="0" w:space="0" w:color="auto"/>
            <w:right w:val="none" w:sz="0" w:space="0" w:color="auto"/>
          </w:divBdr>
        </w:div>
      </w:divsChild>
    </w:div>
    <w:div w:id="1621691168">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637367454">
      <w:bodyDiv w:val="1"/>
      <w:marLeft w:val="0"/>
      <w:marRight w:val="0"/>
      <w:marTop w:val="0"/>
      <w:marBottom w:val="0"/>
      <w:divBdr>
        <w:top w:val="none" w:sz="0" w:space="0" w:color="auto"/>
        <w:left w:val="none" w:sz="0" w:space="0" w:color="auto"/>
        <w:bottom w:val="none" w:sz="0" w:space="0" w:color="auto"/>
        <w:right w:val="none" w:sz="0" w:space="0" w:color="auto"/>
      </w:divBdr>
    </w:div>
    <w:div w:id="1639602741">
      <w:bodyDiv w:val="1"/>
      <w:marLeft w:val="0"/>
      <w:marRight w:val="0"/>
      <w:marTop w:val="0"/>
      <w:marBottom w:val="0"/>
      <w:divBdr>
        <w:top w:val="none" w:sz="0" w:space="0" w:color="auto"/>
        <w:left w:val="none" w:sz="0" w:space="0" w:color="auto"/>
        <w:bottom w:val="none" w:sz="0" w:space="0" w:color="auto"/>
        <w:right w:val="none" w:sz="0" w:space="0" w:color="auto"/>
      </w:divBdr>
    </w:div>
    <w:div w:id="1640648177">
      <w:bodyDiv w:val="1"/>
      <w:marLeft w:val="0"/>
      <w:marRight w:val="0"/>
      <w:marTop w:val="0"/>
      <w:marBottom w:val="0"/>
      <w:divBdr>
        <w:top w:val="none" w:sz="0" w:space="0" w:color="auto"/>
        <w:left w:val="none" w:sz="0" w:space="0" w:color="auto"/>
        <w:bottom w:val="none" w:sz="0" w:space="0" w:color="auto"/>
        <w:right w:val="none" w:sz="0" w:space="0" w:color="auto"/>
      </w:divBdr>
    </w:div>
    <w:div w:id="1642148493">
      <w:bodyDiv w:val="1"/>
      <w:marLeft w:val="0"/>
      <w:marRight w:val="0"/>
      <w:marTop w:val="0"/>
      <w:marBottom w:val="0"/>
      <w:divBdr>
        <w:top w:val="none" w:sz="0" w:space="0" w:color="auto"/>
        <w:left w:val="none" w:sz="0" w:space="0" w:color="auto"/>
        <w:bottom w:val="none" w:sz="0" w:space="0" w:color="auto"/>
        <w:right w:val="none" w:sz="0" w:space="0" w:color="auto"/>
      </w:divBdr>
    </w:div>
    <w:div w:id="1650355373">
      <w:bodyDiv w:val="1"/>
      <w:marLeft w:val="0"/>
      <w:marRight w:val="0"/>
      <w:marTop w:val="0"/>
      <w:marBottom w:val="0"/>
      <w:divBdr>
        <w:top w:val="none" w:sz="0" w:space="0" w:color="auto"/>
        <w:left w:val="none" w:sz="0" w:space="0" w:color="auto"/>
        <w:bottom w:val="none" w:sz="0" w:space="0" w:color="auto"/>
        <w:right w:val="none" w:sz="0" w:space="0" w:color="auto"/>
      </w:divBdr>
    </w:div>
    <w:div w:id="1657101973">
      <w:bodyDiv w:val="1"/>
      <w:marLeft w:val="0"/>
      <w:marRight w:val="0"/>
      <w:marTop w:val="0"/>
      <w:marBottom w:val="0"/>
      <w:divBdr>
        <w:top w:val="none" w:sz="0" w:space="0" w:color="auto"/>
        <w:left w:val="none" w:sz="0" w:space="0" w:color="auto"/>
        <w:bottom w:val="none" w:sz="0" w:space="0" w:color="auto"/>
        <w:right w:val="none" w:sz="0" w:space="0" w:color="auto"/>
      </w:divBdr>
    </w:div>
    <w:div w:id="1658219590">
      <w:bodyDiv w:val="1"/>
      <w:marLeft w:val="0"/>
      <w:marRight w:val="0"/>
      <w:marTop w:val="0"/>
      <w:marBottom w:val="0"/>
      <w:divBdr>
        <w:top w:val="none" w:sz="0" w:space="0" w:color="auto"/>
        <w:left w:val="none" w:sz="0" w:space="0" w:color="auto"/>
        <w:bottom w:val="none" w:sz="0" w:space="0" w:color="auto"/>
        <w:right w:val="none" w:sz="0" w:space="0" w:color="auto"/>
      </w:divBdr>
    </w:div>
    <w:div w:id="1659192069">
      <w:bodyDiv w:val="1"/>
      <w:marLeft w:val="0"/>
      <w:marRight w:val="0"/>
      <w:marTop w:val="0"/>
      <w:marBottom w:val="0"/>
      <w:divBdr>
        <w:top w:val="none" w:sz="0" w:space="0" w:color="auto"/>
        <w:left w:val="none" w:sz="0" w:space="0" w:color="auto"/>
        <w:bottom w:val="none" w:sz="0" w:space="0" w:color="auto"/>
        <w:right w:val="none" w:sz="0" w:space="0" w:color="auto"/>
      </w:divBdr>
    </w:div>
    <w:div w:id="1662073927">
      <w:bodyDiv w:val="1"/>
      <w:marLeft w:val="0"/>
      <w:marRight w:val="0"/>
      <w:marTop w:val="0"/>
      <w:marBottom w:val="0"/>
      <w:divBdr>
        <w:top w:val="none" w:sz="0" w:space="0" w:color="auto"/>
        <w:left w:val="none" w:sz="0" w:space="0" w:color="auto"/>
        <w:bottom w:val="none" w:sz="0" w:space="0" w:color="auto"/>
        <w:right w:val="none" w:sz="0" w:space="0" w:color="auto"/>
      </w:divBdr>
    </w:div>
    <w:div w:id="1673143609">
      <w:bodyDiv w:val="1"/>
      <w:marLeft w:val="0"/>
      <w:marRight w:val="0"/>
      <w:marTop w:val="0"/>
      <w:marBottom w:val="0"/>
      <w:divBdr>
        <w:top w:val="none" w:sz="0" w:space="0" w:color="auto"/>
        <w:left w:val="none" w:sz="0" w:space="0" w:color="auto"/>
        <w:bottom w:val="none" w:sz="0" w:space="0" w:color="auto"/>
        <w:right w:val="none" w:sz="0" w:space="0" w:color="auto"/>
      </w:divBdr>
    </w:div>
    <w:div w:id="1673680685">
      <w:bodyDiv w:val="1"/>
      <w:marLeft w:val="0"/>
      <w:marRight w:val="0"/>
      <w:marTop w:val="0"/>
      <w:marBottom w:val="0"/>
      <w:divBdr>
        <w:top w:val="none" w:sz="0" w:space="0" w:color="auto"/>
        <w:left w:val="none" w:sz="0" w:space="0" w:color="auto"/>
        <w:bottom w:val="none" w:sz="0" w:space="0" w:color="auto"/>
        <w:right w:val="none" w:sz="0" w:space="0" w:color="auto"/>
      </w:divBdr>
    </w:div>
    <w:div w:id="1674723478">
      <w:bodyDiv w:val="1"/>
      <w:marLeft w:val="0"/>
      <w:marRight w:val="0"/>
      <w:marTop w:val="0"/>
      <w:marBottom w:val="0"/>
      <w:divBdr>
        <w:top w:val="none" w:sz="0" w:space="0" w:color="auto"/>
        <w:left w:val="none" w:sz="0" w:space="0" w:color="auto"/>
        <w:bottom w:val="none" w:sz="0" w:space="0" w:color="auto"/>
        <w:right w:val="none" w:sz="0" w:space="0" w:color="auto"/>
      </w:divBdr>
    </w:div>
    <w:div w:id="1677338887">
      <w:bodyDiv w:val="1"/>
      <w:marLeft w:val="0"/>
      <w:marRight w:val="0"/>
      <w:marTop w:val="0"/>
      <w:marBottom w:val="0"/>
      <w:divBdr>
        <w:top w:val="none" w:sz="0" w:space="0" w:color="auto"/>
        <w:left w:val="none" w:sz="0" w:space="0" w:color="auto"/>
        <w:bottom w:val="none" w:sz="0" w:space="0" w:color="auto"/>
        <w:right w:val="none" w:sz="0" w:space="0" w:color="auto"/>
      </w:divBdr>
      <w:divsChild>
        <w:div w:id="1171221210">
          <w:marLeft w:val="0"/>
          <w:marRight w:val="0"/>
          <w:marTop w:val="0"/>
          <w:marBottom w:val="225"/>
          <w:divBdr>
            <w:top w:val="none" w:sz="0" w:space="0" w:color="auto"/>
            <w:left w:val="none" w:sz="0" w:space="0" w:color="auto"/>
            <w:bottom w:val="none" w:sz="0" w:space="0" w:color="auto"/>
            <w:right w:val="none" w:sz="0" w:space="0" w:color="auto"/>
          </w:divBdr>
        </w:div>
        <w:div w:id="1590456253">
          <w:marLeft w:val="0"/>
          <w:marRight w:val="0"/>
          <w:marTop w:val="0"/>
          <w:marBottom w:val="225"/>
          <w:divBdr>
            <w:top w:val="none" w:sz="0" w:space="0" w:color="auto"/>
            <w:left w:val="none" w:sz="0" w:space="0" w:color="auto"/>
            <w:bottom w:val="none" w:sz="0" w:space="0" w:color="auto"/>
            <w:right w:val="none" w:sz="0" w:space="0" w:color="auto"/>
          </w:divBdr>
        </w:div>
      </w:divsChild>
    </w:div>
    <w:div w:id="1678731089">
      <w:bodyDiv w:val="1"/>
      <w:marLeft w:val="0"/>
      <w:marRight w:val="0"/>
      <w:marTop w:val="0"/>
      <w:marBottom w:val="0"/>
      <w:divBdr>
        <w:top w:val="none" w:sz="0" w:space="0" w:color="auto"/>
        <w:left w:val="none" w:sz="0" w:space="0" w:color="auto"/>
        <w:bottom w:val="none" w:sz="0" w:space="0" w:color="auto"/>
        <w:right w:val="none" w:sz="0" w:space="0" w:color="auto"/>
      </w:divBdr>
      <w:divsChild>
        <w:div w:id="1894657147">
          <w:marLeft w:val="0"/>
          <w:marRight w:val="0"/>
          <w:marTop w:val="0"/>
          <w:marBottom w:val="0"/>
          <w:divBdr>
            <w:top w:val="single" w:sz="2" w:space="0" w:color="DDDDDD"/>
            <w:left w:val="single" w:sz="2" w:space="0" w:color="DDDDDD"/>
            <w:bottom w:val="single" w:sz="2" w:space="0" w:color="DDDDDD"/>
            <w:right w:val="single" w:sz="2" w:space="0" w:color="DDDDDD"/>
          </w:divBdr>
        </w:div>
        <w:div w:id="210241270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3241754">
      <w:bodyDiv w:val="1"/>
      <w:marLeft w:val="0"/>
      <w:marRight w:val="0"/>
      <w:marTop w:val="0"/>
      <w:marBottom w:val="0"/>
      <w:divBdr>
        <w:top w:val="none" w:sz="0" w:space="0" w:color="auto"/>
        <w:left w:val="none" w:sz="0" w:space="0" w:color="auto"/>
        <w:bottom w:val="none" w:sz="0" w:space="0" w:color="auto"/>
        <w:right w:val="none" w:sz="0" w:space="0" w:color="auto"/>
      </w:divBdr>
    </w:div>
    <w:div w:id="1684242273">
      <w:bodyDiv w:val="1"/>
      <w:marLeft w:val="0"/>
      <w:marRight w:val="0"/>
      <w:marTop w:val="0"/>
      <w:marBottom w:val="0"/>
      <w:divBdr>
        <w:top w:val="none" w:sz="0" w:space="0" w:color="auto"/>
        <w:left w:val="none" w:sz="0" w:space="0" w:color="auto"/>
        <w:bottom w:val="none" w:sz="0" w:space="0" w:color="auto"/>
        <w:right w:val="none" w:sz="0" w:space="0" w:color="auto"/>
      </w:divBdr>
    </w:div>
    <w:div w:id="1693914999">
      <w:bodyDiv w:val="1"/>
      <w:marLeft w:val="0"/>
      <w:marRight w:val="0"/>
      <w:marTop w:val="0"/>
      <w:marBottom w:val="0"/>
      <w:divBdr>
        <w:top w:val="none" w:sz="0" w:space="0" w:color="auto"/>
        <w:left w:val="none" w:sz="0" w:space="0" w:color="auto"/>
        <w:bottom w:val="none" w:sz="0" w:space="0" w:color="auto"/>
        <w:right w:val="none" w:sz="0" w:space="0" w:color="auto"/>
      </w:divBdr>
    </w:div>
    <w:div w:id="1708140100">
      <w:bodyDiv w:val="1"/>
      <w:marLeft w:val="0"/>
      <w:marRight w:val="0"/>
      <w:marTop w:val="0"/>
      <w:marBottom w:val="0"/>
      <w:divBdr>
        <w:top w:val="none" w:sz="0" w:space="0" w:color="auto"/>
        <w:left w:val="none" w:sz="0" w:space="0" w:color="auto"/>
        <w:bottom w:val="none" w:sz="0" w:space="0" w:color="auto"/>
        <w:right w:val="none" w:sz="0" w:space="0" w:color="auto"/>
      </w:divBdr>
    </w:div>
    <w:div w:id="1711951486">
      <w:bodyDiv w:val="1"/>
      <w:marLeft w:val="0"/>
      <w:marRight w:val="0"/>
      <w:marTop w:val="0"/>
      <w:marBottom w:val="0"/>
      <w:divBdr>
        <w:top w:val="none" w:sz="0" w:space="0" w:color="auto"/>
        <w:left w:val="none" w:sz="0" w:space="0" w:color="auto"/>
        <w:bottom w:val="none" w:sz="0" w:space="0" w:color="auto"/>
        <w:right w:val="none" w:sz="0" w:space="0" w:color="auto"/>
      </w:divBdr>
    </w:div>
    <w:div w:id="1716192672">
      <w:bodyDiv w:val="1"/>
      <w:marLeft w:val="0"/>
      <w:marRight w:val="0"/>
      <w:marTop w:val="0"/>
      <w:marBottom w:val="0"/>
      <w:divBdr>
        <w:top w:val="none" w:sz="0" w:space="0" w:color="auto"/>
        <w:left w:val="none" w:sz="0" w:space="0" w:color="auto"/>
        <w:bottom w:val="none" w:sz="0" w:space="0" w:color="auto"/>
        <w:right w:val="none" w:sz="0" w:space="0" w:color="auto"/>
      </w:divBdr>
    </w:div>
    <w:div w:id="1721325437">
      <w:bodyDiv w:val="1"/>
      <w:marLeft w:val="0"/>
      <w:marRight w:val="0"/>
      <w:marTop w:val="0"/>
      <w:marBottom w:val="0"/>
      <w:divBdr>
        <w:top w:val="none" w:sz="0" w:space="0" w:color="auto"/>
        <w:left w:val="none" w:sz="0" w:space="0" w:color="auto"/>
        <w:bottom w:val="none" w:sz="0" w:space="0" w:color="auto"/>
        <w:right w:val="none" w:sz="0" w:space="0" w:color="auto"/>
      </w:divBdr>
    </w:div>
    <w:div w:id="1732193326">
      <w:bodyDiv w:val="1"/>
      <w:marLeft w:val="0"/>
      <w:marRight w:val="0"/>
      <w:marTop w:val="0"/>
      <w:marBottom w:val="0"/>
      <w:divBdr>
        <w:top w:val="none" w:sz="0" w:space="0" w:color="auto"/>
        <w:left w:val="none" w:sz="0" w:space="0" w:color="auto"/>
        <w:bottom w:val="none" w:sz="0" w:space="0" w:color="auto"/>
        <w:right w:val="none" w:sz="0" w:space="0" w:color="auto"/>
      </w:divBdr>
    </w:div>
    <w:div w:id="1746339243">
      <w:bodyDiv w:val="1"/>
      <w:marLeft w:val="0"/>
      <w:marRight w:val="0"/>
      <w:marTop w:val="0"/>
      <w:marBottom w:val="0"/>
      <w:divBdr>
        <w:top w:val="none" w:sz="0" w:space="0" w:color="auto"/>
        <w:left w:val="none" w:sz="0" w:space="0" w:color="auto"/>
        <w:bottom w:val="none" w:sz="0" w:space="0" w:color="auto"/>
        <w:right w:val="none" w:sz="0" w:space="0" w:color="auto"/>
      </w:divBdr>
    </w:div>
    <w:div w:id="1747410186">
      <w:bodyDiv w:val="1"/>
      <w:marLeft w:val="0"/>
      <w:marRight w:val="0"/>
      <w:marTop w:val="0"/>
      <w:marBottom w:val="0"/>
      <w:divBdr>
        <w:top w:val="none" w:sz="0" w:space="0" w:color="auto"/>
        <w:left w:val="none" w:sz="0" w:space="0" w:color="auto"/>
        <w:bottom w:val="none" w:sz="0" w:space="0" w:color="auto"/>
        <w:right w:val="none" w:sz="0" w:space="0" w:color="auto"/>
      </w:divBdr>
    </w:div>
    <w:div w:id="1749889153">
      <w:bodyDiv w:val="1"/>
      <w:marLeft w:val="0"/>
      <w:marRight w:val="0"/>
      <w:marTop w:val="0"/>
      <w:marBottom w:val="0"/>
      <w:divBdr>
        <w:top w:val="none" w:sz="0" w:space="0" w:color="auto"/>
        <w:left w:val="none" w:sz="0" w:space="0" w:color="auto"/>
        <w:bottom w:val="none" w:sz="0" w:space="0" w:color="auto"/>
        <w:right w:val="none" w:sz="0" w:space="0" w:color="auto"/>
      </w:divBdr>
      <w:divsChild>
        <w:div w:id="24062745">
          <w:marLeft w:val="0"/>
          <w:marRight w:val="0"/>
          <w:marTop w:val="120"/>
          <w:marBottom w:val="0"/>
          <w:divBdr>
            <w:top w:val="none" w:sz="0" w:space="0" w:color="auto"/>
            <w:left w:val="none" w:sz="0" w:space="0" w:color="auto"/>
            <w:bottom w:val="none" w:sz="0" w:space="0" w:color="auto"/>
            <w:right w:val="none" w:sz="0" w:space="0" w:color="auto"/>
          </w:divBdr>
        </w:div>
        <w:div w:id="160048409">
          <w:marLeft w:val="0"/>
          <w:marRight w:val="0"/>
          <w:marTop w:val="120"/>
          <w:marBottom w:val="0"/>
          <w:divBdr>
            <w:top w:val="none" w:sz="0" w:space="0" w:color="auto"/>
            <w:left w:val="none" w:sz="0" w:space="0" w:color="auto"/>
            <w:bottom w:val="none" w:sz="0" w:space="0" w:color="auto"/>
            <w:right w:val="none" w:sz="0" w:space="0" w:color="auto"/>
          </w:divBdr>
        </w:div>
        <w:div w:id="662197694">
          <w:marLeft w:val="0"/>
          <w:marRight w:val="0"/>
          <w:marTop w:val="120"/>
          <w:marBottom w:val="0"/>
          <w:divBdr>
            <w:top w:val="none" w:sz="0" w:space="0" w:color="auto"/>
            <w:left w:val="none" w:sz="0" w:space="0" w:color="auto"/>
            <w:bottom w:val="none" w:sz="0" w:space="0" w:color="auto"/>
            <w:right w:val="none" w:sz="0" w:space="0" w:color="auto"/>
          </w:divBdr>
        </w:div>
        <w:div w:id="1293248551">
          <w:marLeft w:val="0"/>
          <w:marRight w:val="0"/>
          <w:marTop w:val="120"/>
          <w:marBottom w:val="0"/>
          <w:divBdr>
            <w:top w:val="none" w:sz="0" w:space="0" w:color="auto"/>
            <w:left w:val="none" w:sz="0" w:space="0" w:color="auto"/>
            <w:bottom w:val="none" w:sz="0" w:space="0" w:color="auto"/>
            <w:right w:val="none" w:sz="0" w:space="0" w:color="auto"/>
          </w:divBdr>
        </w:div>
        <w:div w:id="1313170733">
          <w:marLeft w:val="0"/>
          <w:marRight w:val="0"/>
          <w:marTop w:val="120"/>
          <w:marBottom w:val="0"/>
          <w:divBdr>
            <w:top w:val="none" w:sz="0" w:space="0" w:color="auto"/>
            <w:left w:val="none" w:sz="0" w:space="0" w:color="auto"/>
            <w:bottom w:val="none" w:sz="0" w:space="0" w:color="auto"/>
            <w:right w:val="none" w:sz="0" w:space="0" w:color="auto"/>
          </w:divBdr>
        </w:div>
        <w:div w:id="1476337067">
          <w:marLeft w:val="0"/>
          <w:marRight w:val="0"/>
          <w:marTop w:val="120"/>
          <w:marBottom w:val="0"/>
          <w:divBdr>
            <w:top w:val="none" w:sz="0" w:space="0" w:color="auto"/>
            <w:left w:val="none" w:sz="0" w:space="0" w:color="auto"/>
            <w:bottom w:val="none" w:sz="0" w:space="0" w:color="auto"/>
            <w:right w:val="none" w:sz="0" w:space="0" w:color="auto"/>
          </w:divBdr>
        </w:div>
        <w:div w:id="2035114933">
          <w:marLeft w:val="0"/>
          <w:marRight w:val="0"/>
          <w:marTop w:val="120"/>
          <w:marBottom w:val="0"/>
          <w:divBdr>
            <w:top w:val="none" w:sz="0" w:space="0" w:color="auto"/>
            <w:left w:val="none" w:sz="0" w:space="0" w:color="auto"/>
            <w:bottom w:val="none" w:sz="0" w:space="0" w:color="auto"/>
            <w:right w:val="none" w:sz="0" w:space="0" w:color="auto"/>
          </w:divBdr>
        </w:div>
      </w:divsChild>
    </w:div>
    <w:div w:id="1752850661">
      <w:bodyDiv w:val="1"/>
      <w:marLeft w:val="0"/>
      <w:marRight w:val="0"/>
      <w:marTop w:val="0"/>
      <w:marBottom w:val="0"/>
      <w:divBdr>
        <w:top w:val="none" w:sz="0" w:space="0" w:color="auto"/>
        <w:left w:val="none" w:sz="0" w:space="0" w:color="auto"/>
        <w:bottom w:val="none" w:sz="0" w:space="0" w:color="auto"/>
        <w:right w:val="none" w:sz="0" w:space="0" w:color="auto"/>
      </w:divBdr>
    </w:div>
    <w:div w:id="1766877679">
      <w:bodyDiv w:val="1"/>
      <w:marLeft w:val="0"/>
      <w:marRight w:val="0"/>
      <w:marTop w:val="0"/>
      <w:marBottom w:val="0"/>
      <w:divBdr>
        <w:top w:val="none" w:sz="0" w:space="0" w:color="auto"/>
        <w:left w:val="none" w:sz="0" w:space="0" w:color="auto"/>
        <w:bottom w:val="none" w:sz="0" w:space="0" w:color="auto"/>
        <w:right w:val="none" w:sz="0" w:space="0" w:color="auto"/>
      </w:divBdr>
    </w:div>
    <w:div w:id="1778672346">
      <w:bodyDiv w:val="1"/>
      <w:marLeft w:val="0"/>
      <w:marRight w:val="0"/>
      <w:marTop w:val="0"/>
      <w:marBottom w:val="0"/>
      <w:divBdr>
        <w:top w:val="none" w:sz="0" w:space="0" w:color="auto"/>
        <w:left w:val="none" w:sz="0" w:space="0" w:color="auto"/>
        <w:bottom w:val="none" w:sz="0" w:space="0" w:color="auto"/>
        <w:right w:val="none" w:sz="0" w:space="0" w:color="auto"/>
      </w:divBdr>
    </w:div>
    <w:div w:id="1782066836">
      <w:bodyDiv w:val="1"/>
      <w:marLeft w:val="0"/>
      <w:marRight w:val="0"/>
      <w:marTop w:val="0"/>
      <w:marBottom w:val="0"/>
      <w:divBdr>
        <w:top w:val="none" w:sz="0" w:space="0" w:color="auto"/>
        <w:left w:val="none" w:sz="0" w:space="0" w:color="auto"/>
        <w:bottom w:val="none" w:sz="0" w:space="0" w:color="auto"/>
        <w:right w:val="none" w:sz="0" w:space="0" w:color="auto"/>
      </w:divBdr>
    </w:div>
    <w:div w:id="1782526192">
      <w:bodyDiv w:val="1"/>
      <w:marLeft w:val="0"/>
      <w:marRight w:val="0"/>
      <w:marTop w:val="0"/>
      <w:marBottom w:val="0"/>
      <w:divBdr>
        <w:top w:val="none" w:sz="0" w:space="0" w:color="auto"/>
        <w:left w:val="none" w:sz="0" w:space="0" w:color="auto"/>
        <w:bottom w:val="none" w:sz="0" w:space="0" w:color="auto"/>
        <w:right w:val="none" w:sz="0" w:space="0" w:color="auto"/>
      </w:divBdr>
    </w:div>
    <w:div w:id="1782722029">
      <w:bodyDiv w:val="1"/>
      <w:marLeft w:val="0"/>
      <w:marRight w:val="0"/>
      <w:marTop w:val="0"/>
      <w:marBottom w:val="0"/>
      <w:divBdr>
        <w:top w:val="none" w:sz="0" w:space="0" w:color="auto"/>
        <w:left w:val="none" w:sz="0" w:space="0" w:color="auto"/>
        <w:bottom w:val="none" w:sz="0" w:space="0" w:color="auto"/>
        <w:right w:val="none" w:sz="0" w:space="0" w:color="auto"/>
      </w:divBdr>
    </w:div>
    <w:div w:id="1789815250">
      <w:bodyDiv w:val="1"/>
      <w:marLeft w:val="0"/>
      <w:marRight w:val="0"/>
      <w:marTop w:val="0"/>
      <w:marBottom w:val="0"/>
      <w:divBdr>
        <w:top w:val="none" w:sz="0" w:space="0" w:color="auto"/>
        <w:left w:val="none" w:sz="0" w:space="0" w:color="auto"/>
        <w:bottom w:val="none" w:sz="0" w:space="0" w:color="auto"/>
        <w:right w:val="none" w:sz="0" w:space="0" w:color="auto"/>
      </w:divBdr>
    </w:div>
    <w:div w:id="1790124289">
      <w:bodyDiv w:val="1"/>
      <w:marLeft w:val="0"/>
      <w:marRight w:val="0"/>
      <w:marTop w:val="0"/>
      <w:marBottom w:val="0"/>
      <w:divBdr>
        <w:top w:val="none" w:sz="0" w:space="0" w:color="auto"/>
        <w:left w:val="none" w:sz="0" w:space="0" w:color="auto"/>
        <w:bottom w:val="none" w:sz="0" w:space="0" w:color="auto"/>
        <w:right w:val="none" w:sz="0" w:space="0" w:color="auto"/>
      </w:divBdr>
    </w:div>
    <w:div w:id="1792090765">
      <w:bodyDiv w:val="1"/>
      <w:marLeft w:val="0"/>
      <w:marRight w:val="0"/>
      <w:marTop w:val="0"/>
      <w:marBottom w:val="0"/>
      <w:divBdr>
        <w:top w:val="none" w:sz="0" w:space="0" w:color="auto"/>
        <w:left w:val="none" w:sz="0" w:space="0" w:color="auto"/>
        <w:bottom w:val="none" w:sz="0" w:space="0" w:color="auto"/>
        <w:right w:val="none" w:sz="0" w:space="0" w:color="auto"/>
      </w:divBdr>
    </w:div>
    <w:div w:id="1793132045">
      <w:bodyDiv w:val="1"/>
      <w:marLeft w:val="0"/>
      <w:marRight w:val="0"/>
      <w:marTop w:val="0"/>
      <w:marBottom w:val="0"/>
      <w:divBdr>
        <w:top w:val="none" w:sz="0" w:space="0" w:color="auto"/>
        <w:left w:val="none" w:sz="0" w:space="0" w:color="auto"/>
        <w:bottom w:val="none" w:sz="0" w:space="0" w:color="auto"/>
        <w:right w:val="none" w:sz="0" w:space="0" w:color="auto"/>
      </w:divBdr>
    </w:div>
    <w:div w:id="1797485617">
      <w:bodyDiv w:val="1"/>
      <w:marLeft w:val="0"/>
      <w:marRight w:val="0"/>
      <w:marTop w:val="0"/>
      <w:marBottom w:val="0"/>
      <w:divBdr>
        <w:top w:val="none" w:sz="0" w:space="0" w:color="auto"/>
        <w:left w:val="none" w:sz="0" w:space="0" w:color="auto"/>
        <w:bottom w:val="none" w:sz="0" w:space="0" w:color="auto"/>
        <w:right w:val="none" w:sz="0" w:space="0" w:color="auto"/>
      </w:divBdr>
      <w:divsChild>
        <w:div w:id="902912746">
          <w:marLeft w:val="0"/>
          <w:marRight w:val="0"/>
          <w:marTop w:val="0"/>
          <w:marBottom w:val="225"/>
          <w:divBdr>
            <w:top w:val="none" w:sz="0" w:space="0" w:color="auto"/>
            <w:left w:val="none" w:sz="0" w:space="0" w:color="auto"/>
            <w:bottom w:val="none" w:sz="0" w:space="0" w:color="auto"/>
            <w:right w:val="none" w:sz="0" w:space="0" w:color="auto"/>
          </w:divBdr>
        </w:div>
        <w:div w:id="1074862455">
          <w:marLeft w:val="0"/>
          <w:marRight w:val="0"/>
          <w:marTop w:val="0"/>
          <w:marBottom w:val="225"/>
          <w:divBdr>
            <w:top w:val="none" w:sz="0" w:space="0" w:color="auto"/>
            <w:left w:val="none" w:sz="0" w:space="0" w:color="auto"/>
            <w:bottom w:val="none" w:sz="0" w:space="0" w:color="auto"/>
            <w:right w:val="none" w:sz="0" w:space="0" w:color="auto"/>
          </w:divBdr>
        </w:div>
        <w:div w:id="1151629802">
          <w:marLeft w:val="0"/>
          <w:marRight w:val="0"/>
          <w:marTop w:val="0"/>
          <w:marBottom w:val="225"/>
          <w:divBdr>
            <w:top w:val="none" w:sz="0" w:space="0" w:color="auto"/>
            <w:left w:val="none" w:sz="0" w:space="0" w:color="auto"/>
            <w:bottom w:val="none" w:sz="0" w:space="0" w:color="auto"/>
            <w:right w:val="none" w:sz="0" w:space="0" w:color="auto"/>
          </w:divBdr>
        </w:div>
        <w:div w:id="2092387331">
          <w:marLeft w:val="0"/>
          <w:marRight w:val="0"/>
          <w:marTop w:val="0"/>
          <w:marBottom w:val="225"/>
          <w:divBdr>
            <w:top w:val="none" w:sz="0" w:space="0" w:color="auto"/>
            <w:left w:val="none" w:sz="0" w:space="0" w:color="auto"/>
            <w:bottom w:val="none" w:sz="0" w:space="0" w:color="auto"/>
            <w:right w:val="none" w:sz="0" w:space="0" w:color="auto"/>
          </w:divBdr>
        </w:div>
      </w:divsChild>
    </w:div>
    <w:div w:id="1804618408">
      <w:bodyDiv w:val="1"/>
      <w:marLeft w:val="0"/>
      <w:marRight w:val="0"/>
      <w:marTop w:val="0"/>
      <w:marBottom w:val="0"/>
      <w:divBdr>
        <w:top w:val="none" w:sz="0" w:space="0" w:color="auto"/>
        <w:left w:val="none" w:sz="0" w:space="0" w:color="auto"/>
        <w:bottom w:val="none" w:sz="0" w:space="0" w:color="auto"/>
        <w:right w:val="none" w:sz="0" w:space="0" w:color="auto"/>
      </w:divBdr>
    </w:div>
    <w:div w:id="1807310713">
      <w:bodyDiv w:val="1"/>
      <w:marLeft w:val="0"/>
      <w:marRight w:val="0"/>
      <w:marTop w:val="0"/>
      <w:marBottom w:val="0"/>
      <w:divBdr>
        <w:top w:val="none" w:sz="0" w:space="0" w:color="auto"/>
        <w:left w:val="none" w:sz="0" w:space="0" w:color="auto"/>
        <w:bottom w:val="none" w:sz="0" w:space="0" w:color="auto"/>
        <w:right w:val="none" w:sz="0" w:space="0" w:color="auto"/>
      </w:divBdr>
    </w:div>
    <w:div w:id="1825776854">
      <w:bodyDiv w:val="1"/>
      <w:marLeft w:val="0"/>
      <w:marRight w:val="0"/>
      <w:marTop w:val="0"/>
      <w:marBottom w:val="0"/>
      <w:divBdr>
        <w:top w:val="none" w:sz="0" w:space="0" w:color="auto"/>
        <w:left w:val="none" w:sz="0" w:space="0" w:color="auto"/>
        <w:bottom w:val="none" w:sz="0" w:space="0" w:color="auto"/>
        <w:right w:val="none" w:sz="0" w:space="0" w:color="auto"/>
      </w:divBdr>
    </w:div>
    <w:div w:id="1826966403">
      <w:bodyDiv w:val="1"/>
      <w:marLeft w:val="0"/>
      <w:marRight w:val="0"/>
      <w:marTop w:val="0"/>
      <w:marBottom w:val="0"/>
      <w:divBdr>
        <w:top w:val="none" w:sz="0" w:space="0" w:color="auto"/>
        <w:left w:val="none" w:sz="0" w:space="0" w:color="auto"/>
        <w:bottom w:val="none" w:sz="0" w:space="0" w:color="auto"/>
        <w:right w:val="none" w:sz="0" w:space="0" w:color="auto"/>
      </w:divBdr>
    </w:div>
    <w:div w:id="1832988620">
      <w:bodyDiv w:val="1"/>
      <w:marLeft w:val="0"/>
      <w:marRight w:val="0"/>
      <w:marTop w:val="0"/>
      <w:marBottom w:val="0"/>
      <w:divBdr>
        <w:top w:val="none" w:sz="0" w:space="0" w:color="auto"/>
        <w:left w:val="none" w:sz="0" w:space="0" w:color="auto"/>
        <w:bottom w:val="none" w:sz="0" w:space="0" w:color="auto"/>
        <w:right w:val="none" w:sz="0" w:space="0" w:color="auto"/>
      </w:divBdr>
    </w:div>
    <w:div w:id="1842618471">
      <w:bodyDiv w:val="1"/>
      <w:marLeft w:val="0"/>
      <w:marRight w:val="0"/>
      <w:marTop w:val="0"/>
      <w:marBottom w:val="0"/>
      <w:divBdr>
        <w:top w:val="none" w:sz="0" w:space="0" w:color="auto"/>
        <w:left w:val="none" w:sz="0" w:space="0" w:color="auto"/>
        <w:bottom w:val="none" w:sz="0" w:space="0" w:color="auto"/>
        <w:right w:val="none" w:sz="0" w:space="0" w:color="auto"/>
      </w:divBdr>
      <w:divsChild>
        <w:div w:id="122117299">
          <w:marLeft w:val="0"/>
          <w:marRight w:val="0"/>
          <w:marTop w:val="120"/>
          <w:marBottom w:val="0"/>
          <w:divBdr>
            <w:top w:val="none" w:sz="0" w:space="0" w:color="auto"/>
            <w:left w:val="none" w:sz="0" w:space="0" w:color="auto"/>
            <w:bottom w:val="none" w:sz="0" w:space="0" w:color="auto"/>
            <w:right w:val="none" w:sz="0" w:space="0" w:color="auto"/>
          </w:divBdr>
        </w:div>
        <w:div w:id="179781950">
          <w:marLeft w:val="0"/>
          <w:marRight w:val="0"/>
          <w:marTop w:val="120"/>
          <w:marBottom w:val="0"/>
          <w:divBdr>
            <w:top w:val="none" w:sz="0" w:space="0" w:color="auto"/>
            <w:left w:val="none" w:sz="0" w:space="0" w:color="auto"/>
            <w:bottom w:val="none" w:sz="0" w:space="0" w:color="auto"/>
            <w:right w:val="none" w:sz="0" w:space="0" w:color="auto"/>
          </w:divBdr>
        </w:div>
        <w:div w:id="1192066376">
          <w:marLeft w:val="0"/>
          <w:marRight w:val="0"/>
          <w:marTop w:val="120"/>
          <w:marBottom w:val="0"/>
          <w:divBdr>
            <w:top w:val="none" w:sz="0" w:space="0" w:color="auto"/>
            <w:left w:val="none" w:sz="0" w:space="0" w:color="auto"/>
            <w:bottom w:val="none" w:sz="0" w:space="0" w:color="auto"/>
            <w:right w:val="none" w:sz="0" w:space="0" w:color="auto"/>
          </w:divBdr>
        </w:div>
        <w:div w:id="1543400295">
          <w:marLeft w:val="0"/>
          <w:marRight w:val="0"/>
          <w:marTop w:val="120"/>
          <w:marBottom w:val="0"/>
          <w:divBdr>
            <w:top w:val="none" w:sz="0" w:space="0" w:color="auto"/>
            <w:left w:val="none" w:sz="0" w:space="0" w:color="auto"/>
            <w:bottom w:val="none" w:sz="0" w:space="0" w:color="auto"/>
            <w:right w:val="none" w:sz="0" w:space="0" w:color="auto"/>
          </w:divBdr>
        </w:div>
        <w:div w:id="1710640033">
          <w:marLeft w:val="0"/>
          <w:marRight w:val="0"/>
          <w:marTop w:val="120"/>
          <w:marBottom w:val="0"/>
          <w:divBdr>
            <w:top w:val="none" w:sz="0" w:space="0" w:color="auto"/>
            <w:left w:val="none" w:sz="0" w:space="0" w:color="auto"/>
            <w:bottom w:val="none" w:sz="0" w:space="0" w:color="auto"/>
            <w:right w:val="none" w:sz="0" w:space="0" w:color="auto"/>
          </w:divBdr>
        </w:div>
        <w:div w:id="1797261189">
          <w:marLeft w:val="0"/>
          <w:marRight w:val="0"/>
          <w:marTop w:val="120"/>
          <w:marBottom w:val="0"/>
          <w:divBdr>
            <w:top w:val="none" w:sz="0" w:space="0" w:color="auto"/>
            <w:left w:val="none" w:sz="0" w:space="0" w:color="auto"/>
            <w:bottom w:val="none" w:sz="0" w:space="0" w:color="auto"/>
            <w:right w:val="none" w:sz="0" w:space="0" w:color="auto"/>
          </w:divBdr>
        </w:div>
        <w:div w:id="2027054063">
          <w:marLeft w:val="0"/>
          <w:marRight w:val="0"/>
          <w:marTop w:val="120"/>
          <w:marBottom w:val="0"/>
          <w:divBdr>
            <w:top w:val="none" w:sz="0" w:space="0" w:color="auto"/>
            <w:left w:val="none" w:sz="0" w:space="0" w:color="auto"/>
            <w:bottom w:val="none" w:sz="0" w:space="0" w:color="auto"/>
            <w:right w:val="none" w:sz="0" w:space="0" w:color="auto"/>
          </w:divBdr>
        </w:div>
        <w:div w:id="2077631409">
          <w:marLeft w:val="0"/>
          <w:marRight w:val="0"/>
          <w:marTop w:val="120"/>
          <w:marBottom w:val="0"/>
          <w:divBdr>
            <w:top w:val="none" w:sz="0" w:space="0" w:color="auto"/>
            <w:left w:val="none" w:sz="0" w:space="0" w:color="auto"/>
            <w:bottom w:val="none" w:sz="0" w:space="0" w:color="auto"/>
            <w:right w:val="none" w:sz="0" w:space="0" w:color="auto"/>
          </w:divBdr>
        </w:div>
      </w:divsChild>
    </w:div>
    <w:div w:id="1844541741">
      <w:bodyDiv w:val="1"/>
      <w:marLeft w:val="0"/>
      <w:marRight w:val="0"/>
      <w:marTop w:val="0"/>
      <w:marBottom w:val="0"/>
      <w:divBdr>
        <w:top w:val="none" w:sz="0" w:space="0" w:color="auto"/>
        <w:left w:val="none" w:sz="0" w:space="0" w:color="auto"/>
        <w:bottom w:val="none" w:sz="0" w:space="0" w:color="auto"/>
        <w:right w:val="none" w:sz="0" w:space="0" w:color="auto"/>
      </w:divBdr>
    </w:div>
    <w:div w:id="1846557348">
      <w:bodyDiv w:val="1"/>
      <w:marLeft w:val="0"/>
      <w:marRight w:val="0"/>
      <w:marTop w:val="0"/>
      <w:marBottom w:val="0"/>
      <w:divBdr>
        <w:top w:val="none" w:sz="0" w:space="0" w:color="auto"/>
        <w:left w:val="none" w:sz="0" w:space="0" w:color="auto"/>
        <w:bottom w:val="none" w:sz="0" w:space="0" w:color="auto"/>
        <w:right w:val="none" w:sz="0" w:space="0" w:color="auto"/>
      </w:divBdr>
    </w:div>
    <w:div w:id="1847596542">
      <w:bodyDiv w:val="1"/>
      <w:marLeft w:val="0"/>
      <w:marRight w:val="0"/>
      <w:marTop w:val="0"/>
      <w:marBottom w:val="0"/>
      <w:divBdr>
        <w:top w:val="none" w:sz="0" w:space="0" w:color="auto"/>
        <w:left w:val="none" w:sz="0" w:space="0" w:color="auto"/>
        <w:bottom w:val="none" w:sz="0" w:space="0" w:color="auto"/>
        <w:right w:val="none" w:sz="0" w:space="0" w:color="auto"/>
      </w:divBdr>
    </w:div>
    <w:div w:id="1856535737">
      <w:bodyDiv w:val="1"/>
      <w:marLeft w:val="0"/>
      <w:marRight w:val="0"/>
      <w:marTop w:val="0"/>
      <w:marBottom w:val="0"/>
      <w:divBdr>
        <w:top w:val="none" w:sz="0" w:space="0" w:color="auto"/>
        <w:left w:val="none" w:sz="0" w:space="0" w:color="auto"/>
        <w:bottom w:val="none" w:sz="0" w:space="0" w:color="auto"/>
        <w:right w:val="none" w:sz="0" w:space="0" w:color="auto"/>
      </w:divBdr>
    </w:div>
    <w:div w:id="1882354766">
      <w:bodyDiv w:val="1"/>
      <w:marLeft w:val="0"/>
      <w:marRight w:val="0"/>
      <w:marTop w:val="0"/>
      <w:marBottom w:val="0"/>
      <w:divBdr>
        <w:top w:val="none" w:sz="0" w:space="0" w:color="auto"/>
        <w:left w:val="none" w:sz="0" w:space="0" w:color="auto"/>
        <w:bottom w:val="none" w:sz="0" w:space="0" w:color="auto"/>
        <w:right w:val="none" w:sz="0" w:space="0" w:color="auto"/>
      </w:divBdr>
    </w:div>
    <w:div w:id="1886720680">
      <w:bodyDiv w:val="1"/>
      <w:marLeft w:val="0"/>
      <w:marRight w:val="0"/>
      <w:marTop w:val="0"/>
      <w:marBottom w:val="0"/>
      <w:divBdr>
        <w:top w:val="none" w:sz="0" w:space="0" w:color="auto"/>
        <w:left w:val="none" w:sz="0" w:space="0" w:color="auto"/>
        <w:bottom w:val="none" w:sz="0" w:space="0" w:color="auto"/>
        <w:right w:val="none" w:sz="0" w:space="0" w:color="auto"/>
      </w:divBdr>
    </w:div>
    <w:div w:id="1890415464">
      <w:bodyDiv w:val="1"/>
      <w:marLeft w:val="0"/>
      <w:marRight w:val="0"/>
      <w:marTop w:val="0"/>
      <w:marBottom w:val="0"/>
      <w:divBdr>
        <w:top w:val="none" w:sz="0" w:space="0" w:color="auto"/>
        <w:left w:val="none" w:sz="0" w:space="0" w:color="auto"/>
        <w:bottom w:val="none" w:sz="0" w:space="0" w:color="auto"/>
        <w:right w:val="none" w:sz="0" w:space="0" w:color="auto"/>
      </w:divBdr>
      <w:divsChild>
        <w:div w:id="749231831">
          <w:marLeft w:val="0"/>
          <w:marRight w:val="0"/>
          <w:marTop w:val="0"/>
          <w:marBottom w:val="0"/>
          <w:divBdr>
            <w:top w:val="none" w:sz="0" w:space="0" w:color="auto"/>
            <w:left w:val="none" w:sz="0" w:space="0" w:color="auto"/>
            <w:bottom w:val="none" w:sz="0" w:space="0" w:color="auto"/>
            <w:right w:val="none" w:sz="0" w:space="0" w:color="auto"/>
          </w:divBdr>
          <w:divsChild>
            <w:div w:id="17841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1344">
      <w:bodyDiv w:val="1"/>
      <w:marLeft w:val="0"/>
      <w:marRight w:val="0"/>
      <w:marTop w:val="0"/>
      <w:marBottom w:val="0"/>
      <w:divBdr>
        <w:top w:val="none" w:sz="0" w:space="0" w:color="auto"/>
        <w:left w:val="none" w:sz="0" w:space="0" w:color="auto"/>
        <w:bottom w:val="none" w:sz="0" w:space="0" w:color="auto"/>
        <w:right w:val="none" w:sz="0" w:space="0" w:color="auto"/>
      </w:divBdr>
    </w:div>
    <w:div w:id="1898125727">
      <w:bodyDiv w:val="1"/>
      <w:marLeft w:val="0"/>
      <w:marRight w:val="0"/>
      <w:marTop w:val="0"/>
      <w:marBottom w:val="0"/>
      <w:divBdr>
        <w:top w:val="none" w:sz="0" w:space="0" w:color="auto"/>
        <w:left w:val="none" w:sz="0" w:space="0" w:color="auto"/>
        <w:bottom w:val="none" w:sz="0" w:space="0" w:color="auto"/>
        <w:right w:val="none" w:sz="0" w:space="0" w:color="auto"/>
      </w:divBdr>
    </w:div>
    <w:div w:id="1909145240">
      <w:bodyDiv w:val="1"/>
      <w:marLeft w:val="0"/>
      <w:marRight w:val="0"/>
      <w:marTop w:val="0"/>
      <w:marBottom w:val="0"/>
      <w:divBdr>
        <w:top w:val="none" w:sz="0" w:space="0" w:color="auto"/>
        <w:left w:val="none" w:sz="0" w:space="0" w:color="auto"/>
        <w:bottom w:val="none" w:sz="0" w:space="0" w:color="auto"/>
        <w:right w:val="none" w:sz="0" w:space="0" w:color="auto"/>
      </w:divBdr>
    </w:div>
    <w:div w:id="1912956747">
      <w:bodyDiv w:val="1"/>
      <w:marLeft w:val="0"/>
      <w:marRight w:val="0"/>
      <w:marTop w:val="0"/>
      <w:marBottom w:val="0"/>
      <w:divBdr>
        <w:top w:val="none" w:sz="0" w:space="0" w:color="auto"/>
        <w:left w:val="none" w:sz="0" w:space="0" w:color="auto"/>
        <w:bottom w:val="none" w:sz="0" w:space="0" w:color="auto"/>
        <w:right w:val="none" w:sz="0" w:space="0" w:color="auto"/>
      </w:divBdr>
    </w:div>
    <w:div w:id="1917401863">
      <w:bodyDiv w:val="1"/>
      <w:marLeft w:val="0"/>
      <w:marRight w:val="0"/>
      <w:marTop w:val="0"/>
      <w:marBottom w:val="0"/>
      <w:divBdr>
        <w:top w:val="none" w:sz="0" w:space="0" w:color="auto"/>
        <w:left w:val="none" w:sz="0" w:space="0" w:color="auto"/>
        <w:bottom w:val="none" w:sz="0" w:space="0" w:color="auto"/>
        <w:right w:val="none" w:sz="0" w:space="0" w:color="auto"/>
      </w:divBdr>
    </w:div>
    <w:div w:id="1918394075">
      <w:bodyDiv w:val="1"/>
      <w:marLeft w:val="0"/>
      <w:marRight w:val="0"/>
      <w:marTop w:val="0"/>
      <w:marBottom w:val="0"/>
      <w:divBdr>
        <w:top w:val="none" w:sz="0" w:space="0" w:color="auto"/>
        <w:left w:val="none" w:sz="0" w:space="0" w:color="auto"/>
        <w:bottom w:val="none" w:sz="0" w:space="0" w:color="auto"/>
        <w:right w:val="none" w:sz="0" w:space="0" w:color="auto"/>
      </w:divBdr>
    </w:div>
    <w:div w:id="1918785885">
      <w:bodyDiv w:val="1"/>
      <w:marLeft w:val="0"/>
      <w:marRight w:val="0"/>
      <w:marTop w:val="0"/>
      <w:marBottom w:val="0"/>
      <w:divBdr>
        <w:top w:val="none" w:sz="0" w:space="0" w:color="auto"/>
        <w:left w:val="none" w:sz="0" w:space="0" w:color="auto"/>
        <w:bottom w:val="none" w:sz="0" w:space="0" w:color="auto"/>
        <w:right w:val="none" w:sz="0" w:space="0" w:color="auto"/>
      </w:divBdr>
    </w:div>
    <w:div w:id="1928808450">
      <w:bodyDiv w:val="1"/>
      <w:marLeft w:val="0"/>
      <w:marRight w:val="0"/>
      <w:marTop w:val="0"/>
      <w:marBottom w:val="0"/>
      <w:divBdr>
        <w:top w:val="none" w:sz="0" w:space="0" w:color="auto"/>
        <w:left w:val="none" w:sz="0" w:space="0" w:color="auto"/>
        <w:bottom w:val="none" w:sz="0" w:space="0" w:color="auto"/>
        <w:right w:val="none" w:sz="0" w:space="0" w:color="auto"/>
      </w:divBdr>
    </w:div>
    <w:div w:id="1933662633">
      <w:bodyDiv w:val="1"/>
      <w:marLeft w:val="0"/>
      <w:marRight w:val="0"/>
      <w:marTop w:val="0"/>
      <w:marBottom w:val="0"/>
      <w:divBdr>
        <w:top w:val="none" w:sz="0" w:space="0" w:color="auto"/>
        <w:left w:val="none" w:sz="0" w:space="0" w:color="auto"/>
        <w:bottom w:val="none" w:sz="0" w:space="0" w:color="auto"/>
        <w:right w:val="none" w:sz="0" w:space="0" w:color="auto"/>
      </w:divBdr>
    </w:div>
    <w:div w:id="1943105384">
      <w:bodyDiv w:val="1"/>
      <w:marLeft w:val="0"/>
      <w:marRight w:val="0"/>
      <w:marTop w:val="0"/>
      <w:marBottom w:val="0"/>
      <w:divBdr>
        <w:top w:val="none" w:sz="0" w:space="0" w:color="auto"/>
        <w:left w:val="none" w:sz="0" w:space="0" w:color="auto"/>
        <w:bottom w:val="none" w:sz="0" w:space="0" w:color="auto"/>
        <w:right w:val="none" w:sz="0" w:space="0" w:color="auto"/>
      </w:divBdr>
    </w:div>
    <w:div w:id="1949852633">
      <w:bodyDiv w:val="1"/>
      <w:marLeft w:val="0"/>
      <w:marRight w:val="0"/>
      <w:marTop w:val="0"/>
      <w:marBottom w:val="0"/>
      <w:divBdr>
        <w:top w:val="none" w:sz="0" w:space="0" w:color="auto"/>
        <w:left w:val="none" w:sz="0" w:space="0" w:color="auto"/>
        <w:bottom w:val="none" w:sz="0" w:space="0" w:color="auto"/>
        <w:right w:val="none" w:sz="0" w:space="0" w:color="auto"/>
      </w:divBdr>
      <w:divsChild>
        <w:div w:id="283536223">
          <w:marLeft w:val="0"/>
          <w:marRight w:val="0"/>
          <w:marTop w:val="0"/>
          <w:marBottom w:val="0"/>
          <w:divBdr>
            <w:top w:val="single" w:sz="2" w:space="0" w:color="DDDDDD"/>
            <w:left w:val="single" w:sz="2" w:space="0" w:color="DDDDDD"/>
            <w:bottom w:val="single" w:sz="2" w:space="0" w:color="DDDDDD"/>
            <w:right w:val="single" w:sz="2" w:space="0" w:color="DDDDDD"/>
          </w:divBdr>
        </w:div>
        <w:div w:id="97329145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54744308">
      <w:bodyDiv w:val="1"/>
      <w:marLeft w:val="0"/>
      <w:marRight w:val="0"/>
      <w:marTop w:val="0"/>
      <w:marBottom w:val="0"/>
      <w:divBdr>
        <w:top w:val="none" w:sz="0" w:space="0" w:color="auto"/>
        <w:left w:val="none" w:sz="0" w:space="0" w:color="auto"/>
        <w:bottom w:val="none" w:sz="0" w:space="0" w:color="auto"/>
        <w:right w:val="none" w:sz="0" w:space="0" w:color="auto"/>
      </w:divBdr>
    </w:div>
    <w:div w:id="1954896435">
      <w:bodyDiv w:val="1"/>
      <w:marLeft w:val="0"/>
      <w:marRight w:val="0"/>
      <w:marTop w:val="0"/>
      <w:marBottom w:val="0"/>
      <w:divBdr>
        <w:top w:val="none" w:sz="0" w:space="0" w:color="auto"/>
        <w:left w:val="none" w:sz="0" w:space="0" w:color="auto"/>
        <w:bottom w:val="none" w:sz="0" w:space="0" w:color="auto"/>
        <w:right w:val="none" w:sz="0" w:space="0" w:color="auto"/>
      </w:divBdr>
      <w:divsChild>
        <w:div w:id="161416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101680">
      <w:bodyDiv w:val="1"/>
      <w:marLeft w:val="0"/>
      <w:marRight w:val="0"/>
      <w:marTop w:val="0"/>
      <w:marBottom w:val="0"/>
      <w:divBdr>
        <w:top w:val="none" w:sz="0" w:space="0" w:color="auto"/>
        <w:left w:val="none" w:sz="0" w:space="0" w:color="auto"/>
        <w:bottom w:val="none" w:sz="0" w:space="0" w:color="auto"/>
        <w:right w:val="none" w:sz="0" w:space="0" w:color="auto"/>
      </w:divBdr>
    </w:div>
    <w:div w:id="1957832666">
      <w:bodyDiv w:val="1"/>
      <w:marLeft w:val="0"/>
      <w:marRight w:val="0"/>
      <w:marTop w:val="0"/>
      <w:marBottom w:val="0"/>
      <w:divBdr>
        <w:top w:val="none" w:sz="0" w:space="0" w:color="auto"/>
        <w:left w:val="none" w:sz="0" w:space="0" w:color="auto"/>
        <w:bottom w:val="none" w:sz="0" w:space="0" w:color="auto"/>
        <w:right w:val="none" w:sz="0" w:space="0" w:color="auto"/>
      </w:divBdr>
    </w:div>
    <w:div w:id="1968003579">
      <w:bodyDiv w:val="1"/>
      <w:marLeft w:val="0"/>
      <w:marRight w:val="0"/>
      <w:marTop w:val="0"/>
      <w:marBottom w:val="0"/>
      <w:divBdr>
        <w:top w:val="none" w:sz="0" w:space="0" w:color="auto"/>
        <w:left w:val="none" w:sz="0" w:space="0" w:color="auto"/>
        <w:bottom w:val="none" w:sz="0" w:space="0" w:color="auto"/>
        <w:right w:val="none" w:sz="0" w:space="0" w:color="auto"/>
      </w:divBdr>
      <w:divsChild>
        <w:div w:id="180776013">
          <w:marLeft w:val="0"/>
          <w:marRight w:val="0"/>
          <w:marTop w:val="240"/>
          <w:marBottom w:val="480"/>
          <w:divBdr>
            <w:top w:val="none" w:sz="0" w:space="0" w:color="auto"/>
            <w:left w:val="none" w:sz="0" w:space="0" w:color="auto"/>
            <w:bottom w:val="none" w:sz="0" w:space="0" w:color="auto"/>
            <w:right w:val="none" w:sz="0" w:space="0" w:color="auto"/>
          </w:divBdr>
        </w:div>
        <w:div w:id="1698001609">
          <w:marLeft w:val="0"/>
          <w:marRight w:val="0"/>
          <w:marTop w:val="45"/>
          <w:marBottom w:val="0"/>
          <w:divBdr>
            <w:top w:val="none" w:sz="0" w:space="0" w:color="auto"/>
            <w:left w:val="none" w:sz="0" w:space="0" w:color="auto"/>
            <w:bottom w:val="none" w:sz="0" w:space="0" w:color="auto"/>
            <w:right w:val="none" w:sz="0" w:space="0" w:color="auto"/>
          </w:divBdr>
        </w:div>
      </w:divsChild>
    </w:div>
    <w:div w:id="1971740676">
      <w:bodyDiv w:val="1"/>
      <w:marLeft w:val="0"/>
      <w:marRight w:val="0"/>
      <w:marTop w:val="0"/>
      <w:marBottom w:val="0"/>
      <w:divBdr>
        <w:top w:val="none" w:sz="0" w:space="0" w:color="auto"/>
        <w:left w:val="none" w:sz="0" w:space="0" w:color="auto"/>
        <w:bottom w:val="none" w:sz="0" w:space="0" w:color="auto"/>
        <w:right w:val="none" w:sz="0" w:space="0" w:color="auto"/>
      </w:divBdr>
    </w:div>
    <w:div w:id="1978142189">
      <w:bodyDiv w:val="1"/>
      <w:marLeft w:val="0"/>
      <w:marRight w:val="0"/>
      <w:marTop w:val="0"/>
      <w:marBottom w:val="0"/>
      <w:divBdr>
        <w:top w:val="none" w:sz="0" w:space="0" w:color="auto"/>
        <w:left w:val="none" w:sz="0" w:space="0" w:color="auto"/>
        <w:bottom w:val="none" w:sz="0" w:space="0" w:color="auto"/>
        <w:right w:val="none" w:sz="0" w:space="0" w:color="auto"/>
      </w:divBdr>
    </w:div>
    <w:div w:id="1978947863">
      <w:bodyDiv w:val="1"/>
      <w:marLeft w:val="0"/>
      <w:marRight w:val="0"/>
      <w:marTop w:val="0"/>
      <w:marBottom w:val="0"/>
      <w:divBdr>
        <w:top w:val="none" w:sz="0" w:space="0" w:color="auto"/>
        <w:left w:val="none" w:sz="0" w:space="0" w:color="auto"/>
        <w:bottom w:val="none" w:sz="0" w:space="0" w:color="auto"/>
        <w:right w:val="none" w:sz="0" w:space="0" w:color="auto"/>
      </w:divBdr>
      <w:divsChild>
        <w:div w:id="1906526753">
          <w:marLeft w:val="0"/>
          <w:marRight w:val="0"/>
          <w:marTop w:val="0"/>
          <w:marBottom w:val="0"/>
          <w:divBdr>
            <w:top w:val="none" w:sz="0" w:space="0" w:color="auto"/>
            <w:left w:val="none" w:sz="0" w:space="0" w:color="auto"/>
            <w:bottom w:val="none" w:sz="0" w:space="0" w:color="auto"/>
            <w:right w:val="none" w:sz="0" w:space="0" w:color="auto"/>
          </w:divBdr>
          <w:divsChild>
            <w:div w:id="531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6545">
      <w:bodyDiv w:val="1"/>
      <w:marLeft w:val="0"/>
      <w:marRight w:val="0"/>
      <w:marTop w:val="0"/>
      <w:marBottom w:val="0"/>
      <w:divBdr>
        <w:top w:val="none" w:sz="0" w:space="0" w:color="auto"/>
        <w:left w:val="none" w:sz="0" w:space="0" w:color="auto"/>
        <w:bottom w:val="none" w:sz="0" w:space="0" w:color="auto"/>
        <w:right w:val="none" w:sz="0" w:space="0" w:color="auto"/>
      </w:divBdr>
    </w:div>
    <w:div w:id="1984845884">
      <w:bodyDiv w:val="1"/>
      <w:marLeft w:val="0"/>
      <w:marRight w:val="0"/>
      <w:marTop w:val="0"/>
      <w:marBottom w:val="0"/>
      <w:divBdr>
        <w:top w:val="none" w:sz="0" w:space="0" w:color="auto"/>
        <w:left w:val="none" w:sz="0" w:space="0" w:color="auto"/>
        <w:bottom w:val="none" w:sz="0" w:space="0" w:color="auto"/>
        <w:right w:val="none" w:sz="0" w:space="0" w:color="auto"/>
      </w:divBdr>
    </w:div>
    <w:div w:id="1985155438">
      <w:bodyDiv w:val="1"/>
      <w:marLeft w:val="0"/>
      <w:marRight w:val="0"/>
      <w:marTop w:val="0"/>
      <w:marBottom w:val="0"/>
      <w:divBdr>
        <w:top w:val="none" w:sz="0" w:space="0" w:color="auto"/>
        <w:left w:val="none" w:sz="0" w:space="0" w:color="auto"/>
        <w:bottom w:val="none" w:sz="0" w:space="0" w:color="auto"/>
        <w:right w:val="none" w:sz="0" w:space="0" w:color="auto"/>
      </w:divBdr>
    </w:div>
    <w:div w:id="1999765913">
      <w:bodyDiv w:val="1"/>
      <w:marLeft w:val="0"/>
      <w:marRight w:val="0"/>
      <w:marTop w:val="0"/>
      <w:marBottom w:val="0"/>
      <w:divBdr>
        <w:top w:val="none" w:sz="0" w:space="0" w:color="auto"/>
        <w:left w:val="none" w:sz="0" w:space="0" w:color="auto"/>
        <w:bottom w:val="none" w:sz="0" w:space="0" w:color="auto"/>
        <w:right w:val="none" w:sz="0" w:space="0" w:color="auto"/>
      </w:divBdr>
    </w:div>
    <w:div w:id="2004890579">
      <w:bodyDiv w:val="1"/>
      <w:marLeft w:val="0"/>
      <w:marRight w:val="0"/>
      <w:marTop w:val="0"/>
      <w:marBottom w:val="0"/>
      <w:divBdr>
        <w:top w:val="none" w:sz="0" w:space="0" w:color="auto"/>
        <w:left w:val="none" w:sz="0" w:space="0" w:color="auto"/>
        <w:bottom w:val="none" w:sz="0" w:space="0" w:color="auto"/>
        <w:right w:val="none" w:sz="0" w:space="0" w:color="auto"/>
      </w:divBdr>
    </w:div>
    <w:div w:id="2009559244">
      <w:bodyDiv w:val="1"/>
      <w:marLeft w:val="0"/>
      <w:marRight w:val="0"/>
      <w:marTop w:val="0"/>
      <w:marBottom w:val="0"/>
      <w:divBdr>
        <w:top w:val="none" w:sz="0" w:space="0" w:color="auto"/>
        <w:left w:val="none" w:sz="0" w:space="0" w:color="auto"/>
        <w:bottom w:val="none" w:sz="0" w:space="0" w:color="auto"/>
        <w:right w:val="none" w:sz="0" w:space="0" w:color="auto"/>
      </w:divBdr>
    </w:div>
    <w:div w:id="2012676278">
      <w:bodyDiv w:val="1"/>
      <w:marLeft w:val="0"/>
      <w:marRight w:val="0"/>
      <w:marTop w:val="0"/>
      <w:marBottom w:val="0"/>
      <w:divBdr>
        <w:top w:val="none" w:sz="0" w:space="0" w:color="auto"/>
        <w:left w:val="none" w:sz="0" w:space="0" w:color="auto"/>
        <w:bottom w:val="none" w:sz="0" w:space="0" w:color="auto"/>
        <w:right w:val="none" w:sz="0" w:space="0" w:color="auto"/>
      </w:divBdr>
    </w:div>
    <w:div w:id="2022079996">
      <w:bodyDiv w:val="1"/>
      <w:marLeft w:val="0"/>
      <w:marRight w:val="0"/>
      <w:marTop w:val="0"/>
      <w:marBottom w:val="0"/>
      <w:divBdr>
        <w:top w:val="none" w:sz="0" w:space="0" w:color="auto"/>
        <w:left w:val="none" w:sz="0" w:space="0" w:color="auto"/>
        <w:bottom w:val="none" w:sz="0" w:space="0" w:color="auto"/>
        <w:right w:val="none" w:sz="0" w:space="0" w:color="auto"/>
      </w:divBdr>
    </w:div>
    <w:div w:id="2027560527">
      <w:bodyDiv w:val="1"/>
      <w:marLeft w:val="0"/>
      <w:marRight w:val="0"/>
      <w:marTop w:val="0"/>
      <w:marBottom w:val="0"/>
      <w:divBdr>
        <w:top w:val="none" w:sz="0" w:space="0" w:color="auto"/>
        <w:left w:val="none" w:sz="0" w:space="0" w:color="auto"/>
        <w:bottom w:val="none" w:sz="0" w:space="0" w:color="auto"/>
        <w:right w:val="none" w:sz="0" w:space="0" w:color="auto"/>
      </w:divBdr>
    </w:div>
    <w:div w:id="2033650725">
      <w:bodyDiv w:val="1"/>
      <w:marLeft w:val="0"/>
      <w:marRight w:val="0"/>
      <w:marTop w:val="0"/>
      <w:marBottom w:val="0"/>
      <w:divBdr>
        <w:top w:val="none" w:sz="0" w:space="0" w:color="auto"/>
        <w:left w:val="none" w:sz="0" w:space="0" w:color="auto"/>
        <w:bottom w:val="none" w:sz="0" w:space="0" w:color="auto"/>
        <w:right w:val="none" w:sz="0" w:space="0" w:color="auto"/>
      </w:divBdr>
    </w:div>
    <w:div w:id="2044666380">
      <w:bodyDiv w:val="1"/>
      <w:marLeft w:val="0"/>
      <w:marRight w:val="0"/>
      <w:marTop w:val="0"/>
      <w:marBottom w:val="0"/>
      <w:divBdr>
        <w:top w:val="none" w:sz="0" w:space="0" w:color="auto"/>
        <w:left w:val="none" w:sz="0" w:space="0" w:color="auto"/>
        <w:bottom w:val="none" w:sz="0" w:space="0" w:color="auto"/>
        <w:right w:val="none" w:sz="0" w:space="0" w:color="auto"/>
      </w:divBdr>
    </w:div>
    <w:div w:id="2068793498">
      <w:bodyDiv w:val="1"/>
      <w:marLeft w:val="0"/>
      <w:marRight w:val="0"/>
      <w:marTop w:val="0"/>
      <w:marBottom w:val="0"/>
      <w:divBdr>
        <w:top w:val="none" w:sz="0" w:space="0" w:color="auto"/>
        <w:left w:val="none" w:sz="0" w:space="0" w:color="auto"/>
        <w:bottom w:val="none" w:sz="0" w:space="0" w:color="auto"/>
        <w:right w:val="none" w:sz="0" w:space="0" w:color="auto"/>
      </w:divBdr>
      <w:divsChild>
        <w:div w:id="2019193780">
          <w:blockQuote w:val="1"/>
          <w:marLeft w:val="0"/>
          <w:marRight w:val="0"/>
          <w:marTop w:val="150"/>
          <w:marBottom w:val="150"/>
          <w:divBdr>
            <w:top w:val="none" w:sz="0" w:space="0" w:color="auto"/>
            <w:left w:val="single" w:sz="24" w:space="8" w:color="DDDDDD"/>
            <w:bottom w:val="none" w:sz="0" w:space="0" w:color="auto"/>
            <w:right w:val="none" w:sz="0" w:space="0" w:color="auto"/>
          </w:divBdr>
        </w:div>
      </w:divsChild>
    </w:div>
    <w:div w:id="2070303615">
      <w:bodyDiv w:val="1"/>
      <w:marLeft w:val="0"/>
      <w:marRight w:val="0"/>
      <w:marTop w:val="0"/>
      <w:marBottom w:val="0"/>
      <w:divBdr>
        <w:top w:val="none" w:sz="0" w:space="0" w:color="auto"/>
        <w:left w:val="none" w:sz="0" w:space="0" w:color="auto"/>
        <w:bottom w:val="none" w:sz="0" w:space="0" w:color="auto"/>
        <w:right w:val="none" w:sz="0" w:space="0" w:color="auto"/>
      </w:divBdr>
    </w:div>
    <w:div w:id="2072121462">
      <w:bodyDiv w:val="1"/>
      <w:marLeft w:val="0"/>
      <w:marRight w:val="0"/>
      <w:marTop w:val="0"/>
      <w:marBottom w:val="0"/>
      <w:divBdr>
        <w:top w:val="none" w:sz="0" w:space="0" w:color="auto"/>
        <w:left w:val="none" w:sz="0" w:space="0" w:color="auto"/>
        <w:bottom w:val="none" w:sz="0" w:space="0" w:color="auto"/>
        <w:right w:val="none" w:sz="0" w:space="0" w:color="auto"/>
      </w:divBdr>
      <w:divsChild>
        <w:div w:id="157549963">
          <w:marLeft w:val="0"/>
          <w:marRight w:val="0"/>
          <w:marTop w:val="0"/>
          <w:marBottom w:val="0"/>
          <w:divBdr>
            <w:top w:val="none" w:sz="0" w:space="0" w:color="auto"/>
            <w:left w:val="none" w:sz="0" w:space="0" w:color="auto"/>
            <w:bottom w:val="none" w:sz="0" w:space="0" w:color="auto"/>
            <w:right w:val="none" w:sz="0" w:space="0" w:color="auto"/>
          </w:divBdr>
        </w:div>
        <w:div w:id="469907690">
          <w:marLeft w:val="0"/>
          <w:marRight w:val="0"/>
          <w:marTop w:val="0"/>
          <w:marBottom w:val="0"/>
          <w:divBdr>
            <w:top w:val="none" w:sz="0" w:space="0" w:color="auto"/>
            <w:left w:val="none" w:sz="0" w:space="0" w:color="auto"/>
            <w:bottom w:val="none" w:sz="0" w:space="0" w:color="auto"/>
            <w:right w:val="none" w:sz="0" w:space="0" w:color="auto"/>
          </w:divBdr>
        </w:div>
        <w:div w:id="909316836">
          <w:marLeft w:val="0"/>
          <w:marRight w:val="0"/>
          <w:marTop w:val="0"/>
          <w:marBottom w:val="0"/>
          <w:divBdr>
            <w:top w:val="none" w:sz="0" w:space="0" w:color="auto"/>
            <w:left w:val="none" w:sz="0" w:space="0" w:color="auto"/>
            <w:bottom w:val="none" w:sz="0" w:space="0" w:color="auto"/>
            <w:right w:val="none" w:sz="0" w:space="0" w:color="auto"/>
          </w:divBdr>
        </w:div>
        <w:div w:id="1028720307">
          <w:marLeft w:val="0"/>
          <w:marRight w:val="0"/>
          <w:marTop w:val="0"/>
          <w:marBottom w:val="0"/>
          <w:divBdr>
            <w:top w:val="none" w:sz="0" w:space="0" w:color="auto"/>
            <w:left w:val="none" w:sz="0" w:space="0" w:color="auto"/>
            <w:bottom w:val="none" w:sz="0" w:space="0" w:color="auto"/>
            <w:right w:val="none" w:sz="0" w:space="0" w:color="auto"/>
          </w:divBdr>
        </w:div>
        <w:div w:id="1932618514">
          <w:marLeft w:val="0"/>
          <w:marRight w:val="0"/>
          <w:marTop w:val="0"/>
          <w:marBottom w:val="300"/>
          <w:divBdr>
            <w:top w:val="none" w:sz="0" w:space="0" w:color="auto"/>
            <w:left w:val="none" w:sz="0" w:space="0" w:color="auto"/>
            <w:bottom w:val="none" w:sz="0" w:space="0" w:color="auto"/>
            <w:right w:val="none" w:sz="0" w:space="0" w:color="auto"/>
          </w:divBdr>
          <w:divsChild>
            <w:div w:id="497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7221">
      <w:bodyDiv w:val="1"/>
      <w:marLeft w:val="0"/>
      <w:marRight w:val="0"/>
      <w:marTop w:val="0"/>
      <w:marBottom w:val="0"/>
      <w:divBdr>
        <w:top w:val="none" w:sz="0" w:space="0" w:color="auto"/>
        <w:left w:val="none" w:sz="0" w:space="0" w:color="auto"/>
        <w:bottom w:val="none" w:sz="0" w:space="0" w:color="auto"/>
        <w:right w:val="none" w:sz="0" w:space="0" w:color="auto"/>
      </w:divBdr>
    </w:div>
    <w:div w:id="2089960035">
      <w:bodyDiv w:val="1"/>
      <w:marLeft w:val="0"/>
      <w:marRight w:val="0"/>
      <w:marTop w:val="0"/>
      <w:marBottom w:val="0"/>
      <w:divBdr>
        <w:top w:val="none" w:sz="0" w:space="0" w:color="auto"/>
        <w:left w:val="none" w:sz="0" w:space="0" w:color="auto"/>
        <w:bottom w:val="none" w:sz="0" w:space="0" w:color="auto"/>
        <w:right w:val="none" w:sz="0" w:space="0" w:color="auto"/>
      </w:divBdr>
    </w:div>
    <w:div w:id="2090275007">
      <w:bodyDiv w:val="1"/>
      <w:marLeft w:val="0"/>
      <w:marRight w:val="0"/>
      <w:marTop w:val="0"/>
      <w:marBottom w:val="0"/>
      <w:divBdr>
        <w:top w:val="none" w:sz="0" w:space="0" w:color="auto"/>
        <w:left w:val="none" w:sz="0" w:space="0" w:color="auto"/>
        <w:bottom w:val="none" w:sz="0" w:space="0" w:color="auto"/>
        <w:right w:val="none" w:sz="0" w:space="0" w:color="auto"/>
      </w:divBdr>
      <w:divsChild>
        <w:div w:id="527912642">
          <w:marLeft w:val="0"/>
          <w:marRight w:val="0"/>
          <w:marTop w:val="0"/>
          <w:marBottom w:val="0"/>
          <w:divBdr>
            <w:top w:val="single" w:sz="2" w:space="15" w:color="DDDDDD"/>
            <w:left w:val="single" w:sz="2" w:space="23" w:color="DDDDDD"/>
            <w:bottom w:val="single" w:sz="6" w:space="15" w:color="EDEDED"/>
            <w:right w:val="single" w:sz="2" w:space="23" w:color="DDDDDD"/>
          </w:divBdr>
          <w:divsChild>
            <w:div w:id="230509104">
              <w:marLeft w:val="0"/>
              <w:marRight w:val="0"/>
              <w:marTop w:val="0"/>
              <w:marBottom w:val="300"/>
              <w:divBdr>
                <w:top w:val="single" w:sz="6" w:space="8" w:color="D4D4D4"/>
                <w:left w:val="single" w:sz="6" w:space="8" w:color="D4D4D4"/>
                <w:bottom w:val="single" w:sz="6" w:space="8" w:color="D4D4D4"/>
                <w:right w:val="single" w:sz="6" w:space="8" w:color="D4D4D4"/>
              </w:divBdr>
            </w:div>
            <w:div w:id="839470305">
              <w:marLeft w:val="0"/>
              <w:marRight w:val="0"/>
              <w:marTop w:val="0"/>
              <w:marBottom w:val="300"/>
              <w:divBdr>
                <w:top w:val="single" w:sz="6" w:space="8" w:color="1ABC9C"/>
                <w:left w:val="single" w:sz="6" w:space="8" w:color="1ABC9C"/>
                <w:bottom w:val="single" w:sz="6" w:space="8" w:color="FF6547"/>
                <w:right w:val="single" w:sz="6" w:space="8" w:color="FF6547"/>
              </w:divBdr>
            </w:div>
            <w:div w:id="1830553341">
              <w:marLeft w:val="0"/>
              <w:marRight w:val="0"/>
              <w:marTop w:val="0"/>
              <w:marBottom w:val="300"/>
              <w:divBdr>
                <w:top w:val="single" w:sz="6" w:space="8" w:color="FF6547"/>
                <w:left w:val="single" w:sz="6" w:space="8" w:color="FF6547"/>
                <w:bottom w:val="single" w:sz="6" w:space="8" w:color="FF6547"/>
                <w:right w:val="single" w:sz="6" w:space="8" w:color="FF6547"/>
              </w:divBdr>
            </w:div>
            <w:div w:id="1980569551">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1650741504">
          <w:marLeft w:val="0"/>
          <w:marRight w:val="0"/>
          <w:marTop w:val="0"/>
          <w:marBottom w:val="0"/>
          <w:divBdr>
            <w:top w:val="single" w:sz="2" w:space="23" w:color="DDDDDD"/>
            <w:left w:val="single" w:sz="2" w:space="23" w:color="DDDDDD"/>
            <w:bottom w:val="single" w:sz="6" w:space="23" w:color="ECECEC"/>
            <w:right w:val="single" w:sz="2" w:space="23" w:color="DDDDDD"/>
          </w:divBdr>
          <w:divsChild>
            <w:div w:id="762459973">
              <w:marLeft w:val="0"/>
              <w:marRight w:val="0"/>
              <w:marTop w:val="0"/>
              <w:marBottom w:val="300"/>
              <w:divBdr>
                <w:top w:val="single" w:sz="2" w:space="0" w:color="DDDDDD"/>
                <w:left w:val="single" w:sz="2" w:space="0" w:color="DDDDDD"/>
                <w:bottom w:val="single" w:sz="2" w:space="0" w:color="DDDDDD"/>
                <w:right w:val="single" w:sz="2" w:space="0" w:color="DDDDDD"/>
              </w:divBdr>
              <w:divsChild>
                <w:div w:id="1143347800">
                  <w:marLeft w:val="45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sChild>
    </w:div>
    <w:div w:id="2091920581">
      <w:bodyDiv w:val="1"/>
      <w:marLeft w:val="0"/>
      <w:marRight w:val="0"/>
      <w:marTop w:val="0"/>
      <w:marBottom w:val="0"/>
      <w:divBdr>
        <w:top w:val="none" w:sz="0" w:space="0" w:color="auto"/>
        <w:left w:val="none" w:sz="0" w:space="0" w:color="auto"/>
        <w:bottom w:val="none" w:sz="0" w:space="0" w:color="auto"/>
        <w:right w:val="none" w:sz="0" w:space="0" w:color="auto"/>
      </w:divBdr>
    </w:div>
    <w:div w:id="2094741904">
      <w:bodyDiv w:val="1"/>
      <w:marLeft w:val="0"/>
      <w:marRight w:val="0"/>
      <w:marTop w:val="0"/>
      <w:marBottom w:val="0"/>
      <w:divBdr>
        <w:top w:val="none" w:sz="0" w:space="0" w:color="auto"/>
        <w:left w:val="none" w:sz="0" w:space="0" w:color="auto"/>
        <w:bottom w:val="none" w:sz="0" w:space="0" w:color="auto"/>
        <w:right w:val="none" w:sz="0" w:space="0" w:color="auto"/>
      </w:divBdr>
    </w:div>
    <w:div w:id="2099520581">
      <w:bodyDiv w:val="1"/>
      <w:marLeft w:val="0"/>
      <w:marRight w:val="0"/>
      <w:marTop w:val="0"/>
      <w:marBottom w:val="0"/>
      <w:divBdr>
        <w:top w:val="none" w:sz="0" w:space="0" w:color="auto"/>
        <w:left w:val="none" w:sz="0" w:space="0" w:color="auto"/>
        <w:bottom w:val="none" w:sz="0" w:space="0" w:color="auto"/>
        <w:right w:val="none" w:sz="0" w:space="0" w:color="auto"/>
      </w:divBdr>
      <w:divsChild>
        <w:div w:id="1001003910">
          <w:marLeft w:val="0"/>
          <w:marRight w:val="0"/>
          <w:marTop w:val="0"/>
          <w:marBottom w:val="0"/>
          <w:divBdr>
            <w:top w:val="none" w:sz="0" w:space="0" w:color="auto"/>
            <w:left w:val="none" w:sz="0" w:space="0" w:color="auto"/>
            <w:bottom w:val="none" w:sz="0" w:space="0" w:color="auto"/>
            <w:right w:val="none" w:sz="0" w:space="0" w:color="auto"/>
          </w:divBdr>
          <w:divsChild>
            <w:div w:id="9347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0948">
      <w:bodyDiv w:val="1"/>
      <w:marLeft w:val="0"/>
      <w:marRight w:val="0"/>
      <w:marTop w:val="0"/>
      <w:marBottom w:val="0"/>
      <w:divBdr>
        <w:top w:val="none" w:sz="0" w:space="0" w:color="auto"/>
        <w:left w:val="none" w:sz="0" w:space="0" w:color="auto"/>
        <w:bottom w:val="none" w:sz="0" w:space="0" w:color="auto"/>
        <w:right w:val="none" w:sz="0" w:space="0" w:color="auto"/>
      </w:divBdr>
    </w:div>
    <w:div w:id="2112897812">
      <w:bodyDiv w:val="1"/>
      <w:marLeft w:val="0"/>
      <w:marRight w:val="0"/>
      <w:marTop w:val="0"/>
      <w:marBottom w:val="0"/>
      <w:divBdr>
        <w:top w:val="none" w:sz="0" w:space="0" w:color="auto"/>
        <w:left w:val="none" w:sz="0" w:space="0" w:color="auto"/>
        <w:bottom w:val="none" w:sz="0" w:space="0" w:color="auto"/>
        <w:right w:val="none" w:sz="0" w:space="0" w:color="auto"/>
      </w:divBdr>
    </w:div>
    <w:div w:id="2113091984">
      <w:bodyDiv w:val="1"/>
      <w:marLeft w:val="0"/>
      <w:marRight w:val="0"/>
      <w:marTop w:val="0"/>
      <w:marBottom w:val="0"/>
      <w:divBdr>
        <w:top w:val="none" w:sz="0" w:space="0" w:color="auto"/>
        <w:left w:val="none" w:sz="0" w:space="0" w:color="auto"/>
        <w:bottom w:val="none" w:sz="0" w:space="0" w:color="auto"/>
        <w:right w:val="none" w:sz="0" w:space="0" w:color="auto"/>
      </w:divBdr>
    </w:div>
    <w:div w:id="2115056656">
      <w:bodyDiv w:val="1"/>
      <w:marLeft w:val="0"/>
      <w:marRight w:val="0"/>
      <w:marTop w:val="0"/>
      <w:marBottom w:val="0"/>
      <w:divBdr>
        <w:top w:val="none" w:sz="0" w:space="0" w:color="auto"/>
        <w:left w:val="none" w:sz="0" w:space="0" w:color="auto"/>
        <w:bottom w:val="none" w:sz="0" w:space="0" w:color="auto"/>
        <w:right w:val="none" w:sz="0" w:space="0" w:color="auto"/>
      </w:divBdr>
    </w:div>
    <w:div w:id="2115399173">
      <w:bodyDiv w:val="1"/>
      <w:marLeft w:val="0"/>
      <w:marRight w:val="0"/>
      <w:marTop w:val="0"/>
      <w:marBottom w:val="0"/>
      <w:divBdr>
        <w:top w:val="none" w:sz="0" w:space="0" w:color="auto"/>
        <w:left w:val="none" w:sz="0" w:space="0" w:color="auto"/>
        <w:bottom w:val="none" w:sz="0" w:space="0" w:color="auto"/>
        <w:right w:val="none" w:sz="0" w:space="0" w:color="auto"/>
      </w:divBdr>
    </w:div>
    <w:div w:id="2116514322">
      <w:bodyDiv w:val="1"/>
      <w:marLeft w:val="0"/>
      <w:marRight w:val="0"/>
      <w:marTop w:val="0"/>
      <w:marBottom w:val="0"/>
      <w:divBdr>
        <w:top w:val="none" w:sz="0" w:space="0" w:color="auto"/>
        <w:left w:val="none" w:sz="0" w:space="0" w:color="auto"/>
        <w:bottom w:val="none" w:sz="0" w:space="0" w:color="auto"/>
        <w:right w:val="none" w:sz="0" w:space="0" w:color="auto"/>
      </w:divBdr>
    </w:div>
    <w:div w:id="2116628583">
      <w:bodyDiv w:val="1"/>
      <w:marLeft w:val="0"/>
      <w:marRight w:val="0"/>
      <w:marTop w:val="0"/>
      <w:marBottom w:val="0"/>
      <w:divBdr>
        <w:top w:val="none" w:sz="0" w:space="0" w:color="auto"/>
        <w:left w:val="none" w:sz="0" w:space="0" w:color="auto"/>
        <w:bottom w:val="none" w:sz="0" w:space="0" w:color="auto"/>
        <w:right w:val="none" w:sz="0" w:space="0" w:color="auto"/>
      </w:divBdr>
    </w:div>
    <w:div w:id="2117600959">
      <w:bodyDiv w:val="1"/>
      <w:marLeft w:val="0"/>
      <w:marRight w:val="0"/>
      <w:marTop w:val="0"/>
      <w:marBottom w:val="0"/>
      <w:divBdr>
        <w:top w:val="none" w:sz="0" w:space="0" w:color="auto"/>
        <w:left w:val="none" w:sz="0" w:space="0" w:color="auto"/>
        <w:bottom w:val="none" w:sz="0" w:space="0" w:color="auto"/>
        <w:right w:val="none" w:sz="0" w:space="0" w:color="auto"/>
      </w:divBdr>
    </w:div>
    <w:div w:id="2121101627">
      <w:bodyDiv w:val="1"/>
      <w:marLeft w:val="0"/>
      <w:marRight w:val="0"/>
      <w:marTop w:val="0"/>
      <w:marBottom w:val="0"/>
      <w:divBdr>
        <w:top w:val="none" w:sz="0" w:space="0" w:color="auto"/>
        <w:left w:val="none" w:sz="0" w:space="0" w:color="auto"/>
        <w:bottom w:val="none" w:sz="0" w:space="0" w:color="auto"/>
        <w:right w:val="none" w:sz="0" w:space="0" w:color="auto"/>
      </w:divBdr>
    </w:div>
    <w:div w:id="2121948346">
      <w:bodyDiv w:val="1"/>
      <w:marLeft w:val="0"/>
      <w:marRight w:val="0"/>
      <w:marTop w:val="0"/>
      <w:marBottom w:val="0"/>
      <w:divBdr>
        <w:top w:val="none" w:sz="0" w:space="0" w:color="auto"/>
        <w:left w:val="none" w:sz="0" w:space="0" w:color="auto"/>
        <w:bottom w:val="none" w:sz="0" w:space="0" w:color="auto"/>
        <w:right w:val="none" w:sz="0" w:space="0" w:color="auto"/>
      </w:divBdr>
    </w:div>
    <w:div w:id="2124571292">
      <w:bodyDiv w:val="1"/>
      <w:marLeft w:val="0"/>
      <w:marRight w:val="0"/>
      <w:marTop w:val="0"/>
      <w:marBottom w:val="0"/>
      <w:divBdr>
        <w:top w:val="none" w:sz="0" w:space="0" w:color="auto"/>
        <w:left w:val="none" w:sz="0" w:space="0" w:color="auto"/>
        <w:bottom w:val="none" w:sz="0" w:space="0" w:color="auto"/>
        <w:right w:val="none" w:sz="0" w:space="0" w:color="auto"/>
      </w:divBdr>
    </w:div>
    <w:div w:id="2127503436">
      <w:bodyDiv w:val="1"/>
      <w:marLeft w:val="0"/>
      <w:marRight w:val="0"/>
      <w:marTop w:val="0"/>
      <w:marBottom w:val="0"/>
      <w:divBdr>
        <w:top w:val="none" w:sz="0" w:space="0" w:color="auto"/>
        <w:left w:val="none" w:sz="0" w:space="0" w:color="auto"/>
        <w:bottom w:val="none" w:sz="0" w:space="0" w:color="auto"/>
        <w:right w:val="none" w:sz="0" w:space="0" w:color="auto"/>
      </w:divBdr>
    </w:div>
    <w:div w:id="2129353909">
      <w:bodyDiv w:val="1"/>
      <w:marLeft w:val="0"/>
      <w:marRight w:val="0"/>
      <w:marTop w:val="0"/>
      <w:marBottom w:val="0"/>
      <w:divBdr>
        <w:top w:val="none" w:sz="0" w:space="0" w:color="auto"/>
        <w:left w:val="none" w:sz="0" w:space="0" w:color="auto"/>
        <w:bottom w:val="none" w:sz="0" w:space="0" w:color="auto"/>
        <w:right w:val="none" w:sz="0" w:space="0" w:color="auto"/>
      </w:divBdr>
    </w:div>
    <w:div w:id="2130590011">
      <w:bodyDiv w:val="1"/>
      <w:marLeft w:val="0"/>
      <w:marRight w:val="0"/>
      <w:marTop w:val="0"/>
      <w:marBottom w:val="0"/>
      <w:divBdr>
        <w:top w:val="none" w:sz="0" w:space="0" w:color="auto"/>
        <w:left w:val="none" w:sz="0" w:space="0" w:color="auto"/>
        <w:bottom w:val="none" w:sz="0" w:space="0" w:color="auto"/>
        <w:right w:val="none" w:sz="0" w:space="0" w:color="auto"/>
      </w:divBdr>
    </w:div>
    <w:div w:id="2135054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D:\Pkg\&#22270;&#29255;\Filter&#24037;&#20316;&#27969;&#31243;.png" TargetMode="External"/><Relationship Id="rId299" Type="http://schemas.openxmlformats.org/officeDocument/2006/relationships/hyperlink" Target="file:///D:\Pkg\&#22270;&#29255;\&#29983;&#25104;vue&#39033;&#30446;cmd&#27969;&#31243;.png" TargetMode="External"/><Relationship Id="rId21" Type="http://schemas.openxmlformats.org/officeDocument/2006/relationships/hyperlink" Target="https://blog.csdn.net/feifuzeng/article/details/108862001" TargetMode="External"/><Relationship Id="rId63" Type="http://schemas.openxmlformats.org/officeDocument/2006/relationships/hyperlink" Target="https://www.nowcoder.com/test/question/done?tid=50939050&amp;qid=373097" TargetMode="External"/><Relationship Id="rId159" Type="http://schemas.openxmlformats.org/officeDocument/2006/relationships/hyperlink" Target="https://blog.csdn.net/u013967628/article/details/85990442?ops_request_misc=%257B%2522request%255Fid%2522%253A%2522166350651116782390518287%2522%252C%2522scm%2522%253A%252220140713.130102334.pc%255Fblog.%2522%257D&amp;request_id=166350651116782390518287&amp;biz_id=0&amp;utm_medium=distribute.pc_search_result.none-task-blog-2~blog~first_rank_ecpm_v1~rank_v31_ecpm-2-85990442-null-null.nonecase&amp;utm_term=spring&amp;spm=1018.2226.3001.4450" TargetMode="External"/><Relationship Id="rId324" Type="http://schemas.openxmlformats.org/officeDocument/2006/relationships/hyperlink" Target="https://wanght.blog.csdn.net/article/details/107414870" TargetMode="External"/><Relationship Id="rId366" Type="http://schemas.openxmlformats.org/officeDocument/2006/relationships/hyperlink" Target="https://www.yiibai.com/batch_script/batch_script_overview.html" TargetMode="External"/><Relationship Id="rId170"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226" Type="http://schemas.openxmlformats.org/officeDocument/2006/relationships/hyperlink" Target="file:///D:\Pkg\&#22270;&#29255;\Java\&#24494;&#26381;&#21153;&#26550;&#26500;.png" TargetMode="External"/><Relationship Id="rId268" Type="http://schemas.openxmlformats.org/officeDocument/2006/relationships/hyperlink" Target="https://www.w3cschool.cn/hadoop/" TargetMode="External"/><Relationship Id="rId32" Type="http://schemas.openxmlformats.org/officeDocument/2006/relationships/hyperlink" Target="https://www.nowcoder.com/test/question/done?tid=51231322&amp;qid=326005" TargetMode="External"/><Relationship Id="rId74" Type="http://schemas.openxmlformats.org/officeDocument/2006/relationships/hyperlink" Target="https://blog.csdn.net/keybersan/article/details/95455776?ops_request_misc=&amp;request_id=&amp;biz_id=102&amp;utm_term=java%E5%86%85%E5%AD%98%E5%8C%BA%E5%9F%9F&amp;utm_medium=distribute.pc_search_result.none-task-blog-2~blog~sobaiduweb~default-8-95455776.pc_v2_rank_blog_default&amp;spm=1018.2226.3001.4450" TargetMode="External"/><Relationship Id="rId128"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335" Type="http://schemas.openxmlformats.org/officeDocument/2006/relationships/hyperlink" Target="https://redis.io/documentation" TargetMode="External"/><Relationship Id="rId377" Type="http://schemas.openxmlformats.org/officeDocument/2006/relationships/hyperlink" Target="https://blog.csdn.net/fengshuiyue/article/details/50896618" TargetMode="External"/><Relationship Id="rId5" Type="http://schemas.openxmlformats.org/officeDocument/2006/relationships/webSettings" Target="webSettings.xml"/><Relationship Id="rId181" Type="http://schemas.openxmlformats.org/officeDocument/2006/relationships/hyperlink" Target="file:///D:\Pkg\&#22270;&#29255;\Java\SpringMVC&#20851;&#38190;&#32452;&#20214;&#20998;&#26512;.png" TargetMode="External"/><Relationship Id="rId237" Type="http://schemas.openxmlformats.org/officeDocument/2006/relationships/hyperlink" Target="file:///D:\Pkg\&#22270;&#29255;\HandlerInterceptor&#25318;&#25130;&#22120;&#21407;&#29702;.png" TargetMode="External"/><Relationship Id="rId402" Type="http://schemas.openxmlformats.org/officeDocument/2006/relationships/fontTable" Target="fontTable.xml"/><Relationship Id="rId279" Type="http://schemas.openxmlformats.org/officeDocument/2006/relationships/hyperlink" Target="https://www.runoob.com/tags/html-reference.html" TargetMode="External"/><Relationship Id="rId43" Type="http://schemas.openxmlformats.org/officeDocument/2006/relationships/hyperlink" Target="https://blog.csdn.net/xuemoyao/article/details/8033138?ops_request_misc=%257B%2522request%255Fid%2522%253A%2522164056529216780357270404%2522%252C%2522scm%2522%253A%252220140713.130102334..%2522%257D&amp;request_id=164056529216780357270404&amp;biz_id=0&amp;utm_medium=distribute.pc_search_result.none-task-blog-2~blog~top_positive~default-1-8033138.nonecase&amp;utm_term=%E6%AD%A3%E5%88%99%E8%A1%A8%E8%BE%BE%E5%BC%8F&amp;spm=1018.2226.3001.4450" TargetMode="External"/><Relationship Id="rId139" Type="http://schemas.openxmlformats.org/officeDocument/2006/relationships/hyperlink" Target="https://tomcat.apache.org/tomcat-8.5-doc/" TargetMode="External"/><Relationship Id="rId290" Type="http://schemas.openxmlformats.org/officeDocument/2006/relationships/hyperlink" Target="https://element.eleme.cn/" TargetMode="External"/><Relationship Id="rId304" Type="http://schemas.openxmlformats.org/officeDocument/2006/relationships/hyperlink" Target="https://registry.npmjs.org/" TargetMode="External"/><Relationship Id="rId346" Type="http://schemas.openxmlformats.org/officeDocument/2006/relationships/hyperlink" Target="http://c.biancheng.net/ml_alg/" TargetMode="External"/><Relationship Id="rId388" Type="http://schemas.openxmlformats.org/officeDocument/2006/relationships/hyperlink" Target="https://blog.csdn.net/x_chengqq/article/details/51160498?ops_request_misc=%257B%2522request%255Fid%2522%253A%2522164066709116780357274817%2522%252C%2522scm%2522%253A%252220140713.130102334.pc%255Fall.%2522%257D&amp;request_id=164066709116780357274817&amp;biz_id=0&amp;utm_medium=distribute.pc_search_result.none-task-blog-2~all~first_rank_ecpm_v1~rank_v31_ecpm-2-51160498.pc_search_em_sort&amp;utm_term=http%E8%BF%94%E5%9B%9E%E7%8A%B6%E6%80%81%E7%A0%81&amp;spm=1018.2226.3001.4187" TargetMode="External"/><Relationship Id="rId85" Type="http://schemas.openxmlformats.org/officeDocument/2006/relationships/hyperlink" Target="https://www.nowcoder.com/test/question/done?tid=50901223&amp;qid=70912" TargetMode="External"/><Relationship Id="rId150"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92" Type="http://schemas.openxmlformats.org/officeDocument/2006/relationships/hyperlink" Target="http://mybatis.org/guice/" TargetMode="External"/><Relationship Id="rId206" Type="http://schemas.openxmlformats.org/officeDocument/2006/relationships/hyperlink" Target="https://spring.io/projects/spring-boot" TargetMode="External"/><Relationship Id="rId248" Type="http://schemas.openxmlformats.org/officeDocument/2006/relationships/hyperlink" Target="https://wanght.blog.csdn.net/?type=blog&amp;year=2020&amp;month=12" TargetMode="External"/><Relationship Id="rId12" Type="http://schemas.openxmlformats.org/officeDocument/2006/relationships/hyperlink" Target="https://blog.csdn.net/maitian_2008/article/details/118580219?spm=1001.2014.3001.5501" TargetMode="External"/><Relationship Id="rId108" Type="http://schemas.openxmlformats.org/officeDocument/2006/relationships/hyperlink" Target="https://www.nowcoder.com/question/next?pid=35202997&amp;qid=85547&amp;tid=50944676" TargetMode="External"/><Relationship Id="rId315" Type="http://schemas.openxmlformats.org/officeDocument/2006/relationships/hyperlink" Target="https://blog.csdn.net/weixin_48272905/article/details/108525283?ops_request_misc=%257B%2522request%255Fid%2522%253A%2522163972692916780261960229%2522%252C%2522scm%2522%253A%252220140713.130102334..%2522%257D&amp;request_id=163972692916780261960229&amp;biz_id=0&amp;utm_medium=distribute.pc_search_result.none-task-blog-2~blog~sobaiduend~default-1-108525283.pc_v2_rank_blog_default&amp;utm_term=Spring%E4%BA%8B%E5%8A%A1%E5%92%8CMySQL%E4%BA%8B%E5%8A%A1%E8%AF%A6%E8%A7%A3%E9%9D%A2%E8%AF%95&amp;spm=1018.2226.3001.4450" TargetMode="External"/><Relationship Id="rId357" Type="http://schemas.openxmlformats.org/officeDocument/2006/relationships/hyperlink" Target="https://blog.csdn.net/weixin_38305440/article/details/108249238?spm=1001.2014.3001.5502" TargetMode="External"/><Relationship Id="rId54" Type="http://schemas.openxmlformats.org/officeDocument/2006/relationships/hyperlink" Target="https://blog.csdn.net/ThinkWon/article/details/104863992?ops_request_misc=%257B%2522request%255Fid%2522%253A%2522166342830716800180679641%2522%252C%2522scm%2522%253A%252220140713.130102334.pc%255Fblog.%2522%257D&amp;request_id=166342830716800180679641&amp;biz_id=0&amp;utm_medium=distribute.pc_search_result.none-task-blog-2~blog~first_rank_ecpm_v1~rank_v31_ecpm-4-104863992-null-null.nonecase&amp;utm_term=%E5%A4%9A%E7%BA%BF%E7%A8%8B&amp;spm=1018.2226.3001.4450" TargetMode="External"/><Relationship Id="rId96" Type="http://schemas.openxmlformats.org/officeDocument/2006/relationships/hyperlink" Target="https://blog.csdn.net/oChangWen/article/details/50587937" TargetMode="External"/><Relationship Id="rId161" Type="http://schemas.openxmlformats.org/officeDocument/2006/relationships/hyperlink" Target="file:///D:\Pkg\&#22270;&#29255;\Spring&#20027;&#35201;jar&#21253;.jpg" TargetMode="External"/><Relationship Id="rId217" Type="http://schemas.openxmlformats.org/officeDocument/2006/relationships/hyperlink" Target="https://blog.csdn.net/maitian_2008/article/details/121314392?spm=1001.2014.3001.5502" TargetMode="External"/><Relationship Id="rId399" Type="http://schemas.openxmlformats.org/officeDocument/2006/relationships/hyperlink" Target="https://yutian.blog.csdn.net/article/details/118579638" TargetMode="External"/><Relationship Id="rId259" Type="http://schemas.openxmlformats.org/officeDocument/2006/relationships/hyperlink" Target="https://mp.weixin.qq.com/s/sV9-MsFLLWe6OiRX65vysA" TargetMode="External"/><Relationship Id="rId23" Type="http://schemas.openxmlformats.org/officeDocument/2006/relationships/hyperlink" Target="https://www.cnblogs.com/Tanyboye/p/9138412.html" TargetMode="External"/><Relationship Id="rId119" Type="http://schemas.openxmlformats.org/officeDocument/2006/relationships/hyperlink" Target="https://www.nowcoder.com/test/question/done?tid=50928791&amp;qid=15245" TargetMode="External"/><Relationship Id="rId270" Type="http://schemas.openxmlformats.org/officeDocument/2006/relationships/hyperlink" Target="https://cshihong.blog.csdn.net/?type=blog" TargetMode="External"/><Relationship Id="rId326" Type="http://schemas.openxmlformats.org/officeDocument/2006/relationships/hyperlink" Target="file:///D:\Pkg\&#22270;&#29255;\&#23548;&#20837;sql&#25991;&#20214;&#20013;&#25991;&#20081;&#30721;&#22788;&#29702;&#27969;&#31243;.png" TargetMode="External"/><Relationship Id="rId65" Type="http://schemas.openxmlformats.org/officeDocument/2006/relationships/hyperlink" Target="file:///D:\Pkg\&#22270;&#29255;\Hotspot&#20869;&#23384;&#32467;&#26500;.png" TargetMode="External"/><Relationship Id="rId130" Type="http://schemas.openxmlformats.org/officeDocument/2006/relationships/hyperlink" Target="https://blog.csdn.net/qq_42362240/article/details/105599707?ops_request_misc=%257B%2522request%255Fid%2522%253A%2522164134662716780271584941%2522%252C%2522scm%2522%253A%252220140713.130102334..%2522%257D&amp;request_id=164134662716780271584941&amp;biz_id=0&amp;utm_medium=distribute.pc_search_result.none-task-blog-2~all~top_click~default-1-105599707.pc_search_em_sort&amp;utm_term=application.yml%E6%B2%A1%E6%9C%89%E5%B0%8F%E5%8F%B6%E5%AD%90&amp;spm=1018.2226.3001.4187" TargetMode="External"/><Relationship Id="rId368" Type="http://schemas.openxmlformats.org/officeDocument/2006/relationships/hyperlink" Target="https://www.linux.org/" TargetMode="External"/><Relationship Id="rId172" Type="http://schemas.openxmlformats.org/officeDocument/2006/relationships/hyperlink" Target="https://spring.io/projects/spring-boot" TargetMode="External"/><Relationship Id="rId228" Type="http://schemas.openxmlformats.org/officeDocument/2006/relationships/hyperlink" Target="https://blog.csdn.net/weixin_40796213/article/details/105072147?ops_request_misc=&amp;request_id=&amp;biz_id=102&amp;utm_term=see%20log%20for%20details&amp;utm_medium=distribute.pc_search_result.none-task-blog-2~blog~sobaiduweb~default-2-105072147.nonecase&amp;spm=1018.2226.3001.4450" TargetMode="External"/><Relationship Id="rId281" Type="http://schemas.openxmlformats.org/officeDocument/2006/relationships/hyperlink" Target="https://blog.csdn.net/lamanchas/article/details/78076288" TargetMode="External"/><Relationship Id="rId337" Type="http://schemas.openxmlformats.org/officeDocument/2006/relationships/hyperlink" Target="https://tool.oschina.net/uploads/apidocs/jedis-2.1.0/" TargetMode="External"/><Relationship Id="rId34" Type="http://schemas.openxmlformats.org/officeDocument/2006/relationships/hyperlink" Target="https://www.nowcoder.com/test/question/done?tid=50910140&amp;qid=4353" TargetMode="External"/><Relationship Id="rId76" Type="http://schemas.openxmlformats.org/officeDocument/2006/relationships/hyperlink" Target="https://www.nowcoder.com/question/next?pid=35213226&amp;qid=516405&amp;tid=50956820" TargetMode="External"/><Relationship Id="rId141" Type="http://schemas.openxmlformats.org/officeDocument/2006/relationships/hyperlink" Target="file:///D:\Pkg\&#22270;&#29255;\Tomcat&#23376;&#30446;&#24405;&#21450;&#20854;&#35828;&#26126;.png" TargetMode="External"/><Relationship Id="rId379" Type="http://schemas.openxmlformats.org/officeDocument/2006/relationships/hyperlink" Target="https://harrylyj.blog.csdn.net/article/details/122446880?spm=1001.2014.3001.5502" TargetMode="External"/><Relationship Id="rId7" Type="http://schemas.openxmlformats.org/officeDocument/2006/relationships/endnotes" Target="endnotes.xml"/><Relationship Id="rId183" Type="http://schemas.openxmlformats.org/officeDocument/2006/relationships/hyperlink" Target="https://blog.csdn.net/weixin_44303631/article/details/88545269?ops_request_misc=&amp;request_id=&amp;biz_id=102&amp;utm_term=%E8%A1%A8%E5%BE%81%E7%8A%B6%E6%80%81%E8%BD%AC%E7%A7%BB&amp;utm_medium=distribute.pc_search_result.none-task-blog-2~blog~sobaiduweb~default-4-88545269.pc_v2_rank_blog_default&amp;spm=1018.2226.3001.4450" TargetMode="External"/><Relationship Id="rId239" Type="http://schemas.openxmlformats.org/officeDocument/2006/relationships/hyperlink" Target="https://www.runoob.com/docker/docker-tutorial.html" TargetMode="External"/><Relationship Id="rId390" Type="http://schemas.openxmlformats.org/officeDocument/2006/relationships/hyperlink" Target="http://ruoyi.vip/" TargetMode="External"/><Relationship Id="rId250" Type="http://schemas.openxmlformats.org/officeDocument/2006/relationships/hyperlink" Target="https://lucene.apache.org/" TargetMode="External"/><Relationship Id="rId292" Type="http://schemas.openxmlformats.org/officeDocument/2006/relationships/hyperlink" Target="file:///D:\Pkg\&#22270;&#29255;\MVVM&#26694;&#26550;.png" TargetMode="External"/><Relationship Id="rId306" Type="http://schemas.openxmlformats.org/officeDocument/2006/relationships/hyperlink" Target="mailto:%22D:\Pkg\&#22270;&#29255;\npm%20install%20-g%20@vuecli%20&#8211;force.png%22" TargetMode="External"/><Relationship Id="rId45" Type="http://schemas.openxmlformats.org/officeDocument/2006/relationships/hyperlink" Target="https://www.nowcoder.com/question/next?pid=35200657&amp;qid=62848&amp;tid=50943467" TargetMode="External"/><Relationship Id="rId87" Type="http://schemas.openxmlformats.org/officeDocument/2006/relationships/hyperlink" Target="https://www.nowcoder.com/test/question/done?tid=50928791&amp;qid=304920" TargetMode="External"/><Relationship Id="rId110" Type="http://schemas.openxmlformats.org/officeDocument/2006/relationships/hyperlink" Target="https://www.bilibili.com/video/BV1Qf4y1T7Hx?p=111&amp;vd_source=11215b3665de18fedee9fab29e5bb59b" TargetMode="External"/><Relationship Id="rId348" Type="http://schemas.openxmlformats.org/officeDocument/2006/relationships/hyperlink" Target="https://d.docs.live.net/8960ef7ecf648379/&#25968;&#25454;&#32467;&#26500;&#24605;&#32500;&#23548;&#22270;.jpg" TargetMode="External"/><Relationship Id="rId152" Type="http://schemas.openxmlformats.org/officeDocument/2006/relationships/hyperlink" Target="https://docs.spring.io/spring-framework/docs/current/javadoc-api/" TargetMode="External"/><Relationship Id="rId194" Type="http://schemas.openxmlformats.org/officeDocument/2006/relationships/hyperlink" Target="file:///D:\Pkg\&#22270;&#29255;\&#19968;&#32423;&#32531;&#23384;&#21644;&#20108;&#32423;&#32531;&#23384;.png" TargetMode="External"/><Relationship Id="rId208" Type="http://schemas.openxmlformats.org/officeDocument/2006/relationships/hyperlink" Target="https://docs.spring.io/spring-boot/docs/current/reference/htmlsingle/" TargetMode="External"/><Relationship Id="rId261" Type="http://schemas.openxmlformats.org/officeDocument/2006/relationships/hyperlink" Target="https://hadoop.apache.org/docs/current/" TargetMode="External"/><Relationship Id="rId14" Type="http://schemas.openxmlformats.org/officeDocument/2006/relationships/hyperlink" Target="https://www.nowcoder.com/test/question/done?tid=50939852&amp;qid=69559" TargetMode="External"/><Relationship Id="rId56" Type="http://schemas.openxmlformats.org/officeDocument/2006/relationships/hyperlink" Target="https://www.nowcoder.com/questionTerminal/0e426707c41343c9a7707d5c835aa474" TargetMode="External"/><Relationship Id="rId317" Type="http://schemas.openxmlformats.org/officeDocument/2006/relationships/hyperlink" Target="https://wanght.blog.csdn.net/article/details/107414870" TargetMode="External"/><Relationship Id="rId359" Type="http://schemas.openxmlformats.org/officeDocument/2006/relationships/hyperlink" Target="file:///D:\Pkg\&#22270;&#29255;\bubble-sort.png" TargetMode="External"/><Relationship Id="rId98" Type="http://schemas.openxmlformats.org/officeDocument/2006/relationships/hyperlink" Target="https://blog.csdn.net/sinat_33921105/article/details/103344078?ops_request_misc=%257B%2522request%255Fid%2522%253A%2522163688427716780261999515%2522%252C%2522scm%2522%253A%252220140713.130102334..%2522%257D&amp;request_id=163688427716780261999515&amp;biz_id=0&amp;utm_medium=distribute.pc_search_result.none-task-blog-2~all~top_positive~default-1-103344078.first_rank_v2_pc_rank_v29&amp;utm_term=%E5%93%88%E5%B8%8C%E8%A1%A8&amp;spm=1018.2226.3001.4187" TargetMode="External"/><Relationship Id="rId121" Type="http://schemas.openxmlformats.org/officeDocument/2006/relationships/hyperlink" Target="https://www.nowcoder.com/test/question/done?tid=50901924&amp;qid=112837" TargetMode="External"/><Relationship Id="rId163" Type="http://schemas.openxmlformats.org/officeDocument/2006/relationships/hyperlink" Target="https://www.eclipse.org/aspectj/doc/released/progguide/index.html" TargetMode="External"/><Relationship Id="rId219" Type="http://schemas.openxmlformats.org/officeDocument/2006/relationships/hyperlink" Target="https://spring.io/projects/spring-cloud-alibaba" TargetMode="External"/><Relationship Id="rId370" Type="http://schemas.openxmlformats.org/officeDocument/2006/relationships/hyperlink" Target="https://blog.csdn.net/weixin_43849575/article/details/102996790" TargetMode="External"/><Relationship Id="rId230" Type="http://schemas.openxmlformats.org/officeDocument/2006/relationships/hyperlink" Target="file:///D:\Pkg\&#22270;&#29255;\&#32858;&#21512;&#24037;&#31243;&#32467;&#26500;.png" TargetMode="External"/><Relationship Id="rId25" Type="http://schemas.openxmlformats.org/officeDocument/2006/relationships/hyperlink" Target="https://www.nowcoder.com/question/next?pid=35200046&amp;qid=78459&amp;tid=50941550" TargetMode="External"/><Relationship Id="rId67" Type="http://schemas.openxmlformats.org/officeDocument/2006/relationships/hyperlink" Target="file:///D:\Pkg\&#22270;&#29255;\JVM&#35268;&#33539;.png" TargetMode="External"/><Relationship Id="rId272" Type="http://schemas.openxmlformats.org/officeDocument/2006/relationships/hyperlink" Target="https://zookeeper.apache.org/" TargetMode="External"/><Relationship Id="rId328" Type="http://schemas.openxmlformats.org/officeDocument/2006/relationships/hyperlink" Target="https://www.bilibili.com/video/BV1WB4y1M7ma?spm_id_from=333.999.0.0" TargetMode="External"/><Relationship Id="rId132" Type="http://schemas.openxmlformats.org/officeDocument/2006/relationships/hyperlink" Target="https://mvnrepository.com/" TargetMode="External"/><Relationship Id="rId174" Type="http://schemas.openxmlformats.org/officeDocument/2006/relationships/hyperlink" Target="https://docs.spring.io/spring-framework/docs/current/javadoc-api/" TargetMode="External"/><Relationship Id="rId381" Type="http://schemas.openxmlformats.org/officeDocument/2006/relationships/hyperlink" Target="https://www.bilibili.com/video/BV1WB4y1M7ma?spm_id_from=333.999.0.0" TargetMode="External"/><Relationship Id="rId241" Type="http://schemas.openxmlformats.org/officeDocument/2006/relationships/hyperlink" Target="https://rocketmq.apache.org/" TargetMode="External"/><Relationship Id="rId36" Type="http://schemas.openxmlformats.org/officeDocument/2006/relationships/hyperlink" Target="https://blog.csdn.net/xl_1803/article/details/111941059?ops_request_misc=%257B%2522request%255Fid%2522%253A%2522163678607416780269851533%2522%252C%2522scm%2522%253A%252220140713.130102334..%2522%257D&amp;request_id=163678607416780269851533&amp;biz_id=0&amp;utm_medium=distribute.pc_search_result.none-task-blog-2~blog~top_click~default-1-111941059.pc_v2_rank_blog_default&amp;utm_term=%E4%B8%BA%E4%BB%80%E4%B9%88%E9%87%8D%E5%86%99equals%E8%BF%98%E8%A6%81&amp;spm=1018.2226.3001.4450" TargetMode="External"/><Relationship Id="rId283" Type="http://schemas.openxmlformats.org/officeDocument/2006/relationships/hyperlink" Target="file:///D:\Pkg\&#22270;&#29255;\typeof&#20851;&#38190;&#23383;.png" TargetMode="External"/><Relationship Id="rId339" Type="http://schemas.openxmlformats.org/officeDocument/2006/relationships/hyperlink" Target="https://docs.python.org/zh-cn/3.7/tutorial/index.html" TargetMode="External"/><Relationship Id="rId78" Type="http://schemas.openxmlformats.org/officeDocument/2006/relationships/hyperlink" Target="https://www.nowcoder.com/question/next?pid=35213949&amp;qid=61216&amp;tid=50958322" TargetMode="External"/><Relationship Id="rId101" Type="http://schemas.openxmlformats.org/officeDocument/2006/relationships/hyperlink" Target="https://blog.csdn.net/syc000666/article/details/121805566?ops_request_misc=%257B%2522request%255Fid%2522%253A%2522163963263516780357248219%2522%252C%2522scm%2522%253A%252220140713.130102334.pc%255Fall.%2522%257D&amp;request_id=163963263516780357248219&amp;biz_id=0&amp;utm_medium=distribute.pc_search_result.none-task-blog-2~all~first_rank_ecpm_v1~rank_v31_ecpm-1-121805566.pc_search_em_sort&amp;utm_term=map%E5%8F%AF%E4%B8%8D%E5%8F%AF%E4%BB%A5%E5%AD%98%E7%A9%BA%E5%80%BC&amp;spm=1018.2226.3001.4187" TargetMode="External"/><Relationship Id="rId143" Type="http://schemas.openxmlformats.org/officeDocument/2006/relationships/hyperlink" Target="https://blog.csdn.net/qq_15267341/article/details/52012704" TargetMode="External"/><Relationship Id="rId185" Type="http://schemas.openxmlformats.org/officeDocument/2006/relationships/hyperlink" Target="https://www.ics.uci.edu/~fielding/pubs/dissertation/fielding_dissertation.pdf" TargetMode="External"/><Relationship Id="rId350" Type="http://schemas.openxmlformats.org/officeDocument/2006/relationships/hyperlink" Target="https://docs.microsoft.com/en-us/cpp/cpp/?view=msvc-170" TargetMode="External"/><Relationship Id="rId9" Type="http://schemas.openxmlformats.org/officeDocument/2006/relationships/hyperlink" Target="https://docs.oracle.com/javase/specs/jls/se8/html/index.html" TargetMode="External"/><Relationship Id="rId210" Type="http://schemas.openxmlformats.org/officeDocument/2006/relationships/hyperlink" Target="file:///D:\Pkg\&#22270;&#29255;\Spring&#19971;&#22823;&#32452;&#20214;.png" TargetMode="External"/><Relationship Id="rId392" Type="http://schemas.openxmlformats.org/officeDocument/2006/relationships/hyperlink" Target="http://localhost:8001/project/select" TargetMode="External"/><Relationship Id="rId252" Type="http://schemas.openxmlformats.org/officeDocument/2006/relationships/hyperlink" Target="file:///D:\Pkg\&#22270;&#29255;\Java\java&#29983;&#24577;&#20307;&#31995;.png" TargetMode="External"/><Relationship Id="rId294" Type="http://schemas.openxmlformats.org/officeDocument/2006/relationships/hyperlink" Target="file:///D:\Pkg\&#22270;&#29255;\Vue&#29983;&#21629;&#21608;&#26399;.png" TargetMode="External"/><Relationship Id="rId308" Type="http://schemas.openxmlformats.org/officeDocument/2006/relationships/hyperlink" Target="https://www.bilibili.com/video/BV1gT411n71D?spm_id_from=333.999.0.0&amp;vd_source=11215b3665de18fedee9fab29e5bb59b" TargetMode="External"/><Relationship Id="rId47" Type="http://schemas.openxmlformats.org/officeDocument/2006/relationships/hyperlink" Target="https://blog.csdn.net/ns_code/article/details/17965867?ops_request_misc=&amp;request_id=&amp;biz_id=102&amp;utm_term=%E9%9D%99%E6%80%81%E5%88%86%E6%B4%BE&amp;utm_medium=distribute.pc_search_result.none-task-blog-2~all~sobaiduweb~default-2-17965867.first_rank_v2_pc_rank_v29&amp;spm=1018.2226.3001.4187" TargetMode="External"/><Relationship Id="rId89" Type="http://schemas.openxmlformats.org/officeDocument/2006/relationships/hyperlink" Target="file:///D:\Pkg\&#22270;&#29255;\java\&#27969;.png" TargetMode="External"/><Relationship Id="rId112" Type="http://schemas.openxmlformats.org/officeDocument/2006/relationships/hyperlink" Target="https://www.nowcoder.com/question/next?pid=35213949&amp;qid=61216&amp;tid=50958322" TargetMode="External"/><Relationship Id="rId154" Type="http://schemas.openxmlformats.org/officeDocument/2006/relationships/hyperlink" Target="https://www.eclipse.org/aspectj/doc/released/runtime-api/index.html" TargetMode="External"/><Relationship Id="rId361" Type="http://schemas.openxmlformats.org/officeDocument/2006/relationships/hyperlink" Target="https://kangjc.blog.csdn.net/article/details/115253945" TargetMode="External"/><Relationship Id="rId196" Type="http://schemas.openxmlformats.org/officeDocument/2006/relationships/hyperlink" Target="https://baomidou.com/" TargetMode="External"/><Relationship Id="rId16" Type="http://schemas.openxmlformats.org/officeDocument/2006/relationships/hyperlink" Target="https://www.nowcoder.com/questionTerminal/7938af65904043ba8c515b25eb835d7d" TargetMode="External"/><Relationship Id="rId221" Type="http://schemas.openxmlformats.org/officeDocument/2006/relationships/hyperlink" Target="https://juejin.cn/post/6844903846641139726" TargetMode="External"/><Relationship Id="rId263" Type="http://schemas.openxmlformats.org/officeDocument/2006/relationships/hyperlink" Target="file:///D:\Pkg\&#22270;&#29255;\java\Hadoop1.x%202.x%203.x&#30340;&#21306;&#21035;.png" TargetMode="External"/><Relationship Id="rId319" Type="http://schemas.openxmlformats.org/officeDocument/2006/relationships/hyperlink" Target="file:///D:\Pkg\&#22270;&#29255;\mysql&#31532;&#19968;&#36941;.png" TargetMode="External"/><Relationship Id="rId58" Type="http://schemas.openxmlformats.org/officeDocument/2006/relationships/hyperlink" Target="https://www.bilibili.com/video/BV1V4411p7EF?p=1" TargetMode="External"/><Relationship Id="rId123" Type="http://schemas.openxmlformats.org/officeDocument/2006/relationships/hyperlink" Target="https://blog.csdn.net/weixin_43884234/article/details/115075016?spm=1001.2014.3001.5502" TargetMode="External"/><Relationship Id="rId330" Type="http://schemas.openxmlformats.org/officeDocument/2006/relationships/hyperlink" Target="https://wanght.blog.csdn.net/article/details/107414870" TargetMode="External"/><Relationship Id="rId90" Type="http://schemas.openxmlformats.org/officeDocument/2006/relationships/hyperlink" Target="file:///D:\Pkg\&#22270;&#29255;\java\File&#31867;.png" TargetMode="External"/><Relationship Id="rId165" Type="http://schemas.openxmlformats.org/officeDocument/2006/relationships/hyperlink" Target="https://www.eclipse.org/aspectj/doc/released/runtime-api/index.html" TargetMode="External"/><Relationship Id="rId186" Type="http://schemas.openxmlformats.org/officeDocument/2006/relationships/hyperlink" Target="http://localhost:8080/getUser?name=Yale&amp;age=23&amp;sex=male" TargetMode="External"/><Relationship Id="rId351" Type="http://schemas.openxmlformats.org/officeDocument/2006/relationships/hyperlink" Target="https://www.zhihu.com/question/388971497" TargetMode="External"/><Relationship Id="rId372" Type="http://schemas.openxmlformats.org/officeDocument/2006/relationships/hyperlink" Target="https://www.runoob.com/linux/linux-command-manual.html" TargetMode="External"/><Relationship Id="rId393" Type="http://schemas.openxmlformats.org/officeDocument/2006/relationships/hyperlink" Target="http://192.168.126.129:8091/rights/getRights-List" TargetMode="External"/><Relationship Id="rId211" Type="http://schemas.openxmlformats.org/officeDocument/2006/relationships/hyperlink" Target="file:///D:\Pkg\&#22270;&#29255;\Java\SpringCloud&#25216;&#26415;&#32452;&#25104;.png" TargetMode="External"/><Relationship Id="rId232"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53" Type="http://schemas.openxmlformats.org/officeDocument/2006/relationships/hyperlink" Target="file:///D:\Pkg\&#22270;&#29255;\java\&#22823;&#25968;&#25454;&#29983;&#24577;&#20307;&#31995;.png" TargetMode="External"/><Relationship Id="rId274" Type="http://schemas.openxmlformats.org/officeDocument/2006/relationships/hyperlink" Target="https://www.w3cschool.cn/zookeeper/" TargetMode="External"/><Relationship Id="rId295" Type="http://schemas.openxmlformats.org/officeDocument/2006/relationships/hyperlink" Target="https://www.bilibili.com/video/BV1SU4y1V7Jc?spm_id_from=333.999.0.0" TargetMode="External"/><Relationship Id="rId309" Type="http://schemas.openxmlformats.org/officeDocument/2006/relationships/hyperlink" Target="https://blog.csdn.net/qq_40899182/article/details/81706253" TargetMode="External"/><Relationship Id="rId27" Type="http://schemas.openxmlformats.org/officeDocument/2006/relationships/hyperlink" Target="https://www.nowcoder.com/test/question/done?tid=50923521&amp;qid=36455" TargetMode="External"/><Relationship Id="rId48" Type="http://schemas.openxmlformats.org/officeDocument/2006/relationships/hyperlink" Target="https://blog.csdn.net/yuncaidaishu/article/details/88690799?ops_request_misc=%257B%2522request%255Fid%2522%253A%2522163638250016780264029875%2522%252C%2522scm%2522%253A%252220140713.130102334.pc%255Fall.%2522%257D&amp;request_id=163638250016780264029875&amp;biz_id=0&amp;utm_medium=distribute.pc_search_result.none-task-blog-2~all~first_rank_ecpm_v1~rank_v31_ecpm-2-88690799.pc_search_result_cache&amp;utm_term=%E5%90%91%E4%B8%8A%E8%BD%AC%E5%9E%8B&amp;spm=1018.2226.3001.4187" TargetMode="External"/><Relationship Id="rId69" Type="http://schemas.openxmlformats.org/officeDocument/2006/relationships/hyperlink" Target="https://thinkwon.blog.csdn.net/article/details/104390752?spm=1001.2014.3001.5502" TargetMode="External"/><Relationship Id="rId113" Type="http://schemas.openxmlformats.org/officeDocument/2006/relationships/hyperlink" Target="https://www.nowcoder.com/test/question/done?tid=50902443&amp;qid=15042" TargetMode="External"/><Relationship Id="rId134" Type="http://schemas.openxmlformats.org/officeDocument/2006/relationships/hyperlink" Target="file:///D:\Pkg\&#22270;&#29255;\Maven&#22352;&#26631;.png" TargetMode="External"/><Relationship Id="rId320" Type="http://schemas.openxmlformats.org/officeDocument/2006/relationships/hyperlink" Target="file:///D:\Pkg\&#22270;&#29255;\MySQL&#23398;&#20064;&#31508;&#35760;.jpg" TargetMode="External"/><Relationship Id="rId80" Type="http://schemas.openxmlformats.org/officeDocument/2006/relationships/hyperlink" Target="file:///D:\Pkg\&#22270;&#29255;\Class&#25991;&#20214;&#24120;&#37327;&#27744;-&#36816;&#34892;&#26102;&#24120;&#37327;&#27744;.png" TargetMode="External"/><Relationship Id="rId155" Type="http://schemas.openxmlformats.org/officeDocument/2006/relationships/hyperlink" Target="https://www.javatpoint.com/spring-aop-tutorial" TargetMode="External"/><Relationship Id="rId176" Type="http://schemas.openxmlformats.org/officeDocument/2006/relationships/hyperlink" Target="http://c.biancheng.net/spring_mvc/" TargetMode="External"/><Relationship Id="rId197" Type="http://schemas.openxmlformats.org/officeDocument/2006/relationships/hyperlink" Target="file:///D:\Pkg\&#22270;&#29255;\MyBatis&#26631;&#31614;.png" TargetMode="External"/><Relationship Id="rId341" Type="http://schemas.openxmlformats.org/officeDocument/2006/relationships/hyperlink" Target="https://www.zhihu.com/question/387784051/answer/1849109178" TargetMode="External"/><Relationship Id="rId362" Type="http://schemas.openxmlformats.org/officeDocument/2006/relationships/hyperlink" Target="https://www.bilibili.com/video/BV1tu411B7z5?vd_source=11215b3665de18fedee9fab29e5bb59b" TargetMode="External"/><Relationship Id="rId383" Type="http://schemas.openxmlformats.org/officeDocument/2006/relationships/hyperlink" Target="file:///D:\Pkg\&#22270;&#29255;\VMnet8-IPv4&#23646;&#24615;&#25913;&#22238;&#33258;&#21160;&#33719;&#24471;IP&#22320;&#22336;.png" TargetMode="External"/><Relationship Id="rId201" Type="http://schemas.openxmlformats.org/officeDocument/2006/relationships/hyperlink" Target="https://baomidou.com/" TargetMode="External"/><Relationship Id="rId222" Type="http://schemas.openxmlformats.org/officeDocument/2006/relationships/hyperlink" Target="https://yutian.blog.csdn.net/article/details/118571434" TargetMode="External"/><Relationship Id="rId243" Type="http://schemas.openxmlformats.org/officeDocument/2006/relationships/hyperlink" Target="file:///D:\Pkg\&#22270;&#29255;\RabbitMQ.png" TargetMode="External"/><Relationship Id="rId264" Type="http://schemas.openxmlformats.org/officeDocument/2006/relationships/hyperlink" Target="file:///D:\Pkg\&#22270;&#29255;\java\HDFS&#12289;YARN&#12289;MapReduce&#19977;&#32773;&#20851;&#31995;.png" TargetMode="External"/><Relationship Id="rId285" Type="http://schemas.openxmlformats.org/officeDocument/2006/relationships/hyperlink" Target="https://www.nowcoder.com/test/question/done?tid=50929021&amp;qid=56255" TargetMode="External"/><Relationship Id="rId17" Type="http://schemas.openxmlformats.org/officeDocument/2006/relationships/hyperlink" Target="https://www.nowcoder.com/test/question/done?tid=50929021&amp;qid=579638" TargetMode="External"/><Relationship Id="rId38" Type="http://schemas.openxmlformats.org/officeDocument/2006/relationships/hyperlink" Target="file:///D:\Pkg\&#22270;&#29255;\java\&#25968;&#23398;&#30456;&#20851;&#31867;.png" TargetMode="External"/><Relationship Id="rId59" Type="http://schemas.openxmlformats.org/officeDocument/2006/relationships/hyperlink" Target="file:///D:\Pkg\&#22270;&#29255;\Java\&#32447;&#31243;&#29366;&#24577;&#36716;&#25442;.png" TargetMode="External"/><Relationship Id="rId103" Type="http://schemas.openxmlformats.org/officeDocument/2006/relationships/hyperlink" Target="https://tomcat.apache.org/tomcat-8.5-doc/servletapi/index.html" TargetMode="External"/><Relationship Id="rId124" Type="http://schemas.openxmlformats.org/officeDocument/2006/relationships/hyperlink" Target="http://c.biancheng.net/socket/" TargetMode="External"/><Relationship Id="rId310" Type="http://schemas.openxmlformats.org/officeDocument/2006/relationships/hyperlink" Target="file:///D:\Pkg\&#22270;&#29255;\read-uncommitted.png" TargetMode="External"/><Relationship Id="rId70" Type="http://schemas.openxmlformats.org/officeDocument/2006/relationships/hyperlink" Target="https://blog.csdn.net/qq_45737068/article/details/107149922?ops_request_misc=%257B%2522request%255Fid%2522%253A%2522163711821216780274158801%2522%252C%2522scm%2522%253A%252220140713.130102334..%2522%257D&amp;request_id=163711821216780274158801&amp;biz_id=0&amp;utm_medium=distribute.pc_search_result.none-task-blog-2~all~top_positive~default-1-107149922.first_rank_v2_pc_rank_v29&amp;utm_term=%E5%B8%B8%E9%87%8F%E6%B1%A0&amp;spm=1018.2226.3001.4187" TargetMode="External"/><Relationship Id="rId91" Type="http://schemas.openxmlformats.org/officeDocument/2006/relationships/hyperlink" Target="https://blog.csdn.net/qq_44543508/article/details/102831084?ops_request_misc=%257B%2522request%255Fid%2522%253A%2522163685358116780357275474%2522%252C%2522scm%2522%253A%252220140713.130102334..%2522%257D&amp;request_id=163685358116780357275474&amp;biz_id=0&amp;utm_medium=distribute.pc_search_result.none-task-blog-2~all~top_positive~default-1-102831084.first_rank_v2_pc_rank_v29&amp;utm_term=io%E6%B5%81&amp;spm=1018.2226.3001.4187" TargetMode="External"/><Relationship Id="rId145" Type="http://schemas.openxmlformats.org/officeDocument/2006/relationships/hyperlink" Target="https://blog.csdn.net/sublime_k/article/details/106821443?ops_request_misc=%257B%2522request%255Fid%2522%253A%2522164175175716780264080132%2522%252C%2522scm%2522%253A%252220140713.130102334.pc%255Fblog.%2522%257D&amp;request_id=164175175716780264080132&amp;biz_id=0&amp;utm_medium=distribute.pc_search_result.none-task-blog-2~blog~first_rank_ecpm_v1~rank_v31_ecpm-1-106821443.nonecase&amp;utm_term=%E5%88%9B%E5%BB%BAspringboot%E9%A1%B9%E7%9B%AE%E4%B8%BA%E4%BB%80%E4%B9%88%E6%B2%A1%E6%9C%89web%E7%9B%AE%E5%BD%95&amp;spm=1018.2226.3001.4450" TargetMode="External"/><Relationship Id="rId166" Type="http://schemas.openxmlformats.org/officeDocument/2006/relationships/hyperlink" Target="https://www.javatpoint.com/spring-aop-tutorial" TargetMode="External"/><Relationship Id="rId187" Type="http://schemas.openxmlformats.org/officeDocument/2006/relationships/hyperlink" Target="http://localhost:8080/user/Yale/23/male" TargetMode="External"/><Relationship Id="rId331" Type="http://schemas.openxmlformats.org/officeDocument/2006/relationships/hyperlink" Target="https://zhangxy.blog.csdn.net/article/details/108733195" TargetMode="External"/><Relationship Id="rId352" Type="http://schemas.openxmlformats.org/officeDocument/2006/relationships/hyperlink" Target="https://blog.csdn.net/swadian2008/article/details/105073428" TargetMode="External"/><Relationship Id="rId373" Type="http://schemas.openxmlformats.org/officeDocument/2006/relationships/hyperlink" Target="https://blog.csdn.net/fengyu_xueer/article/details/84938185?ops_request_misc=%257B%2522request%255Fid%2522%253A%2522163984030216780274193186%2522%252C%2522scm%2522%253A%252220140713.130102334.pc%255Fblog.%2522%257D&amp;request_id=163984030216780274193186&amp;biz_id=0&amp;utm_medium=distribute.pc_search_result.none-task-blog-2~blog~first_rank_v2~rank_v29-4-84938185.pc_v2_rank_blog_default&amp;utm_term=centos7%E5%B1%8F%E5%B9%95%E6%98%BE%E7%A4%BA%E6%97%B6%E9%97%B4&amp;spm=1018.2226.3001.4450" TargetMode="External"/><Relationship Id="rId394" Type="http://schemas.openxmlformats.org/officeDocument/2006/relationships/hyperlink" Target="file:///D:\Pkg\&#22270;&#29255;\item_desc&#34920;&#23383;&#27573;&#20462;&#25913;.png" TargetMode="External"/><Relationship Id="rId1" Type="http://schemas.openxmlformats.org/officeDocument/2006/relationships/customXml" Target="../customXml/item1.xml"/><Relationship Id="rId212" Type="http://schemas.openxmlformats.org/officeDocument/2006/relationships/hyperlink" Target="https://www.processon.com/fav" TargetMode="External"/><Relationship Id="rId233" Type="http://schemas.openxmlformats.org/officeDocument/2006/relationships/hyperlink" Target="file:///D:\Pkg\&#22270;&#29255;\Nacos%20Shell%20Script.png" TargetMode="External"/><Relationship Id="rId254" Type="http://schemas.openxmlformats.org/officeDocument/2006/relationships/hyperlink" Target="file:///D:\Pkg\&#22270;&#29255;\Java\&#22823;&#25968;&#25454;&#37096;&#38376;&#20869;&#32452;&#32455;&#26550;&#26500;.png" TargetMode="External"/><Relationship Id="rId28" Type="http://schemas.openxmlformats.org/officeDocument/2006/relationships/hyperlink" Target="file:///D:\Pkg\&#22270;&#29255;\Java\&#24322;&#24120;&#20998;&#31867;.png" TargetMode="External"/><Relationship Id="rId49" Type="http://schemas.openxmlformats.org/officeDocument/2006/relationships/hyperlink" Target="https://blog.csdn.net/Evankaka/article/details/44153709?ops_request_misc=%257B%2522request%255Fid%2522%253A%2522163741453716780265492568%2522%252C%2522scm%2522%253A%252220140713.130102334..%2522%257D&amp;request_id=163741453716780265492568&amp;biz_id=0&amp;utm_medium=distribute.pc_search_result.none-task-blog-2~blog~top_positive~default-1-44153709.pc_v2_rank_blog_default&amp;utm_term=%E5%A4%9A%E7%BA%BF%E7%A8%8B&amp;spm=1018.2226.3001.4450" TargetMode="External"/><Relationship Id="rId114" Type="http://schemas.openxmlformats.org/officeDocument/2006/relationships/hyperlink" Target="file:///D:\Pkg\&#22270;&#29255;\Servlet&#23454;&#29616;&#30340;&#19977;&#31181;&#26041;&#24335;.png" TargetMode="External"/><Relationship Id="rId275" Type="http://schemas.openxmlformats.org/officeDocument/2006/relationships/hyperlink" Target="https://www.runoob.com/w3cnote/zookeeper-tutorial.html" TargetMode="External"/><Relationship Id="rId296" Type="http://schemas.openxmlformats.org/officeDocument/2006/relationships/hyperlink" Target="https://blog.csdn.net/qq_43229056/article/details/109895437?ops_request_misc=%257B%2522request%255Fid%2522%253A%2522163913900416780255236363%2522%252C%2522scm%2522%253A%252220140713.130102334..%2522%257D&amp;request_id=163913900416780255236363&amp;biz_id=0&amp;utm_medium=distribute.pc_search_result.none-task-blog-2~all~top_positive~default-2-109895437.pc_search_insert_es_download&amp;utm_term=npm&amp;spm=1018.2226.3001.4187" TargetMode="External"/><Relationship Id="rId300" Type="http://schemas.openxmlformats.org/officeDocument/2006/relationships/hyperlink" Target="file:///D:\Pkg\&#22270;&#29255;\&#39033;&#30446;&#32467;&#26500;.png" TargetMode="External"/><Relationship Id="rId60" Type="http://schemas.openxmlformats.org/officeDocument/2006/relationships/hyperlink" Target="https://blog.csdn.net/qiuyubo1/article/details/80288525" TargetMode="External"/><Relationship Id="rId81" Type="http://schemas.openxmlformats.org/officeDocument/2006/relationships/hyperlink" Target="file:///D:\Pkg\&#22270;&#29255;\GC&#23432;&#25252;&#36827;&#31243;.png" TargetMode="External"/><Relationship Id="rId135" Type="http://schemas.openxmlformats.org/officeDocument/2006/relationships/hyperlink" Target="file:///D:\Pkg\&#22270;&#29255;\Maven&#21629;&#20196;.png" TargetMode="External"/><Relationship Id="rId156" Type="http://schemas.openxmlformats.org/officeDocument/2006/relationships/hyperlink" Target="https://share.weiyun.com/VP3Cas0F" TargetMode="External"/><Relationship Id="rId177" Type="http://schemas.openxmlformats.org/officeDocument/2006/relationships/hyperlink" Target="https://www.cmsblogs.com/article/1389040134535647232" TargetMode="External"/><Relationship Id="rId198" Type="http://schemas.openxmlformats.org/officeDocument/2006/relationships/hyperlink" Target="https://harrylyj.blog.csdn.net/article/details/122296579?spm=1001.2014.3001.5502" TargetMode="External"/><Relationship Id="rId321" Type="http://schemas.openxmlformats.org/officeDocument/2006/relationships/hyperlink" Target="file:///D:\Pkg\&#22270;&#29255;\MySQL%20Shell.jpg" TargetMode="External"/><Relationship Id="rId342" Type="http://schemas.openxmlformats.org/officeDocument/2006/relationships/hyperlink" Target="https://www.bilibili.com/video/BV1R7411F7JV" TargetMode="External"/><Relationship Id="rId363" Type="http://schemas.openxmlformats.org/officeDocument/2006/relationships/hyperlink" Target="https://blog.csdn.net/qq_36894974/article/details/104554120?ops_request_misc=%257B%2522request%255Fid%2522%253A%2522164419670216781685312659%2522%252C%2522scm%2522%253A%252220140713.130102334..%2522%257D&amp;request_id=164419670216781685312659&amp;biz_id=0&amp;utm_medium=distribute.pc_search_result.none-task-blog-2~blog~top_positive~default-2-104554120.nonecase&amp;utm_term=%E6%93%8D%E4%BD%9C%E7%B3%BB%E7%BB%9F&amp;spm=1018.2226.3001.4450" TargetMode="External"/><Relationship Id="rId384" Type="http://schemas.openxmlformats.org/officeDocument/2006/relationships/hyperlink" Target="https://blog.csdn.net/weixin_30616969/article/details/96349282?ops_request_misc=%257B%2522request%255Fid%2522%253A%2522164209864016781685377106%2522%252C%2522scm%2522%253A%252220140713.130102334..%2522%257D&amp;request_id=164209864016781685377106&amp;biz_id=0&amp;utm_medium=distribute.pc_search_result.none-task-blog-2~blog~sobaiduend~default-1-96349282.nonecase&amp;utm_term=%E8%87%AA%E5%8A%A8%E8%8E%B7%E5%BE%97dns%E6%9C%8D%E5%8A%A1%E5%99%A8%E5%9C%B0%E5%9D%80&amp;spm=1018.2226.3001.4450" TargetMode="External"/><Relationship Id="rId202" Type="http://schemas.openxmlformats.org/officeDocument/2006/relationships/hyperlink" Target="https://baomidou.com/pages/4c6bcf/" TargetMode="External"/><Relationship Id="rId223" Type="http://schemas.openxmlformats.org/officeDocument/2006/relationships/hyperlink" Target="http://doc.ruoyi.vip/ruoyi/document/htsc.html" TargetMode="External"/><Relationship Id="rId244" Type="http://schemas.openxmlformats.org/officeDocument/2006/relationships/hyperlink" Target="https://blog.csdn.net/qq_44240587/article/details/104630567?ops_request_misc=%257B%2522request%255Fid%2522%253A%2522163816386716780264018131%2522%252C%2522scm%2522%253A%252220140713.130102334..%2522%257D&amp;request_id=163816386716780264018131&amp;biz_id=0&amp;utm_medium=distribute.pc_search_result.none-task-blog-2~all~top_positive~default-1-104630567.first_rank_v2_pc_rank_v29&amp;utm_term=mq&amp;spm=1018.2226.3001.4187" TargetMode="External"/><Relationship Id="rId18" Type="http://schemas.openxmlformats.org/officeDocument/2006/relationships/hyperlink" Target="https://www.nowcoder.com/question/next?pid=35200046&amp;qid=68370&amp;tid=50941550&#65311;" TargetMode="External"/><Relationship Id="rId39" Type="http://schemas.openxmlformats.org/officeDocument/2006/relationships/hyperlink" Target="https://docs.oracle.com/javase/8/docs/api/" TargetMode="External"/><Relationship Id="rId265" Type="http://schemas.openxmlformats.org/officeDocument/2006/relationships/hyperlink" Target="https://blog.csdn.net/hliq5399/article/details/78193113" TargetMode="External"/><Relationship Id="rId286" Type="http://schemas.openxmlformats.org/officeDocument/2006/relationships/hyperlink" Target="https://bbs.csdn.net/topics/380193133" TargetMode="External"/><Relationship Id="rId50" Type="http://schemas.openxmlformats.org/officeDocument/2006/relationships/hyperlink" Target="https://blog.csdn.net/weixin_43884234/article/details/114954221?ops_request_misc=%257B%2522request%255Fid%2522%253A%2522166342645116800182123502%2522%252C%2522scm%2522%253A%252220140713.130102334.pc%255Fblog.%2522%257D&amp;request_id=166342645116800182123502&amp;biz_id=0&amp;utm_medium=distribute.pc_search_result.none-task-blog-2~blog~first_rank_ecpm_v1~rank_v31_ecpm-1-114954221-null-null.nonecase&amp;utm_term=%E5%A4%9A%E7%BA%BF%E7%A8%8B&amp;spm=1018.2226.3001.4450" TargetMode="External"/><Relationship Id="rId104" Type="http://schemas.openxmlformats.org/officeDocument/2006/relationships/hyperlink" Target="http://c.biancheng.net/servlet2/" TargetMode="External"/><Relationship Id="rId125" Type="http://schemas.openxmlformats.org/officeDocument/2006/relationships/hyperlink" Target="https://blog.csdn.net/weixin_43884234/article/details/115075016?ops_request_misc=%257B%2522request%255Fid%2522%253A%2522166342645116800182123502%2522%252C%2522scm%2522%253A%252220140713.130102334.pc%255Fblog.%2522%257D&amp;request_id=166342645116800182123502&amp;biz_id=0&amp;utm_medium=distribute.pc_search_result.none-task-blog-2~blog~first_rank_ecpm_v1~rank_v31_ecpm-19-115075016-null-null.nonecase&amp;utm_term=%E5%A4%9A%E7%BA%BF%E7%A8%8B&amp;spm=1018.2226.3001.4450" TargetMode="External"/><Relationship Id="rId146" Type="http://schemas.openxmlformats.org/officeDocument/2006/relationships/hyperlink" Target="http://nginx.org/en/download.html" TargetMode="External"/><Relationship Id="rId167" Type="http://schemas.openxmlformats.org/officeDocument/2006/relationships/hyperlink" Target="https://blog.csdn.net/eson_15/article/details/84933442?ops_request_misc=%257B%2522request%255Fid%2522%253A%2522163940203516780271556875%2522%252C%2522scm%2522%253A%252220140713.130102334.pc%255Fblog.%2522%257D&amp;request_id=163940203516780271556875&amp;biz_id=0&amp;utm_medium=distribute.pc_search_result.none-task-blog-2~blog~first_rank_v2~rank_v29-5-84933442.pc_v2_rank_blog_default&amp;utm_term=spring+%E4%BB%A3%E7%90%86%E6%A8%A1%E5%BC%8F&amp;spm=1018.2226.3001.4450" TargetMode="External"/><Relationship Id="rId188" Type="http://schemas.openxmlformats.org/officeDocument/2006/relationships/hyperlink" Target="https://mybatis.org/mybatis-3/" TargetMode="External"/><Relationship Id="rId311" Type="http://schemas.openxmlformats.org/officeDocument/2006/relationships/hyperlink" Target="file:///D:\Pkg\&#22270;&#29255;\read-commited-oracle.png" TargetMode="External"/><Relationship Id="rId332" Type="http://schemas.openxmlformats.org/officeDocument/2006/relationships/hyperlink" Target="https://blog.csdn.net/weixin_44296929/article/details/108705913?ops_request_misc=%257B%2522request%255Fid%2522%253A%2522163878640116780271991640%2522%252C%2522scm%2522%253A%252220140713.130102334..%2522%257D&amp;request_id=163878640116780271991640&amp;biz_id=0&amp;utm_medium=distribute.pc_search_result.none-task-blog-2~all~top_click~default-1-108705913.pc_search_mgc_flag&amp;utm_term=+Mysql%E4%B8%8EOracle%E7%9A%84%E5%8C%BA%E5%88%AB&amp;spm=1018.2226.3001.4187" TargetMode="External"/><Relationship Id="rId353" Type="http://schemas.openxmlformats.org/officeDocument/2006/relationships/hyperlink" Target="https://blog.csdn.net/team39/article/details/84814043?ops_request_misc=&amp;request_id=&amp;biz_id=102&amp;utm_term=leeetcodeMemory%20Limit%20Exceeded&amp;utm_medium=distribute.pc_search_result.none-task-blog-2~blog~sobaiduweb~default-0-84814043.nonecase&amp;spm=1018.2226.3001.4450" TargetMode="External"/><Relationship Id="rId374" Type="http://schemas.openxmlformats.org/officeDocument/2006/relationships/hyperlink" Target="https://www.bilibili.com/video/BV1tt4y1X7qh?p=3&amp;spm_id_from=pageDriver" TargetMode="External"/><Relationship Id="rId395"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71" Type="http://schemas.openxmlformats.org/officeDocument/2006/relationships/hyperlink" Target="https://www.nowcoder.com/test/question/done?tid=50939401&amp;qid=69657" TargetMode="External"/><Relationship Id="rId92" Type="http://schemas.openxmlformats.org/officeDocument/2006/relationships/hyperlink" Target="file:///D:\Pkg\&#22270;&#29255;\PrintWriter&#38169;&#39064;.png" TargetMode="External"/><Relationship Id="rId213" Type="http://schemas.openxmlformats.org/officeDocument/2006/relationships/hyperlink" Target="https://blog.csdn.net/weixin_38305440/article/details/102775484?spm=1001.2014.3001.5502" TargetMode="External"/><Relationship Id="rId234" Type="http://schemas.openxmlformats.org/officeDocument/2006/relationships/hyperlink" Target="file:///D:\Pkg\&#22270;&#29255;\&#26381;&#21153;&#35843;&#29992;&#30340;&#22235;&#31181;&#26041;&#24335;.png" TargetMode="External"/><Relationship Id="rId2" Type="http://schemas.openxmlformats.org/officeDocument/2006/relationships/numbering" Target="numbering.xml"/><Relationship Id="rId29" Type="http://schemas.openxmlformats.org/officeDocument/2006/relationships/hyperlink" Target="file:///D:\Pkg\&#22270;&#29255;\Java\&#38169;&#35823;&#19982;&#24322;&#24120;.png" TargetMode="External"/><Relationship Id="rId255" Type="http://schemas.openxmlformats.org/officeDocument/2006/relationships/hyperlink" Target="https://blog.csdn.net/shuimuzh123?type=blog" TargetMode="External"/><Relationship Id="rId276" Type="http://schemas.openxmlformats.org/officeDocument/2006/relationships/hyperlink" Target="https://blog.csdn.net/qq_38265137/article/details/80547695" TargetMode="External"/><Relationship Id="rId297" Type="http://schemas.openxmlformats.org/officeDocument/2006/relationships/hyperlink" Target="https://registry.npmjs.org/" TargetMode="External"/><Relationship Id="rId40" Type="http://schemas.openxmlformats.org/officeDocument/2006/relationships/hyperlink" Target="https://www.runoob.com/manual/jdk11api/java.base/java/math/RoundingMode.html" TargetMode="External"/><Relationship Id="rId115" Type="http://schemas.openxmlformats.org/officeDocument/2006/relationships/hyperlink" Target="http://c.biancheng.net/servlet2/requestdispatcher.html" TargetMode="External"/><Relationship Id="rId136" Type="http://schemas.openxmlformats.org/officeDocument/2006/relationships/hyperlink" Target="https://gitee.com/guo-youliang/cgb.git" TargetMode="External"/><Relationship Id="rId157" Type="http://schemas.openxmlformats.org/officeDocument/2006/relationships/hyperlink" Target="https://www.yiibai.com/spring/spring-loosely-coupled-example.html" TargetMode="External"/><Relationship Id="rId178" Type="http://schemas.openxmlformats.org/officeDocument/2006/relationships/hyperlink" Target="https://www.cmsblogs.com/article/1389033488166031360" TargetMode="External"/><Relationship Id="rId301" Type="http://schemas.openxmlformats.org/officeDocument/2006/relationships/hyperlink" Target="file:///D:\Pkg\&#22270;&#29255;\&#35843;&#29992;&#20851;&#31995;&#22270;.png" TargetMode="External"/><Relationship Id="rId322" Type="http://schemas.openxmlformats.org/officeDocument/2006/relationships/hyperlink" Target="file:///D:\Pkg\&#22270;&#29255;\Database%20Object%20Classes.png" TargetMode="External"/><Relationship Id="rId343" Type="http://schemas.openxmlformats.org/officeDocument/2006/relationships/hyperlink" Target="https://pypi.tuna.tsinghua.edu.cn/simple" TargetMode="External"/><Relationship Id="rId364" Type="http://schemas.openxmlformats.org/officeDocument/2006/relationships/hyperlink" Target="https://blog.csdn.net/weixin_39928544/article/details/90044757" TargetMode="External"/><Relationship Id="rId61" Type="http://schemas.openxmlformats.org/officeDocument/2006/relationships/hyperlink" Target="file:///D:\Pkg\&#22270;&#29255;\java\&#21453;&#23556;&#30340;&#26412;&#36136;&#29702;&#35299;.png" TargetMode="External"/><Relationship Id="rId82" Type="http://schemas.openxmlformats.org/officeDocument/2006/relationships/hyperlink" Target="https://www.nowcoder.com/test/question/done?tid=50901924&amp;qid=16020" TargetMode="External"/><Relationship Id="rId199" Type="http://schemas.openxmlformats.org/officeDocument/2006/relationships/hyperlink" Target="https://tts.tmooc.cn/video/showVideo?menuId=731120&amp;version=CGBTN202011" TargetMode="External"/><Relationship Id="rId203" Type="http://schemas.openxmlformats.org/officeDocument/2006/relationships/hyperlink" Target="https://baomidou.com/pages/8f40ae/" TargetMode="External"/><Relationship Id="rId385" Type="http://schemas.openxmlformats.org/officeDocument/2006/relationships/hyperlink" Target="https://www.nowcoder.com/test/question/done?tid=50901223&amp;qid=3218" TargetMode="External"/><Relationship Id="rId19" Type="http://schemas.openxmlformats.org/officeDocument/2006/relationships/hyperlink" Target="https://www.nowcoder.com/question/next?pid=35203870&amp;qid=62874&amp;tid=50945598" TargetMode="External"/><Relationship Id="rId224" Type="http://schemas.openxmlformats.org/officeDocument/2006/relationships/hyperlink" Target="https://yutian.blog.csdn.net/article/details/118579638" TargetMode="External"/><Relationship Id="rId245" Type="http://schemas.openxmlformats.org/officeDocument/2006/relationships/hyperlink" Target="https://blog.csdn.net/yunfeng482/article/details/72856762?ops_request_misc=%257B%2522request%255Fid%2522%253A%2522163992661816780274154502%2522%252C%2522scm%2522%253A%252220140713.130102334..%2522%257D&amp;request_id=163992661816780274154502&amp;biz_id=0&amp;utm_medium=distribute.pc_search_result.none-task-blog-2~blog~sobaiduend~default-2-72856762.pc_v2_rank_blog_default&amp;utm_term=rabbit%E5%92%8Crocketmq%E7%9A%84%E5%8C%BA%E5%88%AB&amp;spm=1018.2226.3001.4450" TargetMode="External"/><Relationship Id="rId266" Type="http://schemas.openxmlformats.org/officeDocument/2006/relationships/hyperlink" Target="https://www.yiibai.com/hadoop/intro-mapreduce.html" TargetMode="External"/><Relationship Id="rId287" Type="http://schemas.openxmlformats.org/officeDocument/2006/relationships/hyperlink" Target="file:///D:\Pkg\&#22270;&#29255;\Ajax&#24341;&#25806;&#21407;&#29702;.png" TargetMode="External"/><Relationship Id="rId30" Type="http://schemas.openxmlformats.org/officeDocument/2006/relationships/hyperlink" Target="https://www.nowcoder.com/test/question/done?tid=50923521&amp;qid=51836" TargetMode="External"/><Relationship Id="rId105" Type="http://schemas.openxmlformats.org/officeDocument/2006/relationships/hyperlink" Target="https://www.nowcoder.com/test/question/done?tid=47482566&amp;qid=15040" TargetMode="External"/><Relationship Id="rId126" Type="http://schemas.openxmlformats.org/officeDocument/2006/relationships/hyperlink" Target="https://blog.csdn.net/weixin_43884234/article/details/119991925?spm=1001.2014.3001.5502" TargetMode="External"/><Relationship Id="rId147" Type="http://schemas.openxmlformats.org/officeDocument/2006/relationships/hyperlink" Target="https://harrylyj.blog.csdn.net/article/details/121967715?spm=1001.2014.3001.5502" TargetMode="External"/><Relationship Id="rId168" Type="http://schemas.openxmlformats.org/officeDocument/2006/relationships/hyperlink" Target="https://docs.spring.io/spring-framework/docs/current/javadoc-api/" TargetMode="External"/><Relationship Id="rId312" Type="http://schemas.openxmlformats.org/officeDocument/2006/relationships/hyperlink" Target="file:///D:\Pkg\&#22270;&#29255;\repeatable-read-mysql.png" TargetMode="External"/><Relationship Id="rId333" Type="http://schemas.openxmlformats.org/officeDocument/2006/relationships/hyperlink" Target="https://docs.oracle.com/en/database/oracle/oracle-database/12.2/sqlrf/Preface.html" TargetMode="External"/><Relationship Id="rId354" Type="http://schemas.openxmlformats.org/officeDocument/2006/relationships/hyperlink" Target="https://leetcode-cn.com/problems/elimination-game/" TargetMode="External"/><Relationship Id="rId51" Type="http://schemas.openxmlformats.org/officeDocument/2006/relationships/hyperlink" Target="https://blog.csdn.net/ThinkWon/article/details/102020811?ops_request_misc=%257B%2522request%255Fid%2522%253A%2522166342830716800180679641%2522%252C%2522scm%2522%253A%252220140713.130102334.pc%255Fblog.%2522%257D&amp;request_id=166342830716800180679641&amp;biz_id=0&amp;utm_medium=distribute.pc_search_result.none-task-blog-2~blog~first_rank_ecpm_v1~rank_v31_ecpm-2-102020811-null-null.nonecase&amp;utm_term=%E5%A4%9A%E7%BA%BF%E7%A8%8B&amp;spm=1018.2226.3001.4450" TargetMode="External"/><Relationship Id="rId72" Type="http://schemas.openxmlformats.org/officeDocument/2006/relationships/hyperlink" Target="https://www.nowcoder.com/test/question/done?tid=50939401&amp;qid=14817" TargetMode="External"/><Relationship Id="rId93" Type="http://schemas.openxmlformats.org/officeDocument/2006/relationships/hyperlink" Target="https://blog.csdn.net/s10461/article/details/53941091?ops_request_misc=%257B%2522request%255Fid%2522%253A%2522163712314916780265416945%2522%252C%2522scm%2522%253A%252220140713.130102334..%2522%257D&amp;request_id=163712314916780265416945&amp;biz_id=0&amp;utm_medium=distribute.pc_search_result.none-task-blog-2~all~top_positive~default-1-53941091.first_rank_v2_pc_rank_v29&amp;utm_term=%E6%B3%9B%E5%9E%8B&amp;spm=1018.2226.3001.4187" TargetMode="External"/><Relationship Id="rId189" Type="http://schemas.openxmlformats.org/officeDocument/2006/relationships/hyperlink" Target="https://mybatis.org/mybatis-3/zh/apidocs/index.html" TargetMode="External"/><Relationship Id="rId375" Type="http://schemas.openxmlformats.org/officeDocument/2006/relationships/hyperlink" Target="https://www.bilibili.com/video/BV1dt411f7TZ?p=7" TargetMode="External"/><Relationship Id="rId396" Type="http://schemas.openxmlformats.org/officeDocument/2006/relationships/hyperlink" Target="https://www.bilibili.com/video/BV1WB4y1M7ma?spm_id_from=333.999.0.0" TargetMode="External"/><Relationship Id="rId3" Type="http://schemas.openxmlformats.org/officeDocument/2006/relationships/styles" Target="styles.xml"/><Relationship Id="rId214" Type="http://schemas.openxmlformats.org/officeDocument/2006/relationships/hyperlink" Target="https://spring.io/projects/spring-cloud-alibaba" TargetMode="External"/><Relationship Id="rId235" Type="http://schemas.openxmlformats.org/officeDocument/2006/relationships/hyperlink" Target="file:///D:\Pkg\&#22270;&#29255;\IDEA&#21551;&#21160;Sentinel.png" TargetMode="External"/><Relationship Id="rId256" Type="http://schemas.openxmlformats.org/officeDocument/2006/relationships/hyperlink" Target="https://www.zhihu.com/question/452344290" TargetMode="External"/><Relationship Id="rId277" Type="http://schemas.openxmlformats.org/officeDocument/2006/relationships/hyperlink" Target="https://html.com/" TargetMode="External"/><Relationship Id="rId298" Type="http://schemas.openxmlformats.org/officeDocument/2006/relationships/hyperlink" Target="https://registry.npm.taobao.org/" TargetMode="External"/><Relationship Id="rId400" Type="http://schemas.openxmlformats.org/officeDocument/2006/relationships/hyperlink" Target="file:///D:\Pkg\&#22270;&#29255;\Java\&#24494;&#20449;&#23567;&#31243;&#24207;&#30331;&#24405;&#27969;&#31243;&#22270;.png" TargetMode="External"/><Relationship Id="rId116" Type="http://schemas.openxmlformats.org/officeDocument/2006/relationships/hyperlink" Target="file:///D:\Pkg\&#22270;&#29255;\&#35831;&#27714;&#36716;&#21457;&#19982;&#37325;&#23450;&#21521;&#30340;&#21306;&#21035;.png" TargetMode="External"/><Relationship Id="rId137" Type="http://schemas.openxmlformats.org/officeDocument/2006/relationships/hyperlink" Target="https://blog.csdn.net/qq_38198952/article/details/82792279?ops_request_misc=&amp;request_id=&amp;biz_id=102&amp;utm_term=src%20refspec%20master%20does%20not%20ma&amp;utm_medium=distribute.pc_search_result.none-task-blog-2~all~sobaiduweb~default-0-82792279.pc_search_em_sort&amp;spm=1018.2226.3001.4187" TargetMode="External"/><Relationship Id="rId158" Type="http://schemas.openxmlformats.org/officeDocument/2006/relationships/hyperlink" Target="https://www.bilibili.com/video/BV1Ja411r7uB?spm_id_from=444.41.0.0" TargetMode="External"/><Relationship Id="rId302" Type="http://schemas.openxmlformats.org/officeDocument/2006/relationships/hyperlink" Target="https://www.bilibili.com/video/BV1SU4y1V7Jc?spm_id_from=333.999.0.0" TargetMode="External"/><Relationship Id="rId323" Type="http://schemas.openxmlformats.org/officeDocument/2006/relationships/hyperlink" Target="https://blog.csdn.net/marco__/article/details/81666512?ops_request_misc=&amp;request_id=&amp;biz_id=102&amp;utm_term=innodb&amp;utm_medium=distribute.pc_search_result.none-task-blog-2~blog~sobaiduweb~default-7-81666512.pc_v2_rank_blog_default&amp;spm=1018.2226.3001.4450" TargetMode="External"/><Relationship Id="rId344" Type="http://schemas.openxmlformats.org/officeDocument/2006/relationships/hyperlink" Target="http://mirrors.aliyun.com/pypi/simple/" TargetMode="External"/><Relationship Id="rId20" Type="http://schemas.openxmlformats.org/officeDocument/2006/relationships/hyperlink" Target="https://www.nowcoder.com/question/next?pid=35213595&amp;qid=304935&amp;tid=50957221" TargetMode="External"/><Relationship Id="rId41" Type="http://schemas.openxmlformats.org/officeDocument/2006/relationships/hyperlink" Target="file:///D:\Pkg\&#22270;&#29255;\java\SimpleDateFormat&#27169;&#24335;&#23383;&#27597;.png" TargetMode="External"/><Relationship Id="rId62" Type="http://schemas.openxmlformats.org/officeDocument/2006/relationships/hyperlink" Target="https://blog.csdn.net/sinat_38259539/article/details/71799078?ops_request_misc=%257B%2522request%255Fid%2522%253A%2522163741964516780265416622%2522%252C%2522scm%2522%253A%252220140713.130102334..%2522%257D&amp;request_id=163741964516780265416622&amp;biz_id=0&amp;utm_medium=distribute.pc_search_result.none-task-blog-2~blog~top_positive~default-1-71799078.pc_v2_rank_blog_default&amp;utm_term=%E5%8F%8D%E5%B0%84&amp;spm=1018.2226.3001.4450" TargetMode="External"/><Relationship Id="rId83" Type="http://schemas.openxmlformats.org/officeDocument/2006/relationships/hyperlink" Target="https://www.nowcoder.com/test/question/done?tid=50939401&amp;qid=305690" TargetMode="External"/><Relationship Id="rId179" Type="http://schemas.openxmlformats.org/officeDocument/2006/relationships/hyperlink" Target="file:///D:\Pkg\&#22270;&#29255;\Java\MVC-SSM-JavaWeb&#25340;&#22270;.png" TargetMode="External"/><Relationship Id="rId365" Type="http://schemas.openxmlformats.org/officeDocument/2006/relationships/hyperlink" Target="file:///D:\Pkg\&#22270;&#29255;\&#25209;&#22788;&#29702;&#24120;&#29992;&#21629;&#20196;.png" TargetMode="External"/><Relationship Id="rId386" Type="http://schemas.openxmlformats.org/officeDocument/2006/relationships/hyperlink" Target="https://baike.baidu.com/item/%E5%9F%9F%E5%90%8D" TargetMode="External"/><Relationship Id="rId190" Type="http://schemas.openxmlformats.org/officeDocument/2006/relationships/hyperlink" Target="https://mybatis.org/spring/index.html" TargetMode="External"/><Relationship Id="rId204" Type="http://schemas.openxmlformats.org/officeDocument/2006/relationships/hyperlink" Target="https://blog.csdn.net/wujiaqi0921/article/details/78789087?ops_request_misc=%257B%2522request%255Fid%2522%253A%2522164440091616781683913749%2522%252C%2522scm%2522%253A%252220140713.130102334..%2522%257D&amp;request_id=164440091616781683913749&amp;biz_id=0&amp;utm_medium=distribute.pc_search_result.none-task-blog-2~all~top_ulrmf~default-3-78789087.pc_search_insert_ulrmf&amp;utm_term=jpa&amp;spm=1018.2226.3001.4187" TargetMode="External"/><Relationship Id="rId225" Type="http://schemas.openxmlformats.org/officeDocument/2006/relationships/hyperlink" Target="https://blog.csdn.net/u012921921/article/details/117297909?ops_request_misc=%257B%2522request%255Fid%2522%253A%2522164193041716780357268807%2522%252C%2522scm%2522%253A%252220140713.130102334.pc%255Fblog.%2522%257D&amp;request_id=164193041716780357268807&amp;biz_id=0&amp;utm_medium=distribute.pc_search_result.none-task-blog-2~blog~first_rank_ecpm_v1~rank_v31_ecpm-5-117297909.nonecase&amp;utm_term=%E6%B3%A8%E5%86%8C%E4%B8%AD%E5%BF%83&amp;spm=1018.2226.3001.4450" TargetMode="External"/><Relationship Id="rId246" Type="http://schemas.openxmlformats.org/officeDocument/2006/relationships/hyperlink" Target="https://blog.csdn.net/a718515028/article/details/116613960?ops_request_misc=%257B%2522request%255Fid%2522%253A%2522163992661816780274154502%2522%252C%2522scm%2522%253A%252220140713.130102334..%2522%257D&amp;request_id=163992661816780274154502&amp;biz_id=0&amp;utm_medium=distribute.pc_search_result.none-task-blog-2~blog~sobaiduend~default-1-116613960.pc_v2_rank_blog_default&amp;utm_term=rabbit%E5%92%8Crocketmq%E7%9A%84%E5%8C%BA%E5%88%AB&amp;spm=1018.2226.3001.4450" TargetMode="External"/><Relationship Id="rId267" Type="http://schemas.openxmlformats.org/officeDocument/2006/relationships/hyperlink" Target="https://hadoop.org.cn/docs/" TargetMode="External"/><Relationship Id="rId288" Type="http://schemas.openxmlformats.org/officeDocument/2006/relationships/hyperlink" Target="https://zhuanlan.zhihu.com/p/393258437" TargetMode="External"/><Relationship Id="rId106" Type="http://schemas.openxmlformats.org/officeDocument/2006/relationships/hyperlink" Target="https://www.nowcoder.com/test/question/done?tid=47482566&amp;qid=15043" TargetMode="External"/><Relationship Id="rId127" Type="http://schemas.openxmlformats.org/officeDocument/2006/relationships/hyperlink" Target="https://plugins.jetbrains.com/" TargetMode="External"/><Relationship Id="rId313" Type="http://schemas.openxmlformats.org/officeDocument/2006/relationships/hyperlink" Target="file:///D:\Pkg\&#22270;&#29255;\serializable.png" TargetMode="External"/><Relationship Id="rId10" Type="http://schemas.openxmlformats.org/officeDocument/2006/relationships/hyperlink" Target="https://docs.oracle.com/javase/specs/jvms/se8/html/index.html" TargetMode="External"/><Relationship Id="rId31" Type="http://schemas.openxmlformats.org/officeDocument/2006/relationships/hyperlink" Target="https://www.nowcoder.com/test/question/done?tid=50928373&amp;qid=14298" TargetMode="External"/><Relationship Id="rId52" Type="http://schemas.openxmlformats.org/officeDocument/2006/relationships/hyperlink" Target="https://blog.csdn.net/maitian_2008/article/details/118582926?spm=1001.2014.3001.5501" TargetMode="External"/><Relationship Id="rId73" Type="http://schemas.openxmlformats.org/officeDocument/2006/relationships/hyperlink" Target="https://www.nowcoder.com/test/question/done?tid=47482566&amp;qid=16021" TargetMode="External"/><Relationship Id="rId94" Type="http://schemas.openxmlformats.org/officeDocument/2006/relationships/hyperlink" Target="file:///D:\Pkg\&#22270;&#29255;\&#27867;&#22411;&#24120;&#29992;&#21517;&#31216;.png" TargetMode="External"/><Relationship Id="rId148"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69" Type="http://schemas.openxmlformats.org/officeDocument/2006/relationships/hyperlink" Target="https://docs.spring.io/spring-framework/docs/current/reference/html/index.html" TargetMode="External"/><Relationship Id="rId334" Type="http://schemas.openxmlformats.org/officeDocument/2006/relationships/hyperlink" Target="https://blog.csdn.net/qq_43458588/article/details/108750060" TargetMode="External"/><Relationship Id="rId355" Type="http://schemas.openxmlformats.org/officeDocument/2006/relationships/hyperlink" Target="https://visualgo.net/en" TargetMode="External"/><Relationship Id="rId376" Type="http://schemas.openxmlformats.org/officeDocument/2006/relationships/hyperlink" Target="https://blog.csdn.net/Unknownfuture/article/details/104642043" TargetMode="External"/><Relationship Id="rId397" Type="http://schemas.openxmlformats.org/officeDocument/2006/relationships/hyperlink" Target="https://blog.csdn.net/qq_16804847/article/details/109580325?ops_request_misc=%257B%2522request%255Fid%2522%253A%2522164220917216780271973294%2522%252C%2522scm%2522%253A%252220140713.130102334.pc%255Fblog.%2522%257D&amp;request_id=164220917216780271973294&amp;biz_id=0&amp;utm_medium=distribute.pc_search_result.none-task-blog-2~blog~first_rank_ecpm_v1~rank_v31_ecpm-3-109580325.nonecase&amp;utm_term=%E5%AE%89%E8%A3%85&amp;spm=1018.2226.3001.4450" TargetMode="External"/><Relationship Id="rId4" Type="http://schemas.openxmlformats.org/officeDocument/2006/relationships/settings" Target="settings.xml"/><Relationship Id="rId180" Type="http://schemas.openxmlformats.org/officeDocument/2006/relationships/hyperlink" Target="file:///D:\Pkg\&#22270;&#29255;\Java\ApplicationContext&#30456;&#20851;UML.png" TargetMode="External"/><Relationship Id="rId215" Type="http://schemas.openxmlformats.org/officeDocument/2006/relationships/hyperlink" Target="https://github.com/alibaba/spring-cloud-alibaba" TargetMode="External"/><Relationship Id="rId236" Type="http://schemas.openxmlformats.org/officeDocument/2006/relationships/hyperlink" Target="file:///D:\Pkg\&#22270;&#29255;\Sentinel&#38480;&#27969;&#36807;&#31243;&#20998;&#26512;.png" TargetMode="External"/><Relationship Id="rId257" Type="http://schemas.openxmlformats.org/officeDocument/2006/relationships/hyperlink" Target="https://blog.csdn.net/helloHbulie/article/details/113555820" TargetMode="External"/><Relationship Id="rId278" Type="http://schemas.openxmlformats.org/officeDocument/2006/relationships/hyperlink" Target="https://www.runoob.com/html/html-tutorial.html" TargetMode="External"/><Relationship Id="rId401" Type="http://schemas.openxmlformats.org/officeDocument/2006/relationships/hyperlink" Target="https://blog.csdn.net/qq_37896194/article/details/90231280?ops_request_misc=%257B%2522request%255Fid%2522%253A%2522164542757216780264069076%2522%252C%2522scm%2522%253A%252220140713.130102334..%2522%257D&amp;request_id=164542757216780264069076&amp;biz_id=0&amp;utm_medium=distribute.pc_search_result.none-task-blog-2~blog~sobaiduend~default-2-90231280.nonecase&amp;utm_term=%E5%B0%8F%E7%A8%8B%E5%BA%8F%E7%99%BB%E5%BD%95%E6%B5%81%E7%A8%8B%E5%9B%BE&amp;spm=1018.2226.3001.4450" TargetMode="External"/><Relationship Id="rId303" Type="http://schemas.openxmlformats.org/officeDocument/2006/relationships/hyperlink" Target="https://harrylyj.blog.csdn.net/article/details/112911057?spm=1001.2014.3001.5502" TargetMode="External"/><Relationship Id="rId42" Type="http://schemas.openxmlformats.org/officeDocument/2006/relationships/hyperlink" Target="https://blog.csdn.net/ZYC88888/article/details/98479629?ops_request_misc=%257B%2522request%255Fid%2522%253A%2522164056529216780357270404%2522%252C%2522scm%2522%253A%252220140713.130102334..%2522%257D&amp;request_id=164056529216780357270404&amp;biz_id=0&amp;utm_medium=distribute.pc_search_result.none-task-blog-2~blog~top_positive~default-2-98479629.nonecase&amp;utm_term=%E6%AD%A3%E5%88%99%E8%A1%A8%E8%BE%BE%E5%BC%8F&amp;spm=1018.2226.3001.4450" TargetMode="External"/><Relationship Id="rId84" Type="http://schemas.openxmlformats.org/officeDocument/2006/relationships/hyperlink" Target="https://www.cnblogs.com/lingyejun/p/9743788.html" TargetMode="External"/><Relationship Id="rId138" Type="http://schemas.openxmlformats.org/officeDocument/2006/relationships/hyperlink" Target="https://blog.csdn.net/lupengfei1009/article/details/121091276?ops_request_misc=%257B%2522request%255Fid%2522%253A%2522164554009316780271592953%2522%252C%2522scm%2522%253A%252220140713.130102334..%2522%257D&amp;request_id=164554009316780271592953&amp;biz_id=0&amp;utm_medium=distribute.pc_search_result.none-task-blog-2~blog~top_positive~default-1-121091276.nonecase&amp;utm_term=apipost&amp;spm=1018.2226.3001.4450" TargetMode="External"/><Relationship Id="rId345" Type="http://schemas.openxmlformats.org/officeDocument/2006/relationships/hyperlink" Target="https://pypi.mirrors.ustc.edu.cn/simple/" TargetMode="External"/><Relationship Id="rId387" Type="http://schemas.openxmlformats.org/officeDocument/2006/relationships/hyperlink" Target="https://www.runoob.com/w3cnote/http-vs-https.html" TargetMode="External"/><Relationship Id="rId191" Type="http://schemas.openxmlformats.org/officeDocument/2006/relationships/hyperlink" Target="http://mybatis.org/spring-boot-starter/mybatis-spring-boot-autoconfigure/index.html" TargetMode="External"/><Relationship Id="rId205" Type="http://schemas.openxmlformats.org/officeDocument/2006/relationships/hyperlink" Target="https://www.nowcoder.com/question/next?pid=35200657&amp;qid=14998&amp;tid=50943467" TargetMode="External"/><Relationship Id="rId247" Type="http://schemas.openxmlformats.org/officeDocument/2006/relationships/hyperlink" Target="https://www.elastic.co/guide/index.html" TargetMode="External"/><Relationship Id="rId107" Type="http://schemas.openxmlformats.org/officeDocument/2006/relationships/hyperlink" Target="https://www.nowcoder.com/test/question/done?tid=47482566&amp;qid=15042" TargetMode="External"/><Relationship Id="rId289" Type="http://schemas.openxmlformats.org/officeDocument/2006/relationships/hyperlink" Target="http://c.biancheng.net/view/9434.html" TargetMode="External"/><Relationship Id="rId11" Type="http://schemas.openxmlformats.org/officeDocument/2006/relationships/hyperlink" Target="https://blog.csdn.net/maitian_2008/article/details/118580392?spm=1001.2014.3001.5501" TargetMode="External"/><Relationship Id="rId53" Type="http://schemas.openxmlformats.org/officeDocument/2006/relationships/hyperlink" Target="https://blog.csdn.net/guoguo527/article/details/116243171?ops_request_misc=%257B%2522request%255Fid%2522%253A%2522163765843716780271557816%2522%252C%2522scm%2522%253A%252220140713.130102334.pc%255Fblog.%2522%257D&amp;request_id=163765843716780271557816&amp;biz_id=0&amp;utm_medium=distribute.pc_search_result.none-task-blog-2~blog~first_rank_v2~rank_v29-1-116243171.pc_v2_rank_blog_default&amp;utm_term=java%E5%B9%B6%E5%8F%91%E7%BC%96%E7%A8%8B&amp;spm=1018.2226.3001.4450" TargetMode="External"/><Relationship Id="rId149" Type="http://schemas.openxmlformats.org/officeDocument/2006/relationships/hyperlink" Target="https://blog.csdn.net/qq_40036754/article/details/102463099?ops_request_misc=%257B%2522request%255Fid%2522%253A%2522163965429516780274127944%2522%252C%2522scm%2522%253A%252220140713.130102334..%2522%257D&amp;request_id=163965429516780274127944&amp;biz_id=0&amp;utm_medium=distribute.pc_search_result.none-task-blog-2~blog~top_positive~default-1-102463099.pc_v2_rank_blog_default&amp;utm_term=nginx&amp;spm=1018.2226.3001.4450" TargetMode="External"/><Relationship Id="rId314" Type="http://schemas.openxmlformats.org/officeDocument/2006/relationships/hyperlink" Target="https://blog.csdn.net/qq_41855420/article/details/103382189?ops_request_misc=%257B%2522request%255Fid%2522%253A%2522163972689716780255210020%2522%252C%2522scm%2522%253A%252220140713.130102334..%2522%257D&amp;request_id=163972689716780255210020&amp;biz_id=0&amp;utm_medium=distribute.pc_search_result.none-task-blog-2~blog~sobaiduend~default-1-103382189.pc_v2_rank_blog_default&amp;utm_term=%E6%95%B0%E6%8D%AE%E5%BA%93%E4%BA%8B%E5%8A%A1%E6%A6%82%E5%BF%B5%E7%90%86%E8%A7%A3%EF%BC%88%E9%80%9A%E4%BF%97%E6%98%93%E6%87%82%EF%BC%89&amp;spm=1018.2226.3001.4450" TargetMode="External"/><Relationship Id="rId356" Type="http://schemas.openxmlformats.org/officeDocument/2006/relationships/hyperlink" Target="https://blog.csdn.net/weixin_38305440/article/details/108045106?spm=1001.2014.3001.5502" TargetMode="External"/><Relationship Id="rId398" Type="http://schemas.openxmlformats.org/officeDocument/2006/relationships/hyperlink" Target="https://harrylyj.blog.csdn.net/article/details/122467079?spm=1001.2014.3001.5502" TargetMode="External"/><Relationship Id="rId95" Type="http://schemas.openxmlformats.org/officeDocument/2006/relationships/hyperlink" Target="https://www.nowcoder.com/test/question/done?tid=50940624&amp;qid=7693" TargetMode="External"/><Relationship Id="rId160" Type="http://schemas.openxmlformats.org/officeDocument/2006/relationships/hyperlink" Target="https://share.weiyun.com/JaUHSNm5" TargetMode="External"/><Relationship Id="rId216" Type="http://schemas.openxmlformats.org/officeDocument/2006/relationships/hyperlink" Target="file:///D:\Pkg\&#22270;&#29255;\&#35774;&#35745;&#27169;&#24335;.png" TargetMode="External"/><Relationship Id="rId258" Type="http://schemas.openxmlformats.org/officeDocument/2006/relationships/hyperlink" Target="https://blog.csdn.net/u013967628/article/details/83656560" TargetMode="External"/><Relationship Id="rId22" Type="http://schemas.openxmlformats.org/officeDocument/2006/relationships/hyperlink" Target="https://blog.csdn.net/maligebazi/article/details/79803438" TargetMode="External"/><Relationship Id="rId64" Type="http://schemas.openxmlformats.org/officeDocument/2006/relationships/hyperlink" Target="file:///D:\Pkg\&#22270;&#29255;\Java-Hotspot-Architecture.png" TargetMode="External"/><Relationship Id="rId118" Type="http://schemas.openxmlformats.org/officeDocument/2006/relationships/hyperlink" Target="file:///D:\Pkg\&#22270;&#29255;\FilterChain&#25318;&#25130;&#36807;&#31243;.png" TargetMode="External"/><Relationship Id="rId325" Type="http://schemas.openxmlformats.org/officeDocument/2006/relationships/hyperlink" Target="https://blog.csdn.net/li_wenjuan/article/details/106288223?ops_request_misc=%257B%2522request%255Fid%2522%253A%2522163780820516780265492389%2522%252C%2522scm%2522%253A%252220140713.130102334.pc%255Fall.%2522%257D&amp;request_id=163780820516780265492389&amp;biz_id=0&amp;utm_medium=distribute.pc_search_result.none-task-blog-2~all~first_rank_ecpm_v1~rank_v31_ecpm-1-106288223.first_rank_v2_pc_rank_v29&amp;utm_term=sqlyog%E5%8F%AA%E8%83%BD%E6%98%BE%E7%A4%BA%E4%B8%80%E4%B8%AA%E6%95%B0%E6%8D%AE%E5%BA%93&amp;spm=1018.2226.3001.4187" TargetMode="External"/><Relationship Id="rId367" Type="http://schemas.openxmlformats.org/officeDocument/2006/relationships/hyperlink" Target="file:///D:\10career\Linux.docx" TargetMode="External"/><Relationship Id="rId171" Type="http://schemas.openxmlformats.org/officeDocument/2006/relationships/hyperlink" Target="https://www.nowcoder.com/test/question/done?tid=47482566&amp;qid=14942" TargetMode="External"/><Relationship Id="rId227" Type="http://schemas.openxmlformats.org/officeDocument/2006/relationships/hyperlink" Target="https://blog.csdn.net/shuimuzh123/article/details/111645525?ops_request_misc=&amp;request_id=&amp;biz_id=102&amp;utm_term=%E5%A4%A7%E6%95%B0%E6%8D%AE%E5%92%8C%E5%BE%AE%E6%9C%8D%E5%8A%A1&amp;utm_medium=distribute.pc_search_result.none-task-blog-2~blog~sobaiduweb~default-0-111645525.nonecase&amp;spm=1018.2226.3001.4450" TargetMode="External"/><Relationship Id="rId269" Type="http://schemas.openxmlformats.org/officeDocument/2006/relationships/hyperlink" Target="https://www.runoob.com/w3cnote/hadoop-tutorial.html" TargetMode="External"/><Relationship Id="rId33" Type="http://schemas.openxmlformats.org/officeDocument/2006/relationships/hyperlink" Target="https://blog.csdn.net/baidu_22254181/article/details/81979663?ops_request_misc=%257B%2522request%255Fid%2522%253A%2522163722254416780271566112%2522%252C%2522scm%2522%253A%252220140713.130102334..%2522%257D&amp;request_id=163722254416780271566112&amp;biz_id=0&amp;utm_medium=distribute.pc_search_result.none-task-blog-2~all~top_positive~default-1-81979663.first_rank_v2_pc_rank_v29&amp;utm_term=%E5%BC%BA%E5%BC%95%E7%94%A8%E5%92%8C%E5%BC%B1%E5%BC%95%E7%94%A8&amp;spm=1018.2226.3001.4187" TargetMode="External"/><Relationship Id="rId129" Type="http://schemas.openxmlformats.org/officeDocument/2006/relationships/hyperlink" Target="http://start.aliyun.com" TargetMode="External"/><Relationship Id="rId280" Type="http://schemas.openxmlformats.org/officeDocument/2006/relationships/hyperlink" Target="file:///D:\Pkg\&#22270;&#29255;\&#30418;&#23376;&#27169;&#22411;.png" TargetMode="External"/><Relationship Id="rId336" Type="http://schemas.openxmlformats.org/officeDocument/2006/relationships/hyperlink" Target="https://www.runoob.com/redis/redis-tutorial.html" TargetMode="External"/><Relationship Id="rId75" Type="http://schemas.openxmlformats.org/officeDocument/2006/relationships/hyperlink" Target="https://www.nowcoder.com/test/question/done?tid=50902443&amp;qid=304929" TargetMode="External"/><Relationship Id="rId140" Type="http://schemas.openxmlformats.org/officeDocument/2006/relationships/hyperlink" Target="https://blog.csdn.net/weixin_44221613/article/details/88410701?ops_request_misc=%257B%2522request%255Fid%2522%253A%2522163965936616780261967143%2522%252C%2522scm%2522%253A%252220140713.130102334..%2522%257D&amp;request_id=163965936616780261967143&amp;biz_id=0&amp;utm_medium=distribute.pc_search_result.none-task-blog-2~blog~sobaiduend~default-1-88410701.pc_v2_rank_blog_default&amp;utm_term=nginx%E5%92%8Ctomcat%E7%9A%84%E5%8C%BA%E5%88%AB&amp;spm=1018.2226.3001.4450" TargetMode="External"/><Relationship Id="rId182" Type="http://schemas.openxmlformats.org/officeDocument/2006/relationships/hyperlink" Target="file:///D:\Pkg\&#22270;&#29255;\method-crud.jpg" TargetMode="External"/><Relationship Id="rId378" Type="http://schemas.openxmlformats.org/officeDocument/2006/relationships/hyperlink" Target="https://www.nowcoder.com/question/next?pid=35213226&amp;qid=69585&amp;tid=50956820" TargetMode="External"/><Relationship Id="rId403" Type="http://schemas.openxmlformats.org/officeDocument/2006/relationships/theme" Target="theme/theme1.xml"/><Relationship Id="rId6" Type="http://schemas.openxmlformats.org/officeDocument/2006/relationships/footnotes" Target="footnotes.xml"/><Relationship Id="rId238" Type="http://schemas.openxmlformats.org/officeDocument/2006/relationships/hyperlink" Target="https://docs.docker.com/" TargetMode="External"/><Relationship Id="rId291" Type="http://schemas.openxmlformats.org/officeDocument/2006/relationships/hyperlink" Target="https://blog.csdn.net/qq_46138160/article/details/111028492?ops_request_misc=%257B%2522request%255Fid%2522%253A%2522163871477816780366558454%2522%252C%2522scm%2522%253A%252220140713.130102334..%2522%257D&amp;request_id=163871477816780366558454&amp;biz_id=0&amp;utm_medium=distribute.pc_search_result.none-task-blog-2~all~top_positive~default-1-111028492.pc_search_mgc_flag&amp;utm_term=Vue&amp;spm=1018.2226.3001.4187" TargetMode="External"/><Relationship Id="rId305" Type="http://schemas.openxmlformats.org/officeDocument/2006/relationships/hyperlink" Target="https://registry.npm.taobao.org/" TargetMode="External"/><Relationship Id="rId347" Type="http://schemas.openxmlformats.org/officeDocument/2006/relationships/hyperlink" Target="file:///D:\Pkg\&#22270;&#29255;\408&#21508;&#31185;&#38590;&#24230;.jpg" TargetMode="External"/><Relationship Id="rId44" Type="http://schemas.openxmlformats.org/officeDocument/2006/relationships/hyperlink" Target="https://blog.csdn.net/weixin_43884234/article/details/120985404?ops_request_misc=%257B%2522request%255Fid%2522%253A%2522163742048116780269864945%2522%252C%2522scm%2522%253A%252220140713.130102334.pc%255Fblog.%2522%257D&amp;request_id=163742048116780269864945&amp;biz_id=0&amp;utm_medium=distribute.pc_search_result.none-task-blog-2~blog~first_rank_v2~rank_v29-1-120985404.pc_v2_rank_blog_default&amp;utm_term=%E6%96%B0%E6%89%8B%E5%B0%8F%E7%99%BD%E5%AD%A6JAVA_%E6%8E%A5%E5%8F%A3%E5%85%83%E7%B4%A0%E6%9B%B4%E6%96%B0&amp;spm=1018.2226.3001.4450" TargetMode="External"/><Relationship Id="rId86" Type="http://schemas.openxmlformats.org/officeDocument/2006/relationships/hyperlink" Target="https://www.nowcoder.com/question/next?pid=35202997&amp;qid=305676&amp;tid=50944676" TargetMode="External"/><Relationship Id="rId151" Type="http://schemas.openxmlformats.org/officeDocument/2006/relationships/hyperlink" Target="https://spring.io/projects/spring-boot" TargetMode="External"/><Relationship Id="rId389" Type="http://schemas.openxmlformats.org/officeDocument/2006/relationships/hyperlink" Target="file:///D:\Pkg\&#22270;&#29255;\method-crud.jpg" TargetMode="External"/><Relationship Id="rId193" Type="http://schemas.openxmlformats.org/officeDocument/2006/relationships/hyperlink" Target="file:///D:\Pkg\&#22270;&#29255;\XML&#36716;&#20041;&#23383;&#31526;.png" TargetMode="External"/><Relationship Id="rId207" Type="http://schemas.openxmlformats.org/officeDocument/2006/relationships/hyperlink" Target="https://docs.spring.io/spring-boot/docs/current/api/" TargetMode="External"/><Relationship Id="rId249" Type="http://schemas.openxmlformats.org/officeDocument/2006/relationships/hyperlink" Target="https://blog.csdn.net/qq_39974376/article/details/107144576?ops_request_misc=%257B%2522request%255Fid%2522%253A%2522163998342616780265448713%2522%252C%2522scm%2522%253A%252220140713.130102334.pc%255Fblog.%2522%257D&amp;request_id=163998342616780265448713&amp;biz_id=0&amp;utm_medium=distribute.pc_search_result.none-task-blog-2~blog~first_rank_v2~rank_v29-7-107144576.pc_v2_rank_blog_default&amp;utm_term=elasticsearch%E5%92%8Csolr%E5%92%8Clucene&amp;spm=1018.2226.3001.4450" TargetMode="External"/><Relationship Id="rId13" Type="http://schemas.openxmlformats.org/officeDocument/2006/relationships/hyperlink" Target="https://www.cnblogs.com/yuanting/p/4756632.html" TargetMode="External"/><Relationship Id="rId109" Type="http://schemas.openxmlformats.org/officeDocument/2006/relationships/hyperlink" Target="https://www.runoob.com/jsp/jsp-tutorial.html" TargetMode="External"/><Relationship Id="rId260" Type="http://schemas.openxmlformats.org/officeDocument/2006/relationships/hyperlink" Target="https://www.zhihu.com/question/27798279" TargetMode="External"/><Relationship Id="rId316" Type="http://schemas.openxmlformats.org/officeDocument/2006/relationships/hyperlink" Target="https://juejin.cn/post/6844903846641139726" TargetMode="External"/><Relationship Id="rId55" Type="http://schemas.openxmlformats.org/officeDocument/2006/relationships/hyperlink" Target="https://www.nowcoder.com/questionTerminal/c6126fd5ba2d40b0bfca35439a6c3563" TargetMode="External"/><Relationship Id="rId97" Type="http://schemas.openxmlformats.org/officeDocument/2006/relationships/hyperlink" Target="https://blog.csdn.net/tianyeshiye/article/details/89372198?spm=1001.2101.3001.6650.2&amp;utm_medium=distribute.pc_relevant.none-task-blog-2%7Edefault%7EBlogCommendFromBaidu%7Edefault-2.no_search_link&amp;depth_1-utm_source=distribute.pc_relevant.none-task-blog-2%7Edefault%7EBlogCommendFromBaidu%7Edefault-2.no_search_link" TargetMode="External"/><Relationship Id="rId120" Type="http://schemas.openxmlformats.org/officeDocument/2006/relationships/hyperlink" Target="https://www.nowcoder.com/test/question/done?tid=50901924&amp;qid=112826" TargetMode="External"/><Relationship Id="rId358" Type="http://schemas.openxmlformats.org/officeDocument/2006/relationships/hyperlink" Target="https://blog.csdn.net/qq_43794633/article/details/121612149" TargetMode="External"/><Relationship Id="rId162" Type="http://schemas.openxmlformats.org/officeDocument/2006/relationships/hyperlink" Target="file:///D:\Pkg\&#22270;&#29255;\Java\IOC&#23481;&#22120;&#31649;&#29702;&#23545;&#35937;.png" TargetMode="External"/><Relationship Id="rId218" Type="http://schemas.openxmlformats.org/officeDocument/2006/relationships/hyperlink" Target="https://www.runoob.com/design-pattern/design-pattern-tutorial.html" TargetMode="External"/><Relationship Id="rId271" Type="http://schemas.openxmlformats.org/officeDocument/2006/relationships/hyperlink" Target="https://blog.csdn.net/mypods/article/details/10299067" TargetMode="External"/><Relationship Id="rId24" Type="http://schemas.openxmlformats.org/officeDocument/2006/relationships/hyperlink" Target="https://www.nowcoder.com/test/question/done?tid=50929797&amp;qid=53163" TargetMode="External"/><Relationship Id="rId66" Type="http://schemas.openxmlformats.org/officeDocument/2006/relationships/hyperlink" Target="file:///D:\Pkg\&#22270;&#29255;\&#34394;&#25311;&#26426;&#30340;&#20869;&#23384;.png" TargetMode="External"/><Relationship Id="rId131" Type="http://schemas.openxmlformats.org/officeDocument/2006/relationships/hyperlink" Target="https://maven.apache.org/what-is-maven.html" TargetMode="External"/><Relationship Id="rId327"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369" Type="http://schemas.openxmlformats.org/officeDocument/2006/relationships/hyperlink" Target="https://blog.csdn.net/tsundere_x/article/details/104263100" TargetMode="External"/><Relationship Id="rId173" Type="http://schemas.openxmlformats.org/officeDocument/2006/relationships/hyperlink" Target="https://tomcat.apache.org/tomcat-8.5-doc/servletapi/index.html" TargetMode="External"/><Relationship Id="rId229" Type="http://schemas.openxmlformats.org/officeDocument/2006/relationships/hyperlink" Target="https://blog.csdn.net/weixin_36833780/article/details/86593660?ops_request_misc=%257B%2522request%255Fid%2522%253A%2522164228967016780261946591%2522%252C%2522scm%2522%253A%252220140713.130102334..%2522%257D&amp;request_id=164228967016780261946591&amp;biz_id=0&amp;utm_medium=distribute.pc_search_result.none-task-blog-2~blog~sobaiduend~default-2-86593660.nonecase&amp;utm_term=failure+to+find+org.springfram&amp;spm=1018.2226.3001.4450" TargetMode="External"/><Relationship Id="rId380" Type="http://schemas.openxmlformats.org/officeDocument/2006/relationships/hyperlink" Target="https://blog.csdn.net/qq_16804847/article/details/108450506?ops_request_misc=%257B%2522request%255Fid%2522%253A%2522164207941916780366549292%2522%252C%2522scm%2522%253A%252220140713.130102334.pc%255Fblog.%2522%257D&amp;request_id=164207941916780366549292&amp;biz_id=0&amp;utm_medium=distribute.pc_search_result.none-task-blog-2~blog~first_rank_ecpm_v1~rank_v31_ecpm-1-108450506.nonecase&amp;utm_term=Linux&amp;spm=1018.2226.3001.4450" TargetMode="External"/><Relationship Id="rId240" Type="http://schemas.openxmlformats.org/officeDocument/2006/relationships/hyperlink" Target="https://www.rabbitmq.com/" TargetMode="External"/><Relationship Id="rId35" Type="http://schemas.openxmlformats.org/officeDocument/2006/relationships/hyperlink" Target="https://blog.csdn.net/bntx2jsqfehy7/article/details/83508006" TargetMode="External"/><Relationship Id="rId77" Type="http://schemas.openxmlformats.org/officeDocument/2006/relationships/hyperlink" Target="https://www.nowcoder.com/test/question/done?tid=50925363&amp;qid=369702" TargetMode="External"/><Relationship Id="rId100" Type="http://schemas.openxmlformats.org/officeDocument/2006/relationships/hyperlink" Target="https://blog.csdn.net/z55887/article/details/57587632?spm=1001.2101.3001.6650.8&amp;utm_medium=distribute.pc_relevant.none-task-blog-2~default~BlogCommendFromBaidu~default-8.no_search_link&amp;depth_1-utm_source=distribute.pc_relevant.none-task-blog-2~default~BlogCommendFromBaidu~default-8.no_search_link" TargetMode="External"/><Relationship Id="rId282" Type="http://schemas.openxmlformats.org/officeDocument/2006/relationships/hyperlink" Target="https://www.javatpoint.com/javascript-tutorial" TargetMode="External"/><Relationship Id="rId338" Type="http://schemas.openxmlformats.org/officeDocument/2006/relationships/hyperlink" Target="file:///D:\Pkg\&#22270;&#29255;\&#39033;&#30446;&#31649;&#29702;&#24072;-&#20998;&#26512;&#24072;-&#26550;&#26500;&#24072;.png" TargetMode="External"/><Relationship Id="rId8" Type="http://schemas.openxmlformats.org/officeDocument/2006/relationships/hyperlink" Target="https://docs.oracle.com/javase/8/docs/api/" TargetMode="External"/><Relationship Id="rId142" Type="http://schemas.openxmlformats.org/officeDocument/2006/relationships/hyperlink" Target="file:///D:\Pkg\&#22270;&#29255;\Tomcat-SSM.png" TargetMode="External"/><Relationship Id="rId184" Type="http://schemas.openxmlformats.org/officeDocument/2006/relationships/hyperlink" Target="https://www.cmsblogs.com/article/1389040565198393344" TargetMode="External"/><Relationship Id="rId391" Type="http://schemas.openxmlformats.org/officeDocument/2006/relationships/hyperlink" Target="https://blog.csdn.net/helongqiang/article/details/120050132" TargetMode="External"/><Relationship Id="rId251" Type="http://schemas.openxmlformats.org/officeDocument/2006/relationships/hyperlink" Target="https://solr.apache.org/" TargetMode="External"/><Relationship Id="rId46" Type="http://schemas.openxmlformats.org/officeDocument/2006/relationships/hyperlink" Target="https://www.nowcoder.com/questionTerminal/b15b6a4450814167b8cc2b84392f6c2f" TargetMode="External"/><Relationship Id="rId293" Type="http://schemas.openxmlformats.org/officeDocument/2006/relationships/hyperlink" Target="file:///D:\Pkg\&#22270;&#29255;\View-Model-ViewModel.png" TargetMode="External"/><Relationship Id="rId307" Type="http://schemas.openxmlformats.org/officeDocument/2006/relationships/hyperlink" Target="http://localhost:8001/project/select" TargetMode="External"/><Relationship Id="rId349" Type="http://schemas.openxmlformats.org/officeDocument/2006/relationships/hyperlink" Target="https://docs.microsoft.com/en-us/cpp/c-language/?view=msvc-170" TargetMode="External"/><Relationship Id="rId88" Type="http://schemas.openxmlformats.org/officeDocument/2006/relationships/hyperlink" Target="file:///D:\Pkg\&#22270;&#29255;\java\java.io&#21253;&#26694;&#26550;&#22270;.png" TargetMode="External"/><Relationship Id="rId111" Type="http://schemas.openxmlformats.org/officeDocument/2006/relationships/hyperlink" Target="https://www.nowcoder.com/test/question/done?tid=50929797&amp;qid=15047" TargetMode="External"/><Relationship Id="rId153" Type="http://schemas.openxmlformats.org/officeDocument/2006/relationships/hyperlink" Target="https://docs.spring.io/spring-framework/docs/current/reference/html/index.html" TargetMode="External"/><Relationship Id="rId195" Type="http://schemas.openxmlformats.org/officeDocument/2006/relationships/hyperlink" Target="https://blog.csdn.net/weixin_43232955/article/details/105675200?ops_request_misc=%257B%2522request%255Fid%2522%253A%2522163963844516780261940129%2522%252C%2522scm%2522%253A%252220140713.130102334..%2522%257D&amp;request_id=163963844516780261940129&amp;biz_id=0&amp;utm_medium=distribute.pc_search_result.none-task-blog-2~blog~top_click~default-2-105675200.pc_v2_rank_blog_default&amp;utm_term=mybatis%E7%9A%84%E4%B8%80%E7%BA%A7%E4%BA%8C%E7%BA%A7%E7%BC%93%E5%AD%98&amp;spm=1018.2226.3001.4450" TargetMode="External"/><Relationship Id="rId209" Type="http://schemas.openxmlformats.org/officeDocument/2006/relationships/hyperlink" Target="file:///D:\Pkg\&#22270;&#29255;\Spring&#27880;&#35299;&#22823;&#20840;.png" TargetMode="External"/><Relationship Id="rId360" Type="http://schemas.openxmlformats.org/officeDocument/2006/relationships/hyperlink" Target="https://www.nowcoder.com/profile/311586313/test/51038835/14939" TargetMode="External"/><Relationship Id="rId220" Type="http://schemas.openxmlformats.org/officeDocument/2006/relationships/hyperlink" Target="https://github.com/alibaba/spring-cloud-alibaba" TargetMode="External"/><Relationship Id="rId15" Type="http://schemas.openxmlformats.org/officeDocument/2006/relationships/hyperlink" Target="https://www.nowcoder.com/questionTerminal/9cbffe1607ff450580ae665d2625bce9" TargetMode="External"/><Relationship Id="rId57" Type="http://schemas.openxmlformats.org/officeDocument/2006/relationships/hyperlink" Target="https://www.runoob.com/manual/jdk11api/java.base/java/lang/Thread.State.html" TargetMode="External"/><Relationship Id="rId262" Type="http://schemas.openxmlformats.org/officeDocument/2006/relationships/hyperlink" Target="https://hadoop.apache.org/docs/current/api/" TargetMode="External"/><Relationship Id="rId318" Type="http://schemas.openxmlformats.org/officeDocument/2006/relationships/hyperlink" Target="file:///D:\Pkg\&#22270;&#29255;\mysql-prompts.png" TargetMode="External"/><Relationship Id="rId99" Type="http://schemas.openxmlformats.org/officeDocument/2006/relationships/hyperlink" Target="https://blog.csdn.net/feiyanaffection/article/details/81394745?ops_request_misc=%257B%2522request%255Fid%2522%253A%2522163686976016780261963079%2522%252C%2522scm%2522%253A%252220140713.130102334..%2522%257D&amp;request_id=163686976016780261963079&amp;biz_id=0&amp;utm_medium=distribute.pc_search_result.none-task-blog-2~all~top_positive~default-2-81394745.first_rank_v2_pc_rank_v29&amp;utm_term=java%E9%9B%86%E5%90%88&amp;spm=1018.2226.3001.4187" TargetMode="External"/><Relationship Id="rId122" Type="http://schemas.openxmlformats.org/officeDocument/2006/relationships/hyperlink" Target="https://www.nowcoder.com/test/question/done?tid=50929797&amp;qid=70804" TargetMode="External"/><Relationship Id="rId164" Type="http://schemas.openxmlformats.org/officeDocument/2006/relationships/hyperlink" Target="https://www.eclipse.org/aspectj/doc/released/adk15notebook/index.html" TargetMode="External"/><Relationship Id="rId371" Type="http://schemas.openxmlformats.org/officeDocument/2006/relationships/hyperlink" Target="https://blog.csdn.net/o0DarkNessYY0o/article/details/52072054" TargetMode="External"/><Relationship Id="rId26" Type="http://schemas.openxmlformats.org/officeDocument/2006/relationships/hyperlink" Target="https://zhuanlan.zhihu.com/p/144763642" TargetMode="External"/><Relationship Id="rId231" Type="http://schemas.openxmlformats.org/officeDocument/2006/relationships/hyperlink" Target="https://nacos.io/zh-cn/docs/what-is-nacos.html" TargetMode="External"/><Relationship Id="rId273" Type="http://schemas.openxmlformats.org/officeDocument/2006/relationships/hyperlink" Target="https://zookeeper.net.cn/index.html" TargetMode="External"/><Relationship Id="rId329" Type="http://schemas.openxmlformats.org/officeDocument/2006/relationships/hyperlink" Target="https://dev.mysql.com/doc/refman/8.0/en/" TargetMode="External"/><Relationship Id="rId68" Type="http://schemas.openxmlformats.org/officeDocument/2006/relationships/hyperlink" Target="file:///D:\Pkg\&#22270;&#29255;\jdk-jre.png" TargetMode="External"/><Relationship Id="rId133" Type="http://schemas.openxmlformats.org/officeDocument/2006/relationships/hyperlink" Target="file:///D:\Pkg\&#22270;&#29255;\pom.png" TargetMode="External"/><Relationship Id="rId175" Type="http://schemas.openxmlformats.org/officeDocument/2006/relationships/hyperlink" Target="https://docs.spring.io/spring-framework/docs/current/reference/html/index.html" TargetMode="External"/><Relationship Id="rId340" Type="http://schemas.openxmlformats.org/officeDocument/2006/relationships/hyperlink" Target="https://docs.python.org/zh-cn/3.7/library/index.html" TargetMode="External"/><Relationship Id="rId200" Type="http://schemas.openxmlformats.org/officeDocument/2006/relationships/hyperlink" Target="https://www.bilibili.com/video/BV1Qf4y1T7Hx?p=111" TargetMode="External"/><Relationship Id="rId382" Type="http://schemas.openxmlformats.org/officeDocument/2006/relationships/hyperlink" Target="https://blog.csdn.net/trackle400/article/details/52755571?ops_request_misc=%257B%2522request%255Fid%2522%253A%2522164000074416780357244980%2522%252C%2522scm%2522%253A%252220140713.130102334..%2522%257D&amp;request_id=164000074416780357244980&amp;biz_id=0&amp;utm_medium=distribute.pc_search_result.none-task-blog-2~all~baidu_landing_v2~default-4-52755571.pc_search_em_sort&amp;utm_term=cnetos+ssh%E8%BF%9E%E6%8E%A5&amp;spm=1018.2226.3001.4187" TargetMode="External"/><Relationship Id="rId242" Type="http://schemas.openxmlformats.org/officeDocument/2006/relationships/hyperlink" Target="https://kafka.apache.org/" TargetMode="External"/><Relationship Id="rId284" Type="http://schemas.openxmlformats.org/officeDocument/2006/relationships/hyperlink" Target="http://www.json.org.cn/" TargetMode="External"/><Relationship Id="rId37" Type="http://schemas.openxmlformats.org/officeDocument/2006/relationships/hyperlink" Target="https://www.runoob.com/manual/jdk11api/java.base/java/lang/Thread.State.html" TargetMode="External"/><Relationship Id="rId79" Type="http://schemas.openxmlformats.org/officeDocument/2006/relationships/hyperlink" Target="file:///D:\Pkg\&#22270;&#29255;\&#22534;&#20013;&#24120;&#37327;&#27744;-&#26041;&#27861;&#21306;&#24120;&#37327;&#27744;.png" TargetMode="External"/><Relationship Id="rId102" Type="http://schemas.openxmlformats.org/officeDocument/2006/relationships/hyperlink" Target="https://www.nowcoder.com/test/question/done?tid=50939852&amp;qid=14507" TargetMode="External"/><Relationship Id="rId144" Type="http://schemas.openxmlformats.org/officeDocument/2006/relationships/hyperlink" Target="https://www.yiibai.com/batch_script/batch_script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9334-C774-443C-9993-24FB24C0F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5144</TotalTime>
  <Pages>121</Pages>
  <Words>25992</Words>
  <Characters>148160</Characters>
  <Application>Microsoft Office Word</Application>
  <DocSecurity>0</DocSecurity>
  <Lines>1234</Lines>
  <Paragraphs>347</Paragraphs>
  <ScaleCrop>false</ScaleCrop>
  <Company/>
  <LinksUpToDate>false</LinksUpToDate>
  <CharactersWithSpaces>173805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友良</dc:creator>
  <cp:keywords/>
  <dc:description/>
  <cp:lastModifiedBy>郭 友良</cp:lastModifiedBy>
  <cp:revision>126</cp:revision>
  <dcterms:created xsi:type="dcterms:W3CDTF">2022-09-14T14:14:00Z</dcterms:created>
  <dcterms:modified xsi:type="dcterms:W3CDTF">2022-09-20T15:26:00Z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39ecb962f72c4b0195906b74cd5578ae</vt:lpwstr>
  </property>
</Properties>
</file>